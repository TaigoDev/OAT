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BEB556" w14:textId="4416D97E" w:rsidR="00BA0055" w:rsidRPr="00BA0055" w:rsidRDefault="00BA0055" w:rsidP="00BA0055">
      <w:pPr>
        <w:pStyle w:val="1"/>
        <w:spacing w:after="0"/>
        <w:jc w:val="right"/>
        <w:rPr>
          <w:rFonts w:ascii="Times New Roman" w:hAnsi="Times New Roman"/>
          <w:sz w:val="24"/>
        </w:rPr>
      </w:pPr>
      <w:bookmarkStart w:id="0" w:name="_Toc131849531"/>
      <w:r w:rsidRPr="00BA0055">
        <w:rPr>
          <w:caps w:val="0"/>
          <w:sz w:val="24"/>
        </w:rPr>
        <w:t>Приложение</w:t>
      </w:r>
      <w:r w:rsidRPr="00BA0055">
        <w:rPr>
          <w:rFonts w:ascii="Times New Roman" w:hAnsi="Times New Roman"/>
          <w:caps w:val="0"/>
          <w:sz w:val="24"/>
        </w:rPr>
        <w:t xml:space="preserve"> </w:t>
      </w:r>
      <w:r w:rsidRPr="00BA0055">
        <w:rPr>
          <w:rFonts w:ascii="Times New Roman" w:hAnsi="Times New Roman"/>
          <w:sz w:val="24"/>
        </w:rPr>
        <w:t>6</w:t>
      </w:r>
      <w:bookmarkEnd w:id="0"/>
    </w:p>
    <w:p w14:paraId="3A3F535F" w14:textId="5CF6FAC7" w:rsidR="00BA0055" w:rsidRPr="00723A36" w:rsidRDefault="00BA0055" w:rsidP="00BA0055">
      <w:pPr>
        <w:jc w:val="right"/>
        <w:rPr>
          <w:rFonts w:ascii="Times New Roman" w:hAnsi="Times New Roman"/>
          <w:b/>
          <w:sz w:val="24"/>
          <w:szCs w:val="24"/>
        </w:rPr>
      </w:pPr>
      <w:r w:rsidRPr="00723A36">
        <w:rPr>
          <w:rFonts w:ascii="Times New Roman" w:hAnsi="Times New Roman"/>
          <w:sz w:val="24"/>
          <w:szCs w:val="24"/>
        </w:rPr>
        <w:t xml:space="preserve">к </w:t>
      </w:r>
      <w:r>
        <w:rPr>
          <w:rFonts w:ascii="Times New Roman" w:hAnsi="Times New Roman"/>
          <w:sz w:val="24"/>
          <w:szCs w:val="24"/>
        </w:rPr>
        <w:t>О</w:t>
      </w:r>
      <w:r w:rsidRPr="00723A36">
        <w:rPr>
          <w:rFonts w:ascii="Times New Roman" w:hAnsi="Times New Roman"/>
          <w:sz w:val="24"/>
          <w:szCs w:val="24"/>
        </w:rPr>
        <w:t>ПОП-П по</w:t>
      </w:r>
      <w:r w:rsidR="00690C43">
        <w:rPr>
          <w:rFonts w:ascii="Times New Roman" w:hAnsi="Times New Roman"/>
          <w:sz w:val="24"/>
          <w:szCs w:val="24"/>
        </w:rPr>
        <w:t xml:space="preserve"> </w:t>
      </w:r>
      <w:r w:rsidRPr="00723A36">
        <w:rPr>
          <w:rFonts w:ascii="Times New Roman" w:hAnsi="Times New Roman"/>
          <w:sz w:val="24"/>
          <w:szCs w:val="24"/>
        </w:rPr>
        <w:t>специальности</w:t>
      </w:r>
      <w:r w:rsidRPr="00723A36">
        <w:rPr>
          <w:rFonts w:ascii="Times New Roman" w:hAnsi="Times New Roman"/>
          <w:b/>
          <w:sz w:val="24"/>
          <w:szCs w:val="24"/>
        </w:rPr>
        <w:t xml:space="preserve"> </w:t>
      </w:r>
    </w:p>
    <w:p w14:paraId="43B7B5A9" w14:textId="77777777" w:rsidR="00690C43" w:rsidRPr="00690C43" w:rsidRDefault="00690C43" w:rsidP="00690C43">
      <w:pPr>
        <w:tabs>
          <w:tab w:val="right" w:leader="underscore" w:pos="9639"/>
        </w:tabs>
        <w:spacing w:after="120"/>
        <w:jc w:val="right"/>
        <w:rPr>
          <w:rFonts w:ascii="Times New Roman" w:hAnsi="Times New Roman"/>
          <w:sz w:val="24"/>
          <w:szCs w:val="24"/>
        </w:rPr>
      </w:pPr>
      <w:bookmarkStart w:id="1" w:name="_Hlk133925224"/>
      <w:r w:rsidRPr="00690C43">
        <w:rPr>
          <w:rFonts w:ascii="Times New Roman" w:hAnsi="Times New Roman"/>
          <w:sz w:val="24"/>
          <w:szCs w:val="24"/>
        </w:rPr>
        <w:t xml:space="preserve">11.02.16 Монтаж, техническое обслуживание </w:t>
      </w:r>
    </w:p>
    <w:p w14:paraId="234F866F" w14:textId="2947D4B4" w:rsidR="00BA0055" w:rsidRPr="00690C43" w:rsidRDefault="00690C43" w:rsidP="00690C43">
      <w:pPr>
        <w:tabs>
          <w:tab w:val="right" w:leader="underscore" w:pos="9639"/>
        </w:tabs>
        <w:spacing w:after="120"/>
        <w:jc w:val="right"/>
        <w:rPr>
          <w:sz w:val="28"/>
          <w:szCs w:val="28"/>
          <w:vertAlign w:val="superscript"/>
        </w:rPr>
      </w:pPr>
      <w:r w:rsidRPr="00690C43">
        <w:rPr>
          <w:rFonts w:ascii="Times New Roman" w:hAnsi="Times New Roman"/>
          <w:sz w:val="24"/>
          <w:szCs w:val="24"/>
        </w:rPr>
        <w:t>и ремонт электронных приборов и устройств</w:t>
      </w:r>
    </w:p>
    <w:bookmarkEnd w:id="1"/>
    <w:p w14:paraId="3CE52884" w14:textId="77777777" w:rsidR="00BA0055" w:rsidRDefault="00BA0055" w:rsidP="00BA0055">
      <w:pPr>
        <w:tabs>
          <w:tab w:val="right" w:leader="underscore" w:pos="9639"/>
        </w:tabs>
        <w:spacing w:after="120"/>
        <w:jc w:val="center"/>
        <w:rPr>
          <w:b/>
          <w:sz w:val="28"/>
          <w:szCs w:val="28"/>
          <w:vertAlign w:val="superscript"/>
        </w:rPr>
      </w:pPr>
    </w:p>
    <w:p w14:paraId="3E5021C6" w14:textId="77777777" w:rsidR="00BA0055" w:rsidRDefault="00BA0055" w:rsidP="00BA0055">
      <w:pPr>
        <w:tabs>
          <w:tab w:val="right" w:leader="underscore" w:pos="9639"/>
        </w:tabs>
        <w:spacing w:after="120"/>
        <w:jc w:val="center"/>
        <w:rPr>
          <w:b/>
          <w:sz w:val="28"/>
          <w:szCs w:val="28"/>
          <w:vertAlign w:val="superscript"/>
        </w:rPr>
      </w:pPr>
    </w:p>
    <w:p w14:paraId="232C9042" w14:textId="77777777" w:rsidR="00BA0055" w:rsidRDefault="00BA0055" w:rsidP="00BA0055">
      <w:pPr>
        <w:tabs>
          <w:tab w:val="right" w:leader="underscore" w:pos="9639"/>
        </w:tabs>
        <w:spacing w:after="120"/>
        <w:jc w:val="center"/>
        <w:rPr>
          <w:b/>
          <w:sz w:val="28"/>
          <w:szCs w:val="28"/>
          <w:vertAlign w:val="superscript"/>
        </w:rPr>
      </w:pPr>
    </w:p>
    <w:p w14:paraId="7FA6F9F5" w14:textId="77777777" w:rsidR="00BA0055" w:rsidRDefault="00BA0055" w:rsidP="00BA0055">
      <w:pPr>
        <w:tabs>
          <w:tab w:val="right" w:leader="underscore" w:pos="9639"/>
        </w:tabs>
        <w:spacing w:after="120"/>
        <w:jc w:val="center"/>
        <w:rPr>
          <w:b/>
          <w:sz w:val="28"/>
          <w:szCs w:val="28"/>
          <w:vertAlign w:val="superscript"/>
        </w:rPr>
      </w:pPr>
    </w:p>
    <w:p w14:paraId="43D01EDE" w14:textId="77777777" w:rsidR="00BA0055" w:rsidRPr="00723A36" w:rsidRDefault="00BA0055" w:rsidP="00BA0055">
      <w:pPr>
        <w:tabs>
          <w:tab w:val="right" w:leader="underscore" w:pos="9639"/>
        </w:tabs>
        <w:spacing w:after="120"/>
        <w:jc w:val="center"/>
        <w:rPr>
          <w:b/>
          <w:sz w:val="28"/>
          <w:szCs w:val="28"/>
          <w:vertAlign w:val="superscript"/>
        </w:rPr>
      </w:pPr>
    </w:p>
    <w:p w14:paraId="223D1606" w14:textId="77777777" w:rsidR="00BA0055" w:rsidRPr="003D1F8B" w:rsidRDefault="00BA0055" w:rsidP="0077776D">
      <w:pPr>
        <w:spacing w:after="0"/>
        <w:jc w:val="center"/>
        <w:rPr>
          <w:rFonts w:ascii="Times New Roman" w:hAnsi="Times New Roman"/>
          <w:b/>
          <w:iCs/>
          <w:sz w:val="24"/>
          <w:szCs w:val="24"/>
        </w:rPr>
      </w:pPr>
      <w:r w:rsidRPr="003D1F8B">
        <w:rPr>
          <w:rFonts w:ascii="Times New Roman" w:hAnsi="Times New Roman"/>
          <w:b/>
          <w:iCs/>
          <w:sz w:val="24"/>
          <w:szCs w:val="24"/>
        </w:rPr>
        <w:t xml:space="preserve">Дополнительный профессиональный блок </w:t>
      </w:r>
    </w:p>
    <w:p w14:paraId="1C82A2D2" w14:textId="6A560909" w:rsidR="00BA0055" w:rsidRDefault="00BA0055" w:rsidP="0077776D">
      <w:pPr>
        <w:spacing w:after="0"/>
        <w:jc w:val="center"/>
        <w:rPr>
          <w:rFonts w:ascii="Times New Roman" w:hAnsi="Times New Roman"/>
          <w:b/>
          <w:iCs/>
          <w:sz w:val="24"/>
          <w:szCs w:val="24"/>
        </w:rPr>
      </w:pPr>
      <w:r w:rsidRPr="003D1F8B">
        <w:rPr>
          <w:rFonts w:ascii="Times New Roman" w:hAnsi="Times New Roman"/>
          <w:b/>
          <w:iCs/>
          <w:sz w:val="24"/>
          <w:szCs w:val="24"/>
        </w:rPr>
        <w:t>по запросу работодателя</w:t>
      </w:r>
    </w:p>
    <w:p w14:paraId="01A59436" w14:textId="77777777" w:rsidR="0077776D" w:rsidRDefault="0077776D" w:rsidP="0077776D">
      <w:pPr>
        <w:spacing w:after="0"/>
        <w:jc w:val="center"/>
        <w:rPr>
          <w:rFonts w:ascii="Times New Roman" w:hAnsi="Times New Roman"/>
          <w:b/>
          <w:iCs/>
          <w:sz w:val="24"/>
          <w:szCs w:val="24"/>
        </w:rPr>
      </w:pPr>
    </w:p>
    <w:p w14:paraId="6B2CDF2E" w14:textId="77777777" w:rsidR="00D150D6" w:rsidRPr="00B3003B" w:rsidRDefault="00D150D6" w:rsidP="00B3003B">
      <w:pPr>
        <w:spacing w:after="0"/>
        <w:jc w:val="center"/>
        <w:rPr>
          <w:rFonts w:ascii="Times New Roman" w:hAnsi="Times New Roman"/>
          <w:iCs/>
          <w:sz w:val="24"/>
          <w:szCs w:val="24"/>
        </w:rPr>
      </w:pPr>
      <w:r w:rsidRPr="00B3003B">
        <w:rPr>
          <w:rFonts w:ascii="Times New Roman" w:hAnsi="Times New Roman"/>
          <w:iCs/>
          <w:sz w:val="24"/>
          <w:szCs w:val="24"/>
        </w:rPr>
        <w:t>АО «Центральное конструкторское бюро автоматики»,</w:t>
      </w:r>
    </w:p>
    <w:p w14:paraId="0481EB6E" w14:textId="77777777" w:rsidR="00D150D6" w:rsidRPr="00B3003B" w:rsidRDefault="00D150D6" w:rsidP="00B3003B">
      <w:pPr>
        <w:spacing w:after="0"/>
        <w:jc w:val="center"/>
        <w:rPr>
          <w:rFonts w:ascii="Times New Roman" w:hAnsi="Times New Roman"/>
          <w:iCs/>
          <w:sz w:val="24"/>
          <w:szCs w:val="24"/>
        </w:rPr>
      </w:pPr>
      <w:r w:rsidRPr="00B3003B">
        <w:rPr>
          <w:rFonts w:ascii="Times New Roman" w:hAnsi="Times New Roman"/>
          <w:iCs/>
          <w:sz w:val="24"/>
          <w:szCs w:val="24"/>
        </w:rPr>
        <w:t>АО «Омский научно-исследовательский институт приборостроения»</w:t>
      </w:r>
    </w:p>
    <w:p w14:paraId="0B24C518" w14:textId="77777777" w:rsidR="00626912" w:rsidRDefault="00626912" w:rsidP="00BA0055">
      <w:pPr>
        <w:jc w:val="center"/>
        <w:rPr>
          <w:rFonts w:ascii="Times New Roman" w:hAnsi="Times New Roman" w:cs="Times New Roman"/>
        </w:rPr>
      </w:pPr>
    </w:p>
    <w:p w14:paraId="153D58D3" w14:textId="7718BD58" w:rsidR="00D150D6" w:rsidRPr="00B3003B" w:rsidRDefault="00D150D6" w:rsidP="00BA0055">
      <w:pPr>
        <w:jc w:val="center"/>
        <w:rPr>
          <w:rFonts w:ascii="Times New Roman" w:hAnsi="Times New Roman" w:cs="Times New Roman"/>
          <w:i/>
          <w:iCs/>
          <w:sz w:val="24"/>
          <w:szCs w:val="24"/>
        </w:rPr>
      </w:pPr>
      <w:r w:rsidRPr="00B3003B">
        <w:rPr>
          <w:rFonts w:ascii="Times New Roman" w:hAnsi="Times New Roman" w:cs="Times New Roman"/>
        </w:rPr>
        <w:t>Бюджетное профессиональное образовательное учреждение Омской области «Омский государственный колледж управления и профессиональных технологий»</w:t>
      </w:r>
    </w:p>
    <w:p w14:paraId="5D282EAA" w14:textId="1CA9E165" w:rsidR="00BA0055" w:rsidRDefault="00BA0055" w:rsidP="00BA0055">
      <w:pPr>
        <w:rPr>
          <w:rFonts w:ascii="Times New Roman" w:hAnsi="Times New Roman" w:cs="Times New Roman"/>
          <w:i/>
          <w:iCs/>
          <w:sz w:val="24"/>
          <w:szCs w:val="24"/>
        </w:rPr>
      </w:pPr>
    </w:p>
    <w:p w14:paraId="3C389198" w14:textId="77777777" w:rsidR="00626912" w:rsidRDefault="00626912" w:rsidP="00BA0055"/>
    <w:p w14:paraId="7112A55A" w14:textId="77777777" w:rsidR="00BA0055" w:rsidRDefault="00BA0055" w:rsidP="00BA0055"/>
    <w:p w14:paraId="735E5984" w14:textId="77777777" w:rsidR="00BA0055" w:rsidRDefault="00BA0055" w:rsidP="00BA0055"/>
    <w:p w14:paraId="059D057B" w14:textId="77777777" w:rsidR="00BA0055" w:rsidRDefault="00BA0055" w:rsidP="00BA0055"/>
    <w:p w14:paraId="73E80224" w14:textId="77777777" w:rsidR="00BA0055" w:rsidRDefault="00BA0055" w:rsidP="00BA0055"/>
    <w:p w14:paraId="26A723B4" w14:textId="77777777" w:rsidR="00BA0055" w:rsidRDefault="00BA0055" w:rsidP="00BA0055"/>
    <w:p w14:paraId="75117732" w14:textId="77777777" w:rsidR="00BA0055" w:rsidRDefault="00BA0055" w:rsidP="00BA0055"/>
    <w:p w14:paraId="3A16ABF4" w14:textId="77777777" w:rsidR="00BA0055" w:rsidRDefault="00BA0055" w:rsidP="00BA0055"/>
    <w:p w14:paraId="12CF93F9" w14:textId="77777777" w:rsidR="00BA0055" w:rsidRDefault="00BA0055" w:rsidP="00BA0055"/>
    <w:p w14:paraId="406C7340" w14:textId="77777777" w:rsidR="00BA0055" w:rsidRDefault="00BA0055" w:rsidP="00BA0055"/>
    <w:p w14:paraId="5807BA26" w14:textId="77777777" w:rsidR="000843E6" w:rsidRDefault="000843E6" w:rsidP="00BA0055"/>
    <w:p w14:paraId="39BFDF64" w14:textId="77777777" w:rsidR="00BA0055" w:rsidRDefault="00BA0055" w:rsidP="00BA0055"/>
    <w:p w14:paraId="10E9D0C7" w14:textId="77777777" w:rsidR="00BA0055" w:rsidRDefault="00BA0055" w:rsidP="00BA0055"/>
    <w:p w14:paraId="74FB26C6" w14:textId="77777777" w:rsidR="00BA0055" w:rsidRDefault="00BA0055" w:rsidP="00BA0055"/>
    <w:p w14:paraId="620B7AE1" w14:textId="458F73E7" w:rsidR="00BA0055" w:rsidRDefault="00BA0055" w:rsidP="00BA0055">
      <w:pPr>
        <w:jc w:val="center"/>
        <w:rPr>
          <w:rFonts w:ascii="Times New Roman" w:hAnsi="Times New Roman" w:cs="Times New Roman"/>
          <w:sz w:val="24"/>
          <w:szCs w:val="24"/>
        </w:rPr>
      </w:pPr>
      <w:r w:rsidRPr="00F177C4">
        <w:rPr>
          <w:rFonts w:ascii="Times New Roman" w:hAnsi="Times New Roman" w:cs="Times New Roman"/>
          <w:sz w:val="24"/>
          <w:szCs w:val="24"/>
        </w:rPr>
        <w:t>20</w:t>
      </w:r>
      <w:r w:rsidR="00690C43">
        <w:rPr>
          <w:rFonts w:ascii="Times New Roman" w:hAnsi="Times New Roman" w:cs="Times New Roman"/>
          <w:sz w:val="24"/>
          <w:szCs w:val="24"/>
        </w:rPr>
        <w:t>23</w:t>
      </w:r>
      <w:r w:rsidRPr="00F177C4">
        <w:rPr>
          <w:rFonts w:ascii="Times New Roman" w:hAnsi="Times New Roman" w:cs="Times New Roman"/>
          <w:sz w:val="24"/>
          <w:szCs w:val="24"/>
        </w:rPr>
        <w:t xml:space="preserve"> г.</w:t>
      </w:r>
    </w:p>
    <w:p w14:paraId="6DDF2196" w14:textId="77777777" w:rsidR="00690C43" w:rsidRDefault="00690C43" w:rsidP="00BA0055">
      <w:pPr>
        <w:shd w:val="clear" w:color="auto" w:fill="FFFFFF" w:themeFill="background1"/>
        <w:jc w:val="center"/>
        <w:rPr>
          <w:rFonts w:ascii="Times New Roman" w:hAnsi="Times New Roman"/>
          <w:b/>
          <w:sz w:val="28"/>
          <w:szCs w:val="28"/>
        </w:rPr>
      </w:pPr>
    </w:p>
    <w:p w14:paraId="62238E58" w14:textId="504478E7" w:rsidR="00BA0055" w:rsidRPr="00654422" w:rsidRDefault="00BA0055" w:rsidP="00BA0055">
      <w:pPr>
        <w:shd w:val="clear" w:color="auto" w:fill="FFFFFF" w:themeFill="background1"/>
        <w:jc w:val="center"/>
        <w:rPr>
          <w:rFonts w:ascii="Times New Roman" w:hAnsi="Times New Roman"/>
          <w:b/>
          <w:sz w:val="28"/>
          <w:szCs w:val="28"/>
        </w:rPr>
      </w:pPr>
      <w:r w:rsidRPr="00654422">
        <w:rPr>
          <w:rFonts w:ascii="Times New Roman" w:hAnsi="Times New Roman"/>
          <w:b/>
          <w:sz w:val="28"/>
          <w:szCs w:val="28"/>
        </w:rPr>
        <w:lastRenderedPageBreak/>
        <w:t xml:space="preserve">Содержание </w:t>
      </w:r>
    </w:p>
    <w:p w14:paraId="0918BA30" w14:textId="77777777" w:rsidR="00BA0055" w:rsidRPr="00654422" w:rsidRDefault="00BA0055" w:rsidP="00BA0055">
      <w:pPr>
        <w:shd w:val="clear" w:color="auto" w:fill="FFFFFF" w:themeFill="background1"/>
        <w:jc w:val="center"/>
        <w:rPr>
          <w:rFonts w:ascii="Times New Roman" w:hAnsi="Times New Roman"/>
          <w:b/>
          <w:sz w:val="28"/>
          <w:szCs w:val="28"/>
        </w:rPr>
      </w:pPr>
    </w:p>
    <w:p w14:paraId="14AB6C5A" w14:textId="41D3AE83" w:rsidR="00BA0055" w:rsidRPr="00BA0055" w:rsidRDefault="00BA0055" w:rsidP="00F01F26">
      <w:pPr>
        <w:pStyle w:val="14"/>
      </w:pPr>
      <w:r w:rsidRPr="00BA0055">
        <w:rPr>
          <w:lang w:eastAsia="ru-RU"/>
        </w:rPr>
        <w:fldChar w:fldCharType="begin"/>
      </w:r>
      <w:r w:rsidRPr="00BA0055">
        <w:instrText xml:space="preserve"> TOC \o "1-3" \h \z \u </w:instrText>
      </w:r>
      <w:r w:rsidRPr="00BA0055">
        <w:rPr>
          <w:lang w:eastAsia="ru-RU"/>
        </w:rPr>
        <w:fldChar w:fldCharType="separate"/>
      </w:r>
      <w:hyperlink w:anchor="_Toc103593992" w:history="1">
        <w:r w:rsidRPr="00BA0055">
          <w:rPr>
            <w:rStyle w:val="af2"/>
          </w:rPr>
          <w:t>Раздел 1. </w:t>
        </w:r>
        <w:r w:rsidRPr="00BA0055">
          <w:t>Матрица компетенций выпускника (профессиональных и корпоративных компетенций)</w:t>
        </w:r>
        <w:r w:rsidR="00DD079C">
          <w:t>, формируемых</w:t>
        </w:r>
        <w:r w:rsidRPr="00BA0055">
          <w:t xml:space="preserve"> по запросу работодателя</w:t>
        </w:r>
        <w:r w:rsidRPr="00BA0055">
          <w:rPr>
            <w:webHidden/>
          </w:rPr>
          <w:tab/>
        </w:r>
      </w:hyperlink>
    </w:p>
    <w:p w14:paraId="0F6872EB" w14:textId="76ECB4C4" w:rsidR="00BA0055" w:rsidRPr="00BA0055" w:rsidRDefault="00BA0055" w:rsidP="00F01F26">
      <w:pPr>
        <w:tabs>
          <w:tab w:val="right" w:leader="dot" w:pos="10205"/>
        </w:tabs>
        <w:spacing w:after="0" w:line="360" w:lineRule="auto"/>
        <w:rPr>
          <w:rFonts w:ascii="Times New Roman" w:hAnsi="Times New Roman" w:cs="Times New Roman"/>
          <w:b/>
          <w:bCs/>
          <w:sz w:val="24"/>
          <w:szCs w:val="24"/>
        </w:rPr>
      </w:pPr>
      <w:r w:rsidRPr="00BA0055">
        <w:rPr>
          <w:rFonts w:ascii="Times New Roman" w:hAnsi="Times New Roman" w:cs="Times New Roman"/>
          <w:b/>
          <w:bCs/>
          <w:sz w:val="24"/>
          <w:szCs w:val="24"/>
        </w:rPr>
        <w:t xml:space="preserve">Раздел 2. Планируемые результаты освоения </w:t>
      </w:r>
      <w:r w:rsidR="006F033B">
        <w:rPr>
          <w:rFonts w:ascii="Times New Roman" w:hAnsi="Times New Roman" w:cs="Times New Roman"/>
          <w:b/>
          <w:bCs/>
          <w:sz w:val="24"/>
          <w:szCs w:val="24"/>
        </w:rPr>
        <w:br/>
      </w:r>
      <w:r w:rsidRPr="00BA0055">
        <w:rPr>
          <w:rFonts w:ascii="Times New Roman" w:hAnsi="Times New Roman" w:cs="Times New Roman"/>
          <w:b/>
          <w:bCs/>
          <w:sz w:val="24"/>
          <w:szCs w:val="24"/>
        </w:rPr>
        <w:t xml:space="preserve">дополнительного профессионального блока </w:t>
      </w:r>
      <w:r w:rsidR="006F033B">
        <w:rPr>
          <w:rFonts w:ascii="Times New Roman" w:hAnsi="Times New Roman" w:cs="Times New Roman"/>
          <w:b/>
          <w:bCs/>
          <w:sz w:val="24"/>
          <w:szCs w:val="24"/>
        </w:rPr>
        <w:tab/>
      </w:r>
    </w:p>
    <w:p w14:paraId="5C433194" w14:textId="77777777" w:rsidR="00BA0055" w:rsidRPr="00F01F26" w:rsidRDefault="00A04E58" w:rsidP="00F01F26">
      <w:pPr>
        <w:tabs>
          <w:tab w:val="right" w:leader="dot" w:pos="10205"/>
        </w:tabs>
        <w:spacing w:after="0" w:line="360" w:lineRule="auto"/>
        <w:rPr>
          <w:rFonts w:ascii="Times New Roman" w:hAnsi="Times New Roman" w:cs="Times New Roman"/>
          <w:b/>
          <w:bCs/>
          <w:noProof/>
          <w:sz w:val="24"/>
          <w:szCs w:val="24"/>
        </w:rPr>
      </w:pPr>
      <w:hyperlink w:anchor="_Toc103593993" w:history="1">
        <w:r w:rsidR="00BA0055" w:rsidRPr="00F01F26">
          <w:rPr>
            <w:rStyle w:val="af2"/>
            <w:rFonts w:ascii="Times New Roman" w:hAnsi="Times New Roman" w:cs="Times New Roman"/>
            <w:b/>
            <w:bCs/>
            <w:noProof/>
            <w:sz w:val="24"/>
            <w:szCs w:val="24"/>
          </w:rPr>
          <w:t>Раздел 3. </w:t>
        </w:r>
        <w:r w:rsidR="00BA0055" w:rsidRPr="00F01F26">
          <w:rPr>
            <w:rFonts w:ascii="Times New Roman" w:hAnsi="Times New Roman" w:cs="Times New Roman"/>
            <w:b/>
            <w:bCs/>
            <w:iCs/>
            <w:sz w:val="24"/>
            <w:szCs w:val="24"/>
          </w:rPr>
          <w:t>Структура дополнительного профессионального блока</w:t>
        </w:r>
      </w:hyperlink>
      <w:r w:rsidR="00BA0055" w:rsidRPr="00F01F26">
        <w:rPr>
          <w:rFonts w:ascii="Times New Roman" w:hAnsi="Times New Roman" w:cs="Times New Roman"/>
          <w:b/>
          <w:bCs/>
          <w:noProof/>
          <w:sz w:val="24"/>
          <w:szCs w:val="24"/>
        </w:rPr>
        <w:tab/>
      </w:r>
    </w:p>
    <w:p w14:paraId="18D1EAB6" w14:textId="77777777" w:rsidR="00BA0055" w:rsidRPr="00F01F26" w:rsidRDefault="00BA0055" w:rsidP="00F01F26">
      <w:pPr>
        <w:pStyle w:val="afc"/>
        <w:tabs>
          <w:tab w:val="right" w:leader="dot" w:pos="10205"/>
        </w:tabs>
        <w:spacing w:before="0" w:after="0"/>
        <w:ind w:firstLine="0"/>
        <w:jc w:val="left"/>
        <w:rPr>
          <w:b w:val="0"/>
          <w:sz w:val="24"/>
          <w:szCs w:val="24"/>
        </w:rPr>
      </w:pPr>
      <w:r w:rsidRPr="00F01F26">
        <w:rPr>
          <w:b w:val="0"/>
          <w:sz w:val="24"/>
          <w:szCs w:val="24"/>
        </w:rPr>
        <w:t xml:space="preserve">3.1. Учебный план </w:t>
      </w:r>
      <w:r w:rsidRPr="00F01F26">
        <w:rPr>
          <w:b w:val="0"/>
          <w:sz w:val="24"/>
          <w:szCs w:val="24"/>
        </w:rPr>
        <w:tab/>
      </w:r>
    </w:p>
    <w:p w14:paraId="482609D4" w14:textId="1300142F" w:rsidR="00BA0055" w:rsidRPr="00BA0055" w:rsidRDefault="00BA0055" w:rsidP="00F01F26">
      <w:pPr>
        <w:tabs>
          <w:tab w:val="right" w:leader="dot" w:pos="10205"/>
        </w:tabs>
        <w:spacing w:after="0" w:line="360" w:lineRule="auto"/>
        <w:rPr>
          <w:rFonts w:ascii="Times New Roman" w:hAnsi="Times New Roman" w:cs="Times New Roman"/>
          <w:sz w:val="24"/>
          <w:szCs w:val="24"/>
        </w:rPr>
      </w:pPr>
      <w:r w:rsidRPr="00BA0055">
        <w:rPr>
          <w:rFonts w:ascii="Times New Roman" w:hAnsi="Times New Roman" w:cs="Times New Roman"/>
          <w:sz w:val="24"/>
          <w:szCs w:val="24"/>
        </w:rPr>
        <w:t>3.2. </w:t>
      </w:r>
      <w:r w:rsidRPr="00BA0055">
        <w:rPr>
          <w:rFonts w:ascii="Times New Roman" w:hAnsi="Times New Roman" w:cs="Times New Roman"/>
          <w:bCs/>
          <w:sz w:val="24"/>
          <w:szCs w:val="24"/>
        </w:rPr>
        <w:t xml:space="preserve">План обучения на предприятии с учетом специфики </w:t>
      </w:r>
      <w:r w:rsidR="006F033B">
        <w:rPr>
          <w:rFonts w:ascii="Times New Roman" w:hAnsi="Times New Roman" w:cs="Times New Roman"/>
          <w:bCs/>
          <w:sz w:val="24"/>
          <w:szCs w:val="24"/>
        </w:rPr>
        <w:br/>
      </w:r>
      <w:r w:rsidRPr="00BA0055">
        <w:rPr>
          <w:rFonts w:ascii="Times New Roman" w:hAnsi="Times New Roman" w:cs="Times New Roman"/>
          <w:bCs/>
          <w:sz w:val="24"/>
          <w:szCs w:val="24"/>
        </w:rPr>
        <w:t xml:space="preserve">требований конкретного производства </w:t>
      </w:r>
      <w:r w:rsidRPr="00BA0055">
        <w:rPr>
          <w:rFonts w:ascii="Times New Roman" w:hAnsi="Times New Roman" w:cs="Times New Roman"/>
          <w:bCs/>
          <w:sz w:val="24"/>
          <w:szCs w:val="24"/>
        </w:rPr>
        <w:tab/>
      </w:r>
    </w:p>
    <w:p w14:paraId="7653EF51" w14:textId="2CB7673B" w:rsidR="00BA0055" w:rsidRPr="00BA0055" w:rsidRDefault="00BA0055" w:rsidP="00F01F26">
      <w:pPr>
        <w:tabs>
          <w:tab w:val="right" w:leader="dot" w:pos="10205"/>
        </w:tabs>
        <w:spacing w:after="0" w:line="360" w:lineRule="auto"/>
        <w:rPr>
          <w:rFonts w:ascii="Times New Roman" w:hAnsi="Times New Roman" w:cs="Times New Roman"/>
          <w:sz w:val="24"/>
          <w:szCs w:val="24"/>
        </w:rPr>
      </w:pPr>
      <w:r w:rsidRPr="00BA0055">
        <w:rPr>
          <w:rFonts w:ascii="Times New Roman" w:hAnsi="Times New Roman" w:cs="Times New Roman"/>
          <w:sz w:val="24"/>
          <w:szCs w:val="24"/>
        </w:rPr>
        <w:t>3.3. Рабочая программа профессионального модуля</w:t>
      </w:r>
      <w:r w:rsidRPr="00BA0055">
        <w:rPr>
          <w:rFonts w:ascii="Times New Roman" w:hAnsi="Times New Roman" w:cs="Times New Roman"/>
          <w:sz w:val="24"/>
          <w:szCs w:val="24"/>
        </w:rPr>
        <w:tab/>
      </w:r>
    </w:p>
    <w:p w14:paraId="0D10E672" w14:textId="785695A2" w:rsidR="00BA0055" w:rsidRPr="00BA0055" w:rsidRDefault="00BA0055" w:rsidP="00F01F26">
      <w:pPr>
        <w:tabs>
          <w:tab w:val="right" w:leader="dot" w:pos="10205"/>
        </w:tabs>
        <w:spacing w:after="0" w:line="360" w:lineRule="auto"/>
        <w:rPr>
          <w:rFonts w:ascii="Times New Roman" w:hAnsi="Times New Roman" w:cs="Times New Roman"/>
          <w:sz w:val="24"/>
          <w:szCs w:val="24"/>
        </w:rPr>
      </w:pPr>
      <w:r w:rsidRPr="00BA0055">
        <w:rPr>
          <w:rFonts w:ascii="Times New Roman" w:hAnsi="Times New Roman" w:cs="Times New Roman"/>
          <w:sz w:val="24"/>
          <w:szCs w:val="24"/>
        </w:rPr>
        <w:t>3.4. Рабочая программа учебной дисциплины</w:t>
      </w:r>
      <w:r>
        <w:rPr>
          <w:rFonts w:ascii="Times New Roman" w:hAnsi="Times New Roman" w:cs="Times New Roman"/>
          <w:sz w:val="24"/>
          <w:szCs w:val="24"/>
        </w:rPr>
        <w:tab/>
      </w:r>
    </w:p>
    <w:p w14:paraId="5C656C2B" w14:textId="77777777" w:rsidR="00BA0055" w:rsidRDefault="00BA0055" w:rsidP="00F01F26">
      <w:pPr>
        <w:pStyle w:val="1"/>
        <w:spacing w:after="0"/>
        <w:jc w:val="left"/>
      </w:pPr>
      <w:r w:rsidRPr="00BA0055">
        <w:rPr>
          <w:rFonts w:ascii="Times New Roman" w:hAnsi="Times New Roman"/>
          <w:b w:val="0"/>
          <w:bCs w:val="0"/>
          <w:sz w:val="24"/>
          <w:szCs w:val="24"/>
        </w:rPr>
        <w:fldChar w:fldCharType="end"/>
      </w:r>
    </w:p>
    <w:p w14:paraId="39F395C6" w14:textId="77777777" w:rsidR="00BA0055" w:rsidRPr="00654422" w:rsidRDefault="00BA0055" w:rsidP="00BA0055">
      <w:pPr>
        <w:jc w:val="center"/>
        <w:rPr>
          <w:rFonts w:ascii="Times New Roman" w:hAnsi="Times New Roman" w:cs="Times New Roman"/>
          <w:sz w:val="24"/>
          <w:szCs w:val="24"/>
          <w:lang w:val="x-none"/>
        </w:rPr>
      </w:pPr>
    </w:p>
    <w:p w14:paraId="3AD6D5F2" w14:textId="77777777" w:rsidR="00BA0055" w:rsidRDefault="00BA0055">
      <w:pPr>
        <w:rPr>
          <w:rFonts w:ascii="Times New Roman Полужирный" w:eastAsiaTheme="majorEastAsia" w:hAnsi="Times New Roman Полужирный" w:cs="Times New Roman"/>
          <w:b/>
          <w:bCs/>
          <w:caps/>
          <w:sz w:val="28"/>
          <w:szCs w:val="28"/>
          <w:lang w:eastAsia="en-US"/>
        </w:rPr>
      </w:pPr>
      <w:r>
        <w:br w:type="page"/>
      </w:r>
    </w:p>
    <w:p w14:paraId="183927E2" w14:textId="5C08743D" w:rsidR="00BA0055" w:rsidRPr="00BA0055" w:rsidRDefault="00BA0055" w:rsidP="00BA0055">
      <w:pPr>
        <w:pStyle w:val="1"/>
        <w:spacing w:line="276" w:lineRule="auto"/>
        <w:rPr>
          <w:sz w:val="26"/>
        </w:rPr>
      </w:pPr>
      <w:bookmarkStart w:id="2" w:name="_Toc131849532"/>
      <w:r w:rsidRPr="00BA0055">
        <w:rPr>
          <w:sz w:val="26"/>
        </w:rPr>
        <w:lastRenderedPageBreak/>
        <w:t>Раздел 1. Матрица компетенций выпускника (профессиональных и корпоративных компетенций)</w:t>
      </w:r>
      <w:r w:rsidR="00DD079C">
        <w:rPr>
          <w:rFonts w:asciiTheme="minorHAnsi" w:hAnsiTheme="minorHAnsi"/>
          <w:sz w:val="26"/>
        </w:rPr>
        <w:t xml:space="preserve">, </w:t>
      </w:r>
      <w:r w:rsidR="00DD079C" w:rsidRPr="00DD079C">
        <w:rPr>
          <w:rFonts w:ascii="Times New Roman" w:hAnsi="Times New Roman"/>
          <w:sz w:val="26"/>
        </w:rPr>
        <w:t>ФОРМИРУЕМЫХ</w:t>
      </w:r>
      <w:r w:rsidRPr="00BA0055">
        <w:rPr>
          <w:sz w:val="26"/>
        </w:rPr>
        <w:t xml:space="preserve"> </w:t>
      </w:r>
      <w:r w:rsidR="006F033B">
        <w:rPr>
          <w:rFonts w:asciiTheme="minorHAnsi" w:hAnsiTheme="minorHAnsi"/>
          <w:sz w:val="26"/>
        </w:rPr>
        <w:br/>
      </w:r>
      <w:r w:rsidRPr="00BA0055">
        <w:rPr>
          <w:sz w:val="26"/>
        </w:rPr>
        <w:t>по запросу работодателя</w:t>
      </w:r>
      <w:bookmarkEnd w:id="2"/>
    </w:p>
    <w:p w14:paraId="338093F9" w14:textId="7BA94FFC" w:rsidR="00BA0055" w:rsidRPr="00BA0055" w:rsidRDefault="00BA0055" w:rsidP="00BA0055">
      <w:pPr>
        <w:spacing w:after="0" w:line="276" w:lineRule="auto"/>
        <w:ind w:firstLine="709"/>
        <w:jc w:val="both"/>
        <w:rPr>
          <w:rFonts w:ascii="Times New Roman" w:hAnsi="Times New Roman"/>
          <w:strike/>
          <w:color w:val="000000"/>
          <w:sz w:val="24"/>
          <w:szCs w:val="28"/>
        </w:rPr>
      </w:pPr>
      <w:bookmarkStart w:id="3" w:name="_Hlk103624028"/>
      <w:r w:rsidRPr="00BA0055">
        <w:rPr>
          <w:rFonts w:ascii="Times New Roman" w:hAnsi="Times New Roman"/>
          <w:sz w:val="24"/>
          <w:szCs w:val="28"/>
        </w:rPr>
        <w:t>1.</w:t>
      </w:r>
      <w:r w:rsidRPr="00BA0055">
        <w:rPr>
          <w:rFonts w:ascii="Times New Roman" w:hAnsi="Times New Roman"/>
          <w:b/>
          <w:bCs/>
          <w:color w:val="000000"/>
          <w:sz w:val="24"/>
          <w:szCs w:val="28"/>
        </w:rPr>
        <w:t> </w:t>
      </w:r>
      <w:r w:rsidRPr="00BA0055">
        <w:rPr>
          <w:rFonts w:ascii="Times New Roman" w:hAnsi="Times New Roman"/>
          <w:color w:val="000000"/>
          <w:sz w:val="24"/>
          <w:szCs w:val="28"/>
        </w:rPr>
        <w:t xml:space="preserve">Матрица компетенций выпускника (далее – МК) с учетом единого подхода подготовки рабочих кадров представляет собой совокупность взаимосвязанных между собой общих </w:t>
      </w:r>
      <w:r w:rsidR="006F033B">
        <w:rPr>
          <w:rFonts w:ascii="Times New Roman" w:hAnsi="Times New Roman"/>
          <w:color w:val="000000"/>
          <w:sz w:val="24"/>
          <w:szCs w:val="28"/>
        </w:rPr>
        <w:br/>
      </w:r>
      <w:r w:rsidRPr="00BA0055">
        <w:rPr>
          <w:rFonts w:ascii="Times New Roman" w:hAnsi="Times New Roman"/>
          <w:color w:val="000000"/>
          <w:sz w:val="24"/>
          <w:szCs w:val="28"/>
        </w:rPr>
        <w:t xml:space="preserve">и профессиональных компетенций, определенных ФГОС СПО, а также требований профессиональных стандартов (далее – ПС) или единых квалификационных справочников </w:t>
      </w:r>
      <w:r w:rsidR="006F033B">
        <w:rPr>
          <w:rFonts w:ascii="Times New Roman" w:hAnsi="Times New Roman"/>
          <w:color w:val="000000"/>
          <w:sz w:val="24"/>
          <w:szCs w:val="28"/>
        </w:rPr>
        <w:br/>
      </w:r>
      <w:r w:rsidRPr="00BA0055">
        <w:rPr>
          <w:rFonts w:ascii="Times New Roman" w:hAnsi="Times New Roman"/>
          <w:color w:val="000000"/>
          <w:sz w:val="24"/>
          <w:szCs w:val="28"/>
        </w:rPr>
        <w:t xml:space="preserve">при отсутствии ПС и запросов организации-работодателя к квалификации специалиста, </w:t>
      </w:r>
      <w:bookmarkStart w:id="4" w:name="_Hlk124175220"/>
      <w:r w:rsidRPr="00BA0055">
        <w:rPr>
          <w:rFonts w:ascii="Times New Roman" w:hAnsi="Times New Roman"/>
          <w:color w:val="000000"/>
          <w:sz w:val="24"/>
          <w:szCs w:val="28"/>
        </w:rPr>
        <w:t>которые должны быть сформированы у обучающегося по завершении освоения ОПОП.</w:t>
      </w:r>
    </w:p>
    <w:bookmarkEnd w:id="4"/>
    <w:p w14:paraId="66B9944B" w14:textId="229AD639" w:rsidR="00BA0055" w:rsidRPr="00C42F63" w:rsidRDefault="00BA0055" w:rsidP="00C42F63">
      <w:pPr>
        <w:spacing w:after="0" w:line="276" w:lineRule="auto"/>
        <w:ind w:firstLine="709"/>
        <w:jc w:val="both"/>
        <w:rPr>
          <w:rFonts w:ascii="Times New Roman" w:hAnsi="Times New Roman"/>
          <w:bCs/>
          <w:i/>
          <w:sz w:val="24"/>
          <w:szCs w:val="28"/>
        </w:rPr>
      </w:pPr>
      <w:r w:rsidRPr="00BA0055">
        <w:rPr>
          <w:rFonts w:ascii="Times New Roman" w:hAnsi="Times New Roman"/>
          <w:sz w:val="24"/>
          <w:szCs w:val="28"/>
        </w:rPr>
        <w:t>2. </w:t>
      </w:r>
      <w:r w:rsidRPr="00BA0055">
        <w:rPr>
          <w:rFonts w:ascii="Times New Roman" w:hAnsi="Times New Roman"/>
          <w:color w:val="000000"/>
          <w:sz w:val="24"/>
          <w:szCs w:val="28"/>
        </w:rPr>
        <w:t xml:space="preserve">МК разработана для </w:t>
      </w:r>
      <w:r w:rsidRPr="00F7735E">
        <w:rPr>
          <w:rFonts w:ascii="Times New Roman" w:hAnsi="Times New Roman"/>
          <w:bCs/>
          <w:sz w:val="24"/>
          <w:szCs w:val="28"/>
        </w:rPr>
        <w:t>специальности</w:t>
      </w:r>
      <w:r w:rsidRPr="00BA0055">
        <w:rPr>
          <w:rFonts w:ascii="Times New Roman" w:hAnsi="Times New Roman"/>
          <w:bCs/>
          <w:sz w:val="24"/>
          <w:szCs w:val="28"/>
        </w:rPr>
        <w:t xml:space="preserve"> </w:t>
      </w:r>
      <w:r w:rsidR="00F7735E" w:rsidRPr="00F7735E">
        <w:rPr>
          <w:rFonts w:ascii="Times New Roman" w:hAnsi="Times New Roman"/>
          <w:bCs/>
          <w:i/>
          <w:sz w:val="24"/>
          <w:szCs w:val="28"/>
        </w:rPr>
        <w:t xml:space="preserve">11.02.16 Монтаж, техническое обслуживание и ремонт электронных приборов и устройств </w:t>
      </w:r>
      <w:r w:rsidRPr="00BA0055">
        <w:rPr>
          <w:rFonts w:ascii="Times New Roman" w:hAnsi="Times New Roman"/>
          <w:color w:val="000000"/>
          <w:sz w:val="24"/>
          <w:szCs w:val="28"/>
        </w:rPr>
        <w:t>как результат освоения ОПОП, соответствующий требованиям запросам организаций, действующих в реальном секторе экономики.</w:t>
      </w:r>
    </w:p>
    <w:p w14:paraId="787ADD1B" w14:textId="77777777" w:rsidR="00BA0055" w:rsidRPr="00BA0055" w:rsidRDefault="00BA0055" w:rsidP="00BA0055">
      <w:pPr>
        <w:spacing w:after="0" w:line="276" w:lineRule="auto"/>
        <w:ind w:firstLine="709"/>
        <w:jc w:val="both"/>
        <w:rPr>
          <w:rFonts w:ascii="Times New Roman" w:hAnsi="Times New Roman"/>
          <w:color w:val="000000"/>
          <w:sz w:val="24"/>
          <w:szCs w:val="28"/>
        </w:rPr>
      </w:pPr>
      <w:r w:rsidRPr="00BA0055">
        <w:rPr>
          <w:rFonts w:ascii="Times New Roman" w:hAnsi="Times New Roman"/>
          <w:color w:val="000000"/>
          <w:sz w:val="24"/>
          <w:szCs w:val="28"/>
        </w:rPr>
        <w:t xml:space="preserve">3. МК включает в себя профессиональную и </w:t>
      </w:r>
      <w:r w:rsidRPr="00BA0055">
        <w:rPr>
          <w:rFonts w:ascii="Times New Roman" w:hAnsi="Times New Roman"/>
          <w:sz w:val="24"/>
          <w:szCs w:val="28"/>
        </w:rPr>
        <w:t>надпрофессиональную части.</w:t>
      </w:r>
    </w:p>
    <w:p w14:paraId="1C81492D" w14:textId="77777777" w:rsidR="00BA0055" w:rsidRPr="00BA0055" w:rsidRDefault="00BA0055" w:rsidP="00BA0055">
      <w:pPr>
        <w:spacing w:after="0" w:line="276" w:lineRule="auto"/>
        <w:ind w:firstLine="709"/>
        <w:jc w:val="both"/>
        <w:rPr>
          <w:rFonts w:ascii="Times New Roman" w:hAnsi="Times New Roman"/>
          <w:color w:val="000000"/>
          <w:sz w:val="24"/>
          <w:szCs w:val="28"/>
        </w:rPr>
      </w:pPr>
      <w:r w:rsidRPr="00BA0055">
        <w:rPr>
          <w:rFonts w:ascii="Times New Roman" w:hAnsi="Times New Roman"/>
          <w:color w:val="000000"/>
          <w:sz w:val="24"/>
          <w:szCs w:val="28"/>
        </w:rPr>
        <w:t>4. Профессиональная часть МК представляет собой матрицу профессиональных компетенций выпускника, формируемых при освоении видов деятельности по запросу работодателя, и трудовых функций действующих профессиональных стандартов или иных документов.</w:t>
      </w:r>
    </w:p>
    <w:p w14:paraId="26E0FA46" w14:textId="296E7A46" w:rsidR="00BA0055" w:rsidRPr="00BA0055" w:rsidRDefault="00BA0055" w:rsidP="00BA0055">
      <w:pPr>
        <w:spacing w:after="0" w:line="276" w:lineRule="auto"/>
        <w:ind w:firstLine="709"/>
        <w:jc w:val="both"/>
        <w:rPr>
          <w:rFonts w:ascii="Times New Roman" w:hAnsi="Times New Roman"/>
          <w:color w:val="000000"/>
          <w:sz w:val="24"/>
          <w:szCs w:val="28"/>
        </w:rPr>
      </w:pPr>
      <w:r w:rsidRPr="00BA0055">
        <w:rPr>
          <w:rFonts w:ascii="Times New Roman" w:hAnsi="Times New Roman"/>
          <w:color w:val="000000"/>
          <w:sz w:val="24"/>
          <w:szCs w:val="28"/>
        </w:rPr>
        <w:t>5. </w:t>
      </w:r>
      <w:r w:rsidRPr="00BA0055">
        <w:rPr>
          <w:rFonts w:ascii="Times New Roman" w:hAnsi="Times New Roman"/>
          <w:sz w:val="24"/>
          <w:szCs w:val="28"/>
        </w:rPr>
        <w:t xml:space="preserve">Надпрофессиональная </w:t>
      </w:r>
      <w:r w:rsidRPr="00BA0055">
        <w:rPr>
          <w:rFonts w:ascii="Times New Roman" w:hAnsi="Times New Roman"/>
          <w:color w:val="000000"/>
          <w:sz w:val="24"/>
          <w:szCs w:val="28"/>
        </w:rPr>
        <w:t xml:space="preserve">часть МК представляет собой интеграцию ОК, заявленных </w:t>
      </w:r>
      <w:r w:rsidR="006F033B">
        <w:rPr>
          <w:rFonts w:ascii="Times New Roman" w:hAnsi="Times New Roman"/>
          <w:color w:val="000000"/>
          <w:sz w:val="24"/>
          <w:szCs w:val="28"/>
        </w:rPr>
        <w:br/>
      </w:r>
      <w:r w:rsidRPr="00BA0055">
        <w:rPr>
          <w:rFonts w:ascii="Times New Roman" w:hAnsi="Times New Roman"/>
          <w:color w:val="000000"/>
          <w:sz w:val="24"/>
          <w:szCs w:val="28"/>
        </w:rPr>
        <w:t xml:space="preserve">ФГОС СПО, и заявляемых организацией-работодателем обобщенных поведенческих моделей специалиста на рабочем месте (корпоративная культура). </w:t>
      </w:r>
    </w:p>
    <w:p w14:paraId="1FEE0861" w14:textId="77777777" w:rsidR="00BA0055" w:rsidRPr="00BA0055" w:rsidRDefault="00BA0055" w:rsidP="00BA0055">
      <w:pPr>
        <w:spacing w:after="0" w:line="276" w:lineRule="auto"/>
        <w:ind w:firstLine="709"/>
        <w:jc w:val="both"/>
        <w:rPr>
          <w:rFonts w:ascii="Times New Roman" w:hAnsi="Times New Roman"/>
          <w:color w:val="000000"/>
          <w:sz w:val="24"/>
          <w:szCs w:val="28"/>
        </w:rPr>
      </w:pPr>
      <w:r w:rsidRPr="00BA0055">
        <w:rPr>
          <w:rFonts w:ascii="Times New Roman" w:hAnsi="Times New Roman"/>
          <w:color w:val="000000"/>
          <w:sz w:val="24"/>
          <w:szCs w:val="28"/>
        </w:rPr>
        <w:t>6. Краткое описание и характеристика показателей сформированности корпоративных компетенций приведены в приложении к модели компетенций.</w:t>
      </w:r>
    </w:p>
    <w:p w14:paraId="09C42684" w14:textId="0E558F7F" w:rsidR="00BA0055" w:rsidRPr="00BA0055" w:rsidRDefault="00BA0055" w:rsidP="00BA0055">
      <w:pPr>
        <w:widowControl w:val="0"/>
        <w:suppressAutoHyphens/>
        <w:spacing w:after="0" w:line="276" w:lineRule="auto"/>
        <w:ind w:firstLine="709"/>
        <w:jc w:val="both"/>
        <w:rPr>
          <w:rFonts w:ascii="Times New Roman" w:hAnsi="Times New Roman"/>
          <w:color w:val="000000"/>
          <w:sz w:val="24"/>
          <w:szCs w:val="28"/>
        </w:rPr>
      </w:pPr>
      <w:r w:rsidRPr="00BA0055">
        <w:rPr>
          <w:rFonts w:ascii="Times New Roman" w:hAnsi="Times New Roman"/>
          <w:color w:val="000000"/>
          <w:sz w:val="24"/>
          <w:szCs w:val="28"/>
        </w:rPr>
        <w:t xml:space="preserve">7. МК позволяет конструировать при помощи цифрового конструктора компетенций образовательные программы подготовки квалифицированных специалистов, рабочих и служащих, наиболее востребованных на региональном рынке труда в конкретном секторе экономики </w:t>
      </w:r>
      <w:r w:rsidR="006F033B">
        <w:rPr>
          <w:rFonts w:ascii="Times New Roman" w:hAnsi="Times New Roman"/>
          <w:color w:val="000000"/>
          <w:sz w:val="24"/>
          <w:szCs w:val="28"/>
        </w:rPr>
        <w:br/>
      </w:r>
      <w:r w:rsidRPr="00BA0055">
        <w:rPr>
          <w:rFonts w:ascii="Times New Roman" w:hAnsi="Times New Roman"/>
          <w:color w:val="000000"/>
          <w:sz w:val="24"/>
          <w:szCs w:val="28"/>
        </w:rPr>
        <w:t>под запрос конкретных предприятий.</w:t>
      </w:r>
    </w:p>
    <w:p w14:paraId="45064F0C" w14:textId="77777777" w:rsidR="00BA0055" w:rsidRDefault="00BA0055" w:rsidP="00BA0055">
      <w:pPr>
        <w:tabs>
          <w:tab w:val="left" w:pos="1276"/>
        </w:tabs>
        <w:ind w:firstLine="709"/>
        <w:contextualSpacing/>
        <w:jc w:val="both"/>
        <w:rPr>
          <w:rFonts w:ascii="Times New Roman" w:hAnsi="Times New Roman"/>
          <w:b/>
          <w:noProof/>
          <w:sz w:val="24"/>
          <w:szCs w:val="24"/>
        </w:rPr>
        <w:sectPr w:rsidR="00BA0055" w:rsidSect="006F033B">
          <w:headerReference w:type="default" r:id="rId8"/>
          <w:footerReference w:type="default" r:id="rId9"/>
          <w:pgSz w:w="11906" w:h="16838"/>
          <w:pgMar w:top="1134" w:right="567" w:bottom="1134" w:left="1134" w:header="709" w:footer="709" w:gutter="0"/>
          <w:cols w:space="708"/>
          <w:docGrid w:linePitch="360"/>
        </w:sectPr>
      </w:pPr>
    </w:p>
    <w:p w14:paraId="1E1368F0" w14:textId="77777777" w:rsidR="00BA0055" w:rsidRPr="00B52750" w:rsidRDefault="00BA0055" w:rsidP="00BA0055">
      <w:pPr>
        <w:tabs>
          <w:tab w:val="left" w:pos="204"/>
        </w:tabs>
        <w:spacing w:after="0" w:line="276" w:lineRule="auto"/>
        <w:jc w:val="center"/>
        <w:rPr>
          <w:rFonts w:ascii="Times New Roman" w:hAnsi="Times New Roman"/>
          <w:b/>
          <w:bCs/>
          <w:sz w:val="24"/>
          <w:szCs w:val="28"/>
        </w:rPr>
      </w:pPr>
      <w:bookmarkStart w:id="5" w:name="_Hlk112850096"/>
      <w:bookmarkEnd w:id="3"/>
      <w:r w:rsidRPr="00B52750">
        <w:rPr>
          <w:rFonts w:ascii="Times New Roman" w:hAnsi="Times New Roman"/>
          <w:b/>
          <w:bCs/>
          <w:sz w:val="24"/>
          <w:szCs w:val="28"/>
        </w:rPr>
        <w:lastRenderedPageBreak/>
        <w:t>Профессиональная часть матрицы компетенций выпускника</w:t>
      </w:r>
      <w:bookmarkEnd w:id="5"/>
      <w:r w:rsidRPr="00B52750">
        <w:rPr>
          <w:rFonts w:ascii="Times New Roman" w:hAnsi="Times New Roman"/>
          <w:b/>
          <w:bCs/>
          <w:sz w:val="24"/>
          <w:szCs w:val="28"/>
        </w:rPr>
        <w:t xml:space="preserve"> </w:t>
      </w:r>
    </w:p>
    <w:p w14:paraId="69AD700A" w14:textId="77777777" w:rsidR="00BA0055" w:rsidRPr="00B52750" w:rsidRDefault="00BA0055" w:rsidP="00BA0055">
      <w:pPr>
        <w:tabs>
          <w:tab w:val="left" w:pos="204"/>
        </w:tabs>
        <w:spacing w:after="0" w:line="276" w:lineRule="auto"/>
        <w:jc w:val="center"/>
        <w:rPr>
          <w:rFonts w:ascii="Times New Roman" w:hAnsi="Times New Roman"/>
          <w:b/>
          <w:bCs/>
          <w:sz w:val="24"/>
          <w:szCs w:val="28"/>
        </w:rPr>
      </w:pPr>
      <w:r w:rsidRPr="00B52750">
        <w:rPr>
          <w:rFonts w:ascii="Times New Roman" w:hAnsi="Times New Roman"/>
          <w:b/>
          <w:bCs/>
          <w:sz w:val="24"/>
          <w:szCs w:val="28"/>
        </w:rPr>
        <w:t>по запросу работодателя</w:t>
      </w:r>
    </w:p>
    <w:p w14:paraId="3DB019F5" w14:textId="77777777" w:rsidR="00BA0055" w:rsidRPr="00B52750" w:rsidRDefault="00BA0055" w:rsidP="00BA0055">
      <w:pPr>
        <w:tabs>
          <w:tab w:val="left" w:pos="204"/>
        </w:tabs>
        <w:spacing w:after="0" w:line="276" w:lineRule="auto"/>
        <w:jc w:val="center"/>
        <w:rPr>
          <w:rFonts w:ascii="Times New Roman" w:hAnsi="Times New Roman"/>
          <w:b/>
          <w:bCs/>
          <w:sz w:val="24"/>
          <w:szCs w:val="2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50"/>
        <w:gridCol w:w="5571"/>
      </w:tblGrid>
      <w:tr w:rsidR="00BA0055" w:rsidRPr="00B52750" w14:paraId="46B4CEA9" w14:textId="77777777" w:rsidTr="00697942">
        <w:tc>
          <w:tcPr>
            <w:tcW w:w="2327" w:type="pct"/>
            <w:vMerge w:val="restart"/>
            <w:tcBorders>
              <w:top w:val="single" w:sz="4" w:space="0" w:color="auto"/>
              <w:left w:val="single" w:sz="4" w:space="0" w:color="auto"/>
              <w:bottom w:val="single" w:sz="4" w:space="0" w:color="auto"/>
              <w:right w:val="single" w:sz="4" w:space="0" w:color="auto"/>
            </w:tcBorders>
            <w:vAlign w:val="center"/>
            <w:hideMark/>
          </w:tcPr>
          <w:p w14:paraId="27E09C2E" w14:textId="77777777" w:rsidR="00BA0055" w:rsidRPr="00B52750" w:rsidRDefault="00BA0055" w:rsidP="006F033B">
            <w:pPr>
              <w:widowControl w:val="0"/>
              <w:spacing w:after="0" w:line="240" w:lineRule="auto"/>
              <w:ind w:left="57" w:right="57"/>
              <w:contextualSpacing/>
              <w:jc w:val="center"/>
              <w:rPr>
                <w:rFonts w:ascii="Times New Roman" w:hAnsi="Times New Roman"/>
                <w:b/>
                <w:bCs/>
                <w:u w:val="single"/>
              </w:rPr>
            </w:pPr>
            <w:r w:rsidRPr="00B52750">
              <w:rPr>
                <w:rFonts w:ascii="Times New Roman" w:hAnsi="Times New Roman"/>
              </w:rPr>
              <w:br w:type="page"/>
            </w:r>
            <w:r w:rsidRPr="00B52750">
              <w:rPr>
                <w:rFonts w:ascii="Times New Roman" w:hAnsi="Times New Roman"/>
                <w:b/>
                <w:bCs/>
              </w:rPr>
              <w:t>Трудовые функции в соответствии с профессиональными стандартами (или иными нормативными документами)</w:t>
            </w:r>
          </w:p>
        </w:tc>
        <w:tc>
          <w:tcPr>
            <w:tcW w:w="2673" w:type="pct"/>
            <w:tcBorders>
              <w:top w:val="single" w:sz="4" w:space="0" w:color="auto"/>
              <w:left w:val="single" w:sz="4" w:space="0" w:color="auto"/>
              <w:bottom w:val="single" w:sz="4" w:space="0" w:color="auto"/>
              <w:right w:val="single" w:sz="4" w:space="0" w:color="auto"/>
            </w:tcBorders>
            <w:hideMark/>
          </w:tcPr>
          <w:p w14:paraId="6ED451D2" w14:textId="77777777" w:rsidR="00BA0055" w:rsidRPr="00B52750" w:rsidRDefault="00BA0055" w:rsidP="006F033B">
            <w:pPr>
              <w:widowControl w:val="0"/>
              <w:spacing w:after="0" w:line="240" w:lineRule="auto"/>
              <w:ind w:left="57" w:right="57"/>
              <w:contextualSpacing/>
              <w:jc w:val="center"/>
              <w:rPr>
                <w:rFonts w:ascii="Times New Roman" w:hAnsi="Times New Roman"/>
                <w:b/>
                <w:bCs/>
              </w:rPr>
            </w:pPr>
            <w:r w:rsidRPr="00B52750">
              <w:rPr>
                <w:rFonts w:ascii="Times New Roman" w:hAnsi="Times New Roman"/>
                <w:b/>
                <w:bCs/>
              </w:rPr>
              <w:t xml:space="preserve">Дополнительные виды деятельности, сформированные </w:t>
            </w:r>
            <w:r w:rsidRPr="00B52750">
              <w:rPr>
                <w:rFonts w:ascii="Times New Roman" w:hAnsi="Times New Roman"/>
                <w:b/>
                <w:bCs/>
              </w:rPr>
              <w:br/>
              <w:t>по запросу работодателя(ей)</w:t>
            </w:r>
          </w:p>
          <w:p w14:paraId="6253DF92" w14:textId="77777777" w:rsidR="00BA0055" w:rsidRPr="00B52750" w:rsidRDefault="00BA0055" w:rsidP="006F033B">
            <w:pPr>
              <w:widowControl w:val="0"/>
              <w:spacing w:after="0" w:line="240" w:lineRule="auto"/>
              <w:ind w:left="57" w:right="57"/>
              <w:contextualSpacing/>
              <w:jc w:val="center"/>
              <w:rPr>
                <w:rFonts w:ascii="Times New Roman" w:hAnsi="Times New Roman"/>
                <w:b/>
                <w:bCs/>
                <w:u w:val="single"/>
              </w:rPr>
            </w:pPr>
          </w:p>
        </w:tc>
      </w:tr>
      <w:tr w:rsidR="00601E9F" w:rsidRPr="006F033B" w14:paraId="14937EA4" w14:textId="77777777" w:rsidTr="00697942">
        <w:tc>
          <w:tcPr>
            <w:tcW w:w="2327" w:type="pct"/>
            <w:vMerge/>
            <w:tcBorders>
              <w:top w:val="single" w:sz="4" w:space="0" w:color="auto"/>
              <w:left w:val="single" w:sz="4" w:space="0" w:color="auto"/>
              <w:bottom w:val="single" w:sz="4" w:space="0" w:color="auto"/>
              <w:right w:val="single" w:sz="4" w:space="0" w:color="auto"/>
            </w:tcBorders>
            <w:vAlign w:val="center"/>
            <w:hideMark/>
          </w:tcPr>
          <w:p w14:paraId="21691571" w14:textId="77777777" w:rsidR="00601E9F" w:rsidRPr="00B52750" w:rsidRDefault="00601E9F" w:rsidP="006F033B">
            <w:pPr>
              <w:spacing w:after="0" w:line="240" w:lineRule="auto"/>
              <w:ind w:left="57" w:right="57"/>
              <w:contextualSpacing/>
              <w:rPr>
                <w:rFonts w:ascii="Times New Roman" w:hAnsi="Times New Roman"/>
                <w:b/>
                <w:bCs/>
                <w:u w:val="single"/>
              </w:rPr>
            </w:pPr>
          </w:p>
        </w:tc>
        <w:tc>
          <w:tcPr>
            <w:tcW w:w="2673" w:type="pct"/>
            <w:tcBorders>
              <w:top w:val="single" w:sz="4" w:space="0" w:color="auto"/>
              <w:left w:val="single" w:sz="4" w:space="0" w:color="auto"/>
              <w:bottom w:val="single" w:sz="4" w:space="0" w:color="auto"/>
              <w:right w:val="single" w:sz="4" w:space="0" w:color="auto"/>
            </w:tcBorders>
            <w:hideMark/>
          </w:tcPr>
          <w:p w14:paraId="0B7A3D14" w14:textId="7C29D4A7" w:rsidR="00601E9F" w:rsidRPr="00B52750" w:rsidRDefault="00601E9F" w:rsidP="006F033B">
            <w:pPr>
              <w:widowControl w:val="0"/>
              <w:spacing w:after="0" w:line="240" w:lineRule="auto"/>
              <w:ind w:left="57" w:right="57"/>
              <w:contextualSpacing/>
              <w:jc w:val="center"/>
              <w:rPr>
                <w:rFonts w:ascii="Times New Roman" w:hAnsi="Times New Roman"/>
              </w:rPr>
            </w:pPr>
            <w:r w:rsidRPr="00B52750">
              <w:rPr>
                <w:rFonts w:ascii="Times New Roman" w:hAnsi="Times New Roman"/>
              </w:rPr>
              <w:t xml:space="preserve">Наименование ВД </w:t>
            </w:r>
          </w:p>
          <w:p w14:paraId="11CD85D2" w14:textId="6B85D7B1" w:rsidR="00601E9F" w:rsidRPr="00B52750" w:rsidRDefault="00601E9F" w:rsidP="006F033B">
            <w:pPr>
              <w:widowControl w:val="0"/>
              <w:spacing w:after="0" w:line="240" w:lineRule="auto"/>
              <w:ind w:left="57" w:right="57"/>
              <w:contextualSpacing/>
              <w:jc w:val="center"/>
              <w:rPr>
                <w:rFonts w:ascii="Times New Roman" w:hAnsi="Times New Roman"/>
                <w:u w:val="single"/>
              </w:rPr>
            </w:pPr>
          </w:p>
        </w:tc>
      </w:tr>
      <w:tr w:rsidR="00601E9F" w:rsidRPr="006F033B" w14:paraId="5CBAEF1E" w14:textId="77777777" w:rsidTr="00AC389F">
        <w:trPr>
          <w:trHeight w:val="840"/>
        </w:trPr>
        <w:tc>
          <w:tcPr>
            <w:tcW w:w="2327" w:type="pct"/>
            <w:tcBorders>
              <w:top w:val="single" w:sz="4" w:space="0" w:color="auto"/>
              <w:left w:val="single" w:sz="4" w:space="0" w:color="auto"/>
              <w:bottom w:val="single" w:sz="4" w:space="0" w:color="auto"/>
              <w:right w:val="single" w:sz="4" w:space="0" w:color="auto"/>
            </w:tcBorders>
          </w:tcPr>
          <w:p w14:paraId="796E19A3" w14:textId="2F1036EF" w:rsidR="00601E9F" w:rsidRPr="008308F6" w:rsidRDefault="00601E9F" w:rsidP="006F033B">
            <w:pPr>
              <w:widowControl w:val="0"/>
              <w:spacing w:after="0" w:line="240" w:lineRule="auto"/>
              <w:ind w:left="57" w:right="57"/>
              <w:contextualSpacing/>
              <w:rPr>
                <w:rFonts w:ascii="Times New Roman" w:hAnsi="Times New Roman"/>
                <w:b/>
                <w:bCs/>
                <w:highlight w:val="yellow"/>
              </w:rPr>
            </w:pPr>
            <w:bookmarkStart w:id="6" w:name="_Hlk103623257"/>
          </w:p>
        </w:tc>
        <w:tc>
          <w:tcPr>
            <w:tcW w:w="2673" w:type="pct"/>
            <w:tcBorders>
              <w:top w:val="single" w:sz="4" w:space="0" w:color="auto"/>
              <w:left w:val="single" w:sz="4" w:space="0" w:color="auto"/>
              <w:bottom w:val="single" w:sz="4" w:space="0" w:color="auto"/>
              <w:right w:val="single" w:sz="4" w:space="0" w:color="auto"/>
            </w:tcBorders>
          </w:tcPr>
          <w:p w14:paraId="44250EF0" w14:textId="6F190CE2" w:rsidR="00601E9F" w:rsidRPr="008308F6" w:rsidRDefault="00601E9F" w:rsidP="006F033B">
            <w:pPr>
              <w:widowControl w:val="0"/>
              <w:spacing w:after="0" w:line="240" w:lineRule="auto"/>
              <w:ind w:left="57" w:right="57"/>
              <w:contextualSpacing/>
              <w:rPr>
                <w:rFonts w:ascii="Times New Roman" w:hAnsi="Times New Roman"/>
                <w:b/>
                <w:bCs/>
                <w:highlight w:val="yellow"/>
                <w:u w:val="single"/>
              </w:rPr>
            </w:pPr>
          </w:p>
        </w:tc>
      </w:tr>
    </w:tbl>
    <w:bookmarkEnd w:id="6"/>
    <w:p w14:paraId="4F7E5201" w14:textId="77777777" w:rsidR="00BA0055" w:rsidRDefault="00BA0055" w:rsidP="00BA0055">
      <w:pPr>
        <w:rPr>
          <w:rFonts w:ascii="Times New Roman" w:hAnsi="Times New Roman"/>
        </w:rPr>
      </w:pPr>
      <w:r w:rsidRPr="00D47ABB">
        <w:rPr>
          <w:rFonts w:ascii="Times New Roman" w:hAnsi="Times New Roman"/>
          <w:b/>
          <w:bCs/>
        </w:rPr>
        <w:t xml:space="preserve">Обозначения: </w:t>
      </w:r>
      <w:r w:rsidRPr="00D47ABB">
        <w:rPr>
          <w:rFonts w:ascii="Times New Roman" w:hAnsi="Times New Roman"/>
        </w:rPr>
        <w:t>ПС – профессиональный стандарт; ОТФ – обобщенная трудовая функция; ТФ – трудовая функция.</w:t>
      </w:r>
    </w:p>
    <w:p w14:paraId="3C1CCC60" w14:textId="77777777" w:rsidR="00BA0055" w:rsidRDefault="00BA0055" w:rsidP="00BA0055">
      <w:pPr>
        <w:spacing w:after="120"/>
        <w:ind w:firstLine="709"/>
        <w:jc w:val="center"/>
      </w:pPr>
    </w:p>
    <w:p w14:paraId="64780D2E" w14:textId="3EA18817" w:rsidR="00BA0055" w:rsidRDefault="00BA0055">
      <w:pPr>
        <w:rPr>
          <w:rFonts w:ascii="Times New Roman" w:hAnsi="Times New Roman"/>
          <w:b/>
          <w:bCs/>
          <w:sz w:val="24"/>
          <w:szCs w:val="28"/>
        </w:rPr>
      </w:pPr>
      <w:r>
        <w:rPr>
          <w:rFonts w:ascii="Times New Roman" w:hAnsi="Times New Roman"/>
          <w:b/>
          <w:bCs/>
          <w:sz w:val="24"/>
          <w:szCs w:val="28"/>
        </w:rPr>
        <w:br w:type="page"/>
      </w:r>
    </w:p>
    <w:p w14:paraId="37D95AD0" w14:textId="4A3EC0D2" w:rsidR="00BA0055" w:rsidRPr="00BA0055" w:rsidRDefault="00BA0055" w:rsidP="00BA0055">
      <w:pPr>
        <w:spacing w:after="0" w:line="276" w:lineRule="auto"/>
        <w:ind w:firstLine="709"/>
        <w:jc w:val="center"/>
        <w:rPr>
          <w:rFonts w:ascii="Times New Roman" w:hAnsi="Times New Roman"/>
          <w:b/>
          <w:bCs/>
          <w:sz w:val="24"/>
          <w:szCs w:val="28"/>
        </w:rPr>
      </w:pPr>
      <w:r w:rsidRPr="00BA0055">
        <w:rPr>
          <w:rFonts w:ascii="Times New Roman" w:hAnsi="Times New Roman"/>
          <w:b/>
          <w:bCs/>
          <w:sz w:val="24"/>
          <w:szCs w:val="28"/>
        </w:rPr>
        <w:lastRenderedPageBreak/>
        <w:t xml:space="preserve">Надпрофессиональная часть матрицы компетенций выпускника </w:t>
      </w:r>
    </w:p>
    <w:p w14:paraId="287DB288" w14:textId="77777777" w:rsidR="00BA0055" w:rsidRDefault="00BA0055" w:rsidP="00BA0055">
      <w:pPr>
        <w:spacing w:after="0" w:line="276" w:lineRule="auto"/>
        <w:ind w:firstLine="709"/>
        <w:jc w:val="center"/>
        <w:rPr>
          <w:rFonts w:ascii="Times New Roman" w:hAnsi="Times New Roman"/>
          <w:b/>
          <w:bCs/>
          <w:sz w:val="24"/>
          <w:szCs w:val="28"/>
        </w:rPr>
      </w:pPr>
      <w:r w:rsidRPr="00BA0055">
        <w:rPr>
          <w:rFonts w:ascii="Times New Roman" w:hAnsi="Times New Roman"/>
          <w:b/>
          <w:bCs/>
          <w:sz w:val="24"/>
          <w:szCs w:val="28"/>
        </w:rPr>
        <w:t>по запросу работодателя</w:t>
      </w:r>
    </w:p>
    <w:p w14:paraId="6C9E9631" w14:textId="77777777" w:rsidR="00BA0055" w:rsidRPr="00BA0055" w:rsidRDefault="00BA0055" w:rsidP="00BA0055">
      <w:pPr>
        <w:spacing w:after="0" w:line="276" w:lineRule="auto"/>
        <w:ind w:firstLine="709"/>
        <w:jc w:val="center"/>
        <w:rPr>
          <w:rFonts w:ascii="Times New Roman" w:hAnsi="Times New Roman"/>
          <w:b/>
          <w:bCs/>
          <w:sz w:val="24"/>
          <w:szCs w:val="2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7"/>
        <w:gridCol w:w="1240"/>
        <w:gridCol w:w="1225"/>
        <w:gridCol w:w="1227"/>
        <w:gridCol w:w="4732"/>
      </w:tblGrid>
      <w:tr w:rsidR="00690C43" w:rsidRPr="0075250D" w14:paraId="7E108E5E" w14:textId="77777777" w:rsidTr="00E6142A">
        <w:tc>
          <w:tcPr>
            <w:tcW w:w="960" w:type="pct"/>
            <w:vMerge w:val="restart"/>
            <w:shd w:val="clear" w:color="auto" w:fill="FFF2CC"/>
            <w:vAlign w:val="center"/>
          </w:tcPr>
          <w:p w14:paraId="2A530E66" w14:textId="77777777" w:rsidR="00690C43" w:rsidRPr="006B02FF" w:rsidRDefault="00690C43" w:rsidP="00E6142A">
            <w:pPr>
              <w:tabs>
                <w:tab w:val="left" w:pos="204"/>
              </w:tabs>
              <w:spacing w:after="0"/>
              <w:jc w:val="center"/>
              <w:rPr>
                <w:rFonts w:ascii="Times New Roman" w:hAnsi="Times New Roman"/>
                <w:b/>
                <w:bCs/>
                <w:sz w:val="20"/>
                <w:szCs w:val="20"/>
              </w:rPr>
            </w:pPr>
            <w:r w:rsidRPr="006B02FF">
              <w:rPr>
                <w:rFonts w:ascii="Times New Roman" w:hAnsi="Times New Roman"/>
                <w:b/>
                <w:bCs/>
                <w:sz w:val="20"/>
                <w:szCs w:val="20"/>
              </w:rPr>
              <w:t>Корпоративные компетенции</w:t>
            </w:r>
          </w:p>
        </w:tc>
        <w:tc>
          <w:tcPr>
            <w:tcW w:w="1768" w:type="pct"/>
            <w:gridSpan w:val="3"/>
            <w:shd w:val="clear" w:color="auto" w:fill="FFF2CC"/>
            <w:vAlign w:val="center"/>
          </w:tcPr>
          <w:p w14:paraId="4F5C2C15" w14:textId="77777777" w:rsidR="00690C43" w:rsidRPr="0075250D" w:rsidRDefault="00690C43" w:rsidP="00E6142A">
            <w:pPr>
              <w:tabs>
                <w:tab w:val="left" w:pos="204"/>
              </w:tabs>
              <w:spacing w:after="0"/>
              <w:jc w:val="center"/>
              <w:rPr>
                <w:rFonts w:ascii="Times New Roman" w:hAnsi="Times New Roman"/>
                <w:sz w:val="20"/>
                <w:szCs w:val="20"/>
              </w:rPr>
            </w:pPr>
            <w:r>
              <w:rPr>
                <w:rFonts w:ascii="Times New Roman" w:hAnsi="Times New Roman"/>
                <w:sz w:val="20"/>
                <w:szCs w:val="20"/>
              </w:rPr>
              <w:t xml:space="preserve">Требуемый показатель выраженности корпоративной компетенции </w:t>
            </w:r>
            <w:r w:rsidRPr="0085634A">
              <w:rPr>
                <w:rFonts w:ascii="Times New Roman" w:hAnsi="Times New Roman"/>
                <w:sz w:val="20"/>
                <w:szCs w:val="20"/>
              </w:rPr>
              <w:t>(</w:t>
            </w:r>
            <w:r w:rsidRPr="0085634A">
              <w:rPr>
                <w:rFonts w:ascii="Times New Roman" w:hAnsi="Times New Roman"/>
                <w:b/>
                <w:sz w:val="20"/>
                <w:szCs w:val="20"/>
              </w:rPr>
              <w:t>выделить желаемый уровень</w:t>
            </w:r>
            <w:r w:rsidRPr="0085634A">
              <w:rPr>
                <w:rFonts w:ascii="Times New Roman" w:hAnsi="Times New Roman"/>
                <w:sz w:val="20"/>
                <w:szCs w:val="20"/>
              </w:rPr>
              <w:t>,</w:t>
            </w:r>
            <w:r>
              <w:rPr>
                <w:rFonts w:ascii="Times New Roman" w:hAnsi="Times New Roman"/>
                <w:sz w:val="20"/>
                <w:szCs w:val="20"/>
              </w:rPr>
              <w:t xml:space="preserve"> согласно требованиям предприятия-работодателя)</w:t>
            </w:r>
          </w:p>
        </w:tc>
        <w:tc>
          <w:tcPr>
            <w:tcW w:w="2272" w:type="pct"/>
            <w:vMerge w:val="restart"/>
            <w:shd w:val="clear" w:color="auto" w:fill="BDD6EE"/>
            <w:vAlign w:val="center"/>
          </w:tcPr>
          <w:p w14:paraId="1E13F0FB" w14:textId="77777777" w:rsidR="00690C43" w:rsidRPr="0075250D" w:rsidRDefault="00690C43" w:rsidP="00C42F63">
            <w:pPr>
              <w:tabs>
                <w:tab w:val="left" w:pos="204"/>
              </w:tabs>
              <w:spacing w:after="0"/>
              <w:jc w:val="center"/>
              <w:rPr>
                <w:rFonts w:ascii="Times New Roman" w:hAnsi="Times New Roman"/>
                <w:sz w:val="20"/>
                <w:szCs w:val="20"/>
              </w:rPr>
            </w:pPr>
            <w:r>
              <w:rPr>
                <w:rFonts w:ascii="Times New Roman" w:hAnsi="Times New Roman"/>
                <w:sz w:val="20"/>
                <w:szCs w:val="20"/>
              </w:rPr>
              <w:t>Реализуемые общие компетенции согласно ФГОС СПО</w:t>
            </w:r>
          </w:p>
        </w:tc>
      </w:tr>
      <w:tr w:rsidR="00690C43" w:rsidRPr="0075250D" w14:paraId="6A3C1C62" w14:textId="77777777" w:rsidTr="00E6142A">
        <w:trPr>
          <w:trHeight w:val="826"/>
        </w:trPr>
        <w:tc>
          <w:tcPr>
            <w:tcW w:w="960" w:type="pct"/>
            <w:vMerge/>
            <w:tcBorders>
              <w:bottom w:val="single" w:sz="4" w:space="0" w:color="auto"/>
            </w:tcBorders>
            <w:shd w:val="clear" w:color="auto" w:fill="FFF2CC"/>
            <w:vAlign w:val="center"/>
          </w:tcPr>
          <w:p w14:paraId="5C32AD66" w14:textId="77777777" w:rsidR="00690C43" w:rsidRPr="0075250D" w:rsidRDefault="00690C43" w:rsidP="00E6142A">
            <w:pPr>
              <w:tabs>
                <w:tab w:val="left" w:pos="204"/>
              </w:tabs>
              <w:spacing w:after="0"/>
              <w:jc w:val="center"/>
              <w:rPr>
                <w:rFonts w:ascii="Times New Roman" w:hAnsi="Times New Roman"/>
                <w:sz w:val="20"/>
                <w:szCs w:val="20"/>
              </w:rPr>
            </w:pPr>
          </w:p>
        </w:tc>
        <w:tc>
          <w:tcPr>
            <w:tcW w:w="589" w:type="pct"/>
            <w:tcBorders>
              <w:bottom w:val="single" w:sz="4" w:space="0" w:color="auto"/>
            </w:tcBorders>
            <w:shd w:val="clear" w:color="auto" w:fill="FFF2CC"/>
            <w:vAlign w:val="center"/>
          </w:tcPr>
          <w:p w14:paraId="1F3308A2" w14:textId="77777777" w:rsidR="00690C43" w:rsidRPr="00DB7C93" w:rsidRDefault="00690C43" w:rsidP="00E6142A">
            <w:pPr>
              <w:tabs>
                <w:tab w:val="left" w:pos="204"/>
              </w:tabs>
              <w:spacing w:after="0"/>
              <w:jc w:val="center"/>
              <w:rPr>
                <w:rFonts w:ascii="Times New Roman" w:hAnsi="Times New Roman"/>
                <w:b/>
                <w:sz w:val="16"/>
                <w:szCs w:val="16"/>
              </w:rPr>
            </w:pPr>
            <w:r>
              <w:rPr>
                <w:rFonts w:ascii="Times New Roman" w:hAnsi="Times New Roman"/>
                <w:b/>
                <w:sz w:val="16"/>
                <w:szCs w:val="16"/>
              </w:rPr>
              <w:t>Уровень ограниченной компетенции</w:t>
            </w:r>
          </w:p>
        </w:tc>
        <w:tc>
          <w:tcPr>
            <w:tcW w:w="589" w:type="pct"/>
            <w:tcBorders>
              <w:bottom w:val="single" w:sz="4" w:space="0" w:color="auto"/>
            </w:tcBorders>
            <w:shd w:val="clear" w:color="auto" w:fill="FFF2CC"/>
            <w:vAlign w:val="center"/>
          </w:tcPr>
          <w:p w14:paraId="03DEFBE2" w14:textId="77777777" w:rsidR="00690C43" w:rsidRPr="00DB7C93" w:rsidRDefault="00690C43" w:rsidP="00E6142A">
            <w:pPr>
              <w:tabs>
                <w:tab w:val="left" w:pos="204"/>
              </w:tabs>
              <w:spacing w:after="0"/>
              <w:jc w:val="center"/>
              <w:rPr>
                <w:rFonts w:ascii="Times New Roman" w:hAnsi="Times New Roman"/>
                <w:b/>
                <w:sz w:val="16"/>
                <w:szCs w:val="16"/>
              </w:rPr>
            </w:pPr>
            <w:r>
              <w:rPr>
                <w:rFonts w:ascii="Times New Roman" w:hAnsi="Times New Roman"/>
                <w:b/>
                <w:sz w:val="16"/>
                <w:szCs w:val="16"/>
              </w:rPr>
              <w:t>Уровень базовый</w:t>
            </w:r>
          </w:p>
        </w:tc>
        <w:tc>
          <w:tcPr>
            <w:tcW w:w="590" w:type="pct"/>
            <w:tcBorders>
              <w:bottom w:val="single" w:sz="4" w:space="0" w:color="auto"/>
            </w:tcBorders>
            <w:shd w:val="clear" w:color="auto" w:fill="FFF2CC"/>
            <w:vAlign w:val="center"/>
          </w:tcPr>
          <w:p w14:paraId="1C71B617" w14:textId="77777777" w:rsidR="00690C43" w:rsidRPr="00DB7C93" w:rsidRDefault="00690C43" w:rsidP="00E6142A">
            <w:pPr>
              <w:tabs>
                <w:tab w:val="left" w:pos="204"/>
              </w:tabs>
              <w:spacing w:after="0"/>
              <w:jc w:val="center"/>
              <w:rPr>
                <w:rFonts w:ascii="Times New Roman" w:hAnsi="Times New Roman"/>
                <w:b/>
                <w:sz w:val="16"/>
                <w:szCs w:val="16"/>
              </w:rPr>
            </w:pPr>
            <w:r>
              <w:rPr>
                <w:rFonts w:ascii="Times New Roman" w:hAnsi="Times New Roman"/>
                <w:b/>
                <w:sz w:val="16"/>
                <w:szCs w:val="16"/>
              </w:rPr>
              <w:t>Уровень мастерства</w:t>
            </w:r>
          </w:p>
        </w:tc>
        <w:tc>
          <w:tcPr>
            <w:tcW w:w="2272" w:type="pct"/>
            <w:vMerge/>
            <w:tcBorders>
              <w:bottom w:val="single" w:sz="4" w:space="0" w:color="auto"/>
            </w:tcBorders>
            <w:shd w:val="clear" w:color="auto" w:fill="BDD6EE"/>
            <w:vAlign w:val="center"/>
          </w:tcPr>
          <w:p w14:paraId="5163518B" w14:textId="77777777" w:rsidR="00690C43" w:rsidRPr="0075250D" w:rsidRDefault="00690C43" w:rsidP="00C42F63">
            <w:pPr>
              <w:tabs>
                <w:tab w:val="left" w:pos="204"/>
              </w:tabs>
              <w:spacing w:after="0"/>
              <w:jc w:val="center"/>
              <w:rPr>
                <w:rFonts w:ascii="Times New Roman" w:hAnsi="Times New Roman"/>
                <w:sz w:val="20"/>
                <w:szCs w:val="20"/>
                <w:lang w:val="en-US"/>
              </w:rPr>
            </w:pPr>
          </w:p>
        </w:tc>
      </w:tr>
      <w:tr w:rsidR="00690C43" w:rsidRPr="0075250D" w14:paraId="29296A63" w14:textId="77777777" w:rsidTr="00E6142A">
        <w:trPr>
          <w:trHeight w:val="1175"/>
        </w:trPr>
        <w:tc>
          <w:tcPr>
            <w:tcW w:w="960" w:type="pct"/>
            <w:tcBorders>
              <w:bottom w:val="single" w:sz="4" w:space="0" w:color="auto"/>
            </w:tcBorders>
            <w:shd w:val="clear" w:color="auto" w:fill="FFF2CC"/>
            <w:vAlign w:val="center"/>
          </w:tcPr>
          <w:p w14:paraId="1F19C21B" w14:textId="77777777" w:rsidR="00690C43" w:rsidRPr="002450C7" w:rsidRDefault="00690C43" w:rsidP="00E6142A">
            <w:pPr>
              <w:spacing w:after="0"/>
              <w:jc w:val="center"/>
              <w:rPr>
                <w:rFonts w:ascii="Times New Roman" w:hAnsi="Times New Roman"/>
                <w:bCs/>
                <w:smallCaps/>
                <w:sz w:val="20"/>
                <w:szCs w:val="20"/>
              </w:rPr>
            </w:pPr>
            <w:r w:rsidRPr="002450C7">
              <w:rPr>
                <w:rFonts w:ascii="Times New Roman" w:hAnsi="Times New Roman"/>
                <w:bCs/>
                <w:sz w:val="20"/>
                <w:szCs w:val="20"/>
              </w:rPr>
              <w:t>Системное мышление</w:t>
            </w:r>
            <w:r w:rsidRPr="002450C7">
              <w:rPr>
                <w:rFonts w:ascii="Times New Roman" w:hAnsi="Times New Roman"/>
                <w:bCs/>
                <w:smallCaps/>
                <w:sz w:val="20"/>
                <w:szCs w:val="20"/>
              </w:rPr>
              <w:t xml:space="preserve"> /</w:t>
            </w:r>
          </w:p>
          <w:p w14:paraId="3A384BDE" w14:textId="77777777" w:rsidR="00690C43" w:rsidRPr="002450C7" w:rsidRDefault="00690C43" w:rsidP="00E6142A">
            <w:pPr>
              <w:tabs>
                <w:tab w:val="left" w:pos="204"/>
              </w:tabs>
              <w:spacing w:after="0"/>
              <w:jc w:val="center"/>
              <w:rPr>
                <w:rFonts w:ascii="Times New Roman" w:hAnsi="Times New Roman"/>
                <w:sz w:val="20"/>
                <w:szCs w:val="20"/>
              </w:rPr>
            </w:pPr>
            <w:r w:rsidRPr="002450C7">
              <w:rPr>
                <w:rFonts w:ascii="Times New Roman" w:hAnsi="Times New Roman"/>
                <w:bCs/>
                <w:sz w:val="20"/>
                <w:szCs w:val="20"/>
              </w:rPr>
              <w:t>Анализ информации и выработка решений</w:t>
            </w:r>
          </w:p>
        </w:tc>
        <w:tc>
          <w:tcPr>
            <w:tcW w:w="589" w:type="pct"/>
            <w:tcBorders>
              <w:bottom w:val="single" w:sz="4" w:space="0" w:color="auto"/>
            </w:tcBorders>
            <w:shd w:val="clear" w:color="auto" w:fill="FFF2CC"/>
            <w:vAlign w:val="center"/>
          </w:tcPr>
          <w:p w14:paraId="1CC3571F" w14:textId="77777777" w:rsidR="00690C43" w:rsidRPr="002450C7" w:rsidRDefault="00690C43" w:rsidP="00E6142A">
            <w:pPr>
              <w:tabs>
                <w:tab w:val="left" w:pos="204"/>
              </w:tabs>
              <w:spacing w:after="0"/>
              <w:jc w:val="center"/>
              <w:rPr>
                <w:rFonts w:ascii="Times New Roman" w:hAnsi="Times New Roman"/>
                <w:sz w:val="20"/>
                <w:szCs w:val="20"/>
              </w:rPr>
            </w:pPr>
            <w:r w:rsidRPr="002450C7">
              <w:rPr>
                <w:rFonts w:ascii="Times New Roman" w:hAnsi="Times New Roman"/>
                <w:sz w:val="20"/>
                <w:szCs w:val="20"/>
              </w:rPr>
              <w:t>-</w:t>
            </w:r>
          </w:p>
        </w:tc>
        <w:tc>
          <w:tcPr>
            <w:tcW w:w="589" w:type="pct"/>
            <w:tcBorders>
              <w:bottom w:val="single" w:sz="4" w:space="0" w:color="auto"/>
            </w:tcBorders>
            <w:shd w:val="clear" w:color="auto" w:fill="FFF2CC"/>
            <w:vAlign w:val="center"/>
          </w:tcPr>
          <w:p w14:paraId="0CF20114" w14:textId="77777777" w:rsidR="00690C43" w:rsidRPr="002450C7" w:rsidRDefault="00690C43" w:rsidP="00E6142A">
            <w:pPr>
              <w:tabs>
                <w:tab w:val="left" w:pos="204"/>
              </w:tabs>
              <w:spacing w:after="0"/>
              <w:jc w:val="center"/>
              <w:rPr>
                <w:rFonts w:ascii="Times New Roman" w:hAnsi="Times New Roman"/>
                <w:sz w:val="20"/>
                <w:szCs w:val="20"/>
              </w:rPr>
            </w:pPr>
            <w:r w:rsidRPr="002450C7">
              <w:rPr>
                <w:rFonts w:ascii="Times New Roman" w:hAnsi="Times New Roman"/>
                <w:sz w:val="20"/>
                <w:szCs w:val="20"/>
              </w:rPr>
              <w:t>+</w:t>
            </w:r>
          </w:p>
        </w:tc>
        <w:tc>
          <w:tcPr>
            <w:tcW w:w="590" w:type="pct"/>
            <w:tcBorders>
              <w:bottom w:val="single" w:sz="4" w:space="0" w:color="auto"/>
            </w:tcBorders>
            <w:shd w:val="clear" w:color="auto" w:fill="FFF2CC"/>
            <w:vAlign w:val="center"/>
          </w:tcPr>
          <w:p w14:paraId="3B201450" w14:textId="77777777" w:rsidR="00690C43" w:rsidRPr="002450C7" w:rsidRDefault="00690C43" w:rsidP="00E6142A">
            <w:pPr>
              <w:tabs>
                <w:tab w:val="left" w:pos="204"/>
              </w:tabs>
              <w:spacing w:after="0"/>
              <w:jc w:val="center"/>
              <w:rPr>
                <w:rFonts w:ascii="Times New Roman" w:hAnsi="Times New Roman"/>
                <w:sz w:val="20"/>
                <w:szCs w:val="20"/>
              </w:rPr>
            </w:pPr>
            <w:r w:rsidRPr="002450C7">
              <w:rPr>
                <w:rFonts w:ascii="Times New Roman" w:hAnsi="Times New Roman"/>
                <w:sz w:val="20"/>
                <w:szCs w:val="20"/>
              </w:rPr>
              <w:t>-</w:t>
            </w:r>
          </w:p>
        </w:tc>
        <w:tc>
          <w:tcPr>
            <w:tcW w:w="2272" w:type="pct"/>
            <w:tcBorders>
              <w:bottom w:val="single" w:sz="4" w:space="0" w:color="auto"/>
            </w:tcBorders>
            <w:shd w:val="clear" w:color="auto" w:fill="BDD6EE"/>
            <w:vAlign w:val="center"/>
          </w:tcPr>
          <w:p w14:paraId="58B815CE" w14:textId="7DFEBE9B" w:rsidR="00690C43" w:rsidRPr="006B02FF" w:rsidRDefault="00690C43" w:rsidP="00C42F63">
            <w:pPr>
              <w:pBdr>
                <w:top w:val="nil"/>
                <w:left w:val="nil"/>
                <w:bottom w:val="nil"/>
                <w:right w:val="nil"/>
                <w:between w:val="nil"/>
              </w:pBdr>
              <w:tabs>
                <w:tab w:val="left" w:pos="2835"/>
              </w:tabs>
              <w:spacing w:after="0" w:line="240" w:lineRule="auto"/>
              <w:jc w:val="center"/>
              <w:rPr>
                <w:rFonts w:ascii="Times New Roman" w:hAnsi="Times New Roman"/>
                <w:i/>
                <w:iCs/>
                <w:sz w:val="20"/>
                <w:szCs w:val="20"/>
              </w:rPr>
            </w:pPr>
            <w:r w:rsidRPr="002450C7">
              <w:rPr>
                <w:rFonts w:ascii="Times New Roman" w:hAnsi="Times New Roman"/>
                <w:color w:val="000000"/>
                <w:sz w:val="20"/>
                <w:szCs w:val="20"/>
              </w:rPr>
              <w:t>ОК 01, ОК 02</w:t>
            </w:r>
          </w:p>
        </w:tc>
      </w:tr>
      <w:tr w:rsidR="00690C43" w:rsidRPr="0075250D" w14:paraId="06E9EC54" w14:textId="77777777" w:rsidTr="00E6142A">
        <w:tc>
          <w:tcPr>
            <w:tcW w:w="5000" w:type="pct"/>
            <w:gridSpan w:val="5"/>
            <w:shd w:val="clear" w:color="auto" w:fill="FFFFFF"/>
            <w:vAlign w:val="center"/>
          </w:tcPr>
          <w:p w14:paraId="34E316AE" w14:textId="77777777" w:rsidR="00690C43" w:rsidRPr="00936F5B" w:rsidRDefault="00690C43" w:rsidP="00C42F63">
            <w:pPr>
              <w:tabs>
                <w:tab w:val="left" w:pos="204"/>
              </w:tabs>
              <w:spacing w:after="0"/>
              <w:jc w:val="center"/>
              <w:rPr>
                <w:rFonts w:ascii="Times New Roman" w:hAnsi="Times New Roman"/>
                <w:sz w:val="18"/>
                <w:szCs w:val="18"/>
              </w:rPr>
            </w:pPr>
            <w:r w:rsidRPr="00936F5B">
              <w:rPr>
                <w:rFonts w:ascii="Times New Roman" w:hAnsi="Times New Roman"/>
                <w:b/>
                <w:bCs/>
                <w:sz w:val="18"/>
                <w:szCs w:val="18"/>
              </w:rPr>
              <w:t>Описание</w:t>
            </w:r>
            <w:r>
              <w:rPr>
                <w:rFonts w:ascii="Times New Roman" w:hAnsi="Times New Roman"/>
                <w:b/>
                <w:bCs/>
                <w:sz w:val="18"/>
                <w:szCs w:val="18"/>
              </w:rPr>
              <w:t>.</w:t>
            </w:r>
            <w:r w:rsidRPr="00936F5B">
              <w:rPr>
                <w:rFonts w:ascii="Times New Roman" w:hAnsi="Times New Roman"/>
                <w:b/>
                <w:bCs/>
                <w:sz w:val="18"/>
                <w:szCs w:val="18"/>
              </w:rPr>
              <w:t xml:space="preserve"> </w:t>
            </w:r>
            <w:r w:rsidRPr="00936F5B">
              <w:rPr>
                <w:rFonts w:ascii="Times New Roman" w:hAnsi="Times New Roman"/>
                <w:color w:val="000000"/>
                <w:sz w:val="18"/>
                <w:szCs w:val="18"/>
              </w:rPr>
              <w:t>Эффективно работает с разноплановой информацией: выделяет главное, отсекает второстепенное, систематизирует и анализирует данные, делает верные логичные выводы. Самостоятельно использует современные и достоверные источники получения информации для поиска оптимального решения. Формирует умозаключения на основании целостного представления о ситуации, принимая во внимание комплекс значимых факторов, в том числе неочевидных.  Находит и использует возможности, заложенные в ситуации, оценивает риски, продумывает способы их минимизации.</w:t>
            </w:r>
          </w:p>
        </w:tc>
      </w:tr>
      <w:tr w:rsidR="00690C43" w:rsidRPr="0075250D" w14:paraId="0DC74F38" w14:textId="77777777" w:rsidTr="00E6142A">
        <w:trPr>
          <w:trHeight w:val="464"/>
        </w:trPr>
        <w:tc>
          <w:tcPr>
            <w:tcW w:w="960" w:type="pct"/>
            <w:vMerge w:val="restart"/>
            <w:shd w:val="clear" w:color="auto" w:fill="FFF2CC"/>
            <w:vAlign w:val="center"/>
          </w:tcPr>
          <w:p w14:paraId="571C0132" w14:textId="77777777" w:rsidR="00690C43" w:rsidRPr="0075250D" w:rsidRDefault="00690C43" w:rsidP="00E6142A">
            <w:pPr>
              <w:tabs>
                <w:tab w:val="left" w:pos="204"/>
              </w:tabs>
              <w:spacing w:after="0"/>
              <w:jc w:val="center"/>
              <w:rPr>
                <w:rFonts w:ascii="Times New Roman" w:hAnsi="Times New Roman"/>
                <w:sz w:val="20"/>
                <w:szCs w:val="20"/>
              </w:rPr>
            </w:pPr>
            <w:r w:rsidRPr="0075250D">
              <w:rPr>
                <w:rFonts w:ascii="Times New Roman" w:hAnsi="Times New Roman"/>
                <w:bCs/>
                <w:sz w:val="20"/>
                <w:szCs w:val="20"/>
              </w:rPr>
              <w:t>Планирование и организация деятельности</w:t>
            </w:r>
          </w:p>
        </w:tc>
        <w:tc>
          <w:tcPr>
            <w:tcW w:w="589" w:type="pct"/>
            <w:vMerge w:val="restart"/>
            <w:tcBorders>
              <w:bottom w:val="single" w:sz="4" w:space="0" w:color="auto"/>
            </w:tcBorders>
            <w:shd w:val="clear" w:color="auto" w:fill="FFF2CC"/>
            <w:vAlign w:val="center"/>
          </w:tcPr>
          <w:p w14:paraId="6866BB38" w14:textId="77777777" w:rsidR="00690C43" w:rsidRPr="0085634A" w:rsidRDefault="00690C43" w:rsidP="00E6142A">
            <w:pPr>
              <w:tabs>
                <w:tab w:val="left" w:pos="204"/>
              </w:tabs>
              <w:spacing w:after="0"/>
              <w:jc w:val="center"/>
              <w:rPr>
                <w:rFonts w:ascii="Times New Roman" w:hAnsi="Times New Roman"/>
                <w:sz w:val="20"/>
                <w:szCs w:val="20"/>
              </w:rPr>
            </w:pPr>
            <w:r w:rsidRPr="0085634A">
              <w:rPr>
                <w:rFonts w:ascii="Times New Roman" w:hAnsi="Times New Roman"/>
                <w:sz w:val="20"/>
                <w:szCs w:val="20"/>
              </w:rPr>
              <w:t>-</w:t>
            </w:r>
          </w:p>
        </w:tc>
        <w:tc>
          <w:tcPr>
            <w:tcW w:w="589" w:type="pct"/>
            <w:vMerge w:val="restart"/>
            <w:tcBorders>
              <w:bottom w:val="single" w:sz="4" w:space="0" w:color="auto"/>
            </w:tcBorders>
            <w:shd w:val="clear" w:color="auto" w:fill="FFF2CC"/>
            <w:vAlign w:val="center"/>
          </w:tcPr>
          <w:p w14:paraId="48294E4D" w14:textId="77777777" w:rsidR="00690C43" w:rsidRPr="0085634A" w:rsidRDefault="00690C43" w:rsidP="00E6142A">
            <w:pPr>
              <w:tabs>
                <w:tab w:val="left" w:pos="204"/>
              </w:tabs>
              <w:spacing w:after="0"/>
              <w:jc w:val="center"/>
              <w:rPr>
                <w:rFonts w:ascii="Times New Roman" w:hAnsi="Times New Roman"/>
                <w:sz w:val="20"/>
                <w:szCs w:val="20"/>
              </w:rPr>
            </w:pPr>
            <w:r w:rsidRPr="0085634A">
              <w:rPr>
                <w:rFonts w:ascii="Times New Roman" w:hAnsi="Times New Roman"/>
                <w:sz w:val="20"/>
                <w:szCs w:val="20"/>
              </w:rPr>
              <w:t>+</w:t>
            </w:r>
          </w:p>
        </w:tc>
        <w:tc>
          <w:tcPr>
            <w:tcW w:w="590" w:type="pct"/>
            <w:vMerge w:val="restart"/>
            <w:tcBorders>
              <w:bottom w:val="single" w:sz="4" w:space="0" w:color="auto"/>
            </w:tcBorders>
            <w:shd w:val="clear" w:color="auto" w:fill="FFF2CC"/>
            <w:vAlign w:val="center"/>
          </w:tcPr>
          <w:p w14:paraId="73ADBC95" w14:textId="77777777" w:rsidR="00690C43" w:rsidRPr="0085634A" w:rsidRDefault="00690C43" w:rsidP="00E6142A">
            <w:pPr>
              <w:tabs>
                <w:tab w:val="left" w:pos="204"/>
              </w:tabs>
              <w:spacing w:after="0"/>
              <w:jc w:val="center"/>
              <w:rPr>
                <w:rFonts w:ascii="Times New Roman" w:hAnsi="Times New Roman"/>
                <w:sz w:val="20"/>
                <w:szCs w:val="20"/>
              </w:rPr>
            </w:pPr>
            <w:r w:rsidRPr="0085634A">
              <w:rPr>
                <w:rFonts w:ascii="Times New Roman" w:hAnsi="Times New Roman"/>
                <w:sz w:val="20"/>
                <w:szCs w:val="20"/>
              </w:rPr>
              <w:t>-</w:t>
            </w:r>
          </w:p>
        </w:tc>
        <w:tc>
          <w:tcPr>
            <w:tcW w:w="2272" w:type="pct"/>
            <w:vMerge w:val="restart"/>
            <w:shd w:val="clear" w:color="auto" w:fill="BDD6EE"/>
            <w:vAlign w:val="center"/>
          </w:tcPr>
          <w:p w14:paraId="6B288D72" w14:textId="30E340F6" w:rsidR="00690C43" w:rsidRPr="0075250D" w:rsidRDefault="00690C43" w:rsidP="00C42F63">
            <w:pPr>
              <w:pBdr>
                <w:top w:val="nil"/>
                <w:left w:val="nil"/>
                <w:bottom w:val="nil"/>
                <w:right w:val="nil"/>
                <w:between w:val="nil"/>
              </w:pBdr>
              <w:tabs>
                <w:tab w:val="left" w:pos="2835"/>
              </w:tabs>
              <w:spacing w:after="0" w:line="240" w:lineRule="auto"/>
              <w:jc w:val="center"/>
              <w:rPr>
                <w:rFonts w:ascii="Times New Roman" w:hAnsi="Times New Roman"/>
                <w:sz w:val="20"/>
                <w:szCs w:val="20"/>
              </w:rPr>
            </w:pPr>
            <w:r w:rsidRPr="00D863BF">
              <w:rPr>
                <w:rFonts w:ascii="Times New Roman" w:hAnsi="Times New Roman"/>
                <w:color w:val="000000"/>
                <w:sz w:val="20"/>
                <w:szCs w:val="20"/>
              </w:rPr>
              <w:t>ОК 03</w:t>
            </w:r>
          </w:p>
        </w:tc>
      </w:tr>
      <w:tr w:rsidR="00690C43" w:rsidRPr="0075250D" w14:paraId="4392C3B5" w14:textId="77777777" w:rsidTr="00E6142A">
        <w:trPr>
          <w:trHeight w:val="464"/>
        </w:trPr>
        <w:tc>
          <w:tcPr>
            <w:tcW w:w="960" w:type="pct"/>
            <w:vMerge/>
            <w:shd w:val="clear" w:color="auto" w:fill="FFF2CC"/>
            <w:vAlign w:val="center"/>
          </w:tcPr>
          <w:p w14:paraId="3236D41D" w14:textId="77777777" w:rsidR="00690C43" w:rsidRPr="0075250D" w:rsidRDefault="00690C43" w:rsidP="00E6142A">
            <w:pPr>
              <w:tabs>
                <w:tab w:val="left" w:pos="204"/>
              </w:tabs>
              <w:spacing w:after="0"/>
              <w:jc w:val="center"/>
              <w:rPr>
                <w:rFonts w:ascii="Times New Roman" w:hAnsi="Times New Roman"/>
                <w:bCs/>
                <w:sz w:val="20"/>
                <w:szCs w:val="20"/>
              </w:rPr>
            </w:pPr>
          </w:p>
        </w:tc>
        <w:tc>
          <w:tcPr>
            <w:tcW w:w="589" w:type="pct"/>
            <w:vMerge/>
            <w:shd w:val="clear" w:color="auto" w:fill="FFF2CC"/>
            <w:vAlign w:val="center"/>
          </w:tcPr>
          <w:p w14:paraId="7C741BEC" w14:textId="77777777" w:rsidR="00690C43" w:rsidRPr="0075250D" w:rsidRDefault="00690C43" w:rsidP="00E6142A">
            <w:pPr>
              <w:tabs>
                <w:tab w:val="left" w:pos="204"/>
              </w:tabs>
              <w:spacing w:after="0"/>
              <w:jc w:val="center"/>
              <w:rPr>
                <w:rFonts w:ascii="Times New Roman" w:hAnsi="Times New Roman"/>
                <w:bCs/>
                <w:sz w:val="20"/>
                <w:szCs w:val="20"/>
              </w:rPr>
            </w:pPr>
          </w:p>
        </w:tc>
        <w:tc>
          <w:tcPr>
            <w:tcW w:w="589" w:type="pct"/>
            <w:vMerge/>
            <w:shd w:val="clear" w:color="auto" w:fill="FFF2CC"/>
            <w:vAlign w:val="center"/>
          </w:tcPr>
          <w:p w14:paraId="0D602034" w14:textId="77777777" w:rsidR="00690C43" w:rsidRPr="0075250D" w:rsidRDefault="00690C43" w:rsidP="00E6142A">
            <w:pPr>
              <w:tabs>
                <w:tab w:val="left" w:pos="204"/>
              </w:tabs>
              <w:spacing w:after="0"/>
              <w:jc w:val="center"/>
              <w:rPr>
                <w:rFonts w:ascii="Times New Roman" w:hAnsi="Times New Roman"/>
                <w:bCs/>
                <w:sz w:val="20"/>
                <w:szCs w:val="20"/>
              </w:rPr>
            </w:pPr>
          </w:p>
        </w:tc>
        <w:tc>
          <w:tcPr>
            <w:tcW w:w="590" w:type="pct"/>
            <w:vMerge/>
            <w:shd w:val="clear" w:color="auto" w:fill="FFF2CC"/>
            <w:vAlign w:val="center"/>
          </w:tcPr>
          <w:p w14:paraId="3BC01AEC" w14:textId="77777777" w:rsidR="00690C43" w:rsidRPr="0075250D" w:rsidRDefault="00690C43" w:rsidP="00E6142A">
            <w:pPr>
              <w:tabs>
                <w:tab w:val="left" w:pos="204"/>
              </w:tabs>
              <w:spacing w:after="0"/>
              <w:jc w:val="center"/>
              <w:rPr>
                <w:rFonts w:ascii="Times New Roman" w:hAnsi="Times New Roman"/>
                <w:bCs/>
                <w:sz w:val="20"/>
                <w:szCs w:val="20"/>
              </w:rPr>
            </w:pPr>
          </w:p>
        </w:tc>
        <w:tc>
          <w:tcPr>
            <w:tcW w:w="2272" w:type="pct"/>
            <w:vMerge/>
            <w:shd w:val="clear" w:color="auto" w:fill="BDD6EE"/>
            <w:vAlign w:val="center"/>
          </w:tcPr>
          <w:p w14:paraId="53D593C5" w14:textId="77777777" w:rsidR="00690C43" w:rsidRPr="0075250D" w:rsidRDefault="00690C43" w:rsidP="00C42F63">
            <w:pPr>
              <w:tabs>
                <w:tab w:val="left" w:pos="204"/>
              </w:tabs>
              <w:spacing w:after="0"/>
              <w:jc w:val="center"/>
              <w:rPr>
                <w:rFonts w:ascii="Times New Roman" w:hAnsi="Times New Roman"/>
                <w:sz w:val="20"/>
                <w:szCs w:val="20"/>
              </w:rPr>
            </w:pPr>
          </w:p>
        </w:tc>
      </w:tr>
      <w:tr w:rsidR="00690C43" w:rsidRPr="0075250D" w14:paraId="2EC6330C" w14:textId="77777777" w:rsidTr="00E6142A">
        <w:trPr>
          <w:trHeight w:val="464"/>
        </w:trPr>
        <w:tc>
          <w:tcPr>
            <w:tcW w:w="960" w:type="pct"/>
            <w:vMerge/>
            <w:shd w:val="clear" w:color="auto" w:fill="FFF2CC"/>
            <w:vAlign w:val="center"/>
          </w:tcPr>
          <w:p w14:paraId="706ADA1B" w14:textId="77777777" w:rsidR="00690C43" w:rsidRPr="0075250D" w:rsidRDefault="00690C43" w:rsidP="00E6142A">
            <w:pPr>
              <w:tabs>
                <w:tab w:val="left" w:pos="204"/>
              </w:tabs>
              <w:spacing w:after="0"/>
              <w:jc w:val="center"/>
              <w:rPr>
                <w:rFonts w:ascii="Times New Roman" w:hAnsi="Times New Roman"/>
                <w:bCs/>
                <w:sz w:val="20"/>
                <w:szCs w:val="20"/>
              </w:rPr>
            </w:pPr>
          </w:p>
        </w:tc>
        <w:tc>
          <w:tcPr>
            <w:tcW w:w="589" w:type="pct"/>
            <w:vMerge/>
            <w:shd w:val="clear" w:color="auto" w:fill="FFF2CC"/>
            <w:vAlign w:val="center"/>
          </w:tcPr>
          <w:p w14:paraId="4E3E3877" w14:textId="77777777" w:rsidR="00690C43" w:rsidRPr="0075250D" w:rsidRDefault="00690C43" w:rsidP="00E6142A">
            <w:pPr>
              <w:tabs>
                <w:tab w:val="left" w:pos="204"/>
              </w:tabs>
              <w:spacing w:after="0"/>
              <w:jc w:val="center"/>
              <w:rPr>
                <w:rFonts w:ascii="Times New Roman" w:hAnsi="Times New Roman"/>
                <w:bCs/>
                <w:sz w:val="20"/>
                <w:szCs w:val="20"/>
              </w:rPr>
            </w:pPr>
          </w:p>
        </w:tc>
        <w:tc>
          <w:tcPr>
            <w:tcW w:w="589" w:type="pct"/>
            <w:vMerge/>
            <w:shd w:val="clear" w:color="auto" w:fill="FFF2CC"/>
            <w:vAlign w:val="center"/>
          </w:tcPr>
          <w:p w14:paraId="44091468" w14:textId="77777777" w:rsidR="00690C43" w:rsidRPr="0075250D" w:rsidRDefault="00690C43" w:rsidP="00E6142A">
            <w:pPr>
              <w:tabs>
                <w:tab w:val="left" w:pos="204"/>
              </w:tabs>
              <w:spacing w:after="0"/>
              <w:jc w:val="center"/>
              <w:rPr>
                <w:rFonts w:ascii="Times New Roman" w:hAnsi="Times New Roman"/>
                <w:bCs/>
                <w:sz w:val="20"/>
                <w:szCs w:val="20"/>
              </w:rPr>
            </w:pPr>
          </w:p>
        </w:tc>
        <w:tc>
          <w:tcPr>
            <w:tcW w:w="590" w:type="pct"/>
            <w:vMerge/>
            <w:shd w:val="clear" w:color="auto" w:fill="FFF2CC"/>
            <w:vAlign w:val="center"/>
          </w:tcPr>
          <w:p w14:paraId="2B60B831" w14:textId="77777777" w:rsidR="00690C43" w:rsidRPr="0075250D" w:rsidRDefault="00690C43" w:rsidP="00E6142A">
            <w:pPr>
              <w:tabs>
                <w:tab w:val="left" w:pos="204"/>
              </w:tabs>
              <w:spacing w:after="0"/>
              <w:jc w:val="center"/>
              <w:rPr>
                <w:rFonts w:ascii="Times New Roman" w:hAnsi="Times New Roman"/>
                <w:bCs/>
                <w:sz w:val="20"/>
                <w:szCs w:val="20"/>
              </w:rPr>
            </w:pPr>
          </w:p>
        </w:tc>
        <w:tc>
          <w:tcPr>
            <w:tcW w:w="2272" w:type="pct"/>
            <w:vMerge/>
            <w:shd w:val="clear" w:color="auto" w:fill="BDD6EE"/>
            <w:vAlign w:val="center"/>
          </w:tcPr>
          <w:p w14:paraId="3887048C" w14:textId="77777777" w:rsidR="00690C43" w:rsidRPr="0075250D" w:rsidRDefault="00690C43" w:rsidP="00C42F63">
            <w:pPr>
              <w:tabs>
                <w:tab w:val="left" w:pos="204"/>
              </w:tabs>
              <w:spacing w:after="0"/>
              <w:jc w:val="center"/>
              <w:rPr>
                <w:rFonts w:ascii="Times New Roman" w:hAnsi="Times New Roman"/>
                <w:sz w:val="20"/>
                <w:szCs w:val="20"/>
              </w:rPr>
            </w:pPr>
          </w:p>
        </w:tc>
      </w:tr>
      <w:tr w:rsidR="00690C43" w:rsidRPr="00936F5B" w14:paraId="323F3E04" w14:textId="77777777" w:rsidTr="00E6142A">
        <w:tc>
          <w:tcPr>
            <w:tcW w:w="5000" w:type="pct"/>
            <w:gridSpan w:val="5"/>
            <w:shd w:val="clear" w:color="auto" w:fill="FFFFFF"/>
          </w:tcPr>
          <w:p w14:paraId="04A11214" w14:textId="77777777" w:rsidR="00690C43" w:rsidRPr="00936F5B" w:rsidRDefault="00690C43" w:rsidP="00C42F63">
            <w:pPr>
              <w:tabs>
                <w:tab w:val="left" w:pos="204"/>
              </w:tabs>
              <w:spacing w:after="0"/>
              <w:jc w:val="center"/>
              <w:rPr>
                <w:rFonts w:ascii="Times New Roman" w:hAnsi="Times New Roman"/>
                <w:sz w:val="18"/>
                <w:szCs w:val="18"/>
              </w:rPr>
            </w:pPr>
            <w:r w:rsidRPr="00936F5B">
              <w:rPr>
                <w:rFonts w:ascii="Times New Roman" w:hAnsi="Times New Roman"/>
                <w:b/>
                <w:bCs/>
                <w:sz w:val="18"/>
                <w:szCs w:val="18"/>
              </w:rPr>
              <w:t xml:space="preserve">Описание. </w:t>
            </w:r>
            <w:r w:rsidRPr="00D539DF">
              <w:rPr>
                <w:rFonts w:ascii="Times New Roman" w:hAnsi="Times New Roman"/>
                <w:color w:val="000000"/>
                <w:sz w:val="18"/>
                <w:szCs w:val="18"/>
              </w:rPr>
              <w:t xml:space="preserve">Эффективно планирует свою деятельность: декомпозирует задачи на подзадачи, планирует этапы выполнения (по </w:t>
            </w:r>
            <w:r w:rsidRPr="00D539DF">
              <w:rPr>
                <w:rFonts w:ascii="Times New Roman" w:hAnsi="Times New Roman"/>
                <w:color w:val="000000"/>
                <w:sz w:val="18"/>
                <w:szCs w:val="18"/>
                <w:lang w:val="en-US"/>
              </w:rPr>
              <w:t>SMART</w:t>
            </w:r>
            <w:r w:rsidRPr="00D539DF">
              <w:rPr>
                <w:rFonts w:ascii="Times New Roman" w:hAnsi="Times New Roman"/>
                <w:color w:val="000000"/>
                <w:sz w:val="18"/>
                <w:szCs w:val="18"/>
              </w:rPr>
              <w:t>), расставляет приоритеты по принципу важно/срочно, самостоятельно рассчитывает и использует необходимые ресурсы, самостоятельно ориентируется в соотношении (процент) резервов и затрат.</w:t>
            </w:r>
          </w:p>
        </w:tc>
      </w:tr>
      <w:tr w:rsidR="00690C43" w:rsidRPr="0075250D" w14:paraId="1871196E" w14:textId="77777777" w:rsidTr="00E6142A">
        <w:trPr>
          <w:trHeight w:val="464"/>
        </w:trPr>
        <w:tc>
          <w:tcPr>
            <w:tcW w:w="960" w:type="pct"/>
            <w:vMerge w:val="restart"/>
            <w:shd w:val="clear" w:color="auto" w:fill="FFF2CC"/>
            <w:vAlign w:val="center"/>
          </w:tcPr>
          <w:p w14:paraId="3F3AF47F" w14:textId="77777777" w:rsidR="00690C43" w:rsidRPr="0075250D" w:rsidRDefault="00690C43" w:rsidP="00E6142A">
            <w:pPr>
              <w:tabs>
                <w:tab w:val="left" w:pos="204"/>
              </w:tabs>
              <w:spacing w:after="0"/>
              <w:jc w:val="center"/>
              <w:rPr>
                <w:rFonts w:ascii="Times New Roman" w:hAnsi="Times New Roman"/>
                <w:sz w:val="20"/>
                <w:szCs w:val="20"/>
              </w:rPr>
            </w:pPr>
            <w:r w:rsidRPr="0075250D">
              <w:rPr>
                <w:rFonts w:ascii="Times New Roman" w:hAnsi="Times New Roman"/>
                <w:bCs/>
                <w:sz w:val="20"/>
                <w:szCs w:val="20"/>
              </w:rPr>
              <w:t>Ориентация на результат</w:t>
            </w:r>
          </w:p>
        </w:tc>
        <w:tc>
          <w:tcPr>
            <w:tcW w:w="589" w:type="pct"/>
            <w:vMerge w:val="restart"/>
            <w:tcBorders>
              <w:bottom w:val="single" w:sz="4" w:space="0" w:color="auto"/>
            </w:tcBorders>
            <w:shd w:val="clear" w:color="auto" w:fill="FFF2CC"/>
            <w:vAlign w:val="center"/>
          </w:tcPr>
          <w:p w14:paraId="53C28C32" w14:textId="77777777" w:rsidR="00690C43" w:rsidRPr="0085634A" w:rsidRDefault="00690C43" w:rsidP="00E6142A">
            <w:pPr>
              <w:tabs>
                <w:tab w:val="left" w:pos="204"/>
              </w:tabs>
              <w:spacing w:after="0"/>
              <w:jc w:val="center"/>
              <w:rPr>
                <w:rFonts w:ascii="Times New Roman" w:hAnsi="Times New Roman"/>
                <w:sz w:val="20"/>
                <w:szCs w:val="20"/>
              </w:rPr>
            </w:pPr>
            <w:r w:rsidRPr="0085634A">
              <w:rPr>
                <w:rFonts w:ascii="Times New Roman" w:hAnsi="Times New Roman"/>
                <w:sz w:val="20"/>
                <w:szCs w:val="20"/>
              </w:rPr>
              <w:t>-</w:t>
            </w:r>
          </w:p>
        </w:tc>
        <w:tc>
          <w:tcPr>
            <w:tcW w:w="589" w:type="pct"/>
            <w:vMerge w:val="restart"/>
            <w:tcBorders>
              <w:bottom w:val="single" w:sz="4" w:space="0" w:color="auto"/>
            </w:tcBorders>
            <w:shd w:val="clear" w:color="auto" w:fill="FFF2CC"/>
            <w:vAlign w:val="center"/>
          </w:tcPr>
          <w:p w14:paraId="69892EC2" w14:textId="77777777" w:rsidR="00690C43" w:rsidRPr="0085634A" w:rsidRDefault="00690C43" w:rsidP="00E6142A">
            <w:pPr>
              <w:tabs>
                <w:tab w:val="left" w:pos="204"/>
              </w:tabs>
              <w:spacing w:after="0"/>
              <w:jc w:val="center"/>
              <w:rPr>
                <w:rFonts w:ascii="Times New Roman" w:hAnsi="Times New Roman"/>
                <w:sz w:val="20"/>
                <w:szCs w:val="20"/>
              </w:rPr>
            </w:pPr>
            <w:r w:rsidRPr="0085634A">
              <w:rPr>
                <w:rFonts w:ascii="Times New Roman" w:hAnsi="Times New Roman"/>
                <w:sz w:val="20"/>
                <w:szCs w:val="20"/>
              </w:rPr>
              <w:t>-</w:t>
            </w:r>
          </w:p>
        </w:tc>
        <w:tc>
          <w:tcPr>
            <w:tcW w:w="590" w:type="pct"/>
            <w:vMerge w:val="restart"/>
            <w:tcBorders>
              <w:bottom w:val="single" w:sz="4" w:space="0" w:color="auto"/>
            </w:tcBorders>
            <w:shd w:val="clear" w:color="auto" w:fill="FFF2CC"/>
            <w:vAlign w:val="center"/>
          </w:tcPr>
          <w:p w14:paraId="4ED3A516" w14:textId="77777777" w:rsidR="00690C43" w:rsidRPr="0085634A" w:rsidRDefault="00690C43" w:rsidP="00E6142A">
            <w:pPr>
              <w:tabs>
                <w:tab w:val="left" w:pos="204"/>
              </w:tabs>
              <w:spacing w:after="0"/>
              <w:jc w:val="center"/>
              <w:rPr>
                <w:rFonts w:ascii="Times New Roman" w:hAnsi="Times New Roman"/>
                <w:sz w:val="20"/>
                <w:szCs w:val="20"/>
              </w:rPr>
            </w:pPr>
            <w:r w:rsidRPr="0085634A">
              <w:rPr>
                <w:rFonts w:ascii="Times New Roman" w:hAnsi="Times New Roman"/>
                <w:sz w:val="20"/>
                <w:szCs w:val="20"/>
              </w:rPr>
              <w:t>+</w:t>
            </w:r>
          </w:p>
        </w:tc>
        <w:tc>
          <w:tcPr>
            <w:tcW w:w="2272" w:type="pct"/>
            <w:vMerge w:val="restart"/>
            <w:shd w:val="clear" w:color="auto" w:fill="BDD6EE"/>
            <w:vAlign w:val="center"/>
          </w:tcPr>
          <w:p w14:paraId="28712A50" w14:textId="77777777" w:rsidR="00690C43" w:rsidRPr="0075250D" w:rsidRDefault="00690C43" w:rsidP="00C42F63">
            <w:pPr>
              <w:tabs>
                <w:tab w:val="left" w:pos="204"/>
              </w:tabs>
              <w:spacing w:after="0"/>
              <w:jc w:val="center"/>
              <w:rPr>
                <w:rFonts w:ascii="Times New Roman" w:hAnsi="Times New Roman"/>
                <w:sz w:val="20"/>
                <w:szCs w:val="20"/>
              </w:rPr>
            </w:pPr>
            <w:r>
              <w:rPr>
                <w:rFonts w:ascii="Times New Roman" w:hAnsi="Times New Roman"/>
                <w:color w:val="000000"/>
                <w:sz w:val="20"/>
                <w:szCs w:val="20"/>
              </w:rPr>
              <w:t>ОК 01</w:t>
            </w:r>
          </w:p>
        </w:tc>
      </w:tr>
      <w:tr w:rsidR="00690C43" w:rsidRPr="0075250D" w14:paraId="54AE67F6" w14:textId="77777777" w:rsidTr="00E6142A">
        <w:trPr>
          <w:trHeight w:val="464"/>
        </w:trPr>
        <w:tc>
          <w:tcPr>
            <w:tcW w:w="960" w:type="pct"/>
            <w:vMerge/>
            <w:shd w:val="clear" w:color="auto" w:fill="FFF2CC"/>
            <w:vAlign w:val="center"/>
          </w:tcPr>
          <w:p w14:paraId="45E946AF" w14:textId="77777777" w:rsidR="00690C43" w:rsidRPr="0075250D" w:rsidRDefault="00690C43" w:rsidP="00E6142A">
            <w:pPr>
              <w:tabs>
                <w:tab w:val="left" w:pos="204"/>
              </w:tabs>
              <w:spacing w:after="0"/>
              <w:jc w:val="center"/>
              <w:rPr>
                <w:rFonts w:ascii="Times New Roman" w:hAnsi="Times New Roman"/>
                <w:bCs/>
                <w:sz w:val="20"/>
                <w:szCs w:val="20"/>
              </w:rPr>
            </w:pPr>
          </w:p>
        </w:tc>
        <w:tc>
          <w:tcPr>
            <w:tcW w:w="589" w:type="pct"/>
            <w:vMerge/>
            <w:shd w:val="clear" w:color="auto" w:fill="FFF2CC"/>
            <w:vAlign w:val="center"/>
          </w:tcPr>
          <w:p w14:paraId="21498A7B" w14:textId="77777777" w:rsidR="00690C43" w:rsidRPr="0075250D" w:rsidRDefault="00690C43" w:rsidP="00E6142A">
            <w:pPr>
              <w:tabs>
                <w:tab w:val="left" w:pos="204"/>
              </w:tabs>
              <w:spacing w:after="0"/>
              <w:jc w:val="center"/>
              <w:rPr>
                <w:rFonts w:ascii="Times New Roman" w:hAnsi="Times New Roman"/>
                <w:bCs/>
                <w:sz w:val="20"/>
                <w:szCs w:val="20"/>
              </w:rPr>
            </w:pPr>
          </w:p>
        </w:tc>
        <w:tc>
          <w:tcPr>
            <w:tcW w:w="589" w:type="pct"/>
            <w:vMerge/>
            <w:shd w:val="clear" w:color="auto" w:fill="FFF2CC"/>
            <w:vAlign w:val="center"/>
          </w:tcPr>
          <w:p w14:paraId="1D526189" w14:textId="77777777" w:rsidR="00690C43" w:rsidRPr="0075250D" w:rsidRDefault="00690C43" w:rsidP="00E6142A">
            <w:pPr>
              <w:tabs>
                <w:tab w:val="left" w:pos="204"/>
              </w:tabs>
              <w:spacing w:after="0"/>
              <w:jc w:val="center"/>
              <w:rPr>
                <w:rFonts w:ascii="Times New Roman" w:hAnsi="Times New Roman"/>
                <w:bCs/>
                <w:sz w:val="20"/>
                <w:szCs w:val="20"/>
              </w:rPr>
            </w:pPr>
          </w:p>
        </w:tc>
        <w:tc>
          <w:tcPr>
            <w:tcW w:w="590" w:type="pct"/>
            <w:vMerge/>
            <w:shd w:val="clear" w:color="auto" w:fill="FFF2CC"/>
            <w:vAlign w:val="center"/>
          </w:tcPr>
          <w:p w14:paraId="7C7477DE" w14:textId="77777777" w:rsidR="00690C43" w:rsidRPr="0075250D" w:rsidRDefault="00690C43" w:rsidP="00E6142A">
            <w:pPr>
              <w:tabs>
                <w:tab w:val="left" w:pos="204"/>
              </w:tabs>
              <w:spacing w:after="0"/>
              <w:jc w:val="center"/>
              <w:rPr>
                <w:rFonts w:ascii="Times New Roman" w:hAnsi="Times New Roman"/>
                <w:bCs/>
                <w:sz w:val="20"/>
                <w:szCs w:val="20"/>
              </w:rPr>
            </w:pPr>
          </w:p>
        </w:tc>
        <w:tc>
          <w:tcPr>
            <w:tcW w:w="2272" w:type="pct"/>
            <w:vMerge/>
            <w:shd w:val="clear" w:color="auto" w:fill="BDD6EE"/>
            <w:vAlign w:val="center"/>
          </w:tcPr>
          <w:p w14:paraId="1B277B35" w14:textId="77777777" w:rsidR="00690C43" w:rsidRPr="0075250D" w:rsidRDefault="00690C43" w:rsidP="00C42F63">
            <w:pPr>
              <w:tabs>
                <w:tab w:val="left" w:pos="204"/>
              </w:tabs>
              <w:spacing w:after="0"/>
              <w:jc w:val="center"/>
              <w:rPr>
                <w:rFonts w:ascii="Times New Roman" w:hAnsi="Times New Roman"/>
                <w:sz w:val="20"/>
                <w:szCs w:val="20"/>
              </w:rPr>
            </w:pPr>
          </w:p>
        </w:tc>
      </w:tr>
      <w:tr w:rsidR="00690C43" w:rsidRPr="0075250D" w14:paraId="457A82DD" w14:textId="77777777" w:rsidTr="00E6142A">
        <w:trPr>
          <w:trHeight w:val="464"/>
        </w:trPr>
        <w:tc>
          <w:tcPr>
            <w:tcW w:w="960" w:type="pct"/>
            <w:vMerge/>
            <w:shd w:val="clear" w:color="auto" w:fill="FFF2CC"/>
            <w:vAlign w:val="center"/>
          </w:tcPr>
          <w:p w14:paraId="41D71BB0" w14:textId="77777777" w:rsidR="00690C43" w:rsidRPr="0075250D" w:rsidRDefault="00690C43" w:rsidP="00E6142A">
            <w:pPr>
              <w:tabs>
                <w:tab w:val="left" w:pos="204"/>
              </w:tabs>
              <w:spacing w:after="0"/>
              <w:jc w:val="center"/>
              <w:rPr>
                <w:rFonts w:ascii="Times New Roman" w:hAnsi="Times New Roman"/>
                <w:bCs/>
                <w:sz w:val="20"/>
                <w:szCs w:val="20"/>
              </w:rPr>
            </w:pPr>
          </w:p>
        </w:tc>
        <w:tc>
          <w:tcPr>
            <w:tcW w:w="589" w:type="pct"/>
            <w:vMerge/>
            <w:shd w:val="clear" w:color="auto" w:fill="FFF2CC"/>
            <w:vAlign w:val="center"/>
          </w:tcPr>
          <w:p w14:paraId="744E082D" w14:textId="77777777" w:rsidR="00690C43" w:rsidRPr="0075250D" w:rsidRDefault="00690C43" w:rsidP="00E6142A">
            <w:pPr>
              <w:tabs>
                <w:tab w:val="left" w:pos="204"/>
              </w:tabs>
              <w:spacing w:after="0"/>
              <w:jc w:val="center"/>
              <w:rPr>
                <w:rFonts w:ascii="Times New Roman" w:hAnsi="Times New Roman"/>
                <w:bCs/>
                <w:sz w:val="20"/>
                <w:szCs w:val="20"/>
              </w:rPr>
            </w:pPr>
          </w:p>
        </w:tc>
        <w:tc>
          <w:tcPr>
            <w:tcW w:w="589" w:type="pct"/>
            <w:vMerge/>
            <w:shd w:val="clear" w:color="auto" w:fill="FFF2CC"/>
            <w:vAlign w:val="center"/>
          </w:tcPr>
          <w:p w14:paraId="709C8CFF" w14:textId="77777777" w:rsidR="00690C43" w:rsidRPr="0075250D" w:rsidRDefault="00690C43" w:rsidP="00E6142A">
            <w:pPr>
              <w:tabs>
                <w:tab w:val="left" w:pos="204"/>
              </w:tabs>
              <w:spacing w:after="0"/>
              <w:jc w:val="center"/>
              <w:rPr>
                <w:rFonts w:ascii="Times New Roman" w:hAnsi="Times New Roman"/>
                <w:bCs/>
                <w:sz w:val="20"/>
                <w:szCs w:val="20"/>
              </w:rPr>
            </w:pPr>
          </w:p>
        </w:tc>
        <w:tc>
          <w:tcPr>
            <w:tcW w:w="590" w:type="pct"/>
            <w:vMerge/>
            <w:shd w:val="clear" w:color="auto" w:fill="FFF2CC"/>
            <w:vAlign w:val="center"/>
          </w:tcPr>
          <w:p w14:paraId="40DA0D25" w14:textId="77777777" w:rsidR="00690C43" w:rsidRPr="0075250D" w:rsidRDefault="00690C43" w:rsidP="00E6142A">
            <w:pPr>
              <w:tabs>
                <w:tab w:val="left" w:pos="204"/>
              </w:tabs>
              <w:spacing w:after="0"/>
              <w:jc w:val="center"/>
              <w:rPr>
                <w:rFonts w:ascii="Times New Roman" w:hAnsi="Times New Roman"/>
                <w:bCs/>
                <w:sz w:val="20"/>
                <w:szCs w:val="20"/>
              </w:rPr>
            </w:pPr>
          </w:p>
        </w:tc>
        <w:tc>
          <w:tcPr>
            <w:tcW w:w="2272" w:type="pct"/>
            <w:vMerge/>
            <w:shd w:val="clear" w:color="auto" w:fill="BDD6EE"/>
            <w:vAlign w:val="center"/>
          </w:tcPr>
          <w:p w14:paraId="08371DAF" w14:textId="77777777" w:rsidR="00690C43" w:rsidRPr="0075250D" w:rsidRDefault="00690C43" w:rsidP="00C42F63">
            <w:pPr>
              <w:tabs>
                <w:tab w:val="left" w:pos="204"/>
              </w:tabs>
              <w:spacing w:after="0"/>
              <w:jc w:val="center"/>
              <w:rPr>
                <w:rFonts w:ascii="Times New Roman" w:hAnsi="Times New Roman"/>
                <w:sz w:val="20"/>
                <w:szCs w:val="20"/>
              </w:rPr>
            </w:pPr>
          </w:p>
        </w:tc>
      </w:tr>
      <w:tr w:rsidR="00690C43" w:rsidRPr="00936F5B" w14:paraId="49DE9162" w14:textId="77777777" w:rsidTr="00E6142A">
        <w:tc>
          <w:tcPr>
            <w:tcW w:w="5000" w:type="pct"/>
            <w:gridSpan w:val="5"/>
            <w:shd w:val="clear" w:color="auto" w:fill="FFFFFF"/>
          </w:tcPr>
          <w:p w14:paraId="07FB2C49" w14:textId="77777777" w:rsidR="00690C43" w:rsidRPr="00936F5B" w:rsidRDefault="00690C43" w:rsidP="00C42F63">
            <w:pPr>
              <w:tabs>
                <w:tab w:val="left" w:pos="204"/>
              </w:tabs>
              <w:spacing w:after="0"/>
              <w:jc w:val="center"/>
              <w:rPr>
                <w:rFonts w:ascii="Times New Roman" w:hAnsi="Times New Roman"/>
                <w:sz w:val="18"/>
                <w:szCs w:val="18"/>
              </w:rPr>
            </w:pPr>
            <w:r w:rsidRPr="00936F5B">
              <w:rPr>
                <w:rFonts w:ascii="Times New Roman" w:hAnsi="Times New Roman"/>
                <w:b/>
                <w:bCs/>
                <w:sz w:val="18"/>
                <w:szCs w:val="18"/>
              </w:rPr>
              <w:t xml:space="preserve">Описание. </w:t>
            </w:r>
            <w:r w:rsidRPr="00D539DF">
              <w:rPr>
                <w:rFonts w:ascii="Times New Roman" w:hAnsi="Times New Roman"/>
                <w:bCs/>
                <w:iCs/>
                <w:color w:val="000000"/>
                <w:sz w:val="18"/>
                <w:szCs w:val="18"/>
              </w:rPr>
              <w:t xml:space="preserve">Ставит перед собой сложные цели </w:t>
            </w:r>
            <w:r w:rsidRPr="00D539DF">
              <w:rPr>
                <w:rFonts w:ascii="Times New Roman" w:hAnsi="Times New Roman"/>
                <w:color w:val="000000"/>
                <w:sz w:val="18"/>
                <w:szCs w:val="18"/>
              </w:rPr>
              <w:t>(</w:t>
            </w:r>
            <w:r w:rsidRPr="00D539DF">
              <w:rPr>
                <w:rFonts w:ascii="Times New Roman" w:hAnsi="Times New Roman"/>
                <w:color w:val="000000"/>
                <w:sz w:val="18"/>
                <w:szCs w:val="18"/>
                <w:lang w:val="en-US"/>
              </w:rPr>
              <w:t>SMART</w:t>
            </w:r>
            <w:r w:rsidRPr="00D539DF">
              <w:rPr>
                <w:rFonts w:ascii="Times New Roman" w:hAnsi="Times New Roman"/>
                <w:color w:val="000000"/>
                <w:sz w:val="18"/>
                <w:szCs w:val="18"/>
              </w:rPr>
              <w:t>****)</w:t>
            </w:r>
            <w:r w:rsidRPr="00D539DF">
              <w:rPr>
                <w:rFonts w:ascii="Times New Roman" w:hAnsi="Times New Roman"/>
                <w:bCs/>
                <w:iCs/>
                <w:color w:val="000000"/>
                <w:sz w:val="18"/>
                <w:szCs w:val="18"/>
              </w:rPr>
              <w:t xml:space="preserve">, определяет количественные и качественные критерии успеха, формирует четкий образ результата (ключевой показатель эффективности). </w:t>
            </w:r>
            <w:r w:rsidRPr="00D539DF">
              <w:rPr>
                <w:rFonts w:ascii="Times New Roman" w:hAnsi="Times New Roman"/>
                <w:color w:val="000000"/>
                <w:sz w:val="18"/>
                <w:szCs w:val="18"/>
              </w:rPr>
              <w:t>Сталкиваясь со сложностями и препятствиями</w:t>
            </w:r>
            <w:r w:rsidRPr="00D539DF">
              <w:rPr>
                <w:rFonts w:ascii="Times New Roman" w:hAnsi="Times New Roman"/>
                <w:bCs/>
                <w:iCs/>
                <w:color w:val="000000"/>
                <w:sz w:val="18"/>
                <w:szCs w:val="18"/>
              </w:rPr>
              <w:t xml:space="preserve">, </w:t>
            </w:r>
            <w:r w:rsidRPr="00D539DF">
              <w:rPr>
                <w:rFonts w:ascii="Times New Roman" w:hAnsi="Times New Roman"/>
                <w:color w:val="000000"/>
                <w:sz w:val="18"/>
                <w:szCs w:val="18"/>
              </w:rPr>
              <w:t xml:space="preserve">предлагает свои варианты решения и осуществляет их. </w:t>
            </w:r>
            <w:r w:rsidRPr="00D539DF">
              <w:rPr>
                <w:rFonts w:ascii="Times New Roman" w:hAnsi="Times New Roman"/>
                <w:bCs/>
                <w:iCs/>
                <w:color w:val="000000"/>
                <w:sz w:val="18"/>
                <w:szCs w:val="18"/>
              </w:rPr>
              <w:t>Выполняет принятые на себя обязательства в срок и в полном объеме.</w:t>
            </w:r>
            <w:r w:rsidRPr="00D539DF">
              <w:rPr>
                <w:rFonts w:ascii="Times New Roman" w:hAnsi="Times New Roman"/>
                <w:color w:val="000000"/>
                <w:sz w:val="18"/>
                <w:szCs w:val="18"/>
              </w:rPr>
              <w:t xml:space="preserve"> </w:t>
            </w:r>
            <w:r w:rsidRPr="00D539DF">
              <w:rPr>
                <w:rFonts w:ascii="Times New Roman" w:hAnsi="Times New Roman"/>
                <w:bCs/>
                <w:iCs/>
                <w:color w:val="000000"/>
                <w:sz w:val="18"/>
                <w:szCs w:val="18"/>
              </w:rPr>
              <w:t>Самостоятельно оценивает результат своей работы, видит достоинства и недостатки (предлагает способы их устранения в будущем), берет на себя ответственность за достигнутые показатели. Находит возможности улучшить полученный результат в дальнейшем.</w:t>
            </w:r>
          </w:p>
        </w:tc>
      </w:tr>
      <w:tr w:rsidR="00690C43" w:rsidRPr="0075250D" w14:paraId="15CA0AF0" w14:textId="77777777" w:rsidTr="00E6142A">
        <w:trPr>
          <w:trHeight w:val="464"/>
        </w:trPr>
        <w:tc>
          <w:tcPr>
            <w:tcW w:w="960" w:type="pct"/>
            <w:vMerge w:val="restart"/>
            <w:shd w:val="clear" w:color="auto" w:fill="FFF2CC"/>
            <w:vAlign w:val="center"/>
          </w:tcPr>
          <w:p w14:paraId="7A7C4486" w14:textId="77777777" w:rsidR="00690C43" w:rsidRPr="0075250D" w:rsidRDefault="00690C43" w:rsidP="00E6142A">
            <w:pPr>
              <w:tabs>
                <w:tab w:val="left" w:pos="204"/>
              </w:tabs>
              <w:spacing w:after="0"/>
              <w:jc w:val="center"/>
              <w:rPr>
                <w:rFonts w:ascii="Times New Roman" w:hAnsi="Times New Roman"/>
                <w:sz w:val="20"/>
                <w:szCs w:val="20"/>
              </w:rPr>
            </w:pPr>
            <w:r w:rsidRPr="0075250D">
              <w:rPr>
                <w:rFonts w:ascii="Times New Roman" w:hAnsi="Times New Roman"/>
                <w:bCs/>
                <w:sz w:val="20"/>
                <w:szCs w:val="20"/>
              </w:rPr>
              <w:t>Построение отношений / эффективная коммуникация</w:t>
            </w:r>
          </w:p>
        </w:tc>
        <w:tc>
          <w:tcPr>
            <w:tcW w:w="589" w:type="pct"/>
            <w:vMerge w:val="restart"/>
            <w:tcBorders>
              <w:bottom w:val="single" w:sz="4" w:space="0" w:color="auto"/>
            </w:tcBorders>
            <w:shd w:val="clear" w:color="auto" w:fill="FFF2CC"/>
            <w:vAlign w:val="center"/>
          </w:tcPr>
          <w:p w14:paraId="0C5DC66A" w14:textId="77777777" w:rsidR="00690C43" w:rsidRPr="0085634A" w:rsidRDefault="00690C43" w:rsidP="00E6142A">
            <w:pPr>
              <w:tabs>
                <w:tab w:val="left" w:pos="204"/>
              </w:tabs>
              <w:spacing w:after="0"/>
              <w:jc w:val="center"/>
              <w:rPr>
                <w:rFonts w:ascii="Times New Roman" w:hAnsi="Times New Roman"/>
                <w:sz w:val="20"/>
                <w:szCs w:val="20"/>
              </w:rPr>
            </w:pPr>
          </w:p>
          <w:p w14:paraId="04917C32" w14:textId="77777777" w:rsidR="00690C43" w:rsidRPr="0085634A" w:rsidRDefault="00690C43" w:rsidP="00E6142A">
            <w:pPr>
              <w:tabs>
                <w:tab w:val="left" w:pos="204"/>
              </w:tabs>
              <w:spacing w:after="0"/>
              <w:jc w:val="center"/>
              <w:rPr>
                <w:rFonts w:ascii="Times New Roman" w:hAnsi="Times New Roman"/>
                <w:sz w:val="20"/>
                <w:szCs w:val="20"/>
              </w:rPr>
            </w:pPr>
            <w:r w:rsidRPr="0085634A">
              <w:rPr>
                <w:rFonts w:ascii="Times New Roman" w:hAnsi="Times New Roman"/>
                <w:sz w:val="20"/>
                <w:szCs w:val="20"/>
              </w:rPr>
              <w:t>-</w:t>
            </w:r>
          </w:p>
        </w:tc>
        <w:tc>
          <w:tcPr>
            <w:tcW w:w="589" w:type="pct"/>
            <w:vMerge w:val="restart"/>
            <w:tcBorders>
              <w:bottom w:val="single" w:sz="4" w:space="0" w:color="auto"/>
            </w:tcBorders>
            <w:shd w:val="clear" w:color="auto" w:fill="FFF2CC"/>
            <w:vAlign w:val="center"/>
          </w:tcPr>
          <w:p w14:paraId="5C5639AB" w14:textId="77777777" w:rsidR="00690C43" w:rsidRPr="0085634A" w:rsidRDefault="00690C43" w:rsidP="00E6142A">
            <w:pPr>
              <w:tabs>
                <w:tab w:val="left" w:pos="204"/>
              </w:tabs>
              <w:spacing w:after="0"/>
              <w:jc w:val="center"/>
              <w:rPr>
                <w:rFonts w:ascii="Times New Roman" w:hAnsi="Times New Roman"/>
                <w:sz w:val="20"/>
                <w:szCs w:val="20"/>
              </w:rPr>
            </w:pPr>
          </w:p>
          <w:p w14:paraId="72EF351A" w14:textId="77777777" w:rsidR="00690C43" w:rsidRPr="0085634A" w:rsidRDefault="00690C43" w:rsidP="00E6142A">
            <w:pPr>
              <w:tabs>
                <w:tab w:val="left" w:pos="204"/>
              </w:tabs>
              <w:spacing w:after="0"/>
              <w:jc w:val="center"/>
              <w:rPr>
                <w:rFonts w:ascii="Times New Roman" w:hAnsi="Times New Roman"/>
                <w:sz w:val="20"/>
                <w:szCs w:val="20"/>
              </w:rPr>
            </w:pPr>
            <w:r w:rsidRPr="0085634A">
              <w:rPr>
                <w:rFonts w:ascii="Times New Roman" w:hAnsi="Times New Roman"/>
                <w:sz w:val="20"/>
                <w:szCs w:val="20"/>
              </w:rPr>
              <w:t>+</w:t>
            </w:r>
          </w:p>
        </w:tc>
        <w:tc>
          <w:tcPr>
            <w:tcW w:w="590" w:type="pct"/>
            <w:vMerge w:val="restart"/>
            <w:tcBorders>
              <w:bottom w:val="single" w:sz="4" w:space="0" w:color="auto"/>
            </w:tcBorders>
            <w:shd w:val="clear" w:color="auto" w:fill="FFF2CC"/>
            <w:vAlign w:val="center"/>
          </w:tcPr>
          <w:p w14:paraId="5DD51A6F" w14:textId="77777777" w:rsidR="00690C43" w:rsidRPr="0085634A" w:rsidRDefault="00690C43" w:rsidP="00E6142A">
            <w:pPr>
              <w:tabs>
                <w:tab w:val="left" w:pos="204"/>
              </w:tabs>
              <w:spacing w:after="0"/>
              <w:jc w:val="center"/>
              <w:rPr>
                <w:rFonts w:ascii="Times New Roman" w:hAnsi="Times New Roman"/>
                <w:sz w:val="20"/>
                <w:szCs w:val="20"/>
              </w:rPr>
            </w:pPr>
          </w:p>
          <w:p w14:paraId="5363F50E" w14:textId="77777777" w:rsidR="00690C43" w:rsidRPr="0085634A" w:rsidRDefault="00690C43" w:rsidP="00E6142A">
            <w:pPr>
              <w:tabs>
                <w:tab w:val="left" w:pos="204"/>
              </w:tabs>
              <w:spacing w:after="0"/>
              <w:jc w:val="center"/>
              <w:rPr>
                <w:rFonts w:ascii="Times New Roman" w:hAnsi="Times New Roman"/>
                <w:sz w:val="20"/>
                <w:szCs w:val="20"/>
              </w:rPr>
            </w:pPr>
            <w:r w:rsidRPr="0085634A">
              <w:rPr>
                <w:rFonts w:ascii="Times New Roman" w:hAnsi="Times New Roman"/>
                <w:sz w:val="20"/>
                <w:szCs w:val="20"/>
              </w:rPr>
              <w:t>-</w:t>
            </w:r>
          </w:p>
        </w:tc>
        <w:tc>
          <w:tcPr>
            <w:tcW w:w="2272" w:type="pct"/>
            <w:vMerge w:val="restart"/>
            <w:shd w:val="clear" w:color="auto" w:fill="BDD6EE"/>
            <w:vAlign w:val="center"/>
          </w:tcPr>
          <w:p w14:paraId="3CBD0708" w14:textId="77777777" w:rsidR="00690C43" w:rsidRDefault="00690C43" w:rsidP="00C42F63">
            <w:pPr>
              <w:pBdr>
                <w:top w:val="nil"/>
                <w:left w:val="nil"/>
                <w:bottom w:val="nil"/>
                <w:right w:val="nil"/>
                <w:between w:val="nil"/>
              </w:pBdr>
              <w:tabs>
                <w:tab w:val="left" w:pos="2835"/>
              </w:tabs>
              <w:spacing w:after="0" w:line="240" w:lineRule="auto"/>
              <w:jc w:val="center"/>
              <w:rPr>
                <w:rFonts w:ascii="Times New Roman" w:hAnsi="Times New Roman"/>
                <w:color w:val="000000"/>
                <w:sz w:val="20"/>
                <w:szCs w:val="20"/>
              </w:rPr>
            </w:pPr>
          </w:p>
          <w:p w14:paraId="3AC39BCB" w14:textId="77777777" w:rsidR="00690C43" w:rsidRDefault="00690C43" w:rsidP="00C42F63">
            <w:pPr>
              <w:pBdr>
                <w:top w:val="nil"/>
                <w:left w:val="nil"/>
                <w:bottom w:val="nil"/>
                <w:right w:val="nil"/>
                <w:between w:val="nil"/>
              </w:pBdr>
              <w:tabs>
                <w:tab w:val="left" w:pos="2835"/>
              </w:tabs>
              <w:spacing w:after="0" w:line="240" w:lineRule="auto"/>
              <w:jc w:val="center"/>
              <w:rPr>
                <w:rFonts w:ascii="Times New Roman" w:hAnsi="Times New Roman"/>
                <w:color w:val="000000"/>
                <w:sz w:val="20"/>
                <w:szCs w:val="20"/>
              </w:rPr>
            </w:pPr>
          </w:p>
          <w:p w14:paraId="7D3C8512" w14:textId="77777777" w:rsidR="00690C43" w:rsidRPr="0075250D" w:rsidRDefault="00690C43" w:rsidP="00C42F63">
            <w:pPr>
              <w:pBdr>
                <w:top w:val="nil"/>
                <w:left w:val="nil"/>
                <w:bottom w:val="nil"/>
                <w:right w:val="nil"/>
                <w:between w:val="nil"/>
              </w:pBdr>
              <w:tabs>
                <w:tab w:val="left" w:pos="2835"/>
              </w:tabs>
              <w:spacing w:after="0" w:line="240" w:lineRule="auto"/>
              <w:jc w:val="center"/>
              <w:rPr>
                <w:rFonts w:ascii="Times New Roman" w:hAnsi="Times New Roman"/>
                <w:sz w:val="20"/>
                <w:szCs w:val="20"/>
              </w:rPr>
            </w:pPr>
            <w:r w:rsidRPr="00D863BF">
              <w:rPr>
                <w:rFonts w:ascii="Times New Roman" w:hAnsi="Times New Roman"/>
                <w:color w:val="000000"/>
                <w:sz w:val="20"/>
                <w:szCs w:val="20"/>
              </w:rPr>
              <w:t>ОК 04</w:t>
            </w:r>
            <w:r>
              <w:rPr>
                <w:rFonts w:ascii="Times New Roman" w:hAnsi="Times New Roman"/>
                <w:color w:val="000000"/>
                <w:sz w:val="20"/>
                <w:szCs w:val="20"/>
              </w:rPr>
              <w:t>, ОК 05</w:t>
            </w:r>
          </w:p>
        </w:tc>
      </w:tr>
      <w:tr w:rsidR="00690C43" w:rsidRPr="0075250D" w14:paraId="77ED13F7" w14:textId="77777777" w:rsidTr="00E6142A">
        <w:trPr>
          <w:trHeight w:val="464"/>
        </w:trPr>
        <w:tc>
          <w:tcPr>
            <w:tcW w:w="960" w:type="pct"/>
            <w:vMerge/>
            <w:shd w:val="clear" w:color="auto" w:fill="FFF2CC"/>
            <w:vAlign w:val="center"/>
          </w:tcPr>
          <w:p w14:paraId="0312555C" w14:textId="77777777" w:rsidR="00690C43" w:rsidRPr="0075250D" w:rsidRDefault="00690C43" w:rsidP="00E6142A">
            <w:pPr>
              <w:tabs>
                <w:tab w:val="left" w:pos="204"/>
              </w:tabs>
              <w:spacing w:after="0"/>
              <w:jc w:val="center"/>
              <w:rPr>
                <w:rFonts w:ascii="Times New Roman" w:hAnsi="Times New Roman"/>
                <w:bCs/>
                <w:sz w:val="20"/>
                <w:szCs w:val="20"/>
              </w:rPr>
            </w:pPr>
          </w:p>
        </w:tc>
        <w:tc>
          <w:tcPr>
            <w:tcW w:w="589" w:type="pct"/>
            <w:vMerge/>
            <w:shd w:val="clear" w:color="auto" w:fill="FFF2CC"/>
            <w:vAlign w:val="center"/>
          </w:tcPr>
          <w:p w14:paraId="7161586D" w14:textId="77777777" w:rsidR="00690C43" w:rsidRPr="0075250D" w:rsidRDefault="00690C43" w:rsidP="00E6142A">
            <w:pPr>
              <w:tabs>
                <w:tab w:val="left" w:pos="204"/>
              </w:tabs>
              <w:spacing w:after="0"/>
              <w:jc w:val="center"/>
              <w:rPr>
                <w:rFonts w:ascii="Times New Roman" w:hAnsi="Times New Roman"/>
                <w:bCs/>
                <w:sz w:val="20"/>
                <w:szCs w:val="20"/>
              </w:rPr>
            </w:pPr>
          </w:p>
        </w:tc>
        <w:tc>
          <w:tcPr>
            <w:tcW w:w="589" w:type="pct"/>
            <w:vMerge/>
            <w:shd w:val="clear" w:color="auto" w:fill="FFF2CC"/>
            <w:vAlign w:val="center"/>
          </w:tcPr>
          <w:p w14:paraId="3E8A3BAC" w14:textId="77777777" w:rsidR="00690C43" w:rsidRPr="0075250D" w:rsidRDefault="00690C43" w:rsidP="00E6142A">
            <w:pPr>
              <w:tabs>
                <w:tab w:val="left" w:pos="204"/>
              </w:tabs>
              <w:spacing w:after="0"/>
              <w:jc w:val="center"/>
              <w:rPr>
                <w:rFonts w:ascii="Times New Roman" w:hAnsi="Times New Roman"/>
                <w:bCs/>
                <w:sz w:val="20"/>
                <w:szCs w:val="20"/>
              </w:rPr>
            </w:pPr>
          </w:p>
        </w:tc>
        <w:tc>
          <w:tcPr>
            <w:tcW w:w="590" w:type="pct"/>
            <w:vMerge/>
            <w:shd w:val="clear" w:color="auto" w:fill="FFF2CC"/>
            <w:vAlign w:val="center"/>
          </w:tcPr>
          <w:p w14:paraId="581FF971" w14:textId="77777777" w:rsidR="00690C43" w:rsidRPr="0075250D" w:rsidRDefault="00690C43" w:rsidP="00E6142A">
            <w:pPr>
              <w:tabs>
                <w:tab w:val="left" w:pos="204"/>
              </w:tabs>
              <w:spacing w:after="0"/>
              <w:jc w:val="center"/>
              <w:rPr>
                <w:rFonts w:ascii="Times New Roman" w:hAnsi="Times New Roman"/>
                <w:bCs/>
                <w:sz w:val="20"/>
                <w:szCs w:val="20"/>
              </w:rPr>
            </w:pPr>
          </w:p>
        </w:tc>
        <w:tc>
          <w:tcPr>
            <w:tcW w:w="2272" w:type="pct"/>
            <w:vMerge/>
            <w:shd w:val="clear" w:color="auto" w:fill="BDD6EE"/>
            <w:vAlign w:val="center"/>
          </w:tcPr>
          <w:p w14:paraId="5DB15A96" w14:textId="77777777" w:rsidR="00690C43" w:rsidRPr="0075250D" w:rsidRDefault="00690C43" w:rsidP="00C42F63">
            <w:pPr>
              <w:tabs>
                <w:tab w:val="left" w:pos="204"/>
              </w:tabs>
              <w:spacing w:after="0"/>
              <w:jc w:val="center"/>
              <w:rPr>
                <w:rFonts w:ascii="Times New Roman" w:hAnsi="Times New Roman"/>
                <w:sz w:val="20"/>
                <w:szCs w:val="20"/>
              </w:rPr>
            </w:pPr>
          </w:p>
        </w:tc>
      </w:tr>
      <w:tr w:rsidR="00690C43" w:rsidRPr="00936F5B" w14:paraId="45158EB6" w14:textId="77777777" w:rsidTr="00E6142A">
        <w:tc>
          <w:tcPr>
            <w:tcW w:w="5000" w:type="pct"/>
            <w:gridSpan w:val="5"/>
            <w:shd w:val="clear" w:color="auto" w:fill="FFFFFF"/>
            <w:vAlign w:val="center"/>
          </w:tcPr>
          <w:p w14:paraId="5D23E503" w14:textId="77777777" w:rsidR="00690C43" w:rsidRPr="00936F5B" w:rsidRDefault="00690C43" w:rsidP="00C42F63">
            <w:pPr>
              <w:tabs>
                <w:tab w:val="left" w:pos="204"/>
              </w:tabs>
              <w:spacing w:after="0"/>
              <w:jc w:val="center"/>
              <w:rPr>
                <w:rFonts w:ascii="Times New Roman" w:hAnsi="Times New Roman"/>
                <w:sz w:val="18"/>
                <w:szCs w:val="18"/>
              </w:rPr>
            </w:pPr>
            <w:r w:rsidRPr="00936F5B">
              <w:rPr>
                <w:rFonts w:ascii="Times New Roman" w:hAnsi="Times New Roman"/>
                <w:b/>
                <w:bCs/>
                <w:color w:val="000000"/>
                <w:sz w:val="18"/>
                <w:szCs w:val="18"/>
              </w:rPr>
              <w:t>Описание.</w:t>
            </w:r>
            <w:r w:rsidRPr="00936F5B">
              <w:rPr>
                <w:rFonts w:ascii="Times New Roman" w:hAnsi="Times New Roman"/>
                <w:color w:val="000000"/>
                <w:sz w:val="18"/>
                <w:szCs w:val="18"/>
              </w:rPr>
              <w:t xml:space="preserve"> Инициативен в установлении новых контактов, выстраивает честные и открытые взаимоотношения. Придерживается установленных правил, поддерживает атмосферу сотрудничества, внимателен к другим, располагает к себе. В трудных ситуациях общения, при возникновении разногласий, сохраняет спокойствие и выдержку, стремится контролировать собственные эмоциональные проявления. Четко и ясно формулирует свое мнение. Логично выстраивает последовательность изложения, обосновывает свою позицию.</w:t>
            </w:r>
          </w:p>
        </w:tc>
      </w:tr>
      <w:tr w:rsidR="00690C43" w:rsidRPr="0075250D" w14:paraId="280BD73D" w14:textId="77777777" w:rsidTr="00E6142A">
        <w:trPr>
          <w:trHeight w:val="464"/>
        </w:trPr>
        <w:tc>
          <w:tcPr>
            <w:tcW w:w="960" w:type="pct"/>
            <w:vMerge w:val="restart"/>
            <w:shd w:val="clear" w:color="auto" w:fill="FFF2CC"/>
            <w:vAlign w:val="center"/>
          </w:tcPr>
          <w:p w14:paraId="6710C829" w14:textId="77777777" w:rsidR="00690C43" w:rsidRPr="0075250D" w:rsidRDefault="00690C43" w:rsidP="00E6142A">
            <w:pPr>
              <w:tabs>
                <w:tab w:val="left" w:pos="204"/>
              </w:tabs>
              <w:spacing w:after="0"/>
              <w:jc w:val="center"/>
              <w:rPr>
                <w:rFonts w:ascii="Times New Roman" w:hAnsi="Times New Roman"/>
                <w:sz w:val="20"/>
                <w:szCs w:val="20"/>
              </w:rPr>
            </w:pPr>
            <w:r w:rsidRPr="0075250D">
              <w:rPr>
                <w:rFonts w:ascii="Times New Roman" w:hAnsi="Times New Roman"/>
                <w:bCs/>
                <w:sz w:val="20"/>
                <w:szCs w:val="20"/>
              </w:rPr>
              <w:t>Открытость новому</w:t>
            </w:r>
          </w:p>
        </w:tc>
        <w:tc>
          <w:tcPr>
            <w:tcW w:w="589" w:type="pct"/>
            <w:vMerge w:val="restart"/>
            <w:tcBorders>
              <w:bottom w:val="single" w:sz="4" w:space="0" w:color="auto"/>
            </w:tcBorders>
            <w:shd w:val="clear" w:color="auto" w:fill="FFF2CC"/>
            <w:vAlign w:val="center"/>
          </w:tcPr>
          <w:p w14:paraId="09DBCA41" w14:textId="77777777" w:rsidR="00690C43" w:rsidRPr="0085634A" w:rsidRDefault="00690C43" w:rsidP="00E6142A">
            <w:pPr>
              <w:tabs>
                <w:tab w:val="left" w:pos="204"/>
              </w:tabs>
              <w:spacing w:after="0"/>
              <w:jc w:val="center"/>
              <w:rPr>
                <w:rFonts w:ascii="Times New Roman" w:hAnsi="Times New Roman"/>
                <w:sz w:val="20"/>
                <w:szCs w:val="20"/>
              </w:rPr>
            </w:pPr>
            <w:r w:rsidRPr="0085634A">
              <w:rPr>
                <w:rFonts w:ascii="Times New Roman" w:hAnsi="Times New Roman"/>
                <w:sz w:val="20"/>
                <w:szCs w:val="20"/>
              </w:rPr>
              <w:t>-</w:t>
            </w:r>
          </w:p>
        </w:tc>
        <w:tc>
          <w:tcPr>
            <w:tcW w:w="589" w:type="pct"/>
            <w:vMerge w:val="restart"/>
            <w:tcBorders>
              <w:bottom w:val="single" w:sz="4" w:space="0" w:color="auto"/>
            </w:tcBorders>
            <w:shd w:val="clear" w:color="auto" w:fill="FFF2CC"/>
            <w:vAlign w:val="center"/>
          </w:tcPr>
          <w:p w14:paraId="4FEACEAB" w14:textId="77777777" w:rsidR="00690C43" w:rsidRPr="0085634A" w:rsidRDefault="00690C43" w:rsidP="00E6142A">
            <w:pPr>
              <w:tabs>
                <w:tab w:val="left" w:pos="204"/>
              </w:tabs>
              <w:spacing w:after="0"/>
              <w:jc w:val="center"/>
              <w:rPr>
                <w:rFonts w:ascii="Times New Roman" w:hAnsi="Times New Roman"/>
                <w:sz w:val="20"/>
                <w:szCs w:val="20"/>
              </w:rPr>
            </w:pPr>
            <w:r w:rsidRPr="0085634A">
              <w:rPr>
                <w:rFonts w:ascii="Times New Roman" w:hAnsi="Times New Roman"/>
                <w:sz w:val="20"/>
                <w:szCs w:val="20"/>
              </w:rPr>
              <w:t>+</w:t>
            </w:r>
          </w:p>
        </w:tc>
        <w:tc>
          <w:tcPr>
            <w:tcW w:w="590" w:type="pct"/>
            <w:vMerge w:val="restart"/>
            <w:tcBorders>
              <w:bottom w:val="single" w:sz="4" w:space="0" w:color="auto"/>
            </w:tcBorders>
            <w:shd w:val="clear" w:color="auto" w:fill="FFF2CC"/>
            <w:vAlign w:val="center"/>
          </w:tcPr>
          <w:p w14:paraId="7E0752A7" w14:textId="77777777" w:rsidR="00690C43" w:rsidRPr="0085634A" w:rsidRDefault="00690C43" w:rsidP="00E6142A">
            <w:pPr>
              <w:tabs>
                <w:tab w:val="left" w:pos="204"/>
              </w:tabs>
              <w:spacing w:after="0"/>
              <w:jc w:val="center"/>
              <w:rPr>
                <w:rFonts w:ascii="Times New Roman" w:hAnsi="Times New Roman"/>
                <w:sz w:val="20"/>
                <w:szCs w:val="20"/>
              </w:rPr>
            </w:pPr>
            <w:r w:rsidRPr="0085634A">
              <w:rPr>
                <w:rFonts w:ascii="Times New Roman" w:hAnsi="Times New Roman"/>
                <w:sz w:val="20"/>
                <w:szCs w:val="20"/>
              </w:rPr>
              <w:t>-</w:t>
            </w:r>
          </w:p>
        </w:tc>
        <w:tc>
          <w:tcPr>
            <w:tcW w:w="2272" w:type="pct"/>
            <w:vMerge w:val="restart"/>
            <w:shd w:val="clear" w:color="auto" w:fill="BDD6EE"/>
            <w:vAlign w:val="center"/>
          </w:tcPr>
          <w:p w14:paraId="79FADD61" w14:textId="193FF290" w:rsidR="00690C43" w:rsidRPr="00D863BF" w:rsidRDefault="00690C43" w:rsidP="00C42F63">
            <w:pPr>
              <w:pBdr>
                <w:top w:val="nil"/>
                <w:left w:val="nil"/>
                <w:bottom w:val="nil"/>
                <w:right w:val="nil"/>
                <w:between w:val="nil"/>
              </w:pBdr>
              <w:tabs>
                <w:tab w:val="left" w:pos="2835"/>
              </w:tabs>
              <w:spacing w:after="0" w:line="240" w:lineRule="auto"/>
              <w:jc w:val="center"/>
              <w:rPr>
                <w:rFonts w:ascii="Times New Roman" w:hAnsi="Times New Roman"/>
                <w:sz w:val="20"/>
                <w:szCs w:val="20"/>
              </w:rPr>
            </w:pPr>
            <w:r w:rsidRPr="00D863BF">
              <w:rPr>
                <w:rFonts w:ascii="Times New Roman" w:hAnsi="Times New Roman"/>
                <w:color w:val="000000"/>
                <w:sz w:val="20"/>
                <w:szCs w:val="20"/>
              </w:rPr>
              <w:t>ОК 0</w:t>
            </w:r>
            <w:r>
              <w:rPr>
                <w:rFonts w:ascii="Times New Roman" w:hAnsi="Times New Roman"/>
                <w:color w:val="000000"/>
                <w:sz w:val="20"/>
                <w:szCs w:val="20"/>
              </w:rPr>
              <w:t>3</w:t>
            </w:r>
          </w:p>
        </w:tc>
      </w:tr>
      <w:tr w:rsidR="00690C43" w:rsidRPr="0075250D" w14:paraId="1E41B213" w14:textId="77777777" w:rsidTr="00E6142A">
        <w:trPr>
          <w:trHeight w:val="464"/>
        </w:trPr>
        <w:tc>
          <w:tcPr>
            <w:tcW w:w="960" w:type="pct"/>
            <w:vMerge/>
            <w:shd w:val="clear" w:color="auto" w:fill="FFF2CC"/>
            <w:vAlign w:val="center"/>
          </w:tcPr>
          <w:p w14:paraId="694D0285" w14:textId="77777777" w:rsidR="00690C43" w:rsidRPr="0075250D" w:rsidRDefault="00690C43" w:rsidP="00E6142A">
            <w:pPr>
              <w:tabs>
                <w:tab w:val="left" w:pos="204"/>
              </w:tabs>
              <w:spacing w:after="0"/>
              <w:jc w:val="center"/>
              <w:rPr>
                <w:rFonts w:ascii="Times New Roman" w:hAnsi="Times New Roman"/>
                <w:bCs/>
                <w:sz w:val="20"/>
                <w:szCs w:val="20"/>
              </w:rPr>
            </w:pPr>
          </w:p>
        </w:tc>
        <w:tc>
          <w:tcPr>
            <w:tcW w:w="589" w:type="pct"/>
            <w:vMerge/>
            <w:shd w:val="clear" w:color="auto" w:fill="FFF2CC"/>
            <w:vAlign w:val="center"/>
          </w:tcPr>
          <w:p w14:paraId="4A668D78" w14:textId="77777777" w:rsidR="00690C43" w:rsidRPr="0075250D" w:rsidRDefault="00690C43" w:rsidP="00E6142A">
            <w:pPr>
              <w:tabs>
                <w:tab w:val="left" w:pos="204"/>
              </w:tabs>
              <w:spacing w:after="0"/>
              <w:jc w:val="center"/>
              <w:rPr>
                <w:rFonts w:ascii="Times New Roman" w:hAnsi="Times New Roman"/>
                <w:bCs/>
                <w:sz w:val="20"/>
                <w:szCs w:val="20"/>
              </w:rPr>
            </w:pPr>
          </w:p>
        </w:tc>
        <w:tc>
          <w:tcPr>
            <w:tcW w:w="589" w:type="pct"/>
            <w:vMerge/>
            <w:shd w:val="clear" w:color="auto" w:fill="FFF2CC"/>
            <w:vAlign w:val="center"/>
          </w:tcPr>
          <w:p w14:paraId="5B4E16AC" w14:textId="77777777" w:rsidR="00690C43" w:rsidRPr="0075250D" w:rsidRDefault="00690C43" w:rsidP="00E6142A">
            <w:pPr>
              <w:tabs>
                <w:tab w:val="left" w:pos="204"/>
              </w:tabs>
              <w:spacing w:after="0"/>
              <w:jc w:val="center"/>
              <w:rPr>
                <w:rFonts w:ascii="Times New Roman" w:hAnsi="Times New Roman"/>
                <w:bCs/>
                <w:sz w:val="20"/>
                <w:szCs w:val="20"/>
              </w:rPr>
            </w:pPr>
          </w:p>
        </w:tc>
        <w:tc>
          <w:tcPr>
            <w:tcW w:w="590" w:type="pct"/>
            <w:vMerge/>
            <w:shd w:val="clear" w:color="auto" w:fill="FFF2CC"/>
            <w:vAlign w:val="center"/>
          </w:tcPr>
          <w:p w14:paraId="5DC8BBC5" w14:textId="77777777" w:rsidR="00690C43" w:rsidRPr="0075250D" w:rsidRDefault="00690C43" w:rsidP="00E6142A">
            <w:pPr>
              <w:tabs>
                <w:tab w:val="left" w:pos="204"/>
              </w:tabs>
              <w:spacing w:after="0"/>
              <w:jc w:val="center"/>
              <w:rPr>
                <w:rFonts w:ascii="Times New Roman" w:hAnsi="Times New Roman"/>
                <w:bCs/>
                <w:sz w:val="20"/>
                <w:szCs w:val="20"/>
              </w:rPr>
            </w:pPr>
          </w:p>
        </w:tc>
        <w:tc>
          <w:tcPr>
            <w:tcW w:w="2272" w:type="pct"/>
            <w:vMerge/>
            <w:shd w:val="clear" w:color="auto" w:fill="BDD6EE"/>
            <w:vAlign w:val="center"/>
          </w:tcPr>
          <w:p w14:paraId="78D854FF" w14:textId="77777777" w:rsidR="00690C43" w:rsidRPr="0075250D" w:rsidRDefault="00690C43" w:rsidP="00C42F63">
            <w:pPr>
              <w:tabs>
                <w:tab w:val="left" w:pos="204"/>
              </w:tabs>
              <w:spacing w:after="0"/>
              <w:jc w:val="center"/>
              <w:rPr>
                <w:rFonts w:ascii="Times New Roman" w:hAnsi="Times New Roman"/>
                <w:sz w:val="20"/>
                <w:szCs w:val="20"/>
              </w:rPr>
            </w:pPr>
          </w:p>
        </w:tc>
      </w:tr>
      <w:tr w:rsidR="00690C43" w:rsidRPr="00936F5B" w14:paraId="51A15537" w14:textId="77777777" w:rsidTr="00E6142A">
        <w:tc>
          <w:tcPr>
            <w:tcW w:w="5000" w:type="pct"/>
            <w:gridSpan w:val="5"/>
            <w:shd w:val="clear" w:color="auto" w:fill="FFFFFF"/>
            <w:vAlign w:val="center"/>
          </w:tcPr>
          <w:p w14:paraId="59594B0F" w14:textId="454945F2" w:rsidR="00690C43" w:rsidRPr="00936F5B" w:rsidRDefault="00690C43" w:rsidP="00C42F63">
            <w:pPr>
              <w:tabs>
                <w:tab w:val="left" w:pos="204"/>
              </w:tabs>
              <w:spacing w:after="0"/>
              <w:jc w:val="center"/>
              <w:rPr>
                <w:rFonts w:ascii="Times New Roman" w:hAnsi="Times New Roman"/>
                <w:sz w:val="18"/>
                <w:szCs w:val="18"/>
              </w:rPr>
            </w:pPr>
            <w:r w:rsidRPr="00936F5B">
              <w:rPr>
                <w:rFonts w:ascii="Times New Roman" w:hAnsi="Times New Roman"/>
                <w:b/>
                <w:bCs/>
                <w:sz w:val="18"/>
                <w:szCs w:val="18"/>
              </w:rPr>
              <w:t xml:space="preserve">Описание. </w:t>
            </w:r>
            <w:r w:rsidRPr="00936F5B">
              <w:rPr>
                <w:rFonts w:ascii="Times New Roman" w:hAnsi="Times New Roman"/>
                <w:bCs/>
                <w:color w:val="000000"/>
                <w:sz w:val="18"/>
                <w:szCs w:val="18"/>
              </w:rPr>
              <w:t xml:space="preserve">Открыт новому, позитивно относится к изменениям, быстро адаптируется в незнакомой ситуации. С интересом относится к сложным задачам, стремится получить новый опыт в разных областях, легко обучается. Эффективен в ситуации изменений, быстро переключается с одного вида деятельности на другой, корректирует свои действия с учетом новых обстоятельств. Способен быстро схватывать суть, перенимать успешный опыт других, обогащать свое видение за счет </w:t>
            </w:r>
            <w:r w:rsidRPr="00936F5B">
              <w:rPr>
                <w:rFonts w:ascii="Times New Roman" w:hAnsi="Times New Roman"/>
                <w:bCs/>
                <w:color w:val="000000"/>
                <w:sz w:val="18"/>
                <w:szCs w:val="18"/>
              </w:rPr>
              <w:lastRenderedPageBreak/>
              <w:t>альтернативных точек зрения.</w:t>
            </w:r>
          </w:p>
        </w:tc>
      </w:tr>
    </w:tbl>
    <w:p w14:paraId="46D6678A" w14:textId="77777777" w:rsidR="00BA0055" w:rsidRDefault="00BA0055" w:rsidP="00BA0055">
      <w:pPr>
        <w:rPr>
          <w:rFonts w:ascii="Times New Roman" w:hAnsi="Times New Roman"/>
          <w:b/>
          <w:bCs/>
          <w:sz w:val="24"/>
          <w:szCs w:val="24"/>
        </w:rPr>
      </w:pPr>
    </w:p>
    <w:p w14:paraId="2A4EEB7B" w14:textId="77777777" w:rsidR="00BA0055" w:rsidRDefault="00BA0055" w:rsidP="00BA0055">
      <w:pPr>
        <w:rPr>
          <w:rFonts w:ascii="Times New Roman" w:hAnsi="Times New Roman"/>
          <w:sz w:val="24"/>
          <w:szCs w:val="24"/>
        </w:rPr>
      </w:pPr>
      <w:r w:rsidRPr="00AA4ABA">
        <w:rPr>
          <w:rFonts w:ascii="Times New Roman" w:hAnsi="Times New Roman"/>
          <w:b/>
          <w:bCs/>
          <w:sz w:val="24"/>
          <w:szCs w:val="24"/>
        </w:rPr>
        <w:t>Обозначения:</w:t>
      </w:r>
      <w:r>
        <w:rPr>
          <w:rFonts w:ascii="Times New Roman" w:hAnsi="Times New Roman"/>
          <w:b/>
          <w:bCs/>
          <w:sz w:val="24"/>
          <w:szCs w:val="24"/>
        </w:rPr>
        <w:t xml:space="preserve">  </w:t>
      </w:r>
      <w:r w:rsidRPr="00AA4ABA">
        <w:rPr>
          <w:rFonts w:ascii="Times New Roman" w:hAnsi="Times New Roman"/>
          <w:noProof/>
          <w:sz w:val="24"/>
          <w:szCs w:val="24"/>
        </w:rPr>
        <mc:AlternateContent>
          <mc:Choice Requires="wps">
            <w:drawing>
              <wp:inline distT="0" distB="0" distL="0" distR="0" wp14:anchorId="6A40C9ED" wp14:editId="528F7631">
                <wp:extent cx="222250" cy="143510"/>
                <wp:effectExtent l="9525" t="9525" r="6350" b="8890"/>
                <wp:docPr id="5" name="Прямоугольник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250" cy="143510"/>
                        </a:xfrm>
                        <a:prstGeom prst="rect">
                          <a:avLst/>
                        </a:prstGeom>
                        <a:solidFill>
                          <a:srgbClr val="FFF2CC"/>
                        </a:solidFill>
                        <a:ln w="12700" algn="ctr">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6C98AAE8" id="Прямоугольник 5" o:spid="_x0000_s1026" style="width:17.5pt;height:11.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" fillcolor="#fff2cc" strokeweight="1pt">
                <w10:anchorlock/>
              </v:rect>
            </w:pict>
          </mc:Fallback>
        </mc:AlternateContent>
      </w:r>
      <w:r w:rsidRPr="00AA4ABA">
        <w:rPr>
          <w:rFonts w:ascii="Times New Roman" w:hAnsi="Times New Roman"/>
          <w:sz w:val="24"/>
          <w:szCs w:val="24"/>
        </w:rPr>
        <w:t xml:space="preserve"> – определяется работодателем</w:t>
      </w:r>
      <w:r>
        <w:rPr>
          <w:rFonts w:ascii="Times New Roman" w:hAnsi="Times New Roman"/>
          <w:sz w:val="24"/>
          <w:szCs w:val="24"/>
        </w:rPr>
        <w:t>;</w:t>
      </w:r>
    </w:p>
    <w:p w14:paraId="3E35B0F0" w14:textId="582F4B17" w:rsidR="00BA0055" w:rsidRPr="00C42F63" w:rsidRDefault="00BA0055">
      <w:pPr>
        <w:rPr>
          <w:rFonts w:ascii="Times New Roman" w:hAnsi="Times New Roman"/>
          <w:sz w:val="24"/>
          <w:szCs w:val="24"/>
        </w:rPr>
      </w:pPr>
      <w:r>
        <w:rPr>
          <w:rFonts w:ascii="Times New Roman" w:hAnsi="Times New Roman"/>
          <w:sz w:val="24"/>
          <w:szCs w:val="24"/>
        </w:rPr>
        <w:t xml:space="preserve"> </w:t>
      </w:r>
      <w:r w:rsidRPr="00AA4ABA">
        <w:rPr>
          <w:rFonts w:ascii="Times New Roman" w:hAnsi="Times New Roman"/>
          <w:noProof/>
          <w:sz w:val="24"/>
          <w:szCs w:val="24"/>
        </w:rPr>
        <mc:AlternateContent>
          <mc:Choice Requires="wps">
            <w:drawing>
              <wp:inline distT="0" distB="0" distL="0" distR="0" wp14:anchorId="64B6219F" wp14:editId="3A34B936">
                <wp:extent cx="222250" cy="144145"/>
                <wp:effectExtent l="9525" t="9525" r="6350" b="8255"/>
                <wp:docPr id="6" name="Прямоугольник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250" cy="144145"/>
                        </a:xfrm>
                        <a:prstGeom prst="rect">
                          <a:avLst/>
                        </a:prstGeom>
                        <a:solidFill>
                          <a:srgbClr val="B4C7E7"/>
                        </a:solidFill>
                        <a:ln w="12700" algn="ctr">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4CBC4914" id="Прямоугольник 6" o:spid="_x0000_s1026" style="width:17.5pt;height:11.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" fillcolor="#b4c7e7" strokeweight="1pt">
                <w10:anchorlock/>
              </v:rect>
            </w:pict>
          </mc:Fallback>
        </mc:AlternateContent>
      </w:r>
      <w:r w:rsidRPr="00AA4ABA">
        <w:rPr>
          <w:rFonts w:ascii="Times New Roman" w:hAnsi="Times New Roman"/>
          <w:sz w:val="24"/>
          <w:szCs w:val="24"/>
        </w:rPr>
        <w:t xml:space="preserve"> – определяется федеральным государственным образовательным стандарто</w:t>
      </w:r>
      <w:r w:rsidR="00C42F63">
        <w:rPr>
          <w:rFonts w:ascii="Times New Roman" w:hAnsi="Times New Roman"/>
          <w:sz w:val="24"/>
          <w:szCs w:val="24"/>
        </w:rPr>
        <w:t>м</w:t>
      </w:r>
      <w:r>
        <w:rPr>
          <w:rFonts w:ascii="Times New Roman" w:hAnsi="Times New Roman"/>
          <w:i/>
          <w:iCs/>
          <w:sz w:val="24"/>
          <w:szCs w:val="24"/>
        </w:rPr>
        <w:br w:type="page"/>
      </w:r>
    </w:p>
    <w:p w14:paraId="6878CA4F" w14:textId="1AF4D901" w:rsidR="00BA0055" w:rsidRDefault="00BA0055" w:rsidP="00BA0055">
      <w:pPr>
        <w:jc w:val="right"/>
        <w:rPr>
          <w:rFonts w:ascii="Times New Roman" w:hAnsi="Times New Roman"/>
          <w:b/>
          <w:bCs/>
          <w:sz w:val="24"/>
          <w:szCs w:val="24"/>
        </w:rPr>
      </w:pPr>
      <w:r w:rsidRPr="000B3534">
        <w:rPr>
          <w:rFonts w:ascii="Times New Roman" w:hAnsi="Times New Roman"/>
          <w:i/>
          <w:iCs/>
          <w:sz w:val="24"/>
          <w:szCs w:val="24"/>
        </w:rPr>
        <w:lastRenderedPageBreak/>
        <w:t>Приложение к</w:t>
      </w:r>
      <w:r>
        <w:rPr>
          <w:rFonts w:ascii="Times New Roman" w:hAnsi="Times New Roman"/>
          <w:i/>
          <w:iCs/>
          <w:sz w:val="24"/>
          <w:szCs w:val="24"/>
        </w:rPr>
        <w:t xml:space="preserve"> матрице</w:t>
      </w:r>
      <w:r w:rsidRPr="000B3534">
        <w:rPr>
          <w:rFonts w:ascii="Times New Roman" w:hAnsi="Times New Roman"/>
          <w:i/>
          <w:iCs/>
          <w:sz w:val="24"/>
          <w:szCs w:val="24"/>
        </w:rPr>
        <w:t xml:space="preserve"> компетенций выпускника</w:t>
      </w:r>
    </w:p>
    <w:p w14:paraId="7CF62E2F" w14:textId="77777777" w:rsidR="00BA0055" w:rsidRPr="00E97DBD" w:rsidRDefault="00BA0055" w:rsidP="00BA0055">
      <w:pPr>
        <w:jc w:val="center"/>
        <w:rPr>
          <w:rFonts w:ascii="Times New Roman" w:hAnsi="Times New Roman"/>
          <w:b/>
          <w:bCs/>
          <w:sz w:val="24"/>
          <w:szCs w:val="24"/>
        </w:rPr>
      </w:pPr>
      <w:r w:rsidRPr="00E97DBD">
        <w:rPr>
          <w:rFonts w:ascii="Times New Roman" w:hAnsi="Times New Roman"/>
          <w:b/>
          <w:bCs/>
          <w:sz w:val="24"/>
          <w:szCs w:val="24"/>
        </w:rPr>
        <w:t>Характеристика корпоративных компетенций</w:t>
      </w:r>
    </w:p>
    <w:tbl>
      <w:tblPr>
        <w:tblW w:w="10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6"/>
        <w:gridCol w:w="5274"/>
      </w:tblGrid>
      <w:tr w:rsidR="00C42F63" w:rsidRPr="00E7208F" w14:paraId="52461878" w14:textId="77777777" w:rsidTr="00C42F63">
        <w:tc>
          <w:tcPr>
            <w:tcW w:w="4786" w:type="dxa"/>
            <w:shd w:val="clear" w:color="auto" w:fill="auto"/>
          </w:tcPr>
          <w:p w14:paraId="7AF60D2F" w14:textId="77777777" w:rsidR="00C42F63" w:rsidRPr="00C42F63" w:rsidRDefault="00C42F63" w:rsidP="00E6142A">
            <w:pPr>
              <w:spacing w:after="0"/>
              <w:jc w:val="center"/>
              <w:rPr>
                <w:rFonts w:ascii="Times New Roman" w:eastAsia="Calibri" w:hAnsi="Times New Roman"/>
              </w:rPr>
            </w:pPr>
            <w:r w:rsidRPr="00C42F63">
              <w:rPr>
                <w:rFonts w:ascii="Times New Roman" w:eastAsia="Calibri" w:hAnsi="Times New Roman"/>
              </w:rPr>
              <w:t>Корпоративные компетенции</w:t>
            </w:r>
          </w:p>
        </w:tc>
        <w:tc>
          <w:tcPr>
            <w:tcW w:w="5274" w:type="dxa"/>
            <w:shd w:val="clear" w:color="auto" w:fill="auto"/>
          </w:tcPr>
          <w:p w14:paraId="4C64CE2B" w14:textId="77777777" w:rsidR="00C42F63" w:rsidRPr="00C42F63" w:rsidRDefault="00C42F63" w:rsidP="00E6142A">
            <w:pPr>
              <w:spacing w:after="0"/>
              <w:jc w:val="center"/>
              <w:rPr>
                <w:rFonts w:ascii="Times New Roman" w:eastAsia="Calibri" w:hAnsi="Times New Roman"/>
              </w:rPr>
            </w:pPr>
            <w:r w:rsidRPr="00C42F63">
              <w:rPr>
                <w:rFonts w:ascii="Times New Roman" w:eastAsia="Calibri" w:hAnsi="Times New Roman"/>
              </w:rPr>
              <w:t>Характеристика</w:t>
            </w:r>
          </w:p>
        </w:tc>
      </w:tr>
      <w:tr w:rsidR="00C42F63" w:rsidRPr="002450C7" w14:paraId="616725C1" w14:textId="77777777" w:rsidTr="00C42F63">
        <w:tc>
          <w:tcPr>
            <w:tcW w:w="4786" w:type="dxa"/>
            <w:shd w:val="clear" w:color="auto" w:fill="auto"/>
          </w:tcPr>
          <w:p w14:paraId="66258D0E" w14:textId="3046BDF4" w:rsidR="00C42F63" w:rsidRPr="00C42F63" w:rsidRDefault="00C42F63" w:rsidP="00E6142A">
            <w:pPr>
              <w:spacing w:after="0"/>
              <w:rPr>
                <w:rFonts w:ascii="Times New Roman" w:eastAsia="Calibri" w:hAnsi="Times New Roman"/>
                <w:bCs/>
                <w:smallCaps/>
              </w:rPr>
            </w:pPr>
            <w:r w:rsidRPr="00C42F63">
              <w:rPr>
                <w:rFonts w:ascii="Times New Roman" w:eastAsia="Calibri" w:hAnsi="Times New Roman"/>
                <w:bCs/>
              </w:rPr>
              <w:t xml:space="preserve">КК </w:t>
            </w:r>
            <w:r w:rsidRPr="00F901BE">
              <w:rPr>
                <w:rFonts w:ascii="Times New Roman" w:eastAsia="Calibri" w:hAnsi="Times New Roman"/>
                <w:bCs/>
              </w:rPr>
              <w:t>0</w:t>
            </w:r>
            <w:r w:rsidRPr="00C42F63">
              <w:rPr>
                <w:rFonts w:ascii="Times New Roman" w:eastAsia="Calibri" w:hAnsi="Times New Roman"/>
                <w:bCs/>
              </w:rPr>
              <w:t>1</w:t>
            </w:r>
            <w:r>
              <w:rPr>
                <w:rFonts w:ascii="Times New Roman" w:eastAsia="Calibri" w:hAnsi="Times New Roman"/>
                <w:bCs/>
              </w:rPr>
              <w:t>.</w:t>
            </w:r>
            <w:r w:rsidRPr="00C42F63">
              <w:rPr>
                <w:rFonts w:ascii="Times New Roman" w:eastAsia="Calibri" w:hAnsi="Times New Roman"/>
                <w:bCs/>
              </w:rPr>
              <w:t xml:space="preserve"> Системное мышление</w:t>
            </w:r>
            <w:r w:rsidRPr="00C42F63">
              <w:rPr>
                <w:rFonts w:ascii="Times New Roman" w:eastAsia="Calibri" w:hAnsi="Times New Roman"/>
                <w:bCs/>
                <w:smallCaps/>
              </w:rPr>
              <w:t xml:space="preserve"> /</w:t>
            </w:r>
          </w:p>
          <w:p w14:paraId="49A14DA4" w14:textId="77777777" w:rsidR="00C42F63" w:rsidRPr="00C42F63" w:rsidRDefault="00C42F63" w:rsidP="00E6142A">
            <w:pPr>
              <w:spacing w:after="0"/>
              <w:rPr>
                <w:rFonts w:ascii="Times New Roman" w:eastAsia="Calibri" w:hAnsi="Times New Roman"/>
              </w:rPr>
            </w:pPr>
            <w:r w:rsidRPr="00C42F63">
              <w:rPr>
                <w:rFonts w:ascii="Times New Roman" w:eastAsia="Calibri" w:hAnsi="Times New Roman"/>
                <w:bCs/>
              </w:rPr>
              <w:t>Анализ информации и выработка решений</w:t>
            </w:r>
          </w:p>
        </w:tc>
        <w:tc>
          <w:tcPr>
            <w:tcW w:w="5274" w:type="dxa"/>
            <w:shd w:val="clear" w:color="auto" w:fill="auto"/>
          </w:tcPr>
          <w:p w14:paraId="4C2C7A93" w14:textId="77777777" w:rsidR="00C42F63" w:rsidRPr="00C42F63" w:rsidRDefault="00C42F63" w:rsidP="00E6142A">
            <w:pPr>
              <w:spacing w:after="0"/>
              <w:rPr>
                <w:rFonts w:ascii="Times New Roman" w:eastAsia="Calibri" w:hAnsi="Times New Roman"/>
                <w:i/>
              </w:rPr>
            </w:pPr>
            <w:r w:rsidRPr="00C42F63">
              <w:rPr>
                <w:rFonts w:ascii="Times New Roman" w:eastAsia="Calibri" w:hAnsi="Times New Roman"/>
                <w:i/>
                <w:color w:val="000000"/>
              </w:rPr>
              <w:t>Эффективно работает с разноплановой информацией: выделяет главное, отсекает второстепенное, систематизирует и анализирует данные, делает верные логичные выводы. Самостоятельно использует современные и достоверные источники получения информации для поиска оптимального решения. Формирует умозаключения на основании целостного представления о ситуации, принимая во внимание комплекс значимых факторов, в том числе неочевидных.  Находит и использует возможности, заложенные в ситуации, оценивает риски, продумывает способы их минимизации.</w:t>
            </w:r>
          </w:p>
        </w:tc>
      </w:tr>
      <w:tr w:rsidR="00C42F63" w:rsidRPr="002450C7" w14:paraId="2FAB4750" w14:textId="77777777" w:rsidTr="00C42F63">
        <w:tc>
          <w:tcPr>
            <w:tcW w:w="4786" w:type="dxa"/>
            <w:shd w:val="clear" w:color="auto" w:fill="auto"/>
          </w:tcPr>
          <w:p w14:paraId="4D203A79" w14:textId="763E2337" w:rsidR="00C42F63" w:rsidRPr="00C42F63" w:rsidRDefault="00C42F63" w:rsidP="00E6142A">
            <w:pPr>
              <w:tabs>
                <w:tab w:val="left" w:pos="204"/>
              </w:tabs>
              <w:spacing w:after="0"/>
              <w:rPr>
                <w:rFonts w:ascii="Times New Roman" w:eastAsia="Calibri" w:hAnsi="Times New Roman"/>
              </w:rPr>
            </w:pPr>
            <w:r w:rsidRPr="00C42F63">
              <w:rPr>
                <w:rFonts w:ascii="Times New Roman" w:eastAsia="Calibri" w:hAnsi="Times New Roman"/>
                <w:bCs/>
              </w:rPr>
              <w:t xml:space="preserve">КК </w:t>
            </w:r>
            <w:r>
              <w:rPr>
                <w:rFonts w:ascii="Times New Roman" w:eastAsia="Calibri" w:hAnsi="Times New Roman"/>
                <w:bCs/>
              </w:rPr>
              <w:t>0</w:t>
            </w:r>
            <w:r w:rsidRPr="00C42F63">
              <w:rPr>
                <w:rFonts w:ascii="Times New Roman" w:eastAsia="Calibri" w:hAnsi="Times New Roman"/>
                <w:bCs/>
              </w:rPr>
              <w:t>2</w:t>
            </w:r>
            <w:r>
              <w:rPr>
                <w:rFonts w:ascii="Times New Roman" w:eastAsia="Calibri" w:hAnsi="Times New Roman"/>
                <w:bCs/>
              </w:rPr>
              <w:t>.</w:t>
            </w:r>
            <w:r w:rsidRPr="00C42F63">
              <w:rPr>
                <w:rFonts w:ascii="Times New Roman" w:eastAsia="Calibri" w:hAnsi="Times New Roman"/>
                <w:bCs/>
              </w:rPr>
              <w:t xml:space="preserve"> Планирование и организация деятельности</w:t>
            </w:r>
          </w:p>
        </w:tc>
        <w:tc>
          <w:tcPr>
            <w:tcW w:w="5274" w:type="dxa"/>
            <w:shd w:val="clear" w:color="auto" w:fill="auto"/>
          </w:tcPr>
          <w:p w14:paraId="68701A3B" w14:textId="77777777" w:rsidR="00C42F63" w:rsidRPr="00C42F63" w:rsidRDefault="00C42F63" w:rsidP="00E6142A">
            <w:pPr>
              <w:spacing w:after="0"/>
              <w:rPr>
                <w:rFonts w:ascii="Times New Roman" w:eastAsia="Calibri" w:hAnsi="Times New Roman"/>
                <w:i/>
              </w:rPr>
            </w:pPr>
            <w:r w:rsidRPr="00C42F63">
              <w:rPr>
                <w:rFonts w:ascii="Times New Roman" w:eastAsia="Calibri" w:hAnsi="Times New Roman"/>
                <w:i/>
                <w:color w:val="000000"/>
              </w:rPr>
              <w:t xml:space="preserve">Эффективно планирует свою деятельность: декомпозирует задачи на подзадачи, планирует этапы выполнения (по </w:t>
            </w:r>
            <w:r w:rsidRPr="00C42F63">
              <w:rPr>
                <w:rFonts w:ascii="Times New Roman" w:eastAsia="Calibri" w:hAnsi="Times New Roman"/>
                <w:i/>
                <w:color w:val="000000"/>
                <w:lang w:val="en-US"/>
              </w:rPr>
              <w:t>SMART</w:t>
            </w:r>
            <w:r w:rsidRPr="00C42F63">
              <w:rPr>
                <w:rFonts w:ascii="Times New Roman" w:eastAsia="Calibri" w:hAnsi="Times New Roman"/>
                <w:i/>
                <w:color w:val="000000"/>
              </w:rPr>
              <w:t>), расставляет приоритеты по принципу важно/срочно, самостоятельно рассчитывает и использует необходимые ресурсы, самостоятельно ориентируется в соотношении (процент) резервов и затрат.</w:t>
            </w:r>
          </w:p>
        </w:tc>
      </w:tr>
      <w:tr w:rsidR="00C42F63" w:rsidRPr="002450C7" w14:paraId="05284D80" w14:textId="77777777" w:rsidTr="00C42F63">
        <w:tc>
          <w:tcPr>
            <w:tcW w:w="4786" w:type="dxa"/>
            <w:shd w:val="clear" w:color="auto" w:fill="auto"/>
          </w:tcPr>
          <w:p w14:paraId="58DBA7E5" w14:textId="6A0ABB90" w:rsidR="00C42F63" w:rsidRPr="00C42F63" w:rsidRDefault="00C42F63" w:rsidP="00E6142A">
            <w:pPr>
              <w:tabs>
                <w:tab w:val="left" w:pos="204"/>
              </w:tabs>
              <w:spacing w:after="0"/>
              <w:rPr>
                <w:rFonts w:ascii="Times New Roman" w:eastAsia="Calibri" w:hAnsi="Times New Roman"/>
              </w:rPr>
            </w:pPr>
            <w:r w:rsidRPr="00C42F63">
              <w:rPr>
                <w:rFonts w:ascii="Times New Roman" w:eastAsia="Calibri" w:hAnsi="Times New Roman"/>
                <w:bCs/>
              </w:rPr>
              <w:t xml:space="preserve">КК </w:t>
            </w:r>
            <w:r>
              <w:rPr>
                <w:rFonts w:ascii="Times New Roman" w:eastAsia="Calibri" w:hAnsi="Times New Roman"/>
                <w:bCs/>
              </w:rPr>
              <w:t>0</w:t>
            </w:r>
            <w:r w:rsidRPr="00C42F63">
              <w:rPr>
                <w:rFonts w:ascii="Times New Roman" w:eastAsia="Calibri" w:hAnsi="Times New Roman"/>
                <w:bCs/>
              </w:rPr>
              <w:t>3</w:t>
            </w:r>
            <w:r>
              <w:rPr>
                <w:rFonts w:ascii="Times New Roman" w:eastAsia="Calibri" w:hAnsi="Times New Roman"/>
                <w:bCs/>
              </w:rPr>
              <w:t>.</w:t>
            </w:r>
            <w:r w:rsidRPr="00C42F63">
              <w:rPr>
                <w:rFonts w:ascii="Times New Roman" w:eastAsia="Calibri" w:hAnsi="Times New Roman"/>
                <w:bCs/>
              </w:rPr>
              <w:t xml:space="preserve"> Ориентация на результат</w:t>
            </w:r>
          </w:p>
        </w:tc>
        <w:tc>
          <w:tcPr>
            <w:tcW w:w="5274" w:type="dxa"/>
            <w:shd w:val="clear" w:color="auto" w:fill="auto"/>
          </w:tcPr>
          <w:p w14:paraId="7DC4E23E" w14:textId="77777777" w:rsidR="00C42F63" w:rsidRPr="00C42F63" w:rsidRDefault="00C42F63" w:rsidP="00E6142A">
            <w:pPr>
              <w:spacing w:after="0"/>
              <w:rPr>
                <w:rFonts w:ascii="Times New Roman" w:eastAsia="Calibri" w:hAnsi="Times New Roman"/>
                <w:i/>
              </w:rPr>
            </w:pPr>
            <w:r w:rsidRPr="00C42F63">
              <w:rPr>
                <w:rFonts w:ascii="Times New Roman" w:eastAsia="Calibri" w:hAnsi="Times New Roman"/>
                <w:bCs/>
                <w:i/>
                <w:iCs/>
                <w:color w:val="000000"/>
              </w:rPr>
              <w:t xml:space="preserve">Ставит перед собой сложные цели </w:t>
            </w:r>
            <w:r w:rsidRPr="00C42F63">
              <w:rPr>
                <w:rFonts w:ascii="Times New Roman" w:eastAsia="Calibri" w:hAnsi="Times New Roman"/>
                <w:i/>
                <w:color w:val="000000"/>
              </w:rPr>
              <w:t>(</w:t>
            </w:r>
            <w:r w:rsidRPr="00C42F63">
              <w:rPr>
                <w:rFonts w:ascii="Times New Roman" w:eastAsia="Calibri" w:hAnsi="Times New Roman"/>
                <w:i/>
                <w:color w:val="000000"/>
                <w:lang w:val="en-US"/>
              </w:rPr>
              <w:t>SMART</w:t>
            </w:r>
            <w:r w:rsidRPr="00C42F63">
              <w:rPr>
                <w:rFonts w:ascii="Times New Roman" w:eastAsia="Calibri" w:hAnsi="Times New Roman"/>
                <w:i/>
                <w:color w:val="000000"/>
              </w:rPr>
              <w:t>****)</w:t>
            </w:r>
            <w:r w:rsidRPr="00C42F63">
              <w:rPr>
                <w:rFonts w:ascii="Times New Roman" w:eastAsia="Calibri" w:hAnsi="Times New Roman"/>
                <w:bCs/>
                <w:i/>
                <w:iCs/>
                <w:color w:val="000000"/>
              </w:rPr>
              <w:t xml:space="preserve">, определяет количественные и качественные критерии успеха, формирует четкий образ результата (ключевой показатель эффективности). </w:t>
            </w:r>
            <w:r w:rsidRPr="00C42F63">
              <w:rPr>
                <w:rFonts w:ascii="Times New Roman" w:eastAsia="Calibri" w:hAnsi="Times New Roman"/>
                <w:i/>
                <w:color w:val="000000"/>
              </w:rPr>
              <w:t>Сталкиваясь со сложностями и препятствиями</w:t>
            </w:r>
            <w:r w:rsidRPr="00C42F63">
              <w:rPr>
                <w:rFonts w:ascii="Times New Roman" w:eastAsia="Calibri" w:hAnsi="Times New Roman"/>
                <w:bCs/>
                <w:i/>
                <w:iCs/>
                <w:color w:val="000000"/>
              </w:rPr>
              <w:t xml:space="preserve">, </w:t>
            </w:r>
            <w:r w:rsidRPr="00C42F63">
              <w:rPr>
                <w:rFonts w:ascii="Times New Roman" w:eastAsia="Calibri" w:hAnsi="Times New Roman"/>
                <w:i/>
                <w:color w:val="000000"/>
              </w:rPr>
              <w:t xml:space="preserve">предлагает свои варианты решения и осуществляет их. </w:t>
            </w:r>
            <w:r w:rsidRPr="00C42F63">
              <w:rPr>
                <w:rFonts w:ascii="Times New Roman" w:eastAsia="Calibri" w:hAnsi="Times New Roman"/>
                <w:bCs/>
                <w:i/>
                <w:iCs/>
                <w:color w:val="000000"/>
              </w:rPr>
              <w:t>Выполняет принятые на себя обязательства в срок и в полном объеме. Самостоятельно оценивает результат своей работы, видит достоинства и недостатки (предлагает способы их устранения в будущем), берет на себя ответственность за достигнутые показатели. Находит возможности улучшить полученный результат в дальнейшем.</w:t>
            </w:r>
          </w:p>
        </w:tc>
      </w:tr>
      <w:tr w:rsidR="00C42F63" w:rsidRPr="002450C7" w14:paraId="2BD3CE45" w14:textId="77777777" w:rsidTr="00C42F63">
        <w:tc>
          <w:tcPr>
            <w:tcW w:w="4786" w:type="dxa"/>
            <w:shd w:val="clear" w:color="auto" w:fill="auto"/>
          </w:tcPr>
          <w:p w14:paraId="7631ED68" w14:textId="6EE53067" w:rsidR="00C42F63" w:rsidRPr="00C42F63" w:rsidRDefault="00C42F63" w:rsidP="00E6142A">
            <w:pPr>
              <w:tabs>
                <w:tab w:val="left" w:pos="204"/>
              </w:tabs>
              <w:spacing w:after="0"/>
              <w:rPr>
                <w:rFonts w:ascii="Times New Roman" w:eastAsia="Calibri" w:hAnsi="Times New Roman"/>
              </w:rPr>
            </w:pPr>
            <w:r w:rsidRPr="00C42F63">
              <w:rPr>
                <w:rFonts w:ascii="Times New Roman" w:eastAsia="Calibri" w:hAnsi="Times New Roman"/>
                <w:bCs/>
              </w:rPr>
              <w:t xml:space="preserve">КК </w:t>
            </w:r>
            <w:r>
              <w:rPr>
                <w:rFonts w:ascii="Times New Roman" w:eastAsia="Calibri" w:hAnsi="Times New Roman"/>
                <w:bCs/>
              </w:rPr>
              <w:t>0</w:t>
            </w:r>
            <w:r w:rsidRPr="00C42F63">
              <w:rPr>
                <w:rFonts w:ascii="Times New Roman" w:eastAsia="Calibri" w:hAnsi="Times New Roman"/>
                <w:bCs/>
              </w:rPr>
              <w:t>4</w:t>
            </w:r>
            <w:r>
              <w:rPr>
                <w:rFonts w:ascii="Times New Roman" w:eastAsia="Calibri" w:hAnsi="Times New Roman"/>
                <w:bCs/>
              </w:rPr>
              <w:t>.</w:t>
            </w:r>
            <w:r w:rsidRPr="00C42F63">
              <w:rPr>
                <w:rFonts w:ascii="Times New Roman" w:eastAsia="Calibri" w:hAnsi="Times New Roman"/>
                <w:bCs/>
              </w:rPr>
              <w:t xml:space="preserve"> Построение отношений / эффективная коммуникация</w:t>
            </w:r>
          </w:p>
        </w:tc>
        <w:tc>
          <w:tcPr>
            <w:tcW w:w="5274" w:type="dxa"/>
            <w:shd w:val="clear" w:color="auto" w:fill="auto"/>
          </w:tcPr>
          <w:p w14:paraId="746D9AAD" w14:textId="77777777" w:rsidR="00C42F63" w:rsidRPr="00C42F63" w:rsidRDefault="00C42F63" w:rsidP="00E6142A">
            <w:pPr>
              <w:spacing w:after="0"/>
              <w:rPr>
                <w:rFonts w:ascii="Times New Roman" w:eastAsia="Calibri" w:hAnsi="Times New Roman"/>
                <w:i/>
              </w:rPr>
            </w:pPr>
            <w:r w:rsidRPr="00C42F63">
              <w:rPr>
                <w:rFonts w:ascii="Times New Roman" w:eastAsia="Calibri" w:hAnsi="Times New Roman"/>
                <w:i/>
                <w:color w:val="000000"/>
              </w:rPr>
              <w:t>Инициативен в установлении новых контактов, выстраивает честные и открытые взаимоотношения. Придерживается установленных правил, поддерживает атмосферу сотрудничества, внимателен к другим, располагает к себе. В трудных ситуациях общения, при возникновении разногласий, сохраняет спокойствие и выдержку, стремится контролировать собственные эмоциональные проявления. Четко и ясно формулирует свое мнение. Логично выстраивает последовательность изложения, обосновывает свою позицию.</w:t>
            </w:r>
          </w:p>
        </w:tc>
      </w:tr>
      <w:tr w:rsidR="00C42F63" w:rsidRPr="00E7208F" w14:paraId="36C9FB7A" w14:textId="77777777" w:rsidTr="00C42F63">
        <w:tc>
          <w:tcPr>
            <w:tcW w:w="4786" w:type="dxa"/>
            <w:shd w:val="clear" w:color="auto" w:fill="auto"/>
          </w:tcPr>
          <w:p w14:paraId="779CE46F" w14:textId="3FFA3CE4" w:rsidR="00C42F63" w:rsidRPr="00C42F63" w:rsidRDefault="00C42F63" w:rsidP="00E6142A">
            <w:pPr>
              <w:tabs>
                <w:tab w:val="left" w:pos="204"/>
              </w:tabs>
              <w:spacing w:after="0"/>
              <w:rPr>
                <w:rFonts w:ascii="Times New Roman" w:eastAsia="Calibri" w:hAnsi="Times New Roman"/>
              </w:rPr>
            </w:pPr>
            <w:r w:rsidRPr="00C42F63">
              <w:rPr>
                <w:rFonts w:ascii="Times New Roman" w:eastAsia="Calibri" w:hAnsi="Times New Roman"/>
                <w:bCs/>
              </w:rPr>
              <w:t xml:space="preserve">КК </w:t>
            </w:r>
            <w:r>
              <w:rPr>
                <w:rFonts w:ascii="Times New Roman" w:eastAsia="Calibri" w:hAnsi="Times New Roman"/>
                <w:bCs/>
              </w:rPr>
              <w:t>0</w:t>
            </w:r>
            <w:r w:rsidRPr="00C42F63">
              <w:rPr>
                <w:rFonts w:ascii="Times New Roman" w:eastAsia="Calibri" w:hAnsi="Times New Roman"/>
                <w:bCs/>
              </w:rPr>
              <w:t>5</w:t>
            </w:r>
            <w:r>
              <w:rPr>
                <w:rFonts w:ascii="Times New Roman" w:eastAsia="Calibri" w:hAnsi="Times New Roman"/>
                <w:bCs/>
              </w:rPr>
              <w:t>.</w:t>
            </w:r>
            <w:r w:rsidRPr="00C42F63">
              <w:rPr>
                <w:rFonts w:ascii="Times New Roman" w:eastAsia="Calibri" w:hAnsi="Times New Roman"/>
                <w:bCs/>
              </w:rPr>
              <w:t xml:space="preserve"> Открытость новому</w:t>
            </w:r>
          </w:p>
        </w:tc>
        <w:tc>
          <w:tcPr>
            <w:tcW w:w="5274" w:type="dxa"/>
            <w:shd w:val="clear" w:color="auto" w:fill="auto"/>
          </w:tcPr>
          <w:p w14:paraId="58F47F71" w14:textId="77777777" w:rsidR="00C42F63" w:rsidRPr="00C42F63" w:rsidRDefault="00C42F63" w:rsidP="00E6142A">
            <w:pPr>
              <w:spacing w:after="0"/>
              <w:rPr>
                <w:rFonts w:ascii="Times New Roman" w:eastAsia="Calibri" w:hAnsi="Times New Roman"/>
                <w:i/>
              </w:rPr>
            </w:pPr>
            <w:r w:rsidRPr="00C42F63">
              <w:rPr>
                <w:rFonts w:ascii="Times New Roman" w:eastAsia="Calibri" w:hAnsi="Times New Roman"/>
                <w:bCs/>
                <w:i/>
                <w:color w:val="000000"/>
              </w:rPr>
              <w:t xml:space="preserve">Открыт новому, позитивно относится к изменениям, быстро адаптируется в незнакомой ситуации. С интересом относится к сложным </w:t>
            </w:r>
            <w:r w:rsidRPr="00C42F63">
              <w:rPr>
                <w:rFonts w:ascii="Times New Roman" w:eastAsia="Calibri" w:hAnsi="Times New Roman"/>
                <w:bCs/>
                <w:i/>
                <w:color w:val="000000"/>
              </w:rPr>
              <w:lastRenderedPageBreak/>
              <w:t>задачам, стремится получить новый опыт в разных областях, легко обучается. Эффективен в ситуации изменений, быстро переключается с одного вида деятельности на другой, корректирует свои действия с учетом новых обстоятельств. Способен быстро схватывать суть, перенимать успешный опыт других, обогащать свое видение за счет альтернативных точек зрения.</w:t>
            </w:r>
          </w:p>
        </w:tc>
      </w:tr>
    </w:tbl>
    <w:p w14:paraId="727A1480" w14:textId="77777777" w:rsidR="00BA0055" w:rsidRDefault="00BA0055" w:rsidP="00BA0055">
      <w:pPr>
        <w:jc w:val="right"/>
        <w:rPr>
          <w:rFonts w:ascii="Times New Roman" w:hAnsi="Times New Roman"/>
          <w:i/>
          <w:iCs/>
          <w:sz w:val="24"/>
          <w:szCs w:val="24"/>
        </w:rPr>
      </w:pPr>
    </w:p>
    <w:p w14:paraId="28C3722A" w14:textId="77777777" w:rsidR="00BA0055" w:rsidRDefault="00BA0055" w:rsidP="00BA0055">
      <w:pPr>
        <w:jc w:val="center"/>
        <w:rPr>
          <w:rFonts w:ascii="Times New Roman" w:hAnsi="Times New Roman"/>
          <w:b/>
          <w:bCs/>
          <w:sz w:val="24"/>
          <w:szCs w:val="24"/>
        </w:rPr>
      </w:pPr>
      <w:r w:rsidRPr="00AA4ABA">
        <w:rPr>
          <w:rFonts w:ascii="Times New Roman" w:hAnsi="Times New Roman"/>
          <w:b/>
          <w:bCs/>
          <w:sz w:val="24"/>
          <w:szCs w:val="24"/>
        </w:rPr>
        <w:t>Требуемый показатель выраженности корпоративной компетенции</w:t>
      </w:r>
    </w:p>
    <w:p w14:paraId="6CFF6ECD" w14:textId="77777777" w:rsidR="00BA0055" w:rsidRPr="00AA4ABA" w:rsidRDefault="00BA0055" w:rsidP="00BA0055">
      <w:pPr>
        <w:jc w:val="center"/>
        <w:rPr>
          <w:rFonts w:ascii="Times New Roman" w:hAnsi="Times New Roman"/>
          <w:b/>
          <w:bCs/>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1" w:type="dxa"/>
          <w:right w:w="71" w:type="dxa"/>
        </w:tblCellMar>
        <w:tblLook w:val="04A0" w:firstRow="1" w:lastRow="0" w:firstColumn="1" w:lastColumn="0" w:noHBand="0" w:noVBand="1"/>
      </w:tblPr>
      <w:tblGrid>
        <w:gridCol w:w="7760"/>
        <w:gridCol w:w="2587"/>
      </w:tblGrid>
      <w:tr w:rsidR="00BA0055" w:rsidRPr="00AA4ABA" w14:paraId="2F196791" w14:textId="77777777" w:rsidTr="00BA0055">
        <w:trPr>
          <w:trHeight w:val="416"/>
        </w:trPr>
        <w:tc>
          <w:tcPr>
            <w:tcW w:w="3750"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1E4A9B7F" w14:textId="77777777" w:rsidR="00BA0055" w:rsidRPr="00AA4ABA" w:rsidRDefault="00BA0055" w:rsidP="00BA0055">
            <w:pPr>
              <w:jc w:val="center"/>
              <w:rPr>
                <w:rFonts w:ascii="Times New Roman" w:hAnsi="Times New Roman"/>
                <w:b/>
                <w:bCs/>
                <w:color w:val="000000"/>
                <w:sz w:val="24"/>
                <w:szCs w:val="24"/>
              </w:rPr>
            </w:pPr>
            <w:r w:rsidRPr="00AA4ABA">
              <w:rPr>
                <w:rFonts w:ascii="Times New Roman" w:hAnsi="Times New Roman"/>
                <w:b/>
                <w:bCs/>
                <w:color w:val="000000"/>
                <w:sz w:val="24"/>
                <w:szCs w:val="24"/>
              </w:rPr>
              <w:t>Критерии выраженности</w:t>
            </w:r>
          </w:p>
        </w:tc>
        <w:tc>
          <w:tcPr>
            <w:tcW w:w="1250"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2F3C15B4" w14:textId="77777777" w:rsidR="00BA0055" w:rsidRPr="00AA4ABA" w:rsidRDefault="00BA0055" w:rsidP="00BA0055">
            <w:pPr>
              <w:jc w:val="center"/>
              <w:rPr>
                <w:rFonts w:ascii="Times New Roman" w:hAnsi="Times New Roman"/>
                <w:b/>
                <w:bCs/>
                <w:color w:val="000000"/>
                <w:sz w:val="24"/>
                <w:szCs w:val="24"/>
              </w:rPr>
            </w:pPr>
            <w:r w:rsidRPr="00AA4ABA">
              <w:rPr>
                <w:rFonts w:ascii="Times New Roman" w:hAnsi="Times New Roman"/>
                <w:b/>
                <w:bCs/>
                <w:color w:val="000000"/>
                <w:sz w:val="24"/>
                <w:szCs w:val="24"/>
              </w:rPr>
              <w:t>Уровень</w:t>
            </w:r>
          </w:p>
        </w:tc>
      </w:tr>
      <w:tr w:rsidR="00BA0055" w:rsidRPr="00AA4ABA" w14:paraId="07BAA67D" w14:textId="77777777" w:rsidTr="00BA0055">
        <w:trPr>
          <w:trHeight w:val="1876"/>
        </w:trPr>
        <w:tc>
          <w:tcPr>
            <w:tcW w:w="3750" w:type="pct"/>
            <w:tcBorders>
              <w:top w:val="single" w:sz="4" w:space="0" w:color="auto"/>
              <w:left w:val="single" w:sz="4" w:space="0" w:color="auto"/>
              <w:bottom w:val="single" w:sz="4" w:space="0" w:color="auto"/>
              <w:right w:val="single" w:sz="4" w:space="0" w:color="auto"/>
            </w:tcBorders>
            <w:vAlign w:val="center"/>
            <w:hideMark/>
          </w:tcPr>
          <w:p w14:paraId="7CA702F5" w14:textId="66084D2E" w:rsidR="00BA0055" w:rsidRPr="00AA4ABA" w:rsidRDefault="00BA0055" w:rsidP="00BA0055">
            <w:pPr>
              <w:jc w:val="both"/>
              <w:rPr>
                <w:rFonts w:ascii="Times New Roman" w:hAnsi="Times New Roman"/>
                <w:color w:val="000000"/>
                <w:sz w:val="24"/>
                <w:szCs w:val="24"/>
              </w:rPr>
            </w:pPr>
            <w:r w:rsidRPr="00AA4ABA">
              <w:rPr>
                <w:rFonts w:ascii="Times New Roman" w:hAnsi="Times New Roman"/>
                <w:sz w:val="24"/>
                <w:szCs w:val="24"/>
              </w:rPr>
              <w:t xml:space="preserve">Все обязанности выполнены в полной мере. Многие результаты превосходят запланированные, достижения выходят за рамки непосредственных обязанностей. Все ключевые компетенции, профессионально-технические знания и навыки, необходимые </w:t>
            </w:r>
            <w:r w:rsidR="006F033B">
              <w:rPr>
                <w:rFonts w:ascii="Times New Roman" w:hAnsi="Times New Roman"/>
                <w:sz w:val="24"/>
                <w:szCs w:val="24"/>
              </w:rPr>
              <w:br/>
            </w:r>
            <w:r w:rsidRPr="00AA4ABA">
              <w:rPr>
                <w:rFonts w:ascii="Times New Roman" w:hAnsi="Times New Roman"/>
                <w:sz w:val="24"/>
                <w:szCs w:val="24"/>
              </w:rPr>
              <w:t xml:space="preserve">для конкретной должности, развиты в достаточной степени или на уровне выше требуемого. Работник справился с внештатными ситуациями </w:t>
            </w:r>
            <w:r w:rsidR="006F033B">
              <w:rPr>
                <w:rFonts w:ascii="Times New Roman" w:hAnsi="Times New Roman"/>
                <w:sz w:val="24"/>
                <w:szCs w:val="24"/>
              </w:rPr>
              <w:br/>
            </w:r>
            <w:r w:rsidRPr="00AA4ABA">
              <w:rPr>
                <w:rFonts w:ascii="Times New Roman" w:hAnsi="Times New Roman"/>
                <w:sz w:val="24"/>
                <w:szCs w:val="24"/>
              </w:rPr>
              <w:t>и достиг результатов, даже несмотря на возникшие незапланированные трудности. Проявляет необходимое поведение в нестандартных ситуациях повышенной сложности, передает знания другим.</w:t>
            </w:r>
          </w:p>
        </w:tc>
        <w:tc>
          <w:tcPr>
            <w:tcW w:w="1250" w:type="pct"/>
            <w:tcBorders>
              <w:top w:val="single" w:sz="4" w:space="0" w:color="auto"/>
              <w:left w:val="single" w:sz="4" w:space="0" w:color="auto"/>
              <w:bottom w:val="single" w:sz="4" w:space="0" w:color="auto"/>
              <w:right w:val="single" w:sz="4" w:space="0" w:color="auto"/>
            </w:tcBorders>
            <w:vAlign w:val="center"/>
            <w:hideMark/>
          </w:tcPr>
          <w:p w14:paraId="2E2976AD" w14:textId="77777777" w:rsidR="00BA0055" w:rsidRPr="00AA4ABA" w:rsidRDefault="00BA0055" w:rsidP="00BA0055">
            <w:pPr>
              <w:jc w:val="center"/>
              <w:rPr>
                <w:rFonts w:ascii="Times New Roman" w:hAnsi="Times New Roman"/>
                <w:color w:val="000000"/>
                <w:sz w:val="24"/>
                <w:szCs w:val="24"/>
              </w:rPr>
            </w:pPr>
            <w:r w:rsidRPr="00AA4ABA">
              <w:rPr>
                <w:rFonts w:ascii="Times New Roman" w:hAnsi="Times New Roman"/>
                <w:sz w:val="24"/>
                <w:szCs w:val="24"/>
              </w:rPr>
              <w:t>Уровень мастерства</w:t>
            </w:r>
          </w:p>
        </w:tc>
      </w:tr>
      <w:tr w:rsidR="00BA0055" w:rsidRPr="00AA4ABA" w14:paraId="19B377E8" w14:textId="77777777" w:rsidTr="00BA0055">
        <w:trPr>
          <w:trHeight w:val="1270"/>
        </w:trPr>
        <w:tc>
          <w:tcPr>
            <w:tcW w:w="3750" w:type="pct"/>
            <w:tcBorders>
              <w:top w:val="single" w:sz="4" w:space="0" w:color="auto"/>
              <w:left w:val="single" w:sz="4" w:space="0" w:color="auto"/>
              <w:bottom w:val="single" w:sz="4" w:space="0" w:color="auto"/>
              <w:right w:val="single" w:sz="4" w:space="0" w:color="auto"/>
            </w:tcBorders>
            <w:vAlign w:val="center"/>
            <w:hideMark/>
          </w:tcPr>
          <w:p w14:paraId="1E91C282" w14:textId="12BC6CEB" w:rsidR="00BA0055" w:rsidRPr="00AA4ABA" w:rsidRDefault="00BA0055" w:rsidP="00BA0055">
            <w:pPr>
              <w:jc w:val="both"/>
              <w:rPr>
                <w:rFonts w:ascii="Times New Roman" w:hAnsi="Times New Roman"/>
                <w:color w:val="000000"/>
                <w:sz w:val="24"/>
                <w:szCs w:val="24"/>
              </w:rPr>
            </w:pPr>
            <w:r w:rsidRPr="00AA4ABA">
              <w:rPr>
                <w:rFonts w:ascii="Times New Roman" w:hAnsi="Times New Roman"/>
                <w:color w:val="000000"/>
                <w:sz w:val="24"/>
                <w:szCs w:val="24"/>
              </w:rPr>
              <w:t xml:space="preserve">Выполнены основные обязанности. Результаты в основном соответствуют запланированным. Некоторые задачи выполнены </w:t>
            </w:r>
            <w:r w:rsidR="006F033B">
              <w:rPr>
                <w:rFonts w:ascii="Times New Roman" w:hAnsi="Times New Roman"/>
                <w:color w:val="000000"/>
                <w:sz w:val="24"/>
                <w:szCs w:val="24"/>
              </w:rPr>
              <w:br/>
            </w:r>
            <w:r w:rsidRPr="00AA4ABA">
              <w:rPr>
                <w:rFonts w:ascii="Times New Roman" w:hAnsi="Times New Roman"/>
                <w:color w:val="000000"/>
                <w:sz w:val="24"/>
                <w:szCs w:val="24"/>
              </w:rPr>
              <w:t>не в полном объеме. Отдельные компетенции, профессионально-технические знания и навыки, необходимые на занимаемой работником должности, требуют развития. Поведение соответствует требованиям должности.</w:t>
            </w:r>
          </w:p>
        </w:tc>
        <w:tc>
          <w:tcPr>
            <w:tcW w:w="1250" w:type="pct"/>
            <w:tcBorders>
              <w:top w:val="single" w:sz="4" w:space="0" w:color="auto"/>
              <w:left w:val="single" w:sz="4" w:space="0" w:color="auto"/>
              <w:bottom w:val="single" w:sz="4" w:space="0" w:color="auto"/>
              <w:right w:val="single" w:sz="4" w:space="0" w:color="auto"/>
            </w:tcBorders>
            <w:vAlign w:val="center"/>
            <w:hideMark/>
          </w:tcPr>
          <w:p w14:paraId="58DFB870" w14:textId="77777777" w:rsidR="00BA0055" w:rsidRPr="00AA4ABA" w:rsidRDefault="00BA0055" w:rsidP="00BA0055">
            <w:pPr>
              <w:jc w:val="center"/>
              <w:rPr>
                <w:rFonts w:ascii="Times New Roman" w:hAnsi="Times New Roman"/>
                <w:color w:val="000000"/>
                <w:sz w:val="24"/>
                <w:szCs w:val="24"/>
              </w:rPr>
            </w:pPr>
            <w:r w:rsidRPr="00AA4ABA">
              <w:rPr>
                <w:rFonts w:ascii="Times New Roman" w:hAnsi="Times New Roman"/>
                <w:sz w:val="24"/>
                <w:szCs w:val="24"/>
              </w:rPr>
              <w:t>Уровень базовый</w:t>
            </w:r>
          </w:p>
        </w:tc>
      </w:tr>
      <w:tr w:rsidR="00BA0055" w:rsidRPr="00AD6B19" w14:paraId="6C3E2123" w14:textId="77777777" w:rsidTr="00BA0055">
        <w:trPr>
          <w:trHeight w:val="126"/>
        </w:trPr>
        <w:tc>
          <w:tcPr>
            <w:tcW w:w="3750" w:type="pct"/>
            <w:tcBorders>
              <w:top w:val="single" w:sz="4" w:space="0" w:color="auto"/>
              <w:left w:val="single" w:sz="4" w:space="0" w:color="auto"/>
              <w:bottom w:val="single" w:sz="4" w:space="0" w:color="auto"/>
              <w:right w:val="single" w:sz="4" w:space="0" w:color="auto"/>
            </w:tcBorders>
            <w:vAlign w:val="center"/>
            <w:hideMark/>
          </w:tcPr>
          <w:p w14:paraId="150BC33F" w14:textId="77777777" w:rsidR="00BA0055" w:rsidRPr="00AA4ABA" w:rsidRDefault="00BA0055" w:rsidP="00BA0055">
            <w:pPr>
              <w:jc w:val="both"/>
              <w:rPr>
                <w:rFonts w:ascii="Times New Roman" w:hAnsi="Times New Roman"/>
                <w:color w:val="000000"/>
                <w:sz w:val="24"/>
                <w:szCs w:val="24"/>
              </w:rPr>
            </w:pPr>
            <w:r w:rsidRPr="00AA4ABA">
              <w:rPr>
                <w:rFonts w:ascii="Times New Roman" w:hAnsi="Times New Roman"/>
                <w:color w:val="000000"/>
                <w:sz w:val="24"/>
                <w:szCs w:val="24"/>
              </w:rPr>
              <w:t>Работник выполняет свои ключевые обязанности лишь частично. Некоторые задачи не выполнены. Компетенции, профессионально-технические знания и навыки, необходимые для данной должности, развиты слабо. Есть конкретные промахи, которые можно четко сформулировать. В поведении слабо выражены корпоративные компетенции.</w:t>
            </w:r>
          </w:p>
        </w:tc>
        <w:tc>
          <w:tcPr>
            <w:tcW w:w="1250" w:type="pct"/>
            <w:tcBorders>
              <w:top w:val="single" w:sz="4" w:space="0" w:color="auto"/>
              <w:left w:val="single" w:sz="4" w:space="0" w:color="auto"/>
              <w:bottom w:val="single" w:sz="4" w:space="0" w:color="auto"/>
              <w:right w:val="single" w:sz="4" w:space="0" w:color="auto"/>
            </w:tcBorders>
            <w:vAlign w:val="center"/>
            <w:hideMark/>
          </w:tcPr>
          <w:p w14:paraId="7F4DF1B1" w14:textId="77777777" w:rsidR="00BA0055" w:rsidRPr="00AD6B19" w:rsidRDefault="00BA0055" w:rsidP="00BA0055">
            <w:pPr>
              <w:jc w:val="center"/>
              <w:rPr>
                <w:rFonts w:ascii="Times New Roman" w:hAnsi="Times New Roman"/>
                <w:color w:val="000000"/>
                <w:sz w:val="24"/>
                <w:szCs w:val="24"/>
              </w:rPr>
            </w:pPr>
            <w:r w:rsidRPr="00AA4ABA">
              <w:rPr>
                <w:rFonts w:ascii="Times New Roman" w:hAnsi="Times New Roman"/>
                <w:sz w:val="24"/>
                <w:szCs w:val="24"/>
              </w:rPr>
              <w:t>Уровень ограниченной компетентности</w:t>
            </w:r>
          </w:p>
        </w:tc>
      </w:tr>
    </w:tbl>
    <w:p w14:paraId="052C23A0" w14:textId="7EB41FE5" w:rsidR="00B52750" w:rsidRDefault="00B52750" w:rsidP="00BA0055">
      <w:pPr>
        <w:pStyle w:val="1"/>
        <w:jc w:val="both"/>
      </w:pPr>
    </w:p>
    <w:p w14:paraId="5F389A63" w14:textId="77777777" w:rsidR="00B52750" w:rsidRDefault="00B52750">
      <w:pPr>
        <w:rPr>
          <w:rFonts w:ascii="Times New Roman Полужирный" w:eastAsiaTheme="majorEastAsia" w:hAnsi="Times New Roman Полужирный" w:cs="Times New Roman"/>
          <w:b/>
          <w:bCs/>
          <w:caps/>
          <w:sz w:val="28"/>
          <w:szCs w:val="28"/>
          <w:lang w:eastAsia="en-US"/>
        </w:rPr>
      </w:pPr>
      <w:r>
        <w:br w:type="page"/>
      </w:r>
    </w:p>
    <w:p w14:paraId="07E79CA6" w14:textId="77777777" w:rsidR="00B52750" w:rsidRPr="00BA0055" w:rsidRDefault="00B52750" w:rsidP="00B52750">
      <w:pPr>
        <w:pStyle w:val="1"/>
        <w:spacing w:after="0" w:line="276" w:lineRule="auto"/>
        <w:rPr>
          <w:sz w:val="26"/>
        </w:rPr>
      </w:pPr>
      <w:bookmarkStart w:id="7" w:name="_Toc131849533"/>
      <w:r w:rsidRPr="00BA0055">
        <w:rPr>
          <w:sz w:val="26"/>
        </w:rPr>
        <w:lastRenderedPageBreak/>
        <w:t>Раздел 2. Планируемые результаты освоения дополнительного профессионального блока</w:t>
      </w:r>
      <w:bookmarkEnd w:id="7"/>
    </w:p>
    <w:p w14:paraId="5B71439A" w14:textId="77777777" w:rsidR="00B52750" w:rsidRPr="00BA0055" w:rsidRDefault="00B52750" w:rsidP="00B52750">
      <w:pPr>
        <w:spacing w:after="0" w:line="276" w:lineRule="auto"/>
        <w:rPr>
          <w:rFonts w:ascii="Times New Roman" w:hAnsi="Times New Roman" w:cs="Times New Roman"/>
          <w:sz w:val="24"/>
          <w:szCs w:val="28"/>
          <w:lang w:eastAsia="x-none"/>
        </w:rPr>
      </w:pPr>
      <w:r w:rsidRPr="00BA0055">
        <w:rPr>
          <w:rFonts w:ascii="Times New Roman" w:hAnsi="Times New Roman" w:cs="Times New Roman"/>
          <w:sz w:val="24"/>
          <w:szCs w:val="28"/>
          <w:lang w:eastAsia="x-none"/>
        </w:rPr>
        <w:t>2.1.</w:t>
      </w:r>
      <w:r>
        <w:rPr>
          <w:rFonts w:ascii="Times New Roman" w:hAnsi="Times New Roman" w:cs="Times New Roman"/>
          <w:sz w:val="24"/>
          <w:szCs w:val="28"/>
          <w:lang w:eastAsia="x-none"/>
        </w:rPr>
        <w:t> </w:t>
      </w:r>
      <w:r w:rsidRPr="00BA0055">
        <w:rPr>
          <w:rFonts w:ascii="Times New Roman" w:hAnsi="Times New Roman" w:cs="Times New Roman"/>
          <w:sz w:val="24"/>
          <w:szCs w:val="28"/>
          <w:lang w:eastAsia="x-none"/>
        </w:rPr>
        <w:t xml:space="preserve">Профессиональные компетенции </w:t>
      </w:r>
    </w:p>
    <w:p w14:paraId="233B5DBA" w14:textId="77777777" w:rsidR="00B52750" w:rsidRPr="00BA0055" w:rsidRDefault="00B52750" w:rsidP="00B52750">
      <w:pPr>
        <w:spacing w:after="0" w:line="276" w:lineRule="auto"/>
        <w:jc w:val="right"/>
        <w:rPr>
          <w:rFonts w:ascii="Times New Roman" w:hAnsi="Times New Roman"/>
          <w:i/>
          <w:iCs/>
          <w:szCs w:val="24"/>
          <w:lang w:val="x-none"/>
        </w:rPr>
      </w:pPr>
    </w:p>
    <w:tbl>
      <w:tblPr>
        <w:tblW w:w="966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2149"/>
        <w:gridCol w:w="1424"/>
        <w:gridCol w:w="3827"/>
      </w:tblGrid>
      <w:tr w:rsidR="00B52750" w:rsidRPr="004F13EE" w14:paraId="2CD82DCE" w14:textId="77777777" w:rsidTr="008D4B13">
        <w:trPr>
          <w:trHeight w:val="1823"/>
        </w:trPr>
        <w:tc>
          <w:tcPr>
            <w:tcW w:w="2268" w:type="dxa"/>
            <w:vAlign w:val="center"/>
          </w:tcPr>
          <w:p w14:paraId="37877D9D" w14:textId="77777777" w:rsidR="00B52750" w:rsidRPr="00522F82" w:rsidRDefault="00B52750" w:rsidP="00E6142A">
            <w:pPr>
              <w:suppressAutoHyphens/>
              <w:jc w:val="center"/>
              <w:rPr>
                <w:rFonts w:ascii="Times New Roman" w:hAnsi="Times New Roman"/>
                <w:b/>
                <w:sz w:val="24"/>
                <w:szCs w:val="24"/>
              </w:rPr>
            </w:pPr>
            <w:r w:rsidRPr="00522F82">
              <w:rPr>
                <w:rFonts w:ascii="Times New Roman" w:hAnsi="Times New Roman"/>
                <w:b/>
                <w:sz w:val="24"/>
                <w:szCs w:val="24"/>
              </w:rPr>
              <w:t>Виды деятельности</w:t>
            </w:r>
          </w:p>
        </w:tc>
        <w:tc>
          <w:tcPr>
            <w:tcW w:w="2149" w:type="dxa"/>
            <w:vAlign w:val="center"/>
          </w:tcPr>
          <w:p w14:paraId="63EAD017" w14:textId="77777777" w:rsidR="00B52750" w:rsidRPr="00522F82" w:rsidRDefault="00B52750" w:rsidP="00E6142A">
            <w:pPr>
              <w:suppressAutoHyphens/>
              <w:jc w:val="center"/>
              <w:rPr>
                <w:rFonts w:ascii="Times New Roman" w:hAnsi="Times New Roman"/>
                <w:b/>
                <w:sz w:val="24"/>
                <w:szCs w:val="24"/>
              </w:rPr>
            </w:pPr>
            <w:r w:rsidRPr="00522F82">
              <w:rPr>
                <w:rFonts w:ascii="Times New Roman" w:hAnsi="Times New Roman"/>
                <w:b/>
                <w:sz w:val="24"/>
                <w:szCs w:val="24"/>
              </w:rPr>
              <w:t xml:space="preserve">Код </w:t>
            </w:r>
            <w:r>
              <w:rPr>
                <w:rFonts w:ascii="Times New Roman" w:hAnsi="Times New Roman"/>
                <w:b/>
                <w:sz w:val="24"/>
                <w:szCs w:val="24"/>
              </w:rPr>
              <w:t xml:space="preserve">и наименование </w:t>
            </w:r>
            <w:r w:rsidRPr="00522F82">
              <w:rPr>
                <w:rFonts w:ascii="Times New Roman" w:hAnsi="Times New Roman"/>
                <w:b/>
                <w:sz w:val="24"/>
                <w:szCs w:val="24"/>
              </w:rPr>
              <w:t>компетенции</w:t>
            </w:r>
          </w:p>
        </w:tc>
        <w:tc>
          <w:tcPr>
            <w:tcW w:w="1424" w:type="dxa"/>
            <w:vAlign w:val="center"/>
          </w:tcPr>
          <w:p w14:paraId="423DFD50" w14:textId="77777777" w:rsidR="00B52750" w:rsidRPr="00522F82" w:rsidRDefault="00B52750" w:rsidP="008D4B13">
            <w:pPr>
              <w:suppressAutoHyphens/>
              <w:jc w:val="center"/>
              <w:rPr>
                <w:rFonts w:ascii="Times New Roman" w:hAnsi="Times New Roman"/>
                <w:b/>
                <w:iCs/>
                <w:sz w:val="24"/>
                <w:szCs w:val="24"/>
              </w:rPr>
            </w:pPr>
            <w:r>
              <w:rPr>
                <w:rFonts w:ascii="Times New Roman" w:hAnsi="Times New Roman"/>
                <w:b/>
                <w:iCs/>
                <w:sz w:val="24"/>
                <w:szCs w:val="24"/>
              </w:rPr>
              <w:t>Код</w:t>
            </w:r>
          </w:p>
        </w:tc>
        <w:tc>
          <w:tcPr>
            <w:tcW w:w="3827" w:type="dxa"/>
            <w:vAlign w:val="center"/>
          </w:tcPr>
          <w:p w14:paraId="5F2BC2AC" w14:textId="77777777" w:rsidR="00B52750" w:rsidRPr="00522F82" w:rsidRDefault="00B52750" w:rsidP="00E6142A">
            <w:pPr>
              <w:suppressAutoHyphens/>
              <w:jc w:val="center"/>
              <w:rPr>
                <w:rFonts w:ascii="Times New Roman" w:hAnsi="Times New Roman"/>
                <w:b/>
                <w:sz w:val="24"/>
                <w:szCs w:val="24"/>
              </w:rPr>
            </w:pPr>
            <w:r w:rsidRPr="00522F82">
              <w:rPr>
                <w:rFonts w:ascii="Times New Roman" w:hAnsi="Times New Roman"/>
                <w:b/>
                <w:iCs/>
                <w:sz w:val="24"/>
                <w:szCs w:val="24"/>
              </w:rPr>
              <w:t>Показатели освоения компетенции</w:t>
            </w:r>
          </w:p>
        </w:tc>
      </w:tr>
      <w:tr w:rsidR="003E0E2C" w:rsidRPr="004F13EE" w14:paraId="77CF82B6" w14:textId="77777777" w:rsidTr="00E6142A">
        <w:trPr>
          <w:trHeight w:val="292"/>
        </w:trPr>
        <w:tc>
          <w:tcPr>
            <w:tcW w:w="2268" w:type="dxa"/>
            <w:vMerge w:val="restart"/>
          </w:tcPr>
          <w:p w14:paraId="59610A9D" w14:textId="32C1B9C3" w:rsidR="003E0E2C" w:rsidRPr="008308F6" w:rsidRDefault="003E0E2C" w:rsidP="008B3017">
            <w:pPr>
              <w:rPr>
                <w:rFonts w:ascii="Times New Roman" w:hAnsi="Times New Roman"/>
                <w:highlight w:val="yellow"/>
              </w:rPr>
            </w:pPr>
          </w:p>
        </w:tc>
        <w:tc>
          <w:tcPr>
            <w:tcW w:w="2149" w:type="dxa"/>
          </w:tcPr>
          <w:p w14:paraId="7AE10C03" w14:textId="08EACCDC" w:rsidR="003E0E2C" w:rsidRPr="008308F6" w:rsidRDefault="003E0E2C" w:rsidP="008B3017">
            <w:pPr>
              <w:rPr>
                <w:rFonts w:ascii="Times New Roman" w:hAnsi="Times New Roman"/>
                <w:b/>
                <w:bCs/>
                <w:i/>
                <w:iCs/>
                <w:sz w:val="24"/>
                <w:szCs w:val="24"/>
                <w:highlight w:val="yellow"/>
                <w:u w:val="single"/>
              </w:rPr>
            </w:pPr>
          </w:p>
        </w:tc>
        <w:tc>
          <w:tcPr>
            <w:tcW w:w="1424" w:type="dxa"/>
            <w:shd w:val="clear" w:color="auto" w:fill="auto"/>
          </w:tcPr>
          <w:p w14:paraId="2696CD45" w14:textId="77777777" w:rsidR="003E0E2C" w:rsidRPr="008308F6" w:rsidRDefault="003E0E2C" w:rsidP="008B3017">
            <w:pPr>
              <w:rPr>
                <w:rFonts w:ascii="Times New Roman" w:hAnsi="Times New Roman"/>
                <w:b/>
                <w:iCs/>
                <w:sz w:val="24"/>
                <w:szCs w:val="24"/>
                <w:highlight w:val="yellow"/>
              </w:rPr>
            </w:pPr>
          </w:p>
        </w:tc>
        <w:tc>
          <w:tcPr>
            <w:tcW w:w="3827" w:type="dxa"/>
          </w:tcPr>
          <w:p w14:paraId="024DA56A" w14:textId="1BC252AF" w:rsidR="003E0E2C" w:rsidRPr="008308F6" w:rsidRDefault="003E0E2C" w:rsidP="008B3017">
            <w:pPr>
              <w:rPr>
                <w:rFonts w:ascii="Times New Roman" w:hAnsi="Times New Roman"/>
                <w:b/>
                <w:sz w:val="24"/>
                <w:szCs w:val="24"/>
                <w:highlight w:val="yellow"/>
              </w:rPr>
            </w:pPr>
          </w:p>
        </w:tc>
      </w:tr>
      <w:tr w:rsidR="003E0E2C" w:rsidRPr="004F13EE" w14:paraId="751F81FC" w14:textId="77777777" w:rsidTr="00E6142A">
        <w:trPr>
          <w:trHeight w:val="330"/>
        </w:trPr>
        <w:tc>
          <w:tcPr>
            <w:tcW w:w="2268" w:type="dxa"/>
            <w:vMerge/>
          </w:tcPr>
          <w:p w14:paraId="300068BC" w14:textId="77777777" w:rsidR="003E0E2C" w:rsidRPr="008308F6" w:rsidRDefault="003E0E2C" w:rsidP="000E3514">
            <w:pPr>
              <w:jc w:val="both"/>
              <w:rPr>
                <w:rFonts w:ascii="Times New Roman" w:hAnsi="Times New Roman"/>
                <w:highlight w:val="yellow"/>
              </w:rPr>
            </w:pPr>
          </w:p>
        </w:tc>
        <w:tc>
          <w:tcPr>
            <w:tcW w:w="2149" w:type="dxa"/>
          </w:tcPr>
          <w:p w14:paraId="1ABED0FC" w14:textId="5E9DC3EC" w:rsidR="003E0E2C" w:rsidRPr="008308F6" w:rsidRDefault="003E0E2C" w:rsidP="000E3514">
            <w:pPr>
              <w:rPr>
                <w:rFonts w:ascii="Times New Roman" w:hAnsi="Times New Roman"/>
                <w:b/>
                <w:bCs/>
                <w:iCs/>
                <w:sz w:val="24"/>
                <w:szCs w:val="24"/>
                <w:highlight w:val="yellow"/>
                <w:u w:val="single"/>
              </w:rPr>
            </w:pPr>
          </w:p>
        </w:tc>
        <w:tc>
          <w:tcPr>
            <w:tcW w:w="1424" w:type="dxa"/>
          </w:tcPr>
          <w:p w14:paraId="25642179" w14:textId="77777777" w:rsidR="003E0E2C" w:rsidRPr="008308F6" w:rsidRDefault="003E0E2C" w:rsidP="000E3514">
            <w:pPr>
              <w:rPr>
                <w:rFonts w:ascii="Times New Roman" w:hAnsi="Times New Roman"/>
                <w:sz w:val="24"/>
                <w:szCs w:val="24"/>
                <w:highlight w:val="yellow"/>
              </w:rPr>
            </w:pPr>
          </w:p>
        </w:tc>
        <w:tc>
          <w:tcPr>
            <w:tcW w:w="3827" w:type="dxa"/>
          </w:tcPr>
          <w:p w14:paraId="0D64F534" w14:textId="54766F6E" w:rsidR="003E0E2C" w:rsidRPr="008308F6" w:rsidRDefault="003E0E2C" w:rsidP="000E3514">
            <w:pPr>
              <w:rPr>
                <w:rFonts w:ascii="Times New Roman" w:hAnsi="Times New Roman"/>
                <w:b/>
                <w:sz w:val="24"/>
                <w:szCs w:val="24"/>
                <w:highlight w:val="yellow"/>
              </w:rPr>
            </w:pPr>
          </w:p>
        </w:tc>
      </w:tr>
    </w:tbl>
    <w:p w14:paraId="4EE27690" w14:textId="77777777" w:rsidR="00B52750" w:rsidRDefault="00B52750" w:rsidP="00B52750">
      <w:pPr>
        <w:jc w:val="right"/>
        <w:rPr>
          <w:rFonts w:ascii="Times New Roman" w:hAnsi="Times New Roman"/>
          <w:i/>
          <w:iCs/>
          <w:sz w:val="24"/>
          <w:szCs w:val="24"/>
        </w:rPr>
      </w:pPr>
    </w:p>
    <w:p w14:paraId="60EB4FAC" w14:textId="77777777" w:rsidR="00B52750" w:rsidRDefault="00B52750" w:rsidP="00B52750">
      <w:pPr>
        <w:rPr>
          <w:rFonts w:ascii="Times New Roman Полужирный" w:eastAsiaTheme="majorEastAsia" w:hAnsi="Times New Roman Полужирный" w:cs="Times New Roman"/>
          <w:b/>
          <w:bCs/>
          <w:caps/>
          <w:sz w:val="26"/>
          <w:szCs w:val="28"/>
          <w:lang w:eastAsia="en-US"/>
        </w:rPr>
      </w:pPr>
      <w:r>
        <w:rPr>
          <w:sz w:val="26"/>
        </w:rPr>
        <w:br w:type="page"/>
      </w:r>
    </w:p>
    <w:p w14:paraId="3E5C5FC3" w14:textId="77777777" w:rsidR="00B52750" w:rsidRDefault="00B52750" w:rsidP="00B52750">
      <w:pPr>
        <w:pStyle w:val="1"/>
        <w:spacing w:after="0" w:line="276" w:lineRule="auto"/>
        <w:rPr>
          <w:sz w:val="26"/>
        </w:rPr>
        <w:sectPr w:rsidR="00B52750" w:rsidSect="006F033B">
          <w:headerReference w:type="even" r:id="rId10"/>
          <w:pgSz w:w="11906" w:h="16838"/>
          <w:pgMar w:top="1134" w:right="567" w:bottom="1134" w:left="1134" w:header="709" w:footer="709" w:gutter="0"/>
          <w:cols w:space="708"/>
          <w:titlePg/>
          <w:docGrid w:linePitch="360"/>
        </w:sectPr>
      </w:pPr>
    </w:p>
    <w:p w14:paraId="78D2935A" w14:textId="77777777" w:rsidR="00B52750" w:rsidRPr="00BA0055" w:rsidRDefault="00A04E58" w:rsidP="00B52750">
      <w:pPr>
        <w:pStyle w:val="1"/>
        <w:spacing w:after="0" w:line="276" w:lineRule="auto"/>
        <w:rPr>
          <w:sz w:val="26"/>
        </w:rPr>
      </w:pPr>
      <w:hyperlink w:anchor="_Toc103593993" w:history="1">
        <w:bookmarkStart w:id="8" w:name="_Toc131849534"/>
        <w:r w:rsidR="00B52750" w:rsidRPr="00BA0055">
          <w:rPr>
            <w:sz w:val="26"/>
          </w:rPr>
          <w:t xml:space="preserve">Раздел 3. Структура дополнительного </w:t>
        </w:r>
        <w:r w:rsidR="00B52750">
          <w:rPr>
            <w:rFonts w:asciiTheme="minorHAnsi" w:hAnsiTheme="minorHAnsi"/>
            <w:sz w:val="26"/>
          </w:rPr>
          <w:br/>
        </w:r>
        <w:r w:rsidR="00B52750" w:rsidRPr="00BA0055">
          <w:rPr>
            <w:sz w:val="26"/>
          </w:rPr>
          <w:t>профессионального блока</w:t>
        </w:r>
        <w:bookmarkEnd w:id="8"/>
      </w:hyperlink>
    </w:p>
    <w:p w14:paraId="416BE9E4" w14:textId="77777777" w:rsidR="00B52750" w:rsidRPr="00BA0055" w:rsidRDefault="00B52750" w:rsidP="00B52750">
      <w:pPr>
        <w:rPr>
          <w:rFonts w:ascii="Times New Roman" w:hAnsi="Times New Roman"/>
          <w:b/>
          <w:bCs/>
          <w:iCs/>
          <w:sz w:val="24"/>
          <w:szCs w:val="28"/>
        </w:rPr>
      </w:pPr>
    </w:p>
    <w:p w14:paraId="63F8B5F4" w14:textId="12C760E7" w:rsidR="00B52750" w:rsidRPr="00BA0055" w:rsidRDefault="00B52750" w:rsidP="00B52750">
      <w:pPr>
        <w:jc w:val="both"/>
        <w:rPr>
          <w:rFonts w:ascii="Times New Roman" w:hAnsi="Times New Roman" w:cs="Times New Roman"/>
          <w:i/>
          <w:sz w:val="24"/>
          <w:szCs w:val="28"/>
        </w:rPr>
      </w:pPr>
      <w:r w:rsidRPr="00BA0055">
        <w:rPr>
          <w:rFonts w:ascii="Times New Roman" w:hAnsi="Times New Roman"/>
          <w:b/>
          <w:bCs/>
          <w:iCs/>
          <w:sz w:val="24"/>
          <w:szCs w:val="28"/>
        </w:rPr>
        <w:t xml:space="preserve">3.1. Учебный план </w:t>
      </w:r>
      <w:r w:rsidRPr="00BA0055">
        <w:rPr>
          <w:rFonts w:ascii="Times New Roman" w:hAnsi="Times New Roman"/>
          <w:i/>
          <w:sz w:val="24"/>
          <w:szCs w:val="28"/>
        </w:rPr>
        <w:t>по программе подготовки специалистов среднего звена (ППССЗ)/</w:t>
      </w:r>
      <w:r w:rsidRPr="00BA0055">
        <w:rPr>
          <w:rFonts w:ascii="Times New Roman" w:hAnsi="Times New Roman" w:cs="Times New Roman"/>
          <w:i/>
          <w:sz w:val="24"/>
          <w:szCs w:val="28"/>
        </w:rPr>
        <w:t xml:space="preserve"> квалифицированных рабочих, служащих (ППКРС)</w:t>
      </w:r>
    </w:p>
    <w:tbl>
      <w:tblPr>
        <w:tblW w:w="15134" w:type="dxa"/>
        <w:tblLayout w:type="fixed"/>
        <w:tblLook w:val="0000" w:firstRow="0" w:lastRow="0" w:firstColumn="0" w:lastColumn="0" w:noHBand="0" w:noVBand="0"/>
      </w:tblPr>
      <w:tblGrid>
        <w:gridCol w:w="113"/>
        <w:gridCol w:w="1555"/>
        <w:gridCol w:w="6978"/>
        <w:gridCol w:w="143"/>
        <w:gridCol w:w="1558"/>
        <w:gridCol w:w="2126"/>
        <w:gridCol w:w="2410"/>
        <w:gridCol w:w="251"/>
      </w:tblGrid>
      <w:tr w:rsidR="00B52750" w:rsidRPr="0077776D" w14:paraId="076A8533" w14:textId="77777777" w:rsidTr="00E6142A">
        <w:trPr>
          <w:trHeight w:val="80"/>
        </w:trPr>
        <w:tc>
          <w:tcPr>
            <w:tcW w:w="8789" w:type="dxa"/>
            <w:gridSpan w:val="4"/>
            <w:shd w:val="clear" w:color="auto" w:fill="auto"/>
          </w:tcPr>
          <w:p w14:paraId="57694195" w14:textId="77777777" w:rsidR="00B52750" w:rsidRPr="0077776D" w:rsidRDefault="00B52750" w:rsidP="00E6142A">
            <w:pPr>
              <w:jc w:val="center"/>
              <w:rPr>
                <w:rFonts w:ascii="Times New Roman" w:hAnsi="Times New Roman" w:cs="Times New Roman"/>
                <w:highlight w:val="red"/>
              </w:rPr>
            </w:pPr>
          </w:p>
        </w:tc>
        <w:tc>
          <w:tcPr>
            <w:tcW w:w="6345" w:type="dxa"/>
            <w:gridSpan w:val="4"/>
          </w:tcPr>
          <w:p w14:paraId="7C05D933" w14:textId="77777777" w:rsidR="00B52750" w:rsidRPr="0077776D" w:rsidRDefault="00B52750" w:rsidP="00E6142A">
            <w:pPr>
              <w:jc w:val="center"/>
              <w:rPr>
                <w:rFonts w:ascii="Times New Roman" w:hAnsi="Times New Roman" w:cs="Times New Roman"/>
                <w:highlight w:val="red"/>
              </w:rPr>
            </w:pPr>
          </w:p>
        </w:tc>
      </w:tr>
      <w:tr w:rsidR="00B52750" w:rsidRPr="0077776D" w14:paraId="39AEB324" w14:textId="77777777" w:rsidTr="00E6142A">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113" w:type="dxa"/>
          <w:wAfter w:w="251" w:type="dxa"/>
          <w:trHeight w:val="458"/>
          <w:jc w:val="center"/>
        </w:trPr>
        <w:tc>
          <w:tcPr>
            <w:tcW w:w="1555" w:type="dxa"/>
            <w:vMerge w:val="restart"/>
            <w:vAlign w:val="center"/>
          </w:tcPr>
          <w:p w14:paraId="1C8498D2" w14:textId="77777777" w:rsidR="00B52750" w:rsidRPr="0077776D" w:rsidRDefault="00B52750" w:rsidP="00E6142A">
            <w:pPr>
              <w:suppressAutoHyphens/>
              <w:spacing w:after="0" w:line="276" w:lineRule="auto"/>
              <w:jc w:val="center"/>
              <w:rPr>
                <w:rFonts w:ascii="Times New Roman" w:hAnsi="Times New Roman" w:cs="Times New Roman"/>
              </w:rPr>
            </w:pPr>
            <w:r w:rsidRPr="0077776D">
              <w:rPr>
                <w:rFonts w:ascii="Times New Roman" w:hAnsi="Times New Roman" w:cs="Times New Roman"/>
              </w:rPr>
              <w:t>Индекс</w:t>
            </w:r>
          </w:p>
        </w:tc>
        <w:tc>
          <w:tcPr>
            <w:tcW w:w="6978" w:type="dxa"/>
            <w:vMerge w:val="restart"/>
            <w:vAlign w:val="center"/>
          </w:tcPr>
          <w:p w14:paraId="25E778F9" w14:textId="77777777" w:rsidR="00B52750" w:rsidRPr="0077776D" w:rsidRDefault="00B52750" w:rsidP="00E6142A">
            <w:pPr>
              <w:suppressAutoHyphens/>
              <w:spacing w:after="0" w:line="276" w:lineRule="auto"/>
              <w:jc w:val="center"/>
              <w:rPr>
                <w:rFonts w:ascii="Times New Roman" w:hAnsi="Times New Roman" w:cs="Times New Roman"/>
              </w:rPr>
            </w:pPr>
            <w:r w:rsidRPr="0077776D">
              <w:rPr>
                <w:rFonts w:ascii="Times New Roman" w:hAnsi="Times New Roman" w:cs="Times New Roman"/>
              </w:rPr>
              <w:t>Наименование</w:t>
            </w:r>
          </w:p>
        </w:tc>
        <w:tc>
          <w:tcPr>
            <w:tcW w:w="1701" w:type="dxa"/>
            <w:gridSpan w:val="2"/>
            <w:vMerge w:val="restart"/>
            <w:textDirection w:val="btLr"/>
            <w:vAlign w:val="center"/>
          </w:tcPr>
          <w:p w14:paraId="3C18A347" w14:textId="77777777" w:rsidR="00B52750" w:rsidRPr="0077776D" w:rsidRDefault="00B52750" w:rsidP="00E6142A">
            <w:pPr>
              <w:spacing w:after="0" w:line="276" w:lineRule="auto"/>
              <w:ind w:right="29"/>
              <w:jc w:val="center"/>
              <w:rPr>
                <w:rFonts w:ascii="Times New Roman" w:hAnsi="Times New Roman" w:cs="Times New Roman"/>
              </w:rPr>
            </w:pPr>
            <w:r w:rsidRPr="0077776D">
              <w:rPr>
                <w:rFonts w:ascii="Times New Roman" w:hAnsi="Times New Roman" w:cs="Times New Roman"/>
              </w:rPr>
              <w:t xml:space="preserve">Всего, </w:t>
            </w:r>
            <w:proofErr w:type="spellStart"/>
            <w:proofErr w:type="gramStart"/>
            <w:r w:rsidRPr="0077776D">
              <w:rPr>
                <w:rFonts w:ascii="Times New Roman" w:hAnsi="Times New Roman" w:cs="Times New Roman"/>
              </w:rPr>
              <w:t>ак.ч</w:t>
            </w:r>
            <w:proofErr w:type="spellEnd"/>
            <w:proofErr w:type="gramEnd"/>
          </w:p>
        </w:tc>
        <w:tc>
          <w:tcPr>
            <w:tcW w:w="2126" w:type="dxa"/>
            <w:vMerge w:val="restart"/>
            <w:textDirection w:val="btLr"/>
            <w:vAlign w:val="center"/>
          </w:tcPr>
          <w:p w14:paraId="183CA4D3" w14:textId="77777777" w:rsidR="00B52750" w:rsidRPr="0077776D" w:rsidRDefault="00B52750" w:rsidP="00E6142A">
            <w:pPr>
              <w:suppressAutoHyphens/>
              <w:spacing w:after="0" w:line="276" w:lineRule="auto"/>
              <w:ind w:right="29"/>
              <w:jc w:val="center"/>
              <w:rPr>
                <w:rFonts w:ascii="Times New Roman" w:hAnsi="Times New Roman" w:cs="Times New Roman"/>
              </w:rPr>
            </w:pPr>
            <w:r w:rsidRPr="0077776D">
              <w:rPr>
                <w:rFonts w:ascii="Times New Roman" w:hAnsi="Times New Roman" w:cs="Times New Roman"/>
              </w:rPr>
              <w:t xml:space="preserve">В т.ч. в форме </w:t>
            </w:r>
            <w:r w:rsidRPr="0077776D">
              <w:rPr>
                <w:rFonts w:ascii="Times New Roman" w:hAnsi="Times New Roman" w:cs="Times New Roman"/>
              </w:rPr>
              <w:br/>
              <w:t>практической подготовки</w:t>
            </w:r>
          </w:p>
        </w:tc>
        <w:tc>
          <w:tcPr>
            <w:tcW w:w="2410" w:type="dxa"/>
            <w:vMerge w:val="restart"/>
            <w:textDirection w:val="btLr"/>
            <w:vAlign w:val="center"/>
          </w:tcPr>
          <w:p w14:paraId="698BF7CF" w14:textId="77777777" w:rsidR="00B52750" w:rsidRPr="0077776D" w:rsidRDefault="00B52750" w:rsidP="00E6142A">
            <w:pPr>
              <w:spacing w:after="0" w:line="276" w:lineRule="auto"/>
              <w:ind w:left="113" w:right="113"/>
              <w:jc w:val="center"/>
              <w:rPr>
                <w:rFonts w:ascii="Times New Roman" w:hAnsi="Times New Roman" w:cs="Times New Roman"/>
              </w:rPr>
            </w:pPr>
            <w:r w:rsidRPr="0077776D">
              <w:rPr>
                <w:rFonts w:ascii="Times New Roman" w:hAnsi="Times New Roman" w:cs="Times New Roman"/>
              </w:rPr>
              <w:t>Рекомендуемый курс изучения</w:t>
            </w:r>
          </w:p>
        </w:tc>
      </w:tr>
      <w:tr w:rsidR="00B52750" w:rsidRPr="0077776D" w14:paraId="28A810DC" w14:textId="77777777" w:rsidTr="00E6142A">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113" w:type="dxa"/>
          <w:wAfter w:w="251" w:type="dxa"/>
          <w:cantSplit/>
          <w:trHeight w:val="1470"/>
          <w:jc w:val="center"/>
        </w:trPr>
        <w:tc>
          <w:tcPr>
            <w:tcW w:w="1555" w:type="dxa"/>
            <w:vMerge/>
            <w:vAlign w:val="center"/>
          </w:tcPr>
          <w:p w14:paraId="7E1B37FA" w14:textId="77777777" w:rsidR="00B52750" w:rsidRPr="0077776D" w:rsidRDefault="00B52750" w:rsidP="00E6142A">
            <w:pPr>
              <w:spacing w:after="0" w:line="276" w:lineRule="auto"/>
              <w:jc w:val="center"/>
              <w:rPr>
                <w:rFonts w:ascii="Times New Roman" w:hAnsi="Times New Roman" w:cs="Times New Roman"/>
                <w:highlight w:val="lightGray"/>
              </w:rPr>
            </w:pPr>
          </w:p>
        </w:tc>
        <w:tc>
          <w:tcPr>
            <w:tcW w:w="6978" w:type="dxa"/>
            <w:vMerge/>
            <w:vAlign w:val="center"/>
          </w:tcPr>
          <w:p w14:paraId="753F7218" w14:textId="77777777" w:rsidR="00B52750" w:rsidRPr="0077776D" w:rsidRDefault="00B52750" w:rsidP="00E6142A">
            <w:pPr>
              <w:spacing w:after="0" w:line="276" w:lineRule="auto"/>
              <w:jc w:val="center"/>
              <w:rPr>
                <w:rFonts w:ascii="Times New Roman" w:hAnsi="Times New Roman" w:cs="Times New Roman"/>
                <w:highlight w:val="lightGray"/>
              </w:rPr>
            </w:pPr>
          </w:p>
        </w:tc>
        <w:tc>
          <w:tcPr>
            <w:tcW w:w="1701" w:type="dxa"/>
            <w:gridSpan w:val="2"/>
            <w:vMerge/>
            <w:vAlign w:val="center"/>
          </w:tcPr>
          <w:p w14:paraId="1E0901B9" w14:textId="77777777" w:rsidR="00B52750" w:rsidRPr="0077776D" w:rsidRDefault="00B52750" w:rsidP="00E6142A">
            <w:pPr>
              <w:spacing w:after="0" w:line="276" w:lineRule="auto"/>
              <w:jc w:val="center"/>
              <w:rPr>
                <w:rFonts w:ascii="Times New Roman" w:hAnsi="Times New Roman" w:cs="Times New Roman"/>
                <w:highlight w:val="lightGray"/>
              </w:rPr>
            </w:pPr>
          </w:p>
        </w:tc>
        <w:tc>
          <w:tcPr>
            <w:tcW w:w="2126" w:type="dxa"/>
            <w:vMerge/>
            <w:textDirection w:val="btLr"/>
            <w:vAlign w:val="center"/>
          </w:tcPr>
          <w:p w14:paraId="5A93EB8D" w14:textId="77777777" w:rsidR="00B52750" w:rsidRPr="0077776D" w:rsidRDefault="00B52750" w:rsidP="00E6142A">
            <w:pPr>
              <w:suppressAutoHyphens/>
              <w:spacing w:after="0" w:line="276" w:lineRule="auto"/>
              <w:ind w:left="113" w:right="113"/>
              <w:jc w:val="center"/>
              <w:rPr>
                <w:rFonts w:ascii="Times New Roman" w:hAnsi="Times New Roman" w:cs="Times New Roman"/>
                <w:highlight w:val="lightGray"/>
              </w:rPr>
            </w:pPr>
          </w:p>
        </w:tc>
        <w:tc>
          <w:tcPr>
            <w:tcW w:w="2410" w:type="dxa"/>
            <w:vMerge/>
            <w:vAlign w:val="center"/>
          </w:tcPr>
          <w:p w14:paraId="77C055CA" w14:textId="77777777" w:rsidR="00B52750" w:rsidRPr="0077776D" w:rsidRDefault="00B52750" w:rsidP="00E6142A">
            <w:pPr>
              <w:spacing w:after="0" w:line="276" w:lineRule="auto"/>
              <w:jc w:val="center"/>
              <w:rPr>
                <w:rFonts w:ascii="Times New Roman" w:hAnsi="Times New Roman" w:cs="Times New Roman"/>
                <w:highlight w:val="lightGray"/>
              </w:rPr>
            </w:pPr>
          </w:p>
        </w:tc>
      </w:tr>
      <w:tr w:rsidR="00B52750" w:rsidRPr="0077776D" w14:paraId="326B4302" w14:textId="77777777" w:rsidTr="00E6142A">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113" w:type="dxa"/>
          <w:wAfter w:w="251" w:type="dxa"/>
          <w:trHeight w:val="419"/>
          <w:jc w:val="center"/>
        </w:trPr>
        <w:tc>
          <w:tcPr>
            <w:tcW w:w="1555" w:type="dxa"/>
            <w:vAlign w:val="center"/>
          </w:tcPr>
          <w:p w14:paraId="529B7FBE" w14:textId="77777777" w:rsidR="00B52750" w:rsidRPr="0077776D" w:rsidRDefault="00B52750" w:rsidP="00E6142A">
            <w:pPr>
              <w:jc w:val="center"/>
              <w:rPr>
                <w:rFonts w:ascii="Times New Roman" w:hAnsi="Times New Roman" w:cs="Times New Roman"/>
              </w:rPr>
            </w:pPr>
            <w:r w:rsidRPr="0077776D">
              <w:rPr>
                <w:rFonts w:ascii="Times New Roman" w:hAnsi="Times New Roman" w:cs="Times New Roman"/>
              </w:rPr>
              <w:t>1</w:t>
            </w:r>
          </w:p>
        </w:tc>
        <w:tc>
          <w:tcPr>
            <w:tcW w:w="6978" w:type="dxa"/>
            <w:vAlign w:val="center"/>
          </w:tcPr>
          <w:p w14:paraId="3280823A" w14:textId="77777777" w:rsidR="00B52750" w:rsidRPr="0077776D" w:rsidRDefault="00B52750" w:rsidP="00E6142A">
            <w:pPr>
              <w:jc w:val="center"/>
              <w:rPr>
                <w:rFonts w:ascii="Times New Roman" w:hAnsi="Times New Roman" w:cs="Times New Roman"/>
              </w:rPr>
            </w:pPr>
            <w:r w:rsidRPr="0077776D">
              <w:rPr>
                <w:rFonts w:ascii="Times New Roman" w:hAnsi="Times New Roman" w:cs="Times New Roman"/>
              </w:rPr>
              <w:t>2</w:t>
            </w:r>
          </w:p>
        </w:tc>
        <w:tc>
          <w:tcPr>
            <w:tcW w:w="1701" w:type="dxa"/>
            <w:gridSpan w:val="2"/>
            <w:vAlign w:val="center"/>
          </w:tcPr>
          <w:p w14:paraId="0710BB9F" w14:textId="77777777" w:rsidR="00B52750" w:rsidRPr="0077776D" w:rsidRDefault="00B52750" w:rsidP="00E6142A">
            <w:pPr>
              <w:jc w:val="center"/>
              <w:rPr>
                <w:rFonts w:ascii="Times New Roman" w:hAnsi="Times New Roman" w:cs="Times New Roman"/>
              </w:rPr>
            </w:pPr>
            <w:r w:rsidRPr="0077776D">
              <w:rPr>
                <w:rFonts w:ascii="Times New Roman" w:hAnsi="Times New Roman" w:cs="Times New Roman"/>
              </w:rPr>
              <w:t>3</w:t>
            </w:r>
          </w:p>
        </w:tc>
        <w:tc>
          <w:tcPr>
            <w:tcW w:w="2126" w:type="dxa"/>
            <w:vAlign w:val="center"/>
          </w:tcPr>
          <w:p w14:paraId="27FA805B" w14:textId="77777777" w:rsidR="00B52750" w:rsidRPr="0077776D" w:rsidRDefault="00B52750" w:rsidP="00E6142A">
            <w:pPr>
              <w:jc w:val="center"/>
              <w:rPr>
                <w:rFonts w:ascii="Times New Roman" w:hAnsi="Times New Roman" w:cs="Times New Roman"/>
              </w:rPr>
            </w:pPr>
            <w:r w:rsidRPr="0077776D">
              <w:rPr>
                <w:rFonts w:ascii="Times New Roman" w:hAnsi="Times New Roman" w:cs="Times New Roman"/>
              </w:rPr>
              <w:t>4</w:t>
            </w:r>
          </w:p>
        </w:tc>
        <w:tc>
          <w:tcPr>
            <w:tcW w:w="2410" w:type="dxa"/>
            <w:vAlign w:val="center"/>
          </w:tcPr>
          <w:p w14:paraId="501AE25F" w14:textId="77777777" w:rsidR="00B52750" w:rsidRPr="0077776D" w:rsidRDefault="00B52750" w:rsidP="00E6142A">
            <w:pPr>
              <w:jc w:val="center"/>
              <w:rPr>
                <w:rFonts w:ascii="Times New Roman" w:hAnsi="Times New Roman" w:cs="Times New Roman"/>
              </w:rPr>
            </w:pPr>
            <w:r w:rsidRPr="0077776D">
              <w:rPr>
                <w:rFonts w:ascii="Times New Roman" w:hAnsi="Times New Roman" w:cs="Times New Roman"/>
              </w:rPr>
              <w:t>5</w:t>
            </w:r>
          </w:p>
        </w:tc>
      </w:tr>
      <w:tr w:rsidR="00B52750" w:rsidRPr="0077776D" w14:paraId="3D84C77F" w14:textId="77777777" w:rsidTr="00AB1EA4">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113" w:type="dxa"/>
          <w:wAfter w:w="251" w:type="dxa"/>
          <w:trHeight w:val="524"/>
          <w:jc w:val="center"/>
        </w:trPr>
        <w:tc>
          <w:tcPr>
            <w:tcW w:w="1555" w:type="dxa"/>
            <w:vAlign w:val="center"/>
          </w:tcPr>
          <w:p w14:paraId="57F67E2A" w14:textId="77777777" w:rsidR="00B52750" w:rsidRPr="0077776D" w:rsidRDefault="00B52750" w:rsidP="00E6142A">
            <w:pPr>
              <w:rPr>
                <w:rFonts w:ascii="Times New Roman" w:hAnsi="Times New Roman" w:cs="Times New Roman"/>
                <w:b/>
              </w:rPr>
            </w:pPr>
            <w:r w:rsidRPr="0077776D">
              <w:rPr>
                <w:rFonts w:ascii="Times New Roman" w:hAnsi="Times New Roman" w:cs="Times New Roman"/>
                <w:b/>
              </w:rPr>
              <w:t xml:space="preserve">ДПБ </w:t>
            </w:r>
          </w:p>
        </w:tc>
        <w:tc>
          <w:tcPr>
            <w:tcW w:w="6978" w:type="dxa"/>
            <w:vAlign w:val="center"/>
          </w:tcPr>
          <w:p w14:paraId="2652F451" w14:textId="1FD56FA4" w:rsidR="00B52750" w:rsidRPr="0077776D" w:rsidRDefault="00B52750" w:rsidP="008D4B13">
            <w:pPr>
              <w:rPr>
                <w:rFonts w:ascii="Times New Roman" w:hAnsi="Times New Roman" w:cs="Times New Roman"/>
                <w:bCs/>
              </w:rPr>
            </w:pPr>
            <w:r w:rsidRPr="0077776D">
              <w:rPr>
                <w:rFonts w:ascii="Times New Roman" w:hAnsi="Times New Roman" w:cs="Times New Roman"/>
                <w:b/>
              </w:rPr>
              <w:t>Дополнительный профессиональный блок</w:t>
            </w:r>
            <w:r w:rsidRPr="0077776D">
              <w:rPr>
                <w:rFonts w:ascii="Times New Roman" w:hAnsi="Times New Roman" w:cs="Times New Roman"/>
                <w:b/>
                <w:i/>
                <w:iCs/>
              </w:rPr>
              <w:t xml:space="preserve"> </w:t>
            </w:r>
            <w:r w:rsidRPr="0077776D">
              <w:rPr>
                <w:rFonts w:ascii="Times New Roman" w:hAnsi="Times New Roman" w:cs="Times New Roman"/>
                <w:bCs/>
                <w:i/>
                <w:iCs/>
              </w:rPr>
              <w:t>(</w:t>
            </w:r>
            <w:r w:rsidR="0077776D" w:rsidRPr="0077776D">
              <w:rPr>
                <w:rFonts w:ascii="Times New Roman" w:hAnsi="Times New Roman" w:cs="Times New Roman"/>
                <w:bCs/>
                <w:i/>
                <w:iCs/>
              </w:rPr>
              <w:t xml:space="preserve">АО «ЦКБА», </w:t>
            </w:r>
            <w:r w:rsidR="008D4B13" w:rsidRPr="0077776D">
              <w:rPr>
                <w:rFonts w:ascii="Times New Roman" w:hAnsi="Times New Roman" w:cs="Times New Roman"/>
                <w:bCs/>
                <w:i/>
                <w:iCs/>
              </w:rPr>
              <w:t>АО «ОНИИП»</w:t>
            </w:r>
            <w:r w:rsidRPr="0077776D">
              <w:rPr>
                <w:rFonts w:ascii="Times New Roman" w:hAnsi="Times New Roman" w:cs="Times New Roman"/>
                <w:bCs/>
                <w:i/>
                <w:iCs/>
              </w:rPr>
              <w:t>)</w:t>
            </w:r>
          </w:p>
        </w:tc>
        <w:tc>
          <w:tcPr>
            <w:tcW w:w="1701" w:type="dxa"/>
            <w:gridSpan w:val="2"/>
            <w:vAlign w:val="center"/>
          </w:tcPr>
          <w:p w14:paraId="57737FD8" w14:textId="676F82B7" w:rsidR="00B52750" w:rsidRPr="0077776D" w:rsidRDefault="00AB1EA4" w:rsidP="00AB1EA4">
            <w:pPr>
              <w:jc w:val="center"/>
              <w:rPr>
                <w:rFonts w:ascii="Times New Roman" w:hAnsi="Times New Roman" w:cs="Times New Roman"/>
                <w:b/>
                <w:bCs/>
                <w:color w:val="000000"/>
              </w:rPr>
            </w:pPr>
            <w:r w:rsidRPr="0077776D">
              <w:rPr>
                <w:rFonts w:ascii="Times New Roman" w:hAnsi="Times New Roman" w:cs="Times New Roman"/>
                <w:b/>
                <w:bCs/>
                <w:color w:val="000000"/>
              </w:rPr>
              <w:t>126</w:t>
            </w:r>
          </w:p>
        </w:tc>
        <w:tc>
          <w:tcPr>
            <w:tcW w:w="2126" w:type="dxa"/>
            <w:vAlign w:val="center"/>
          </w:tcPr>
          <w:p w14:paraId="04FC790F" w14:textId="6C9D2ED0" w:rsidR="00B52750" w:rsidRPr="0077776D" w:rsidRDefault="00AB1EA4" w:rsidP="00E6142A">
            <w:pPr>
              <w:jc w:val="center"/>
              <w:rPr>
                <w:rFonts w:ascii="Times New Roman" w:hAnsi="Times New Roman" w:cs="Times New Roman"/>
                <w:color w:val="000000"/>
              </w:rPr>
            </w:pPr>
            <w:r w:rsidRPr="0077776D">
              <w:rPr>
                <w:rFonts w:ascii="Times New Roman" w:hAnsi="Times New Roman" w:cs="Times New Roman"/>
              </w:rPr>
              <w:t>2</w:t>
            </w:r>
            <w:r w:rsidR="0077776D">
              <w:rPr>
                <w:rFonts w:ascii="Times New Roman" w:hAnsi="Times New Roman" w:cs="Times New Roman"/>
              </w:rPr>
              <w:t>6</w:t>
            </w:r>
          </w:p>
        </w:tc>
        <w:tc>
          <w:tcPr>
            <w:tcW w:w="2410" w:type="dxa"/>
            <w:vAlign w:val="center"/>
          </w:tcPr>
          <w:p w14:paraId="64BCE407" w14:textId="1C56CDF8" w:rsidR="00B52750" w:rsidRPr="0077776D" w:rsidRDefault="00C6047E" w:rsidP="00E6142A">
            <w:pPr>
              <w:jc w:val="center"/>
              <w:rPr>
                <w:rFonts w:ascii="Times New Roman" w:hAnsi="Times New Roman" w:cs="Times New Roman"/>
                <w:color w:val="000000"/>
              </w:rPr>
            </w:pPr>
            <w:r w:rsidRPr="0077776D">
              <w:rPr>
                <w:rFonts w:ascii="Times New Roman" w:hAnsi="Times New Roman" w:cs="Times New Roman"/>
              </w:rPr>
              <w:t>4</w:t>
            </w:r>
          </w:p>
        </w:tc>
      </w:tr>
      <w:tr w:rsidR="00AB1EA4" w:rsidRPr="0077776D" w14:paraId="0398A0E4" w14:textId="77777777" w:rsidTr="00E6142A">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113" w:type="dxa"/>
          <w:wAfter w:w="251" w:type="dxa"/>
          <w:trHeight w:val="433"/>
          <w:jc w:val="center"/>
        </w:trPr>
        <w:tc>
          <w:tcPr>
            <w:tcW w:w="1555" w:type="dxa"/>
            <w:vAlign w:val="center"/>
          </w:tcPr>
          <w:p w14:paraId="29E61CA5" w14:textId="77777777" w:rsidR="00AB1EA4" w:rsidRPr="0077776D" w:rsidRDefault="00AB1EA4" w:rsidP="00AB1EA4">
            <w:pPr>
              <w:rPr>
                <w:rFonts w:ascii="Times New Roman" w:hAnsi="Times New Roman" w:cs="Times New Roman"/>
                <w:b/>
              </w:rPr>
            </w:pPr>
            <w:r w:rsidRPr="0077776D">
              <w:rPr>
                <w:rFonts w:ascii="Times New Roman" w:hAnsi="Times New Roman" w:cs="Times New Roman"/>
                <w:b/>
              </w:rPr>
              <w:t>ОП.00</w:t>
            </w:r>
          </w:p>
        </w:tc>
        <w:tc>
          <w:tcPr>
            <w:tcW w:w="6978" w:type="dxa"/>
            <w:vAlign w:val="center"/>
          </w:tcPr>
          <w:p w14:paraId="7BE5A0AF" w14:textId="518913BF" w:rsidR="00AB1EA4" w:rsidRPr="0077776D" w:rsidRDefault="00AB1EA4" w:rsidP="008D4B13">
            <w:pPr>
              <w:rPr>
                <w:rFonts w:ascii="Times New Roman" w:hAnsi="Times New Roman" w:cs="Times New Roman"/>
                <w:b/>
              </w:rPr>
            </w:pPr>
            <w:r w:rsidRPr="0077776D">
              <w:rPr>
                <w:rFonts w:ascii="Times New Roman" w:hAnsi="Times New Roman" w:cs="Times New Roman"/>
                <w:b/>
              </w:rPr>
              <w:t>Общепрофессиональный цикл</w:t>
            </w:r>
          </w:p>
        </w:tc>
        <w:tc>
          <w:tcPr>
            <w:tcW w:w="1701" w:type="dxa"/>
            <w:gridSpan w:val="2"/>
            <w:vAlign w:val="center"/>
          </w:tcPr>
          <w:p w14:paraId="33524300" w14:textId="36583E38" w:rsidR="00AB1EA4" w:rsidRPr="0077776D" w:rsidRDefault="00AB1EA4" w:rsidP="00AB1EA4">
            <w:pPr>
              <w:jc w:val="center"/>
              <w:rPr>
                <w:rFonts w:ascii="Times New Roman" w:hAnsi="Times New Roman" w:cs="Times New Roman"/>
                <w:b/>
                <w:bCs/>
                <w:color w:val="000000"/>
              </w:rPr>
            </w:pPr>
            <w:r w:rsidRPr="0077776D">
              <w:rPr>
                <w:rFonts w:ascii="Times New Roman" w:hAnsi="Times New Roman" w:cs="Times New Roman"/>
                <w:b/>
                <w:bCs/>
                <w:color w:val="000000"/>
              </w:rPr>
              <w:t>126</w:t>
            </w:r>
          </w:p>
        </w:tc>
        <w:tc>
          <w:tcPr>
            <w:tcW w:w="2126" w:type="dxa"/>
            <w:vAlign w:val="center"/>
          </w:tcPr>
          <w:p w14:paraId="75E1205A" w14:textId="27DDFF98" w:rsidR="00AB1EA4" w:rsidRPr="0077776D" w:rsidRDefault="00AB1EA4" w:rsidP="00AB1EA4">
            <w:pPr>
              <w:jc w:val="center"/>
              <w:rPr>
                <w:rFonts w:ascii="Times New Roman" w:hAnsi="Times New Roman" w:cs="Times New Roman"/>
                <w:color w:val="000000"/>
              </w:rPr>
            </w:pPr>
            <w:r w:rsidRPr="0077776D">
              <w:rPr>
                <w:rFonts w:ascii="Times New Roman" w:hAnsi="Times New Roman" w:cs="Times New Roman"/>
                <w:color w:val="000000"/>
              </w:rPr>
              <w:t>2</w:t>
            </w:r>
            <w:r w:rsidR="0077776D">
              <w:rPr>
                <w:rFonts w:ascii="Times New Roman" w:hAnsi="Times New Roman" w:cs="Times New Roman"/>
                <w:color w:val="000000"/>
              </w:rPr>
              <w:t>6</w:t>
            </w:r>
          </w:p>
        </w:tc>
        <w:tc>
          <w:tcPr>
            <w:tcW w:w="2410" w:type="dxa"/>
          </w:tcPr>
          <w:p w14:paraId="58A3163A" w14:textId="70B3944B" w:rsidR="00AB1EA4" w:rsidRPr="0077776D" w:rsidRDefault="00AB1EA4" w:rsidP="00AB1EA4">
            <w:pPr>
              <w:jc w:val="center"/>
              <w:rPr>
                <w:rFonts w:ascii="Times New Roman" w:hAnsi="Times New Roman" w:cs="Times New Roman"/>
              </w:rPr>
            </w:pPr>
          </w:p>
        </w:tc>
      </w:tr>
      <w:tr w:rsidR="005C7DE0" w:rsidRPr="0077776D" w14:paraId="1BF5C84D" w14:textId="77777777" w:rsidTr="00E6142A">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113" w:type="dxa"/>
          <w:wAfter w:w="251" w:type="dxa"/>
          <w:trHeight w:val="433"/>
          <w:jc w:val="center"/>
        </w:trPr>
        <w:tc>
          <w:tcPr>
            <w:tcW w:w="1555" w:type="dxa"/>
            <w:vAlign w:val="center"/>
          </w:tcPr>
          <w:p w14:paraId="1160FAEF" w14:textId="0299B51B" w:rsidR="005C7DE0" w:rsidRPr="0077776D" w:rsidRDefault="005C7DE0" w:rsidP="005C7DE0">
            <w:pPr>
              <w:rPr>
                <w:rFonts w:ascii="Times New Roman" w:hAnsi="Times New Roman" w:cs="Times New Roman"/>
              </w:rPr>
            </w:pPr>
            <w:r w:rsidRPr="0077776D">
              <w:rPr>
                <w:rFonts w:ascii="Times New Roman" w:hAnsi="Times New Roman" w:cs="Times New Roman"/>
              </w:rPr>
              <w:t>ОП</w:t>
            </w:r>
            <w:r w:rsidR="0077776D" w:rsidRPr="0077776D">
              <w:rPr>
                <w:rFonts w:ascii="Times New Roman" w:hAnsi="Times New Roman" w:cs="Times New Roman"/>
              </w:rPr>
              <w:t>.</w:t>
            </w:r>
            <w:r w:rsidRPr="0077776D">
              <w:rPr>
                <w:rFonts w:ascii="Times New Roman" w:hAnsi="Times New Roman" w:cs="Times New Roman"/>
              </w:rPr>
              <w:t>12</w:t>
            </w:r>
          </w:p>
        </w:tc>
        <w:tc>
          <w:tcPr>
            <w:tcW w:w="6978" w:type="dxa"/>
            <w:vAlign w:val="center"/>
          </w:tcPr>
          <w:p w14:paraId="50876DD4" w14:textId="023B1AD1" w:rsidR="005C7DE0" w:rsidRPr="0077776D" w:rsidRDefault="005C7DE0" w:rsidP="005C7DE0">
            <w:pPr>
              <w:rPr>
                <w:rFonts w:ascii="Times New Roman" w:hAnsi="Times New Roman" w:cs="Times New Roman"/>
                <w:color w:val="000000"/>
              </w:rPr>
            </w:pPr>
            <w:r w:rsidRPr="0077776D">
              <w:rPr>
                <w:rFonts w:ascii="Times New Roman" w:hAnsi="Times New Roman" w:cs="Times New Roman"/>
                <w:color w:val="000000"/>
              </w:rPr>
              <w:t>Охрана труда</w:t>
            </w:r>
          </w:p>
        </w:tc>
        <w:tc>
          <w:tcPr>
            <w:tcW w:w="1701" w:type="dxa"/>
            <w:gridSpan w:val="2"/>
            <w:vAlign w:val="center"/>
          </w:tcPr>
          <w:p w14:paraId="768D3108" w14:textId="213FA4EB" w:rsidR="005C7DE0" w:rsidRPr="0077776D" w:rsidRDefault="005C7DE0" w:rsidP="005C7DE0">
            <w:pPr>
              <w:jc w:val="center"/>
              <w:rPr>
                <w:rFonts w:ascii="Times New Roman" w:hAnsi="Times New Roman" w:cs="Times New Roman"/>
                <w:b/>
                <w:bCs/>
                <w:color w:val="000000"/>
              </w:rPr>
            </w:pPr>
            <w:r w:rsidRPr="0077776D">
              <w:rPr>
                <w:rFonts w:ascii="Times New Roman" w:hAnsi="Times New Roman" w:cs="Times New Roman"/>
                <w:color w:val="000000"/>
              </w:rPr>
              <w:t>36</w:t>
            </w:r>
          </w:p>
        </w:tc>
        <w:tc>
          <w:tcPr>
            <w:tcW w:w="2126" w:type="dxa"/>
            <w:vAlign w:val="center"/>
          </w:tcPr>
          <w:p w14:paraId="219F0A00" w14:textId="21A68033" w:rsidR="005C7DE0" w:rsidRPr="0077776D" w:rsidRDefault="005C7DE0" w:rsidP="005C7DE0">
            <w:pPr>
              <w:jc w:val="center"/>
              <w:rPr>
                <w:rFonts w:ascii="Times New Roman" w:hAnsi="Times New Roman" w:cs="Times New Roman"/>
                <w:color w:val="000000"/>
              </w:rPr>
            </w:pPr>
            <w:r w:rsidRPr="0077776D">
              <w:rPr>
                <w:rFonts w:ascii="Times New Roman" w:hAnsi="Times New Roman" w:cs="Times New Roman"/>
                <w:color w:val="000000"/>
              </w:rPr>
              <w:t>4</w:t>
            </w:r>
          </w:p>
        </w:tc>
        <w:tc>
          <w:tcPr>
            <w:tcW w:w="2410" w:type="dxa"/>
          </w:tcPr>
          <w:p w14:paraId="6D4F72D8" w14:textId="30425A86" w:rsidR="005C7DE0" w:rsidRPr="0077776D" w:rsidRDefault="00C6047E" w:rsidP="005C7DE0">
            <w:pPr>
              <w:jc w:val="center"/>
              <w:rPr>
                <w:rFonts w:ascii="Times New Roman" w:hAnsi="Times New Roman" w:cs="Times New Roman"/>
              </w:rPr>
            </w:pPr>
            <w:r w:rsidRPr="0077776D">
              <w:rPr>
                <w:rFonts w:ascii="Times New Roman" w:hAnsi="Times New Roman" w:cs="Times New Roman"/>
              </w:rPr>
              <w:t>4</w:t>
            </w:r>
          </w:p>
        </w:tc>
      </w:tr>
      <w:tr w:rsidR="005C7DE0" w:rsidRPr="0077776D" w14:paraId="3FF6E036" w14:textId="77777777" w:rsidTr="00E6142A">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113" w:type="dxa"/>
          <w:wAfter w:w="251" w:type="dxa"/>
          <w:trHeight w:val="433"/>
          <w:jc w:val="center"/>
        </w:trPr>
        <w:tc>
          <w:tcPr>
            <w:tcW w:w="1555" w:type="dxa"/>
            <w:vAlign w:val="center"/>
          </w:tcPr>
          <w:p w14:paraId="72F59B13" w14:textId="5A8090BD" w:rsidR="005C7DE0" w:rsidRPr="0077776D" w:rsidRDefault="005C7DE0" w:rsidP="005C7DE0">
            <w:pPr>
              <w:rPr>
                <w:rFonts w:ascii="Times New Roman" w:hAnsi="Times New Roman" w:cs="Times New Roman"/>
                <w:b/>
              </w:rPr>
            </w:pPr>
            <w:r w:rsidRPr="0077776D">
              <w:rPr>
                <w:rFonts w:ascii="Times New Roman" w:hAnsi="Times New Roman" w:cs="Times New Roman"/>
                <w:color w:val="000000"/>
              </w:rPr>
              <w:t>ОП.13</w:t>
            </w:r>
          </w:p>
        </w:tc>
        <w:tc>
          <w:tcPr>
            <w:tcW w:w="6978" w:type="dxa"/>
            <w:vAlign w:val="center"/>
          </w:tcPr>
          <w:p w14:paraId="534B21A9" w14:textId="113D9767" w:rsidR="005C7DE0" w:rsidRPr="0077776D" w:rsidRDefault="005C7DE0" w:rsidP="005C7DE0">
            <w:pPr>
              <w:rPr>
                <w:rFonts w:ascii="Times New Roman" w:hAnsi="Times New Roman" w:cs="Times New Roman"/>
                <w:color w:val="000000"/>
              </w:rPr>
            </w:pPr>
            <w:r w:rsidRPr="0077776D">
              <w:rPr>
                <w:rFonts w:ascii="Times New Roman" w:hAnsi="Times New Roman" w:cs="Times New Roman"/>
                <w:color w:val="000000"/>
              </w:rPr>
              <w:t>Методики проведения испытаний различных видов радиоэлектронной техники</w:t>
            </w:r>
          </w:p>
        </w:tc>
        <w:tc>
          <w:tcPr>
            <w:tcW w:w="1701" w:type="dxa"/>
            <w:gridSpan w:val="2"/>
            <w:vAlign w:val="center"/>
          </w:tcPr>
          <w:p w14:paraId="045730AE" w14:textId="0B90DA2E" w:rsidR="005C7DE0" w:rsidRPr="0077776D" w:rsidRDefault="005C7DE0" w:rsidP="005C7DE0">
            <w:pPr>
              <w:jc w:val="center"/>
              <w:rPr>
                <w:rFonts w:ascii="Times New Roman" w:hAnsi="Times New Roman" w:cs="Times New Roman"/>
              </w:rPr>
            </w:pPr>
            <w:r w:rsidRPr="0077776D">
              <w:rPr>
                <w:rFonts w:ascii="Times New Roman" w:hAnsi="Times New Roman" w:cs="Times New Roman"/>
                <w:color w:val="000000"/>
              </w:rPr>
              <w:t>40</w:t>
            </w:r>
          </w:p>
        </w:tc>
        <w:tc>
          <w:tcPr>
            <w:tcW w:w="2126" w:type="dxa"/>
            <w:vAlign w:val="center"/>
          </w:tcPr>
          <w:p w14:paraId="1FF34659" w14:textId="4F0ECC49" w:rsidR="005C7DE0" w:rsidRPr="0077776D" w:rsidRDefault="005C7DE0" w:rsidP="005C7DE0">
            <w:pPr>
              <w:jc w:val="center"/>
              <w:rPr>
                <w:rFonts w:ascii="Times New Roman" w:hAnsi="Times New Roman" w:cs="Times New Roman"/>
              </w:rPr>
            </w:pPr>
            <w:r w:rsidRPr="0077776D">
              <w:rPr>
                <w:rFonts w:ascii="Times New Roman" w:hAnsi="Times New Roman" w:cs="Times New Roman"/>
                <w:color w:val="000000"/>
              </w:rPr>
              <w:t>8</w:t>
            </w:r>
          </w:p>
        </w:tc>
        <w:tc>
          <w:tcPr>
            <w:tcW w:w="2410" w:type="dxa"/>
          </w:tcPr>
          <w:p w14:paraId="52DE9494" w14:textId="5FD64169" w:rsidR="005C7DE0" w:rsidRPr="0077776D" w:rsidRDefault="00C6047E" w:rsidP="005C7DE0">
            <w:pPr>
              <w:jc w:val="center"/>
              <w:rPr>
                <w:rFonts w:ascii="Times New Roman" w:hAnsi="Times New Roman" w:cs="Times New Roman"/>
              </w:rPr>
            </w:pPr>
            <w:r w:rsidRPr="0077776D">
              <w:rPr>
                <w:rFonts w:ascii="Times New Roman" w:hAnsi="Times New Roman" w:cs="Times New Roman"/>
              </w:rPr>
              <w:t>4</w:t>
            </w:r>
          </w:p>
        </w:tc>
      </w:tr>
      <w:tr w:rsidR="005C7DE0" w:rsidRPr="0077776D" w14:paraId="1C366FC5" w14:textId="77777777" w:rsidTr="00E6142A">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113" w:type="dxa"/>
          <w:wAfter w:w="251" w:type="dxa"/>
          <w:trHeight w:val="433"/>
          <w:jc w:val="center"/>
        </w:trPr>
        <w:tc>
          <w:tcPr>
            <w:tcW w:w="1555" w:type="dxa"/>
            <w:vAlign w:val="center"/>
          </w:tcPr>
          <w:p w14:paraId="1C06781D" w14:textId="5DC589F3" w:rsidR="005C7DE0" w:rsidRPr="0077776D" w:rsidRDefault="005C7DE0" w:rsidP="005C7DE0">
            <w:pPr>
              <w:rPr>
                <w:rFonts w:ascii="Times New Roman" w:hAnsi="Times New Roman" w:cs="Times New Roman"/>
                <w:b/>
              </w:rPr>
            </w:pPr>
            <w:r w:rsidRPr="0077776D">
              <w:rPr>
                <w:rFonts w:ascii="Times New Roman" w:hAnsi="Times New Roman" w:cs="Times New Roman"/>
                <w:color w:val="000000"/>
              </w:rPr>
              <w:t>ОП.14</w:t>
            </w:r>
          </w:p>
        </w:tc>
        <w:tc>
          <w:tcPr>
            <w:tcW w:w="6978" w:type="dxa"/>
            <w:vAlign w:val="center"/>
          </w:tcPr>
          <w:p w14:paraId="3F3AA417" w14:textId="4C444C1F" w:rsidR="005C7DE0" w:rsidRPr="0077776D" w:rsidRDefault="005C7DE0" w:rsidP="005C7DE0">
            <w:pPr>
              <w:rPr>
                <w:rFonts w:ascii="Times New Roman" w:hAnsi="Times New Roman" w:cs="Times New Roman"/>
                <w:color w:val="000000"/>
              </w:rPr>
            </w:pPr>
            <w:r w:rsidRPr="0077776D">
              <w:rPr>
                <w:rFonts w:ascii="Times New Roman" w:hAnsi="Times New Roman" w:cs="Times New Roman"/>
                <w:color w:val="000000"/>
              </w:rPr>
              <w:t>Основы регулировки аппаратуры простого функционального назначения</w:t>
            </w:r>
          </w:p>
        </w:tc>
        <w:tc>
          <w:tcPr>
            <w:tcW w:w="1701" w:type="dxa"/>
            <w:gridSpan w:val="2"/>
            <w:vAlign w:val="center"/>
          </w:tcPr>
          <w:p w14:paraId="47B5CFA3" w14:textId="05BFE17E" w:rsidR="005C7DE0" w:rsidRPr="0077776D" w:rsidRDefault="005C7DE0" w:rsidP="005C7DE0">
            <w:pPr>
              <w:jc w:val="center"/>
              <w:rPr>
                <w:rFonts w:ascii="Times New Roman" w:hAnsi="Times New Roman" w:cs="Times New Roman"/>
              </w:rPr>
            </w:pPr>
            <w:r w:rsidRPr="0077776D">
              <w:rPr>
                <w:rFonts w:ascii="Times New Roman" w:hAnsi="Times New Roman" w:cs="Times New Roman"/>
                <w:color w:val="000000"/>
              </w:rPr>
              <w:t>50</w:t>
            </w:r>
          </w:p>
        </w:tc>
        <w:tc>
          <w:tcPr>
            <w:tcW w:w="2126" w:type="dxa"/>
            <w:vAlign w:val="center"/>
          </w:tcPr>
          <w:p w14:paraId="24EB6C6B" w14:textId="676DA5EC" w:rsidR="005C7DE0" w:rsidRPr="0077776D" w:rsidRDefault="005C7DE0" w:rsidP="005C7DE0">
            <w:pPr>
              <w:jc w:val="center"/>
              <w:rPr>
                <w:rFonts w:ascii="Times New Roman" w:hAnsi="Times New Roman" w:cs="Times New Roman"/>
              </w:rPr>
            </w:pPr>
            <w:r w:rsidRPr="0077776D">
              <w:rPr>
                <w:rFonts w:ascii="Times New Roman" w:hAnsi="Times New Roman" w:cs="Times New Roman"/>
                <w:color w:val="000000"/>
              </w:rPr>
              <w:t>1</w:t>
            </w:r>
            <w:r w:rsidR="0077776D" w:rsidRPr="0077776D">
              <w:rPr>
                <w:rFonts w:ascii="Times New Roman" w:hAnsi="Times New Roman" w:cs="Times New Roman"/>
                <w:color w:val="000000"/>
              </w:rPr>
              <w:t>4</w:t>
            </w:r>
          </w:p>
        </w:tc>
        <w:tc>
          <w:tcPr>
            <w:tcW w:w="2410" w:type="dxa"/>
          </w:tcPr>
          <w:p w14:paraId="76AB144B" w14:textId="1FE5B3D7" w:rsidR="005C7DE0" w:rsidRPr="0077776D" w:rsidRDefault="00C6047E" w:rsidP="005C7DE0">
            <w:pPr>
              <w:jc w:val="center"/>
              <w:rPr>
                <w:rFonts w:ascii="Times New Roman" w:hAnsi="Times New Roman" w:cs="Times New Roman"/>
              </w:rPr>
            </w:pPr>
            <w:r w:rsidRPr="0077776D">
              <w:rPr>
                <w:rFonts w:ascii="Times New Roman" w:hAnsi="Times New Roman" w:cs="Times New Roman"/>
              </w:rPr>
              <w:t>4</w:t>
            </w:r>
          </w:p>
        </w:tc>
      </w:tr>
      <w:tr w:rsidR="00AB1EA4" w:rsidRPr="0077776D" w14:paraId="10FBDC19" w14:textId="77777777" w:rsidTr="00E6142A">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113" w:type="dxa"/>
          <w:wAfter w:w="251" w:type="dxa"/>
          <w:trHeight w:val="197"/>
          <w:jc w:val="center"/>
        </w:trPr>
        <w:tc>
          <w:tcPr>
            <w:tcW w:w="8533" w:type="dxa"/>
            <w:gridSpan w:val="2"/>
            <w:vAlign w:val="center"/>
          </w:tcPr>
          <w:p w14:paraId="5F6D7237" w14:textId="77777777" w:rsidR="00AB1EA4" w:rsidRPr="0077776D" w:rsidRDefault="00AB1EA4" w:rsidP="00AB1EA4">
            <w:pPr>
              <w:suppressAutoHyphens/>
              <w:rPr>
                <w:rFonts w:ascii="Times New Roman" w:hAnsi="Times New Roman" w:cs="Times New Roman"/>
                <w:b/>
                <w:highlight w:val="lightGray"/>
              </w:rPr>
            </w:pPr>
            <w:r w:rsidRPr="0077776D">
              <w:rPr>
                <w:rFonts w:ascii="Times New Roman" w:hAnsi="Times New Roman" w:cs="Times New Roman"/>
                <w:b/>
              </w:rPr>
              <w:t>Итого:</w:t>
            </w:r>
          </w:p>
        </w:tc>
        <w:tc>
          <w:tcPr>
            <w:tcW w:w="1701" w:type="dxa"/>
            <w:gridSpan w:val="2"/>
          </w:tcPr>
          <w:p w14:paraId="04C3A21E" w14:textId="31B684CF" w:rsidR="00AB1EA4" w:rsidRPr="0077776D" w:rsidRDefault="00AB1EA4" w:rsidP="00AB1EA4">
            <w:pPr>
              <w:jc w:val="center"/>
              <w:rPr>
                <w:rFonts w:ascii="Times New Roman" w:hAnsi="Times New Roman" w:cs="Times New Roman"/>
                <w:b/>
                <w:bCs/>
                <w:color w:val="FF0000"/>
                <w:highlight w:val="yellow"/>
              </w:rPr>
            </w:pPr>
            <w:r w:rsidRPr="0077776D">
              <w:rPr>
                <w:rFonts w:ascii="Times New Roman" w:hAnsi="Times New Roman" w:cs="Times New Roman"/>
              </w:rPr>
              <w:t>12</w:t>
            </w:r>
            <w:r w:rsidR="0077776D">
              <w:rPr>
                <w:rFonts w:ascii="Times New Roman" w:hAnsi="Times New Roman" w:cs="Times New Roman"/>
              </w:rPr>
              <w:t>6</w:t>
            </w:r>
          </w:p>
        </w:tc>
        <w:tc>
          <w:tcPr>
            <w:tcW w:w="2126" w:type="dxa"/>
          </w:tcPr>
          <w:p w14:paraId="602F0F38" w14:textId="694203D8" w:rsidR="00AB1EA4" w:rsidRPr="0077776D" w:rsidRDefault="005C7DE0" w:rsidP="00AB1EA4">
            <w:pPr>
              <w:jc w:val="center"/>
              <w:rPr>
                <w:rFonts w:ascii="Times New Roman" w:hAnsi="Times New Roman" w:cs="Times New Roman"/>
                <w:highlight w:val="yellow"/>
              </w:rPr>
            </w:pPr>
            <w:r w:rsidRPr="0077776D">
              <w:rPr>
                <w:rFonts w:ascii="Times New Roman" w:hAnsi="Times New Roman" w:cs="Times New Roman"/>
              </w:rPr>
              <w:t>2</w:t>
            </w:r>
            <w:r w:rsidR="0077776D" w:rsidRPr="0077776D">
              <w:rPr>
                <w:rFonts w:ascii="Times New Roman" w:hAnsi="Times New Roman" w:cs="Times New Roman"/>
              </w:rPr>
              <w:t>6</w:t>
            </w:r>
          </w:p>
        </w:tc>
        <w:tc>
          <w:tcPr>
            <w:tcW w:w="2410" w:type="dxa"/>
          </w:tcPr>
          <w:p w14:paraId="0867CBA3" w14:textId="249A6A95" w:rsidR="00AB1EA4" w:rsidRPr="0077776D" w:rsidRDefault="00AB1EA4" w:rsidP="00AB1EA4">
            <w:pPr>
              <w:jc w:val="center"/>
              <w:rPr>
                <w:rFonts w:ascii="Times New Roman" w:hAnsi="Times New Roman" w:cs="Times New Roman"/>
                <w:highlight w:val="yellow"/>
              </w:rPr>
            </w:pPr>
          </w:p>
        </w:tc>
      </w:tr>
    </w:tbl>
    <w:p w14:paraId="2937612F" w14:textId="77777777" w:rsidR="00B52750" w:rsidRDefault="00B52750" w:rsidP="00B52750">
      <w:pPr>
        <w:rPr>
          <w:rFonts w:ascii="Times New Roman" w:hAnsi="Times New Roman"/>
          <w:b/>
          <w:bCs/>
          <w:sz w:val="24"/>
          <w:szCs w:val="24"/>
          <w:highlight w:val="lightGray"/>
        </w:rPr>
      </w:pPr>
    </w:p>
    <w:p w14:paraId="05DD4195" w14:textId="77777777" w:rsidR="008D4B13" w:rsidRDefault="008D4B13" w:rsidP="00B52750">
      <w:pPr>
        <w:jc w:val="both"/>
        <w:rPr>
          <w:rFonts w:ascii="Times New Roman" w:hAnsi="Times New Roman"/>
          <w:b/>
          <w:bCs/>
          <w:sz w:val="24"/>
          <w:szCs w:val="28"/>
        </w:rPr>
      </w:pPr>
    </w:p>
    <w:p w14:paraId="4C980118" w14:textId="77777777" w:rsidR="00B52750" w:rsidRPr="00BA0055" w:rsidRDefault="00B52750" w:rsidP="00B52750">
      <w:pPr>
        <w:jc w:val="both"/>
        <w:rPr>
          <w:rFonts w:ascii="Times New Roman" w:hAnsi="Times New Roman"/>
          <w:b/>
          <w:bCs/>
          <w:sz w:val="24"/>
          <w:szCs w:val="28"/>
        </w:rPr>
      </w:pPr>
      <w:r w:rsidRPr="00BA0055">
        <w:rPr>
          <w:rFonts w:ascii="Times New Roman" w:hAnsi="Times New Roman"/>
          <w:b/>
          <w:bCs/>
          <w:sz w:val="24"/>
          <w:szCs w:val="28"/>
        </w:rPr>
        <w:lastRenderedPageBreak/>
        <w:t>3.2. План обучения на предприятии с учетом специфики требований конкретного производства</w:t>
      </w:r>
    </w:p>
    <w:p w14:paraId="7E6ED852" w14:textId="2105A77F" w:rsidR="00B52750" w:rsidRDefault="00B52750" w:rsidP="00B52750">
      <w:pPr>
        <w:rPr>
          <w:rFonts w:ascii="Times New Roman" w:hAnsi="Times New Roman" w:cs="Times New Roman"/>
          <w:i/>
          <w:iCs/>
          <w:sz w:val="24"/>
          <w:lang w:eastAsia="en-US"/>
        </w:rPr>
      </w:pPr>
      <w:r w:rsidRPr="00BA0055">
        <w:rPr>
          <w:rFonts w:ascii="Times New Roman" w:hAnsi="Times New Roman" w:cs="Times New Roman"/>
          <w:i/>
          <w:iCs/>
          <w:sz w:val="24"/>
          <w:lang w:eastAsia="en-US"/>
        </w:rPr>
        <w:t>План обучения на предприятии заполнен исходя из помещений для организации образовательного процесса на базе предприятия-партнера. Работодатель снабжает необходимым оборудованием, инструментами, расходными материалами, обеспечивающими выполнение всех видов работ, определенных содержанием программ профессиональных модулей.</w:t>
      </w:r>
    </w:p>
    <w:p w14:paraId="70F769C2" w14:textId="77777777" w:rsidR="001D015A" w:rsidRPr="00BA0055" w:rsidRDefault="001D015A" w:rsidP="00B52750">
      <w:pPr>
        <w:rPr>
          <w:rFonts w:ascii="Times New Roman" w:hAnsi="Times New Roman" w:cs="Times New Roman"/>
          <w:i/>
          <w:iCs/>
          <w:sz w:val="24"/>
          <w:lang w:eastAsia="en-US"/>
        </w:rPr>
      </w:pPr>
    </w:p>
    <w:tbl>
      <w:tblPr>
        <w:tblStyle w:val="a7"/>
        <w:tblW w:w="5000" w:type="pct"/>
        <w:tblLayout w:type="fixed"/>
        <w:tblLook w:val="04A0" w:firstRow="1" w:lastRow="0" w:firstColumn="1" w:lastColumn="0" w:noHBand="0" w:noVBand="1"/>
      </w:tblPr>
      <w:tblGrid>
        <w:gridCol w:w="736"/>
        <w:gridCol w:w="3708"/>
        <w:gridCol w:w="926"/>
        <w:gridCol w:w="2700"/>
        <w:gridCol w:w="1570"/>
        <w:gridCol w:w="1121"/>
        <w:gridCol w:w="2032"/>
        <w:gridCol w:w="1993"/>
      </w:tblGrid>
      <w:tr w:rsidR="00B52750" w:rsidRPr="0077776D" w14:paraId="14DAB91C" w14:textId="77777777" w:rsidTr="0077776D">
        <w:trPr>
          <w:trHeight w:val="468"/>
        </w:trPr>
        <w:tc>
          <w:tcPr>
            <w:tcW w:w="249" w:type="pct"/>
            <w:vMerge w:val="restart"/>
          </w:tcPr>
          <w:p w14:paraId="7D6DC37D" w14:textId="77777777" w:rsidR="00B52750" w:rsidRPr="0077776D" w:rsidRDefault="00B52750" w:rsidP="00E6142A">
            <w:pPr>
              <w:jc w:val="center"/>
              <w:rPr>
                <w:rFonts w:ascii="Times New Roman" w:hAnsi="Times New Roman" w:cs="Times New Roman"/>
              </w:rPr>
            </w:pPr>
            <w:r w:rsidRPr="0077776D">
              <w:rPr>
                <w:rFonts w:ascii="Times New Roman" w:hAnsi="Times New Roman" w:cs="Times New Roman"/>
              </w:rPr>
              <w:t>№ п/п</w:t>
            </w:r>
          </w:p>
        </w:tc>
        <w:tc>
          <w:tcPr>
            <w:tcW w:w="1254" w:type="pct"/>
            <w:vMerge w:val="restart"/>
          </w:tcPr>
          <w:p w14:paraId="76F17C6E" w14:textId="77777777" w:rsidR="00B52750" w:rsidRPr="0077776D" w:rsidRDefault="00B52750" w:rsidP="00E6142A">
            <w:pPr>
              <w:jc w:val="center"/>
              <w:rPr>
                <w:rFonts w:ascii="Times New Roman" w:hAnsi="Times New Roman" w:cs="Times New Roman"/>
              </w:rPr>
            </w:pPr>
            <w:r w:rsidRPr="0077776D">
              <w:rPr>
                <w:rFonts w:ascii="Times New Roman" w:hAnsi="Times New Roman" w:cs="Times New Roman"/>
              </w:rPr>
              <w:t>Содержание практической подготовки (виды работ)</w:t>
            </w:r>
          </w:p>
        </w:tc>
        <w:tc>
          <w:tcPr>
            <w:tcW w:w="1226" w:type="pct"/>
            <w:gridSpan w:val="2"/>
          </w:tcPr>
          <w:p w14:paraId="293F8910" w14:textId="77777777" w:rsidR="00B52750" w:rsidRPr="0077776D" w:rsidRDefault="00B52750" w:rsidP="00E6142A">
            <w:pPr>
              <w:jc w:val="center"/>
              <w:rPr>
                <w:rFonts w:ascii="Times New Roman" w:hAnsi="Times New Roman" w:cs="Times New Roman"/>
              </w:rPr>
            </w:pPr>
            <w:r w:rsidRPr="0077776D">
              <w:rPr>
                <w:rFonts w:ascii="Times New Roman" w:hAnsi="Times New Roman" w:cs="Times New Roman"/>
              </w:rPr>
              <w:t>ПМ</w:t>
            </w:r>
          </w:p>
        </w:tc>
        <w:tc>
          <w:tcPr>
            <w:tcW w:w="531" w:type="pct"/>
            <w:vMerge w:val="restart"/>
          </w:tcPr>
          <w:p w14:paraId="057A0375" w14:textId="77777777" w:rsidR="00B52750" w:rsidRPr="0077776D" w:rsidRDefault="00B52750" w:rsidP="00E6142A">
            <w:pPr>
              <w:jc w:val="center"/>
              <w:rPr>
                <w:rFonts w:ascii="Times New Roman" w:hAnsi="Times New Roman" w:cs="Times New Roman"/>
              </w:rPr>
            </w:pPr>
            <w:r w:rsidRPr="0077776D">
              <w:rPr>
                <w:rFonts w:ascii="Times New Roman" w:hAnsi="Times New Roman" w:cs="Times New Roman"/>
              </w:rPr>
              <w:t>Длительность обучения</w:t>
            </w:r>
          </w:p>
          <w:p w14:paraId="34E34E69" w14:textId="77777777" w:rsidR="00B52750" w:rsidRPr="0077776D" w:rsidRDefault="00B52750" w:rsidP="00E6142A">
            <w:pPr>
              <w:jc w:val="center"/>
              <w:rPr>
                <w:rFonts w:ascii="Times New Roman" w:hAnsi="Times New Roman" w:cs="Times New Roman"/>
              </w:rPr>
            </w:pPr>
            <w:r w:rsidRPr="0077776D">
              <w:rPr>
                <w:rFonts w:ascii="Times New Roman" w:hAnsi="Times New Roman" w:cs="Times New Roman"/>
              </w:rPr>
              <w:t>(в часах)</w:t>
            </w:r>
          </w:p>
        </w:tc>
        <w:tc>
          <w:tcPr>
            <w:tcW w:w="379" w:type="pct"/>
            <w:vMerge w:val="restart"/>
          </w:tcPr>
          <w:p w14:paraId="0F43E0BF" w14:textId="77777777" w:rsidR="00B52750" w:rsidRPr="0077776D" w:rsidRDefault="00B52750" w:rsidP="00E6142A">
            <w:pPr>
              <w:jc w:val="center"/>
              <w:rPr>
                <w:rFonts w:ascii="Times New Roman" w:hAnsi="Times New Roman" w:cs="Times New Roman"/>
              </w:rPr>
            </w:pPr>
            <w:r w:rsidRPr="0077776D">
              <w:rPr>
                <w:rFonts w:ascii="Times New Roman" w:hAnsi="Times New Roman" w:cs="Times New Roman"/>
              </w:rPr>
              <w:t>Семестр обучения</w:t>
            </w:r>
          </w:p>
        </w:tc>
        <w:tc>
          <w:tcPr>
            <w:tcW w:w="687" w:type="pct"/>
            <w:vMerge w:val="restart"/>
          </w:tcPr>
          <w:p w14:paraId="3A11C79E" w14:textId="1429A56F" w:rsidR="00B52750" w:rsidRPr="0077776D" w:rsidRDefault="00B52750" w:rsidP="008D4B13">
            <w:pPr>
              <w:jc w:val="center"/>
              <w:rPr>
                <w:rFonts w:ascii="Times New Roman" w:hAnsi="Times New Roman" w:cs="Times New Roman"/>
              </w:rPr>
            </w:pPr>
            <w:r w:rsidRPr="0077776D">
              <w:rPr>
                <w:rFonts w:ascii="Times New Roman" w:hAnsi="Times New Roman" w:cs="Times New Roman"/>
              </w:rPr>
              <w:t>Наименование рабочего места, участка</w:t>
            </w:r>
          </w:p>
        </w:tc>
        <w:tc>
          <w:tcPr>
            <w:tcW w:w="674" w:type="pct"/>
            <w:vMerge w:val="restart"/>
          </w:tcPr>
          <w:p w14:paraId="5723D622" w14:textId="77777777" w:rsidR="00B52750" w:rsidRPr="0077776D" w:rsidRDefault="00B52750" w:rsidP="00E6142A">
            <w:pPr>
              <w:jc w:val="center"/>
              <w:rPr>
                <w:rFonts w:ascii="Times New Roman" w:hAnsi="Times New Roman" w:cs="Times New Roman"/>
              </w:rPr>
            </w:pPr>
            <w:r w:rsidRPr="0077776D">
              <w:rPr>
                <w:rFonts w:ascii="Times New Roman" w:hAnsi="Times New Roman" w:cs="Times New Roman"/>
              </w:rPr>
              <w:t xml:space="preserve">Ответственный </w:t>
            </w:r>
            <w:r w:rsidRPr="0077776D">
              <w:rPr>
                <w:rFonts w:ascii="Times New Roman" w:hAnsi="Times New Roman" w:cs="Times New Roman"/>
              </w:rPr>
              <w:br/>
              <w:t xml:space="preserve">от предприятия </w:t>
            </w:r>
            <w:r w:rsidRPr="0077776D">
              <w:rPr>
                <w:rFonts w:ascii="Times New Roman" w:hAnsi="Times New Roman" w:cs="Times New Roman"/>
              </w:rPr>
              <w:br/>
              <w:t>(при необходимости)</w:t>
            </w:r>
          </w:p>
        </w:tc>
      </w:tr>
      <w:tr w:rsidR="00B52750" w:rsidRPr="0077776D" w14:paraId="03D6D162" w14:textId="77777777" w:rsidTr="0077776D">
        <w:trPr>
          <w:trHeight w:val="70"/>
        </w:trPr>
        <w:tc>
          <w:tcPr>
            <w:tcW w:w="249" w:type="pct"/>
            <w:vMerge/>
          </w:tcPr>
          <w:p w14:paraId="25FC2A16" w14:textId="77777777" w:rsidR="00B52750" w:rsidRPr="0077776D" w:rsidRDefault="00B52750" w:rsidP="00E6142A">
            <w:pPr>
              <w:jc w:val="center"/>
              <w:rPr>
                <w:rFonts w:ascii="Times New Roman" w:hAnsi="Times New Roman" w:cs="Times New Roman"/>
                <w:highlight w:val="lightGray"/>
              </w:rPr>
            </w:pPr>
          </w:p>
        </w:tc>
        <w:tc>
          <w:tcPr>
            <w:tcW w:w="1254" w:type="pct"/>
            <w:vMerge/>
          </w:tcPr>
          <w:p w14:paraId="55E74956" w14:textId="77777777" w:rsidR="00B52750" w:rsidRPr="0077776D" w:rsidRDefault="00B52750" w:rsidP="00E6142A">
            <w:pPr>
              <w:jc w:val="center"/>
              <w:rPr>
                <w:rFonts w:ascii="Times New Roman" w:hAnsi="Times New Roman" w:cs="Times New Roman"/>
                <w:highlight w:val="lightGray"/>
              </w:rPr>
            </w:pPr>
          </w:p>
        </w:tc>
        <w:tc>
          <w:tcPr>
            <w:tcW w:w="313" w:type="pct"/>
          </w:tcPr>
          <w:p w14:paraId="24F53CB0" w14:textId="77777777" w:rsidR="00B52750" w:rsidRPr="0077776D" w:rsidDel="00CD3705" w:rsidRDefault="00B52750" w:rsidP="00E6142A">
            <w:pPr>
              <w:jc w:val="center"/>
              <w:rPr>
                <w:rFonts w:ascii="Times New Roman" w:hAnsi="Times New Roman" w:cs="Times New Roman"/>
              </w:rPr>
            </w:pPr>
            <w:r w:rsidRPr="0077776D">
              <w:rPr>
                <w:rFonts w:ascii="Times New Roman" w:hAnsi="Times New Roman" w:cs="Times New Roman"/>
              </w:rPr>
              <w:t>Код</w:t>
            </w:r>
          </w:p>
        </w:tc>
        <w:tc>
          <w:tcPr>
            <w:tcW w:w="912" w:type="pct"/>
          </w:tcPr>
          <w:p w14:paraId="6F25FA9C" w14:textId="77777777" w:rsidR="00B52750" w:rsidRPr="0077776D" w:rsidDel="00CD3705" w:rsidRDefault="00B52750" w:rsidP="00E6142A">
            <w:pPr>
              <w:jc w:val="center"/>
              <w:rPr>
                <w:rFonts w:ascii="Times New Roman" w:hAnsi="Times New Roman" w:cs="Times New Roman"/>
              </w:rPr>
            </w:pPr>
            <w:r w:rsidRPr="0077776D">
              <w:rPr>
                <w:rFonts w:ascii="Times New Roman" w:hAnsi="Times New Roman" w:cs="Times New Roman"/>
              </w:rPr>
              <w:t>Наименование</w:t>
            </w:r>
          </w:p>
        </w:tc>
        <w:tc>
          <w:tcPr>
            <w:tcW w:w="531" w:type="pct"/>
            <w:vMerge/>
          </w:tcPr>
          <w:p w14:paraId="1F0C283D" w14:textId="77777777" w:rsidR="00B52750" w:rsidRPr="0077776D" w:rsidRDefault="00B52750" w:rsidP="00E6142A">
            <w:pPr>
              <w:jc w:val="center"/>
              <w:rPr>
                <w:rFonts w:ascii="Times New Roman" w:hAnsi="Times New Roman" w:cs="Times New Roman"/>
                <w:highlight w:val="lightGray"/>
              </w:rPr>
            </w:pPr>
          </w:p>
        </w:tc>
        <w:tc>
          <w:tcPr>
            <w:tcW w:w="379" w:type="pct"/>
            <w:vMerge/>
          </w:tcPr>
          <w:p w14:paraId="30705F7D" w14:textId="77777777" w:rsidR="00B52750" w:rsidRPr="0077776D" w:rsidRDefault="00B52750" w:rsidP="00E6142A">
            <w:pPr>
              <w:jc w:val="center"/>
              <w:rPr>
                <w:rFonts w:ascii="Times New Roman" w:hAnsi="Times New Roman" w:cs="Times New Roman"/>
                <w:highlight w:val="lightGray"/>
              </w:rPr>
            </w:pPr>
          </w:p>
        </w:tc>
        <w:tc>
          <w:tcPr>
            <w:tcW w:w="687" w:type="pct"/>
            <w:vMerge/>
          </w:tcPr>
          <w:p w14:paraId="620C0225" w14:textId="77777777" w:rsidR="00B52750" w:rsidRPr="0077776D" w:rsidRDefault="00B52750" w:rsidP="00E6142A">
            <w:pPr>
              <w:jc w:val="center"/>
              <w:rPr>
                <w:rFonts w:ascii="Times New Roman" w:hAnsi="Times New Roman" w:cs="Times New Roman"/>
                <w:highlight w:val="lightGray"/>
              </w:rPr>
            </w:pPr>
          </w:p>
        </w:tc>
        <w:tc>
          <w:tcPr>
            <w:tcW w:w="674" w:type="pct"/>
            <w:vMerge/>
          </w:tcPr>
          <w:p w14:paraId="01BB2714" w14:textId="77777777" w:rsidR="00B52750" w:rsidRPr="0077776D" w:rsidRDefault="00B52750" w:rsidP="00E6142A">
            <w:pPr>
              <w:jc w:val="center"/>
              <w:rPr>
                <w:rFonts w:ascii="Times New Roman" w:hAnsi="Times New Roman" w:cs="Times New Roman"/>
                <w:highlight w:val="lightGray"/>
              </w:rPr>
            </w:pPr>
          </w:p>
        </w:tc>
      </w:tr>
      <w:tr w:rsidR="00B95C25" w:rsidRPr="0077776D" w14:paraId="3339ABC4" w14:textId="77777777" w:rsidTr="0077776D">
        <w:trPr>
          <w:trHeight w:val="85"/>
        </w:trPr>
        <w:tc>
          <w:tcPr>
            <w:tcW w:w="249" w:type="pct"/>
          </w:tcPr>
          <w:p w14:paraId="185E9E61" w14:textId="77777777" w:rsidR="00B95C25" w:rsidRPr="0077776D" w:rsidRDefault="00B95C25" w:rsidP="00B95C25">
            <w:pPr>
              <w:jc w:val="both"/>
              <w:rPr>
                <w:rFonts w:ascii="Times New Roman" w:hAnsi="Times New Roman" w:cs="Times New Roman"/>
              </w:rPr>
            </w:pPr>
            <w:r w:rsidRPr="0077776D">
              <w:rPr>
                <w:rFonts w:ascii="Times New Roman" w:hAnsi="Times New Roman" w:cs="Times New Roman"/>
              </w:rPr>
              <w:t>1.</w:t>
            </w:r>
          </w:p>
          <w:p w14:paraId="00EEA604" w14:textId="77777777" w:rsidR="00B95C25" w:rsidRPr="0077776D" w:rsidRDefault="00B95C25" w:rsidP="00B95C25">
            <w:pPr>
              <w:jc w:val="both"/>
              <w:rPr>
                <w:rFonts w:ascii="Times New Roman" w:hAnsi="Times New Roman" w:cs="Times New Roman"/>
              </w:rPr>
            </w:pPr>
          </w:p>
          <w:p w14:paraId="5E639276" w14:textId="77777777" w:rsidR="00B95C25" w:rsidRPr="0077776D" w:rsidRDefault="00B95C25" w:rsidP="00B95C25">
            <w:pPr>
              <w:jc w:val="both"/>
              <w:rPr>
                <w:rFonts w:ascii="Times New Roman" w:hAnsi="Times New Roman" w:cs="Times New Roman"/>
              </w:rPr>
            </w:pPr>
          </w:p>
          <w:p w14:paraId="2CF69CC0" w14:textId="77777777" w:rsidR="00B95C25" w:rsidRPr="0077776D" w:rsidRDefault="00B95C25" w:rsidP="00B95C25">
            <w:pPr>
              <w:jc w:val="both"/>
              <w:rPr>
                <w:rFonts w:ascii="Times New Roman" w:hAnsi="Times New Roman" w:cs="Times New Roman"/>
              </w:rPr>
            </w:pPr>
          </w:p>
          <w:p w14:paraId="0BE83590" w14:textId="77777777" w:rsidR="00B95C25" w:rsidRPr="0077776D" w:rsidRDefault="00B95C25" w:rsidP="00B95C25">
            <w:pPr>
              <w:jc w:val="both"/>
              <w:rPr>
                <w:rFonts w:ascii="Times New Roman" w:hAnsi="Times New Roman" w:cs="Times New Roman"/>
              </w:rPr>
            </w:pPr>
          </w:p>
          <w:p w14:paraId="632B4909" w14:textId="77777777" w:rsidR="00B95C25" w:rsidRPr="0077776D" w:rsidRDefault="00B95C25" w:rsidP="00B95C25">
            <w:pPr>
              <w:jc w:val="both"/>
              <w:rPr>
                <w:rFonts w:ascii="Times New Roman" w:hAnsi="Times New Roman" w:cs="Times New Roman"/>
              </w:rPr>
            </w:pPr>
          </w:p>
        </w:tc>
        <w:tc>
          <w:tcPr>
            <w:tcW w:w="1254" w:type="pct"/>
          </w:tcPr>
          <w:p w14:paraId="4908285C" w14:textId="77777777" w:rsidR="00B95C25" w:rsidRPr="0077776D" w:rsidRDefault="00B95C25" w:rsidP="00066FCC">
            <w:pPr>
              <w:pStyle w:val="a5"/>
              <w:numPr>
                <w:ilvl w:val="0"/>
                <w:numId w:val="3"/>
              </w:numPr>
              <w:ind w:left="10" w:hanging="10"/>
              <w:rPr>
                <w:rFonts w:ascii="Times New Roman" w:hAnsi="Times New Roman" w:cs="Times New Roman"/>
                <w:color w:val="000000"/>
              </w:rPr>
            </w:pPr>
            <w:r w:rsidRPr="0077776D">
              <w:rPr>
                <w:rFonts w:ascii="Times New Roman" w:hAnsi="Times New Roman" w:cs="Times New Roman"/>
                <w:color w:val="000000"/>
              </w:rPr>
              <w:t>Чтение электрических схем простых радиоэлектронных ячеек и функциональных узлов приборов;</w:t>
            </w:r>
          </w:p>
          <w:p w14:paraId="3C5EB74A" w14:textId="77777777" w:rsidR="00B95C25" w:rsidRPr="0077776D" w:rsidRDefault="00B95C25" w:rsidP="00066FCC">
            <w:pPr>
              <w:pStyle w:val="a5"/>
              <w:numPr>
                <w:ilvl w:val="0"/>
                <w:numId w:val="3"/>
              </w:numPr>
              <w:ind w:left="10" w:hanging="10"/>
              <w:rPr>
                <w:rFonts w:ascii="Times New Roman" w:hAnsi="Times New Roman" w:cs="Times New Roman"/>
                <w:color w:val="000000"/>
              </w:rPr>
            </w:pPr>
            <w:r w:rsidRPr="0077776D">
              <w:rPr>
                <w:rFonts w:ascii="Times New Roman" w:hAnsi="Times New Roman" w:cs="Times New Roman"/>
                <w:color w:val="000000"/>
              </w:rPr>
              <w:t>Внешний осмотр сборки и монтажа простых радиоэлектронных ячеек и функциональных узлов приборов</w:t>
            </w:r>
          </w:p>
          <w:p w14:paraId="18AA656E" w14:textId="77777777" w:rsidR="00B95C25" w:rsidRPr="0077776D" w:rsidRDefault="00B95C25" w:rsidP="00066FCC">
            <w:pPr>
              <w:pStyle w:val="a5"/>
              <w:numPr>
                <w:ilvl w:val="0"/>
                <w:numId w:val="3"/>
              </w:numPr>
              <w:ind w:left="10" w:hanging="10"/>
              <w:rPr>
                <w:rFonts w:ascii="Times New Roman" w:hAnsi="Times New Roman" w:cs="Times New Roman"/>
                <w:color w:val="000000"/>
              </w:rPr>
            </w:pPr>
            <w:r w:rsidRPr="0077776D">
              <w:rPr>
                <w:rFonts w:ascii="Times New Roman" w:hAnsi="Times New Roman" w:cs="Times New Roman"/>
                <w:color w:val="000000"/>
              </w:rPr>
              <w:t>Проверка сборки и монтажа простых радиоэлектронных ячеек и функциональных узлов приборов на наличие дефектов</w:t>
            </w:r>
          </w:p>
          <w:p w14:paraId="5C01F4BE" w14:textId="77777777" w:rsidR="00B95C25" w:rsidRPr="0077776D" w:rsidRDefault="00B95C25" w:rsidP="00066FCC">
            <w:pPr>
              <w:pStyle w:val="a5"/>
              <w:numPr>
                <w:ilvl w:val="0"/>
                <w:numId w:val="3"/>
              </w:numPr>
              <w:ind w:left="10" w:hanging="10"/>
              <w:rPr>
                <w:rFonts w:ascii="Times New Roman" w:hAnsi="Times New Roman" w:cs="Times New Roman"/>
                <w:color w:val="000000"/>
              </w:rPr>
            </w:pPr>
            <w:r w:rsidRPr="0077776D">
              <w:rPr>
                <w:rFonts w:ascii="Times New Roman" w:hAnsi="Times New Roman" w:cs="Times New Roman"/>
                <w:color w:val="000000"/>
              </w:rPr>
              <w:t>Контроль качества паянных и сварных соединений в простых радиоэлектронных ячейках и функциональных узлах приборов</w:t>
            </w:r>
          </w:p>
          <w:p w14:paraId="5216F750" w14:textId="77777777" w:rsidR="00B95C25" w:rsidRPr="0077776D" w:rsidRDefault="00B95C25" w:rsidP="00066FCC">
            <w:pPr>
              <w:pStyle w:val="a5"/>
              <w:numPr>
                <w:ilvl w:val="0"/>
                <w:numId w:val="3"/>
              </w:numPr>
              <w:ind w:left="10" w:hanging="10"/>
              <w:rPr>
                <w:rFonts w:ascii="Times New Roman" w:hAnsi="Times New Roman" w:cs="Times New Roman"/>
                <w:color w:val="000000"/>
              </w:rPr>
            </w:pPr>
            <w:r w:rsidRPr="0077776D">
              <w:rPr>
                <w:rFonts w:ascii="Times New Roman" w:hAnsi="Times New Roman" w:cs="Times New Roman"/>
                <w:color w:val="000000"/>
              </w:rPr>
              <w:t>Выявление дефектов сборки и монтажных соединений простых радиоэлектронных ячеек и функциональных узлов приборов</w:t>
            </w:r>
          </w:p>
          <w:p w14:paraId="561A8D2E" w14:textId="77777777" w:rsidR="00B95C25" w:rsidRPr="0077776D" w:rsidRDefault="00B95C25" w:rsidP="00066FCC">
            <w:pPr>
              <w:pStyle w:val="a5"/>
              <w:numPr>
                <w:ilvl w:val="0"/>
                <w:numId w:val="3"/>
              </w:numPr>
              <w:ind w:left="10" w:hanging="10"/>
              <w:rPr>
                <w:rFonts w:ascii="Times New Roman" w:hAnsi="Times New Roman" w:cs="Times New Roman"/>
                <w:color w:val="000000"/>
              </w:rPr>
            </w:pPr>
            <w:r w:rsidRPr="0077776D">
              <w:rPr>
                <w:rFonts w:ascii="Times New Roman" w:hAnsi="Times New Roman" w:cs="Times New Roman"/>
                <w:color w:val="000000"/>
              </w:rPr>
              <w:t>Устранение дефектов монтажных соединений простых радиоэлектронных ячеек и функциональных узлов приборов</w:t>
            </w:r>
          </w:p>
          <w:p w14:paraId="53A704BD" w14:textId="77777777" w:rsidR="00B95C25" w:rsidRPr="0077776D" w:rsidRDefault="00B95C25" w:rsidP="00066FCC">
            <w:pPr>
              <w:pStyle w:val="a5"/>
              <w:numPr>
                <w:ilvl w:val="0"/>
                <w:numId w:val="3"/>
              </w:numPr>
              <w:ind w:left="10" w:hanging="10"/>
              <w:rPr>
                <w:rFonts w:ascii="Times New Roman" w:hAnsi="Times New Roman" w:cs="Times New Roman"/>
                <w:color w:val="000000"/>
              </w:rPr>
            </w:pPr>
            <w:r w:rsidRPr="0077776D">
              <w:rPr>
                <w:rFonts w:ascii="Times New Roman" w:hAnsi="Times New Roman" w:cs="Times New Roman"/>
                <w:color w:val="000000"/>
              </w:rPr>
              <w:lastRenderedPageBreak/>
              <w:t>Подключение электроизмерительных приборов для настройки простых радиоэлектронных ячеек и функциональных узлов приборов</w:t>
            </w:r>
          </w:p>
          <w:p w14:paraId="0E9DC417" w14:textId="496D9722" w:rsidR="00B95C25" w:rsidRPr="0077776D" w:rsidRDefault="00B95C25" w:rsidP="00066FCC">
            <w:pPr>
              <w:pStyle w:val="a5"/>
              <w:numPr>
                <w:ilvl w:val="0"/>
                <w:numId w:val="3"/>
              </w:numPr>
              <w:ind w:left="10" w:hanging="10"/>
              <w:rPr>
                <w:rFonts w:ascii="Times New Roman" w:hAnsi="Times New Roman" w:cs="Times New Roman"/>
                <w:color w:val="000000"/>
              </w:rPr>
            </w:pPr>
            <w:r w:rsidRPr="0077776D">
              <w:rPr>
                <w:rFonts w:ascii="Times New Roman" w:hAnsi="Times New Roman" w:cs="Times New Roman"/>
                <w:color w:val="000000"/>
              </w:rPr>
              <w:t>Подготовка радиоизмерительного оборудования к регулировке простых радиоэлектронных ячеек и функциональных узлов приборов</w:t>
            </w:r>
          </w:p>
        </w:tc>
        <w:tc>
          <w:tcPr>
            <w:tcW w:w="313" w:type="pct"/>
            <w:vAlign w:val="center"/>
          </w:tcPr>
          <w:p w14:paraId="55786B23" w14:textId="3CDD8637" w:rsidR="00B95C25" w:rsidRPr="0077776D" w:rsidRDefault="00B95C25" w:rsidP="00C6047E">
            <w:pPr>
              <w:jc w:val="both"/>
              <w:rPr>
                <w:rFonts w:ascii="Times New Roman" w:hAnsi="Times New Roman" w:cs="Times New Roman"/>
                <w:bCs/>
                <w:highlight w:val="yellow"/>
                <w:u w:val="single"/>
              </w:rPr>
            </w:pPr>
          </w:p>
        </w:tc>
        <w:tc>
          <w:tcPr>
            <w:tcW w:w="912" w:type="pct"/>
            <w:vAlign w:val="center"/>
          </w:tcPr>
          <w:p w14:paraId="07B3142E" w14:textId="4211B870" w:rsidR="00B95C25" w:rsidRPr="0077776D" w:rsidRDefault="00B95C25" w:rsidP="00C6047E">
            <w:pPr>
              <w:jc w:val="both"/>
              <w:rPr>
                <w:rFonts w:ascii="Times New Roman" w:hAnsi="Times New Roman" w:cs="Times New Roman"/>
              </w:rPr>
            </w:pPr>
          </w:p>
        </w:tc>
        <w:tc>
          <w:tcPr>
            <w:tcW w:w="531" w:type="pct"/>
            <w:vAlign w:val="center"/>
          </w:tcPr>
          <w:p w14:paraId="7C19E2DA" w14:textId="63D0F2D0" w:rsidR="00B95C25" w:rsidRPr="0077776D" w:rsidRDefault="00B95C25" w:rsidP="00C6047E">
            <w:pPr>
              <w:jc w:val="center"/>
              <w:rPr>
                <w:rFonts w:ascii="Times New Roman" w:hAnsi="Times New Roman" w:cs="Times New Roman"/>
              </w:rPr>
            </w:pPr>
            <w:r w:rsidRPr="0077776D">
              <w:rPr>
                <w:rFonts w:ascii="Times New Roman" w:hAnsi="Times New Roman" w:cs="Times New Roman"/>
              </w:rPr>
              <w:t>2</w:t>
            </w:r>
            <w:r w:rsidR="0077776D" w:rsidRPr="0077776D">
              <w:rPr>
                <w:rFonts w:ascii="Times New Roman" w:hAnsi="Times New Roman" w:cs="Times New Roman"/>
              </w:rPr>
              <w:t>6</w:t>
            </w:r>
          </w:p>
        </w:tc>
        <w:tc>
          <w:tcPr>
            <w:tcW w:w="379" w:type="pct"/>
            <w:vAlign w:val="center"/>
          </w:tcPr>
          <w:p w14:paraId="0820C39A" w14:textId="6CE0F24B" w:rsidR="00B95C25" w:rsidRPr="0077776D" w:rsidRDefault="00B95C25" w:rsidP="00C6047E">
            <w:pPr>
              <w:jc w:val="center"/>
              <w:rPr>
                <w:rFonts w:ascii="Times New Roman" w:hAnsi="Times New Roman" w:cs="Times New Roman"/>
              </w:rPr>
            </w:pPr>
            <w:r w:rsidRPr="0077776D">
              <w:rPr>
                <w:rFonts w:ascii="Times New Roman" w:hAnsi="Times New Roman" w:cs="Times New Roman"/>
              </w:rPr>
              <w:t>8</w:t>
            </w:r>
          </w:p>
        </w:tc>
        <w:tc>
          <w:tcPr>
            <w:tcW w:w="687" w:type="pct"/>
            <w:vAlign w:val="center"/>
          </w:tcPr>
          <w:p w14:paraId="6BFCAEE7" w14:textId="70BDF91E" w:rsidR="00B95C25" w:rsidRPr="0077776D" w:rsidRDefault="00B95C25" w:rsidP="00C6047E">
            <w:pPr>
              <w:jc w:val="center"/>
              <w:rPr>
                <w:rFonts w:ascii="Times New Roman" w:hAnsi="Times New Roman" w:cs="Times New Roman"/>
              </w:rPr>
            </w:pPr>
            <w:r w:rsidRPr="0077776D">
              <w:rPr>
                <w:rFonts w:ascii="Times New Roman" w:hAnsi="Times New Roman" w:cs="Times New Roman"/>
              </w:rPr>
              <w:t>Рабочее место регулировщика</w:t>
            </w:r>
          </w:p>
        </w:tc>
        <w:tc>
          <w:tcPr>
            <w:tcW w:w="674" w:type="pct"/>
            <w:vAlign w:val="center"/>
          </w:tcPr>
          <w:p w14:paraId="57CECA74" w14:textId="4DC9C786" w:rsidR="00B95C25" w:rsidRPr="0077776D" w:rsidRDefault="00B95C25" w:rsidP="0077776D">
            <w:pPr>
              <w:jc w:val="center"/>
              <w:rPr>
                <w:rFonts w:ascii="Times New Roman" w:hAnsi="Times New Roman" w:cs="Times New Roman"/>
              </w:rPr>
            </w:pPr>
            <w:r w:rsidRPr="0077776D">
              <w:rPr>
                <w:rFonts w:ascii="Times New Roman" w:hAnsi="Times New Roman" w:cs="Times New Roman"/>
              </w:rPr>
              <w:t>Х</w:t>
            </w:r>
          </w:p>
        </w:tc>
      </w:tr>
    </w:tbl>
    <w:p w14:paraId="1D3CBBD7" w14:textId="430F9F95" w:rsidR="00B52750" w:rsidRDefault="001D015A" w:rsidP="00B95C25">
      <w:pPr>
        <w:rPr>
          <w:highlight w:val="lightGray"/>
        </w:rPr>
        <w:sectPr w:rsidR="00B52750" w:rsidSect="006F033B">
          <w:pgSz w:w="16838" w:h="11906" w:orient="landscape"/>
          <w:pgMar w:top="567" w:right="1134" w:bottom="1701" w:left="1134" w:header="709" w:footer="709" w:gutter="0"/>
          <w:cols w:space="708"/>
          <w:docGrid w:linePitch="360"/>
        </w:sectPr>
      </w:pPr>
      <w:r>
        <w:rPr>
          <w:highlight w:val="lightGray"/>
        </w:rPr>
        <w:br w:type="page"/>
      </w:r>
    </w:p>
    <w:p w14:paraId="4F643633" w14:textId="38145C53" w:rsidR="000843E6" w:rsidRPr="00BA0055" w:rsidRDefault="000843E6" w:rsidP="000843E6">
      <w:pPr>
        <w:jc w:val="center"/>
        <w:rPr>
          <w:rFonts w:ascii="Times New Roman" w:hAnsi="Times New Roman"/>
          <w:b/>
          <w:bCs/>
          <w:sz w:val="24"/>
          <w:szCs w:val="28"/>
        </w:rPr>
      </w:pPr>
      <w:r w:rsidRPr="00BA0055">
        <w:rPr>
          <w:rFonts w:ascii="Times New Roman" w:hAnsi="Times New Roman"/>
          <w:b/>
          <w:bCs/>
          <w:sz w:val="24"/>
          <w:szCs w:val="28"/>
        </w:rPr>
        <w:lastRenderedPageBreak/>
        <w:t>3.</w:t>
      </w:r>
      <w:r w:rsidR="00771B49">
        <w:rPr>
          <w:rFonts w:ascii="Times New Roman" w:hAnsi="Times New Roman"/>
          <w:b/>
          <w:bCs/>
          <w:sz w:val="24"/>
          <w:szCs w:val="28"/>
        </w:rPr>
        <w:t>4</w:t>
      </w:r>
      <w:r w:rsidRPr="00BA0055">
        <w:rPr>
          <w:rFonts w:ascii="Times New Roman" w:hAnsi="Times New Roman"/>
          <w:b/>
          <w:bCs/>
          <w:sz w:val="24"/>
          <w:szCs w:val="28"/>
        </w:rPr>
        <w:t>. Рабочая программа учебной дисциплины</w:t>
      </w:r>
    </w:p>
    <w:p w14:paraId="701FDB27" w14:textId="77777777" w:rsidR="003B6273" w:rsidRPr="00594868" w:rsidRDefault="003B6273" w:rsidP="003B6273">
      <w:pPr>
        <w:jc w:val="center"/>
        <w:rPr>
          <w:rFonts w:ascii="Times New Roman" w:eastAsia="Batang" w:hAnsi="Times New Roman" w:cs="Times New Roman"/>
          <w:i/>
          <w:sz w:val="18"/>
          <w:szCs w:val="18"/>
        </w:rPr>
      </w:pPr>
    </w:p>
    <w:p w14:paraId="11276760" w14:textId="77777777" w:rsidR="003B6273" w:rsidRPr="00594868" w:rsidRDefault="003B6273" w:rsidP="003B6273">
      <w:pPr>
        <w:jc w:val="center"/>
        <w:rPr>
          <w:rFonts w:ascii="Times New Roman" w:eastAsia="Batang" w:hAnsi="Times New Roman" w:cs="Times New Roman"/>
          <w:b/>
          <w:i/>
        </w:rPr>
      </w:pPr>
    </w:p>
    <w:p w14:paraId="2FB57943" w14:textId="77777777" w:rsidR="003B6273" w:rsidRPr="00594868" w:rsidRDefault="003B6273" w:rsidP="003B6273">
      <w:pPr>
        <w:jc w:val="center"/>
        <w:rPr>
          <w:rFonts w:ascii="Times New Roman" w:eastAsia="Batang" w:hAnsi="Times New Roman" w:cs="Times New Roman"/>
          <w:b/>
          <w:i/>
        </w:rPr>
      </w:pPr>
    </w:p>
    <w:p w14:paraId="5FF9B955" w14:textId="77777777" w:rsidR="003B6273" w:rsidRPr="00594868" w:rsidRDefault="003B6273" w:rsidP="003B6273">
      <w:pPr>
        <w:jc w:val="center"/>
        <w:rPr>
          <w:rFonts w:ascii="Times New Roman" w:eastAsia="Batang" w:hAnsi="Times New Roman" w:cs="Times New Roman"/>
          <w:b/>
          <w:i/>
        </w:rPr>
      </w:pPr>
    </w:p>
    <w:p w14:paraId="0A47E25A" w14:textId="77777777" w:rsidR="003B6273" w:rsidRPr="00594868" w:rsidRDefault="003B6273" w:rsidP="003B6273">
      <w:pPr>
        <w:jc w:val="center"/>
        <w:rPr>
          <w:rFonts w:ascii="Times New Roman" w:eastAsia="Batang" w:hAnsi="Times New Roman" w:cs="Times New Roman"/>
          <w:b/>
          <w:i/>
        </w:rPr>
      </w:pPr>
    </w:p>
    <w:p w14:paraId="02C33C77" w14:textId="77777777" w:rsidR="003B6273" w:rsidRDefault="003B6273" w:rsidP="003B6273">
      <w:pPr>
        <w:jc w:val="center"/>
        <w:rPr>
          <w:rFonts w:ascii="Times New Roman" w:eastAsia="Batang" w:hAnsi="Times New Roman" w:cs="Times New Roman"/>
          <w:b/>
          <w:i/>
        </w:rPr>
      </w:pPr>
    </w:p>
    <w:p w14:paraId="65F81E1E" w14:textId="77777777" w:rsidR="002139D4" w:rsidRPr="00594868" w:rsidRDefault="002139D4" w:rsidP="003B6273">
      <w:pPr>
        <w:jc w:val="center"/>
        <w:rPr>
          <w:rFonts w:ascii="Times New Roman" w:eastAsia="Batang" w:hAnsi="Times New Roman" w:cs="Times New Roman"/>
          <w:b/>
          <w:i/>
        </w:rPr>
      </w:pPr>
    </w:p>
    <w:p w14:paraId="16F34353" w14:textId="77777777" w:rsidR="003B6273" w:rsidRPr="00594868" w:rsidRDefault="003B6273" w:rsidP="003B6273">
      <w:pPr>
        <w:jc w:val="center"/>
        <w:rPr>
          <w:rFonts w:ascii="Times New Roman" w:eastAsia="Batang" w:hAnsi="Times New Roman" w:cs="Times New Roman"/>
          <w:b/>
          <w:i/>
        </w:rPr>
      </w:pPr>
    </w:p>
    <w:p w14:paraId="0D6A936F" w14:textId="77777777" w:rsidR="003B6273" w:rsidRPr="00594868" w:rsidRDefault="003B6273" w:rsidP="003B6273">
      <w:pPr>
        <w:jc w:val="center"/>
        <w:rPr>
          <w:rFonts w:ascii="Times New Roman" w:eastAsia="Batang" w:hAnsi="Times New Roman" w:cs="Times New Roman"/>
          <w:b/>
          <w:i/>
        </w:rPr>
      </w:pPr>
    </w:p>
    <w:p w14:paraId="4CA6D05B" w14:textId="77777777" w:rsidR="003B6273" w:rsidRPr="00594868" w:rsidRDefault="003B6273" w:rsidP="003B6273">
      <w:pPr>
        <w:jc w:val="center"/>
        <w:rPr>
          <w:rFonts w:ascii="Times New Roman" w:eastAsia="Batang" w:hAnsi="Times New Roman" w:cs="Times New Roman"/>
          <w:b/>
          <w:i/>
        </w:rPr>
      </w:pPr>
    </w:p>
    <w:p w14:paraId="36941464" w14:textId="77777777" w:rsidR="003B6273" w:rsidRPr="00594868" w:rsidRDefault="003B6273" w:rsidP="003B6273">
      <w:pPr>
        <w:jc w:val="center"/>
        <w:rPr>
          <w:rFonts w:ascii="Times New Roman" w:eastAsia="Batang" w:hAnsi="Times New Roman" w:cs="Times New Roman"/>
          <w:b/>
          <w:sz w:val="24"/>
          <w:szCs w:val="24"/>
        </w:rPr>
      </w:pPr>
      <w:r w:rsidRPr="00594868">
        <w:rPr>
          <w:rFonts w:ascii="Times New Roman" w:eastAsia="Batang" w:hAnsi="Times New Roman" w:cs="Times New Roman"/>
          <w:b/>
          <w:sz w:val="24"/>
          <w:szCs w:val="24"/>
        </w:rPr>
        <w:t>РАБОЧАЯ ПРОГРАММА УЧЕБНОЙ ДИСЦИПЛИНЫ</w:t>
      </w:r>
    </w:p>
    <w:p w14:paraId="6C561BE7" w14:textId="77777777" w:rsidR="00681ECF" w:rsidRDefault="00681ECF" w:rsidP="003B6273">
      <w:pPr>
        <w:spacing w:after="0"/>
        <w:jc w:val="center"/>
        <w:rPr>
          <w:rFonts w:ascii="Times New Roman" w:eastAsia="Batang" w:hAnsi="Times New Roman" w:cs="Times New Roman"/>
          <w:b/>
          <w:iCs/>
          <w:sz w:val="24"/>
          <w:szCs w:val="24"/>
        </w:rPr>
      </w:pPr>
    </w:p>
    <w:p w14:paraId="69DF184B" w14:textId="77777777" w:rsidR="003B6273" w:rsidRPr="00594868" w:rsidRDefault="003B6273" w:rsidP="003B6273">
      <w:pPr>
        <w:spacing w:after="0"/>
        <w:jc w:val="center"/>
        <w:rPr>
          <w:rFonts w:ascii="Times New Roman" w:eastAsia="Batang" w:hAnsi="Times New Roman" w:cs="Times New Roman"/>
          <w:b/>
          <w:iCs/>
          <w:sz w:val="24"/>
          <w:szCs w:val="24"/>
        </w:rPr>
      </w:pPr>
      <w:r w:rsidRPr="00594868">
        <w:rPr>
          <w:rFonts w:ascii="Times New Roman" w:eastAsia="Batang" w:hAnsi="Times New Roman" w:cs="Times New Roman"/>
          <w:b/>
          <w:iCs/>
          <w:sz w:val="24"/>
          <w:szCs w:val="24"/>
        </w:rPr>
        <w:t>ОП.12 Охрана труда</w:t>
      </w:r>
    </w:p>
    <w:p w14:paraId="2EB3D887" w14:textId="77777777" w:rsidR="003B6273" w:rsidRPr="00594868" w:rsidRDefault="003B6273" w:rsidP="003B6273">
      <w:pPr>
        <w:rPr>
          <w:rFonts w:ascii="Times New Roman" w:eastAsia="Batang" w:hAnsi="Times New Roman" w:cs="Times New Roman"/>
          <w:b/>
          <w:i/>
        </w:rPr>
      </w:pPr>
    </w:p>
    <w:p w14:paraId="2891617F" w14:textId="77777777" w:rsidR="00681ECF" w:rsidRDefault="00681ECF" w:rsidP="00681ECF">
      <w:pPr>
        <w:jc w:val="center"/>
        <w:rPr>
          <w:rFonts w:ascii="Times New Roman" w:hAnsi="Times New Roman"/>
          <w:b/>
          <w:iCs/>
          <w:sz w:val="24"/>
          <w:szCs w:val="24"/>
        </w:rPr>
      </w:pPr>
      <w:r>
        <w:rPr>
          <w:rFonts w:ascii="Times New Roman" w:hAnsi="Times New Roman"/>
          <w:b/>
          <w:iCs/>
          <w:sz w:val="24"/>
          <w:szCs w:val="24"/>
        </w:rPr>
        <w:t>Дополнительный профессиональный блок/Общепрофессиональные дисциплины</w:t>
      </w:r>
    </w:p>
    <w:p w14:paraId="4486805E" w14:textId="77777777" w:rsidR="003B6273" w:rsidRPr="00594868" w:rsidRDefault="003B6273" w:rsidP="003B6273">
      <w:pPr>
        <w:rPr>
          <w:rFonts w:ascii="Times New Roman" w:eastAsia="Batang" w:hAnsi="Times New Roman" w:cs="Times New Roman"/>
          <w:b/>
          <w:i/>
        </w:rPr>
      </w:pPr>
    </w:p>
    <w:p w14:paraId="76F7815E" w14:textId="77777777" w:rsidR="003B6273" w:rsidRPr="00594868" w:rsidRDefault="003B6273" w:rsidP="003B6273">
      <w:pPr>
        <w:rPr>
          <w:rFonts w:ascii="Times New Roman" w:eastAsia="Batang" w:hAnsi="Times New Roman" w:cs="Times New Roman"/>
          <w:b/>
          <w:i/>
        </w:rPr>
      </w:pPr>
    </w:p>
    <w:p w14:paraId="102AF095" w14:textId="77777777" w:rsidR="003B6273" w:rsidRDefault="003B6273" w:rsidP="003B6273">
      <w:pPr>
        <w:rPr>
          <w:rFonts w:ascii="Times New Roman" w:eastAsia="Batang" w:hAnsi="Times New Roman" w:cs="Times New Roman"/>
          <w:b/>
          <w:i/>
        </w:rPr>
      </w:pPr>
    </w:p>
    <w:p w14:paraId="4C802339" w14:textId="77777777" w:rsidR="002139D4" w:rsidRDefault="002139D4" w:rsidP="003B6273">
      <w:pPr>
        <w:rPr>
          <w:rFonts w:ascii="Times New Roman" w:eastAsia="Batang" w:hAnsi="Times New Roman" w:cs="Times New Roman"/>
          <w:b/>
          <w:i/>
        </w:rPr>
      </w:pPr>
    </w:p>
    <w:p w14:paraId="6AD41A0C" w14:textId="77777777" w:rsidR="002139D4" w:rsidRPr="00594868" w:rsidRDefault="002139D4" w:rsidP="003B6273">
      <w:pPr>
        <w:rPr>
          <w:rFonts w:ascii="Times New Roman" w:eastAsia="Batang" w:hAnsi="Times New Roman" w:cs="Times New Roman"/>
          <w:b/>
          <w:i/>
        </w:rPr>
      </w:pPr>
    </w:p>
    <w:p w14:paraId="5A5C3A27" w14:textId="77777777" w:rsidR="003B6273" w:rsidRPr="00594868" w:rsidRDefault="003B6273" w:rsidP="003B6273">
      <w:pPr>
        <w:rPr>
          <w:rFonts w:ascii="Times New Roman" w:eastAsia="Batang" w:hAnsi="Times New Roman" w:cs="Times New Roman"/>
          <w:b/>
          <w:i/>
        </w:rPr>
      </w:pPr>
    </w:p>
    <w:p w14:paraId="1F2FC296" w14:textId="77777777" w:rsidR="003B6273" w:rsidRPr="00594868" w:rsidRDefault="003B6273" w:rsidP="003B6273">
      <w:pPr>
        <w:rPr>
          <w:rFonts w:ascii="Times New Roman" w:eastAsia="Batang" w:hAnsi="Times New Roman" w:cs="Times New Roman"/>
          <w:b/>
          <w:i/>
        </w:rPr>
      </w:pPr>
    </w:p>
    <w:p w14:paraId="0648B4DC" w14:textId="77777777" w:rsidR="003B6273" w:rsidRPr="00594868" w:rsidRDefault="003B6273" w:rsidP="003B6273">
      <w:pPr>
        <w:rPr>
          <w:rFonts w:ascii="Times New Roman" w:eastAsia="Batang" w:hAnsi="Times New Roman" w:cs="Times New Roman"/>
          <w:b/>
          <w:i/>
        </w:rPr>
      </w:pPr>
    </w:p>
    <w:p w14:paraId="2E4F1086" w14:textId="77777777" w:rsidR="003B6273" w:rsidRPr="00594868" w:rsidRDefault="003B6273" w:rsidP="003B6273">
      <w:pPr>
        <w:rPr>
          <w:rFonts w:ascii="Times New Roman" w:eastAsia="Batang" w:hAnsi="Times New Roman" w:cs="Times New Roman"/>
          <w:b/>
          <w:i/>
        </w:rPr>
      </w:pPr>
    </w:p>
    <w:p w14:paraId="2A39ABCA" w14:textId="77777777" w:rsidR="003B6273" w:rsidRPr="00594868" w:rsidRDefault="003B6273" w:rsidP="003B6273">
      <w:pPr>
        <w:rPr>
          <w:rFonts w:ascii="Times New Roman" w:eastAsia="Batang" w:hAnsi="Times New Roman" w:cs="Times New Roman"/>
          <w:b/>
          <w:i/>
        </w:rPr>
      </w:pPr>
    </w:p>
    <w:p w14:paraId="01802653" w14:textId="77777777" w:rsidR="003B6273" w:rsidRPr="00594868" w:rsidRDefault="003B6273" w:rsidP="003B6273">
      <w:pPr>
        <w:rPr>
          <w:rFonts w:ascii="Times New Roman" w:eastAsia="Batang" w:hAnsi="Times New Roman" w:cs="Times New Roman"/>
          <w:b/>
          <w:i/>
        </w:rPr>
      </w:pPr>
    </w:p>
    <w:p w14:paraId="2C4AEBA3" w14:textId="77777777" w:rsidR="003B6273" w:rsidRPr="00594868" w:rsidRDefault="003B6273" w:rsidP="003B6273">
      <w:pPr>
        <w:rPr>
          <w:rFonts w:ascii="Times New Roman" w:eastAsia="Batang" w:hAnsi="Times New Roman" w:cs="Times New Roman"/>
          <w:b/>
          <w:i/>
        </w:rPr>
      </w:pPr>
    </w:p>
    <w:p w14:paraId="513E8982" w14:textId="77777777" w:rsidR="003B6273" w:rsidRPr="00594868" w:rsidRDefault="003B6273" w:rsidP="003B6273">
      <w:pPr>
        <w:rPr>
          <w:rFonts w:ascii="Times New Roman" w:eastAsia="Batang" w:hAnsi="Times New Roman" w:cs="Times New Roman"/>
          <w:b/>
          <w:i/>
        </w:rPr>
      </w:pPr>
    </w:p>
    <w:p w14:paraId="6DFCE7B5" w14:textId="586597DF" w:rsidR="003B6273" w:rsidRPr="002139D4" w:rsidRDefault="002139D4" w:rsidP="002139D4">
      <w:pPr>
        <w:jc w:val="center"/>
        <w:rPr>
          <w:rFonts w:ascii="Times New Roman" w:eastAsia="Batang" w:hAnsi="Times New Roman" w:cs="Times New Roman"/>
          <w:b/>
          <w:iCs/>
          <w:sz w:val="24"/>
          <w:szCs w:val="24"/>
        </w:rPr>
        <w:sectPr w:rsidR="003B6273" w:rsidRPr="002139D4" w:rsidSect="0081244E">
          <w:footerReference w:type="even" r:id="rId11"/>
          <w:footerReference w:type="default" r:id="rId12"/>
          <w:pgSz w:w="11907" w:h="16840" w:code="9"/>
          <w:pgMar w:top="1134" w:right="1134" w:bottom="1134" w:left="1134" w:header="709" w:footer="709" w:gutter="0"/>
          <w:cols w:space="720"/>
          <w:docGrid w:linePitch="299"/>
        </w:sectPr>
      </w:pPr>
      <w:r>
        <w:rPr>
          <w:rFonts w:ascii="Times New Roman" w:eastAsia="Batang" w:hAnsi="Times New Roman" w:cs="Times New Roman"/>
          <w:b/>
          <w:sz w:val="24"/>
          <w:szCs w:val="24"/>
        </w:rPr>
        <w:t>2023 г.</w:t>
      </w:r>
    </w:p>
    <w:p w14:paraId="1A51FAC6" w14:textId="77777777" w:rsidR="003B6273" w:rsidRPr="00594868" w:rsidRDefault="003B6273" w:rsidP="003B6273">
      <w:pPr>
        <w:jc w:val="center"/>
        <w:rPr>
          <w:rFonts w:ascii="Times New Roman" w:eastAsia="Batang" w:hAnsi="Times New Roman" w:cs="Times New Roman"/>
          <w:b/>
          <w:i/>
          <w:sz w:val="24"/>
          <w:szCs w:val="24"/>
        </w:rPr>
      </w:pPr>
      <w:r w:rsidRPr="00594868">
        <w:rPr>
          <w:rFonts w:ascii="Times New Roman" w:eastAsia="Batang" w:hAnsi="Times New Roman" w:cs="Times New Roman"/>
          <w:b/>
          <w:i/>
          <w:sz w:val="24"/>
          <w:szCs w:val="24"/>
        </w:rPr>
        <w:lastRenderedPageBreak/>
        <w:t>СОДЕРЖАНИЕ</w:t>
      </w:r>
      <w:r w:rsidRPr="00594868">
        <w:rPr>
          <w:rFonts w:ascii="Times New Roman" w:eastAsia="Batang" w:hAnsi="Times New Roman" w:cs="Times New Roman"/>
          <w:b/>
          <w:sz w:val="28"/>
          <w:szCs w:val="28"/>
          <w:highlight w:val="red"/>
        </w:rPr>
        <w:t xml:space="preserve"> </w:t>
      </w:r>
    </w:p>
    <w:p w14:paraId="560E46AF" w14:textId="77777777" w:rsidR="003B6273" w:rsidRPr="00594868" w:rsidRDefault="003B6273" w:rsidP="003B6273">
      <w:pPr>
        <w:rPr>
          <w:rFonts w:ascii="Times New Roman" w:eastAsia="Batang" w:hAnsi="Times New Roman" w:cs="Times New Roman"/>
          <w:b/>
          <w:i/>
          <w:sz w:val="24"/>
          <w:szCs w:val="24"/>
        </w:rPr>
      </w:pPr>
    </w:p>
    <w:tbl>
      <w:tblPr>
        <w:tblW w:w="0" w:type="auto"/>
        <w:tblLook w:val="01E0" w:firstRow="1" w:lastRow="1" w:firstColumn="1" w:lastColumn="1" w:noHBand="0" w:noVBand="0"/>
      </w:tblPr>
      <w:tblGrid>
        <w:gridCol w:w="7501"/>
        <w:gridCol w:w="1854"/>
      </w:tblGrid>
      <w:tr w:rsidR="003B6273" w:rsidRPr="00594868" w14:paraId="5C6E6C4A" w14:textId="77777777" w:rsidTr="0081244E">
        <w:tc>
          <w:tcPr>
            <w:tcW w:w="7501" w:type="dxa"/>
          </w:tcPr>
          <w:p w14:paraId="7CBA8FB9" w14:textId="77777777" w:rsidR="003B6273" w:rsidRPr="00594868" w:rsidRDefault="003B6273" w:rsidP="00FC40F6">
            <w:pPr>
              <w:numPr>
                <w:ilvl w:val="0"/>
                <w:numId w:val="18"/>
              </w:numPr>
              <w:suppressAutoHyphens/>
              <w:spacing w:after="200" w:line="276" w:lineRule="auto"/>
              <w:rPr>
                <w:rFonts w:ascii="Times New Roman" w:eastAsia="Batang" w:hAnsi="Times New Roman" w:cs="Times New Roman"/>
                <w:b/>
                <w:sz w:val="24"/>
                <w:szCs w:val="24"/>
              </w:rPr>
            </w:pPr>
            <w:r w:rsidRPr="00594868">
              <w:rPr>
                <w:rFonts w:ascii="Times New Roman" w:eastAsia="Batang" w:hAnsi="Times New Roman" w:cs="Times New Roman"/>
                <w:b/>
                <w:sz w:val="24"/>
                <w:szCs w:val="24"/>
              </w:rPr>
              <w:t xml:space="preserve">ОБЩАЯ ХАРАКТЕРИСТИКА </w:t>
            </w:r>
            <w:r w:rsidRPr="00594868">
              <w:rPr>
                <w:rFonts w:ascii="Times New Roman" w:eastAsia="Batang" w:hAnsi="Times New Roman" w:cs="Times New Roman"/>
                <w:b/>
                <w:color w:val="000000"/>
                <w:sz w:val="24"/>
                <w:szCs w:val="24"/>
              </w:rPr>
              <w:t>РАБОЧЕЙ ПРОГРАММЫ</w:t>
            </w:r>
            <w:r w:rsidRPr="00594868">
              <w:rPr>
                <w:rFonts w:ascii="Times New Roman" w:eastAsia="Batang" w:hAnsi="Times New Roman" w:cs="Times New Roman"/>
                <w:b/>
                <w:sz w:val="24"/>
                <w:szCs w:val="24"/>
              </w:rPr>
              <w:t xml:space="preserve"> УЧЕБНОЙ ДИСЦИПЛИНЫ</w:t>
            </w:r>
          </w:p>
        </w:tc>
        <w:tc>
          <w:tcPr>
            <w:tcW w:w="1854" w:type="dxa"/>
            <w:shd w:val="clear" w:color="auto" w:fill="auto"/>
          </w:tcPr>
          <w:p w14:paraId="1C28987B" w14:textId="77777777" w:rsidR="003B6273" w:rsidRPr="00594868" w:rsidRDefault="003B6273" w:rsidP="0081244E">
            <w:pPr>
              <w:jc w:val="center"/>
              <w:rPr>
                <w:rFonts w:ascii="Times New Roman" w:eastAsia="Batang" w:hAnsi="Times New Roman" w:cs="Times New Roman"/>
                <w:b/>
                <w:sz w:val="24"/>
                <w:szCs w:val="24"/>
              </w:rPr>
            </w:pPr>
            <w:r w:rsidRPr="00594868">
              <w:rPr>
                <w:rFonts w:ascii="Times New Roman" w:eastAsia="Batang" w:hAnsi="Times New Roman" w:cs="Times New Roman"/>
                <w:b/>
                <w:sz w:val="24"/>
                <w:szCs w:val="24"/>
              </w:rPr>
              <w:t>…</w:t>
            </w:r>
          </w:p>
        </w:tc>
      </w:tr>
      <w:tr w:rsidR="003B6273" w:rsidRPr="00594868" w14:paraId="34B3D779" w14:textId="77777777" w:rsidTr="0081244E">
        <w:tc>
          <w:tcPr>
            <w:tcW w:w="7501" w:type="dxa"/>
          </w:tcPr>
          <w:p w14:paraId="133D4946" w14:textId="77777777" w:rsidR="003B6273" w:rsidRPr="00594868" w:rsidRDefault="003B6273" w:rsidP="00FC40F6">
            <w:pPr>
              <w:numPr>
                <w:ilvl w:val="0"/>
                <w:numId w:val="18"/>
              </w:numPr>
              <w:suppressAutoHyphens/>
              <w:spacing w:after="200" w:line="276" w:lineRule="auto"/>
              <w:rPr>
                <w:rFonts w:ascii="Times New Roman" w:eastAsia="Batang" w:hAnsi="Times New Roman" w:cs="Times New Roman"/>
                <w:b/>
                <w:sz w:val="24"/>
                <w:szCs w:val="24"/>
              </w:rPr>
            </w:pPr>
            <w:r w:rsidRPr="00594868">
              <w:rPr>
                <w:rFonts w:ascii="Times New Roman" w:eastAsia="Batang" w:hAnsi="Times New Roman" w:cs="Times New Roman"/>
                <w:b/>
                <w:sz w:val="24"/>
                <w:szCs w:val="24"/>
              </w:rPr>
              <w:t>СТРУКТУРА И СОДЕРЖАНИЕ УЧЕБНОЙ ДИСЦИПЛИНЫ</w:t>
            </w:r>
          </w:p>
        </w:tc>
        <w:tc>
          <w:tcPr>
            <w:tcW w:w="1854" w:type="dxa"/>
            <w:shd w:val="clear" w:color="auto" w:fill="auto"/>
          </w:tcPr>
          <w:p w14:paraId="3130B59B" w14:textId="77777777" w:rsidR="003B6273" w:rsidRPr="00594868" w:rsidRDefault="003B6273" w:rsidP="0081244E">
            <w:pPr>
              <w:jc w:val="center"/>
              <w:rPr>
                <w:rFonts w:ascii="Times New Roman" w:eastAsia="Batang" w:hAnsi="Times New Roman" w:cs="Times New Roman"/>
                <w:b/>
                <w:sz w:val="24"/>
                <w:szCs w:val="24"/>
              </w:rPr>
            </w:pPr>
            <w:r w:rsidRPr="00594868">
              <w:rPr>
                <w:rFonts w:ascii="Times New Roman" w:eastAsia="Batang" w:hAnsi="Times New Roman" w:cs="Times New Roman"/>
                <w:b/>
                <w:sz w:val="24"/>
                <w:szCs w:val="24"/>
              </w:rPr>
              <w:t>…</w:t>
            </w:r>
          </w:p>
        </w:tc>
      </w:tr>
      <w:tr w:rsidR="003B6273" w:rsidRPr="00594868" w14:paraId="38C5CBA1" w14:textId="77777777" w:rsidTr="0081244E">
        <w:tc>
          <w:tcPr>
            <w:tcW w:w="7501" w:type="dxa"/>
          </w:tcPr>
          <w:p w14:paraId="725E0077" w14:textId="77777777" w:rsidR="003B6273" w:rsidRPr="00594868" w:rsidRDefault="003B6273" w:rsidP="00FC40F6">
            <w:pPr>
              <w:numPr>
                <w:ilvl w:val="0"/>
                <w:numId w:val="18"/>
              </w:numPr>
              <w:suppressAutoHyphens/>
              <w:spacing w:after="200" w:line="276" w:lineRule="auto"/>
              <w:rPr>
                <w:rFonts w:ascii="Times New Roman" w:eastAsia="Batang" w:hAnsi="Times New Roman" w:cs="Times New Roman"/>
                <w:b/>
                <w:sz w:val="24"/>
                <w:szCs w:val="24"/>
              </w:rPr>
            </w:pPr>
            <w:r w:rsidRPr="00594868">
              <w:rPr>
                <w:rFonts w:ascii="Times New Roman" w:eastAsia="Batang" w:hAnsi="Times New Roman" w:cs="Times New Roman"/>
                <w:b/>
                <w:sz w:val="24"/>
                <w:szCs w:val="24"/>
              </w:rPr>
              <w:t>УСЛОВИЯ РЕАЛИЗАЦИИ УЧЕБНОЙ ДИСЦИПЛИНЫ</w:t>
            </w:r>
          </w:p>
        </w:tc>
        <w:tc>
          <w:tcPr>
            <w:tcW w:w="1854" w:type="dxa"/>
            <w:shd w:val="clear" w:color="auto" w:fill="auto"/>
          </w:tcPr>
          <w:p w14:paraId="1B44C853" w14:textId="77777777" w:rsidR="003B6273" w:rsidRPr="00594868" w:rsidRDefault="003B6273" w:rsidP="0081244E">
            <w:pPr>
              <w:jc w:val="center"/>
              <w:rPr>
                <w:rFonts w:ascii="Times New Roman" w:eastAsia="Batang" w:hAnsi="Times New Roman" w:cs="Times New Roman"/>
                <w:b/>
                <w:sz w:val="24"/>
                <w:szCs w:val="24"/>
              </w:rPr>
            </w:pPr>
            <w:r w:rsidRPr="00594868">
              <w:rPr>
                <w:rFonts w:ascii="Times New Roman" w:eastAsia="Batang" w:hAnsi="Times New Roman" w:cs="Times New Roman"/>
                <w:b/>
                <w:sz w:val="24"/>
                <w:szCs w:val="24"/>
              </w:rPr>
              <w:t>…</w:t>
            </w:r>
          </w:p>
        </w:tc>
      </w:tr>
      <w:tr w:rsidR="003B6273" w:rsidRPr="00594868" w14:paraId="6B5D5424" w14:textId="77777777" w:rsidTr="0081244E">
        <w:tc>
          <w:tcPr>
            <w:tcW w:w="7501" w:type="dxa"/>
          </w:tcPr>
          <w:p w14:paraId="1721B12A" w14:textId="77777777" w:rsidR="003B6273" w:rsidRPr="00594868" w:rsidRDefault="003B6273" w:rsidP="00FC40F6">
            <w:pPr>
              <w:numPr>
                <w:ilvl w:val="0"/>
                <w:numId w:val="18"/>
              </w:numPr>
              <w:suppressAutoHyphens/>
              <w:spacing w:after="200" w:line="276" w:lineRule="auto"/>
              <w:rPr>
                <w:rFonts w:ascii="Times New Roman" w:eastAsia="Batang" w:hAnsi="Times New Roman" w:cs="Times New Roman"/>
                <w:b/>
                <w:sz w:val="24"/>
                <w:szCs w:val="24"/>
              </w:rPr>
            </w:pPr>
            <w:r w:rsidRPr="00594868">
              <w:rPr>
                <w:rFonts w:ascii="Times New Roman" w:eastAsia="Batang" w:hAnsi="Times New Roman" w:cs="Times New Roman"/>
                <w:b/>
                <w:sz w:val="24"/>
                <w:szCs w:val="24"/>
              </w:rPr>
              <w:t>КОНТРОЛЬ И ОЦЕНКА РЕЗУЛЬТАТОВ ОСВОЕНИЯ УЧЕБНОЙ ДИСЦИПЛИНЫ</w:t>
            </w:r>
          </w:p>
          <w:p w14:paraId="02964B4A" w14:textId="77777777" w:rsidR="003B6273" w:rsidRPr="00594868" w:rsidRDefault="003B6273" w:rsidP="0081244E">
            <w:pPr>
              <w:suppressAutoHyphens/>
              <w:rPr>
                <w:rFonts w:ascii="Times New Roman" w:eastAsia="Batang" w:hAnsi="Times New Roman" w:cs="Times New Roman"/>
                <w:b/>
                <w:sz w:val="24"/>
                <w:szCs w:val="24"/>
              </w:rPr>
            </w:pPr>
          </w:p>
        </w:tc>
        <w:tc>
          <w:tcPr>
            <w:tcW w:w="1854" w:type="dxa"/>
            <w:shd w:val="clear" w:color="auto" w:fill="auto"/>
          </w:tcPr>
          <w:p w14:paraId="5AD2FDBE" w14:textId="77777777" w:rsidR="003B6273" w:rsidRPr="00594868" w:rsidRDefault="003B6273" w:rsidP="0081244E">
            <w:pPr>
              <w:jc w:val="center"/>
              <w:rPr>
                <w:rFonts w:ascii="Times New Roman" w:eastAsia="Batang" w:hAnsi="Times New Roman" w:cs="Times New Roman"/>
                <w:b/>
                <w:sz w:val="24"/>
                <w:szCs w:val="24"/>
              </w:rPr>
            </w:pPr>
            <w:r w:rsidRPr="00594868">
              <w:rPr>
                <w:rFonts w:ascii="Times New Roman" w:eastAsia="Batang" w:hAnsi="Times New Roman" w:cs="Times New Roman"/>
                <w:b/>
                <w:sz w:val="24"/>
                <w:szCs w:val="24"/>
              </w:rPr>
              <w:t>…</w:t>
            </w:r>
          </w:p>
        </w:tc>
      </w:tr>
    </w:tbl>
    <w:p w14:paraId="7671CC0E" w14:textId="77777777" w:rsidR="003B6273" w:rsidRPr="00594868" w:rsidRDefault="003B6273" w:rsidP="003B6273">
      <w:pPr>
        <w:tabs>
          <w:tab w:val="left" w:pos="284"/>
        </w:tabs>
        <w:suppressAutoHyphens/>
        <w:spacing w:after="0"/>
        <w:ind w:left="1418"/>
        <w:jc w:val="center"/>
        <w:rPr>
          <w:rFonts w:ascii="Times New Roman" w:eastAsia="Batang" w:hAnsi="Times New Roman" w:cs="Times New Roman"/>
          <w:b/>
          <w:sz w:val="24"/>
          <w:szCs w:val="24"/>
        </w:rPr>
      </w:pPr>
      <w:r w:rsidRPr="00594868">
        <w:rPr>
          <w:rFonts w:ascii="Times New Roman" w:eastAsia="Batang" w:hAnsi="Times New Roman" w:cs="Times New Roman"/>
          <w:b/>
          <w:i/>
          <w:u w:val="single"/>
        </w:rPr>
        <w:br w:type="page"/>
      </w:r>
      <w:r w:rsidRPr="00DF6010">
        <w:rPr>
          <w:rFonts w:ascii="Times New Roman" w:eastAsia="Batang" w:hAnsi="Times New Roman" w:cs="Times New Roman"/>
          <w:b/>
          <w:sz w:val="24"/>
          <w:szCs w:val="24"/>
        </w:rPr>
        <w:lastRenderedPageBreak/>
        <w:t>1.ОБ</w:t>
      </w:r>
      <w:r w:rsidRPr="00594868">
        <w:rPr>
          <w:rFonts w:ascii="Times New Roman" w:eastAsia="Batang" w:hAnsi="Times New Roman" w:cs="Times New Roman"/>
          <w:b/>
          <w:sz w:val="24"/>
          <w:szCs w:val="24"/>
        </w:rPr>
        <w:t xml:space="preserve">ЩАЯ ХАРАКТЕРИСТИКА </w:t>
      </w:r>
      <w:r w:rsidRPr="00594868">
        <w:rPr>
          <w:rFonts w:ascii="Times New Roman" w:eastAsia="Batang" w:hAnsi="Times New Roman" w:cs="Times New Roman"/>
          <w:b/>
          <w:color w:val="000000"/>
          <w:sz w:val="24"/>
          <w:szCs w:val="24"/>
        </w:rPr>
        <w:t>РАБОЧЕЙ ПРОГРАММЫ</w:t>
      </w:r>
      <w:r w:rsidRPr="00594868">
        <w:rPr>
          <w:rFonts w:ascii="Times New Roman" w:eastAsia="Batang" w:hAnsi="Times New Roman" w:cs="Times New Roman"/>
          <w:b/>
          <w:sz w:val="24"/>
          <w:szCs w:val="24"/>
        </w:rPr>
        <w:t xml:space="preserve"> УЧЕБНОЙ ДИСЦИПЛИНЫ</w:t>
      </w:r>
    </w:p>
    <w:p w14:paraId="06AE3358" w14:textId="77777777" w:rsidR="003B6273" w:rsidRPr="00594868" w:rsidRDefault="003B6273" w:rsidP="003B6273">
      <w:pPr>
        <w:spacing w:after="0"/>
        <w:jc w:val="center"/>
        <w:rPr>
          <w:rFonts w:ascii="Times New Roman" w:eastAsia="Batang" w:hAnsi="Times New Roman" w:cs="Times New Roman"/>
          <w:b/>
          <w:iCs/>
          <w:sz w:val="24"/>
          <w:szCs w:val="24"/>
        </w:rPr>
      </w:pPr>
      <w:r w:rsidRPr="00594868">
        <w:rPr>
          <w:rFonts w:ascii="Times New Roman" w:eastAsia="Batang" w:hAnsi="Times New Roman" w:cs="Times New Roman"/>
          <w:b/>
          <w:iCs/>
          <w:sz w:val="24"/>
          <w:szCs w:val="24"/>
        </w:rPr>
        <w:t>«</w:t>
      </w:r>
      <w:r w:rsidRPr="00594868">
        <w:rPr>
          <w:rFonts w:ascii="Times New Roman" w:eastAsia="Batang" w:hAnsi="Times New Roman" w:cs="Times New Roman"/>
          <w:b/>
          <w:bCs/>
          <w:iCs/>
          <w:sz w:val="24"/>
          <w:szCs w:val="24"/>
        </w:rPr>
        <w:t>ОП.12 Охрана труда</w:t>
      </w:r>
      <w:r w:rsidRPr="00594868">
        <w:rPr>
          <w:rFonts w:ascii="Times New Roman" w:eastAsia="Batang" w:hAnsi="Times New Roman" w:cs="Times New Roman"/>
          <w:b/>
          <w:iCs/>
          <w:sz w:val="24"/>
          <w:szCs w:val="24"/>
        </w:rPr>
        <w:t>»</w:t>
      </w:r>
    </w:p>
    <w:p w14:paraId="63F46CFD" w14:textId="77777777" w:rsidR="003B6273" w:rsidRPr="00594868" w:rsidRDefault="003B6273" w:rsidP="003B6273">
      <w:pPr>
        <w:spacing w:after="0"/>
        <w:ind w:firstLine="709"/>
        <w:jc w:val="center"/>
        <w:rPr>
          <w:rFonts w:ascii="Times New Roman" w:eastAsia="Batang" w:hAnsi="Times New Roman" w:cs="Times New Roman"/>
          <w:sz w:val="24"/>
          <w:szCs w:val="24"/>
          <w:vertAlign w:val="superscript"/>
        </w:rPr>
      </w:pPr>
    </w:p>
    <w:p w14:paraId="330624B1" w14:textId="77777777" w:rsidR="003B6273" w:rsidRPr="00594868" w:rsidRDefault="003B6273" w:rsidP="003B6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eastAsia="Batang" w:hAnsi="Times New Roman" w:cs="Times New Roman"/>
          <w:color w:val="000000"/>
          <w:sz w:val="24"/>
          <w:szCs w:val="24"/>
        </w:rPr>
      </w:pPr>
      <w:r w:rsidRPr="00594868">
        <w:rPr>
          <w:rFonts w:ascii="Times New Roman" w:eastAsia="Batang" w:hAnsi="Times New Roman" w:cs="Times New Roman"/>
          <w:b/>
          <w:sz w:val="24"/>
          <w:szCs w:val="24"/>
        </w:rPr>
        <w:t>1.1. Место дисциплины в структуре основной обра</w:t>
      </w:r>
      <w:r>
        <w:rPr>
          <w:rFonts w:ascii="Times New Roman" w:eastAsia="Batang" w:hAnsi="Times New Roman" w:cs="Times New Roman"/>
          <w:b/>
          <w:sz w:val="24"/>
          <w:szCs w:val="24"/>
        </w:rPr>
        <w:t>зо</w:t>
      </w:r>
      <w:r w:rsidRPr="00594868">
        <w:rPr>
          <w:rFonts w:ascii="Times New Roman" w:eastAsia="Batang" w:hAnsi="Times New Roman" w:cs="Times New Roman"/>
          <w:b/>
          <w:sz w:val="24"/>
          <w:szCs w:val="24"/>
        </w:rPr>
        <w:t xml:space="preserve">вательной программы: </w:t>
      </w:r>
    </w:p>
    <w:p w14:paraId="0DBA5AAB" w14:textId="0B371A79" w:rsidR="003B6273" w:rsidRPr="00594868" w:rsidRDefault="003B6273" w:rsidP="003B6273">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sz w:val="24"/>
          <w:szCs w:val="24"/>
        </w:rPr>
      </w:pPr>
      <w:r w:rsidRPr="00594868">
        <w:rPr>
          <w:rFonts w:ascii="Times New Roman" w:eastAsia="Batang" w:hAnsi="Times New Roman" w:cs="Times New Roman"/>
          <w:sz w:val="24"/>
          <w:szCs w:val="24"/>
        </w:rPr>
        <w:t xml:space="preserve">Учебная дисциплина ОП.12 Охрана труда является </w:t>
      </w:r>
      <w:r w:rsidR="0077776D">
        <w:rPr>
          <w:rFonts w:ascii="Times New Roman" w:eastAsia="Batang" w:hAnsi="Times New Roman" w:cs="Times New Roman"/>
          <w:sz w:val="24"/>
          <w:szCs w:val="24"/>
        </w:rPr>
        <w:t xml:space="preserve">обязательной </w:t>
      </w:r>
      <w:r w:rsidRPr="00594868">
        <w:rPr>
          <w:rFonts w:ascii="Times New Roman" w:eastAsia="Batang" w:hAnsi="Times New Roman" w:cs="Times New Roman"/>
          <w:sz w:val="24"/>
          <w:szCs w:val="24"/>
        </w:rPr>
        <w:t xml:space="preserve">частью </w:t>
      </w:r>
      <w:r w:rsidRPr="00594868">
        <w:rPr>
          <w:rFonts w:ascii="Times New Roman" w:eastAsia="Batang" w:hAnsi="Times New Roman" w:cs="Times New Roman"/>
          <w:bCs/>
          <w:sz w:val="24"/>
          <w:szCs w:val="24"/>
        </w:rPr>
        <w:t>общепрофессионального цикла</w:t>
      </w:r>
      <w:r w:rsidRPr="0077776D">
        <w:rPr>
          <w:rFonts w:ascii="Times New Roman" w:eastAsia="Batang" w:hAnsi="Times New Roman" w:cs="Times New Roman"/>
          <w:bCs/>
          <w:sz w:val="24"/>
          <w:szCs w:val="24"/>
        </w:rPr>
        <w:t xml:space="preserve"> </w:t>
      </w:r>
      <w:r w:rsidR="0077776D" w:rsidRPr="0077776D">
        <w:rPr>
          <w:rFonts w:ascii="Times New Roman" w:eastAsia="Batang" w:hAnsi="Times New Roman" w:cs="Times New Roman"/>
          <w:bCs/>
          <w:sz w:val="24"/>
          <w:szCs w:val="24"/>
        </w:rPr>
        <w:t>О</w:t>
      </w:r>
      <w:r w:rsidRPr="0077776D">
        <w:rPr>
          <w:rFonts w:ascii="Times New Roman" w:eastAsia="Batang" w:hAnsi="Times New Roman" w:cs="Times New Roman"/>
          <w:sz w:val="24"/>
          <w:szCs w:val="24"/>
        </w:rPr>
        <w:t>ПОП</w:t>
      </w:r>
      <w:r w:rsidRPr="00594868">
        <w:rPr>
          <w:rFonts w:ascii="Times New Roman" w:eastAsia="Batang" w:hAnsi="Times New Roman" w:cs="Times New Roman"/>
          <w:sz w:val="24"/>
          <w:szCs w:val="24"/>
        </w:rPr>
        <w:t xml:space="preserve">-П по специальности 11.02.16 Монтаж, техническое обслуживание и ремонт электронных приборов и устройств. </w:t>
      </w:r>
    </w:p>
    <w:p w14:paraId="413506B9" w14:textId="77777777" w:rsidR="003B6273" w:rsidRPr="00594868" w:rsidRDefault="003B6273" w:rsidP="003B6273">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sz w:val="24"/>
          <w:szCs w:val="24"/>
        </w:rPr>
      </w:pPr>
      <w:r w:rsidRPr="00594868">
        <w:rPr>
          <w:rFonts w:ascii="Times New Roman" w:eastAsia="Batang" w:hAnsi="Times New Roman" w:cs="Times New Roman"/>
          <w:sz w:val="24"/>
          <w:szCs w:val="24"/>
        </w:rPr>
        <w:t xml:space="preserve">Особое значение дисциплина имеет при формировании и развитии ОК 02, ОК 07, ПК 1.1, ПК 1.2, ПК 4.1 </w:t>
      </w:r>
    </w:p>
    <w:p w14:paraId="2A4FAE51" w14:textId="77777777" w:rsidR="003B6273" w:rsidRPr="00594868" w:rsidRDefault="003B6273" w:rsidP="003B6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eastAsia="Batang" w:hAnsi="Times New Roman" w:cs="Times New Roman"/>
          <w:b/>
          <w:sz w:val="24"/>
          <w:szCs w:val="24"/>
        </w:rPr>
      </w:pPr>
    </w:p>
    <w:p w14:paraId="4DDF1B5D" w14:textId="77777777" w:rsidR="003B6273" w:rsidRPr="00594868" w:rsidRDefault="003B6273" w:rsidP="003B6273">
      <w:pPr>
        <w:spacing w:after="0"/>
        <w:ind w:firstLine="709"/>
        <w:rPr>
          <w:rFonts w:ascii="Times New Roman" w:eastAsia="Batang" w:hAnsi="Times New Roman" w:cs="Times New Roman"/>
          <w:b/>
          <w:sz w:val="24"/>
          <w:szCs w:val="24"/>
        </w:rPr>
      </w:pPr>
      <w:r w:rsidRPr="00594868">
        <w:rPr>
          <w:rFonts w:ascii="Times New Roman" w:eastAsia="Batang" w:hAnsi="Times New Roman" w:cs="Times New Roman"/>
          <w:b/>
          <w:sz w:val="24"/>
          <w:szCs w:val="24"/>
        </w:rPr>
        <w:t>1.2. Цель и планируемые результаты освоения дисциплины:</w:t>
      </w:r>
    </w:p>
    <w:p w14:paraId="032992A2" w14:textId="77777777" w:rsidR="003B6273" w:rsidRPr="00594868" w:rsidRDefault="003B6273" w:rsidP="003B6273">
      <w:pPr>
        <w:suppressAutoHyphens/>
        <w:spacing w:after="0" w:line="240" w:lineRule="auto"/>
        <w:ind w:firstLine="709"/>
        <w:jc w:val="both"/>
        <w:rPr>
          <w:rFonts w:ascii="Times New Roman" w:eastAsia="Batang" w:hAnsi="Times New Roman" w:cs="Times New Roman"/>
          <w:sz w:val="24"/>
          <w:szCs w:val="24"/>
          <w:lang w:eastAsia="en-US"/>
        </w:rPr>
      </w:pPr>
      <w:r w:rsidRPr="00594868">
        <w:rPr>
          <w:rFonts w:ascii="Times New Roman" w:eastAsia="Batang" w:hAnsi="Times New Roman" w:cs="Times New Roman"/>
          <w:sz w:val="24"/>
          <w:szCs w:val="24"/>
        </w:rPr>
        <w:t xml:space="preserve">В рамках программы учебной дисциплины обучающимися осваиваются умения </w:t>
      </w:r>
      <w:r w:rsidRPr="00594868">
        <w:rPr>
          <w:rFonts w:ascii="Times New Roman" w:eastAsia="Batang" w:hAnsi="Times New Roman" w:cs="Times New Roman"/>
          <w:sz w:val="24"/>
          <w:szCs w:val="24"/>
        </w:rPr>
        <w:br/>
        <w:t>и знания</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
        <w:gridCol w:w="1570"/>
        <w:gridCol w:w="2666"/>
        <w:gridCol w:w="1383"/>
        <w:gridCol w:w="2853"/>
      </w:tblGrid>
      <w:tr w:rsidR="003B6273" w:rsidRPr="00594868" w14:paraId="606F4EF6" w14:textId="77777777" w:rsidTr="0081244E">
        <w:trPr>
          <w:trHeight w:val="649"/>
        </w:trPr>
        <w:tc>
          <w:tcPr>
            <w:tcW w:w="992" w:type="dxa"/>
            <w:hideMark/>
          </w:tcPr>
          <w:p w14:paraId="6CEB0E24" w14:textId="77777777" w:rsidR="003B6273" w:rsidRPr="00594868" w:rsidRDefault="003B6273" w:rsidP="0081244E">
            <w:pPr>
              <w:suppressAutoHyphens/>
              <w:spacing w:after="0" w:line="240" w:lineRule="auto"/>
              <w:jc w:val="center"/>
              <w:rPr>
                <w:rFonts w:ascii="Times New Roman" w:eastAsia="Batang" w:hAnsi="Times New Roman" w:cs="Times New Roman"/>
              </w:rPr>
            </w:pPr>
            <w:r w:rsidRPr="00594868">
              <w:rPr>
                <w:rFonts w:ascii="Times New Roman" w:eastAsia="Batang" w:hAnsi="Times New Roman" w:cs="Times New Roman"/>
              </w:rPr>
              <w:t>Код</w:t>
            </w:r>
          </w:p>
          <w:p w14:paraId="108A6B40" w14:textId="77777777" w:rsidR="003B6273" w:rsidRPr="00594868" w:rsidRDefault="003B6273" w:rsidP="0081244E">
            <w:pPr>
              <w:suppressAutoHyphens/>
              <w:spacing w:after="0" w:line="240" w:lineRule="auto"/>
              <w:jc w:val="center"/>
              <w:rPr>
                <w:rFonts w:ascii="Times New Roman" w:eastAsia="Batang" w:hAnsi="Times New Roman" w:cs="Times New Roman"/>
              </w:rPr>
            </w:pPr>
            <w:r w:rsidRPr="00594868">
              <w:rPr>
                <w:rFonts w:ascii="Times New Roman" w:eastAsia="Batang" w:hAnsi="Times New Roman" w:cs="Times New Roman"/>
              </w:rPr>
              <w:t>ПК, ОК</w:t>
            </w:r>
          </w:p>
        </w:tc>
        <w:tc>
          <w:tcPr>
            <w:tcW w:w="1570" w:type="dxa"/>
          </w:tcPr>
          <w:p w14:paraId="29413D82" w14:textId="77777777" w:rsidR="003B6273" w:rsidRPr="00594868" w:rsidRDefault="003B6273" w:rsidP="0081244E">
            <w:pPr>
              <w:suppressAutoHyphens/>
              <w:spacing w:after="0" w:line="240" w:lineRule="auto"/>
              <w:jc w:val="center"/>
              <w:rPr>
                <w:rFonts w:ascii="Times New Roman" w:eastAsia="Batang" w:hAnsi="Times New Roman" w:cs="Times New Roman"/>
              </w:rPr>
            </w:pPr>
            <w:r w:rsidRPr="00594868">
              <w:rPr>
                <w:rFonts w:ascii="Times New Roman" w:eastAsia="Batang" w:hAnsi="Times New Roman" w:cs="Times New Roman"/>
              </w:rPr>
              <w:t>Код умений</w:t>
            </w:r>
          </w:p>
        </w:tc>
        <w:tc>
          <w:tcPr>
            <w:tcW w:w="2666" w:type="dxa"/>
            <w:hideMark/>
          </w:tcPr>
          <w:p w14:paraId="46E1741A" w14:textId="77777777" w:rsidR="003B6273" w:rsidRPr="00594868" w:rsidRDefault="003B6273" w:rsidP="0081244E">
            <w:pPr>
              <w:suppressAutoHyphens/>
              <w:spacing w:after="0" w:line="240" w:lineRule="auto"/>
              <w:jc w:val="center"/>
              <w:rPr>
                <w:rFonts w:ascii="Times New Roman" w:eastAsia="Batang" w:hAnsi="Times New Roman" w:cs="Times New Roman"/>
              </w:rPr>
            </w:pPr>
            <w:r w:rsidRPr="00594868">
              <w:rPr>
                <w:rFonts w:ascii="Times New Roman" w:eastAsia="Batang" w:hAnsi="Times New Roman" w:cs="Times New Roman"/>
              </w:rPr>
              <w:t>Умения</w:t>
            </w:r>
          </w:p>
        </w:tc>
        <w:tc>
          <w:tcPr>
            <w:tcW w:w="1383" w:type="dxa"/>
          </w:tcPr>
          <w:p w14:paraId="522FD50C" w14:textId="77777777" w:rsidR="003B6273" w:rsidRPr="00594868" w:rsidRDefault="003B6273" w:rsidP="0081244E">
            <w:pPr>
              <w:suppressAutoHyphens/>
              <w:spacing w:after="0" w:line="240" w:lineRule="auto"/>
              <w:jc w:val="center"/>
              <w:rPr>
                <w:rFonts w:ascii="Times New Roman" w:eastAsia="Batang" w:hAnsi="Times New Roman" w:cs="Times New Roman"/>
              </w:rPr>
            </w:pPr>
            <w:r w:rsidRPr="00594868">
              <w:rPr>
                <w:rFonts w:ascii="Times New Roman" w:eastAsia="Batang" w:hAnsi="Times New Roman" w:cs="Times New Roman"/>
              </w:rPr>
              <w:t>Код знаний</w:t>
            </w:r>
          </w:p>
        </w:tc>
        <w:tc>
          <w:tcPr>
            <w:tcW w:w="2853" w:type="dxa"/>
            <w:hideMark/>
          </w:tcPr>
          <w:p w14:paraId="100D11C4" w14:textId="77777777" w:rsidR="003B6273" w:rsidRPr="00594868" w:rsidRDefault="003B6273" w:rsidP="0081244E">
            <w:pPr>
              <w:suppressAutoHyphens/>
              <w:spacing w:after="0" w:line="240" w:lineRule="auto"/>
              <w:jc w:val="center"/>
              <w:rPr>
                <w:rFonts w:ascii="Times New Roman" w:eastAsia="Batang" w:hAnsi="Times New Roman" w:cs="Times New Roman"/>
              </w:rPr>
            </w:pPr>
            <w:r w:rsidRPr="00594868">
              <w:rPr>
                <w:rFonts w:ascii="Times New Roman" w:eastAsia="Batang" w:hAnsi="Times New Roman" w:cs="Times New Roman"/>
              </w:rPr>
              <w:t>Знания</w:t>
            </w:r>
          </w:p>
        </w:tc>
      </w:tr>
      <w:tr w:rsidR="00F1078D" w:rsidRPr="00594868" w14:paraId="4C5CBFC0" w14:textId="77777777" w:rsidTr="0081244E">
        <w:trPr>
          <w:trHeight w:val="649"/>
        </w:trPr>
        <w:tc>
          <w:tcPr>
            <w:tcW w:w="992" w:type="dxa"/>
            <w:vMerge w:val="restart"/>
          </w:tcPr>
          <w:p w14:paraId="29352D81" w14:textId="77777777" w:rsidR="00F1078D" w:rsidRPr="00594868" w:rsidRDefault="00F1078D" w:rsidP="0081244E">
            <w:pPr>
              <w:suppressAutoHyphens/>
              <w:spacing w:after="0" w:line="240" w:lineRule="auto"/>
              <w:jc w:val="center"/>
              <w:rPr>
                <w:rFonts w:ascii="Times New Roman" w:eastAsia="Batang" w:hAnsi="Times New Roman" w:cs="Times New Roman"/>
              </w:rPr>
            </w:pPr>
            <w:r w:rsidRPr="00594868">
              <w:rPr>
                <w:rFonts w:ascii="Times New Roman" w:eastAsia="Times New Roman" w:hAnsi="Times New Roman" w:cs="Batang"/>
                <w:b/>
              </w:rPr>
              <w:t>ПК 1.1</w:t>
            </w:r>
            <w:r w:rsidRPr="00594868">
              <w:rPr>
                <w:rFonts w:ascii="Times New Roman" w:eastAsia="Times New Roman" w:hAnsi="Times New Roman" w:cs="Batang"/>
              </w:rPr>
              <w:t xml:space="preserve"> </w:t>
            </w:r>
          </w:p>
        </w:tc>
        <w:tc>
          <w:tcPr>
            <w:tcW w:w="1570" w:type="dxa"/>
            <w:vMerge w:val="restart"/>
          </w:tcPr>
          <w:p w14:paraId="781F642F" w14:textId="77777777" w:rsidR="00F1078D" w:rsidRPr="00594868" w:rsidRDefault="00F1078D" w:rsidP="0081244E">
            <w:pPr>
              <w:suppressAutoHyphens/>
              <w:spacing w:after="0" w:line="240" w:lineRule="auto"/>
              <w:rPr>
                <w:rFonts w:ascii="Times New Roman" w:eastAsia="Batang" w:hAnsi="Times New Roman" w:cs="Times New Roman"/>
              </w:rPr>
            </w:pPr>
            <w:r w:rsidRPr="00594868">
              <w:rPr>
                <w:rFonts w:ascii="Times New Roman" w:eastAsia="Times New Roman" w:hAnsi="Times New Roman" w:cs="Batang"/>
              </w:rPr>
              <w:t>У 1.1.01</w:t>
            </w:r>
          </w:p>
        </w:tc>
        <w:tc>
          <w:tcPr>
            <w:tcW w:w="2666" w:type="dxa"/>
            <w:vMerge w:val="restart"/>
          </w:tcPr>
          <w:p w14:paraId="6753535C" w14:textId="77777777" w:rsidR="00F1078D" w:rsidRPr="00594868" w:rsidRDefault="00F1078D" w:rsidP="0081244E">
            <w:pPr>
              <w:suppressAutoHyphens/>
              <w:spacing w:after="0" w:line="240" w:lineRule="auto"/>
              <w:rPr>
                <w:rFonts w:ascii="Times New Roman" w:eastAsia="Batang" w:hAnsi="Times New Roman" w:cs="Times New Roman"/>
              </w:rPr>
            </w:pPr>
            <w:r w:rsidRPr="00594868">
              <w:rPr>
                <w:rFonts w:ascii="Times New Roman" w:eastAsia="Times New Roman" w:hAnsi="Times New Roman" w:cs="Batang"/>
                <w:color w:val="000000"/>
                <w:lang w:eastAsia="en-US"/>
              </w:rPr>
              <w:t>-визуально оценить состояние рабочего места</w:t>
            </w:r>
          </w:p>
        </w:tc>
        <w:tc>
          <w:tcPr>
            <w:tcW w:w="1383" w:type="dxa"/>
          </w:tcPr>
          <w:p w14:paraId="02B1ED08" w14:textId="77777777" w:rsidR="00F1078D" w:rsidRPr="00681ECF" w:rsidRDefault="00F1078D" w:rsidP="00681ECF">
            <w:pPr>
              <w:suppressAutoHyphens/>
              <w:spacing w:after="0" w:line="240" w:lineRule="auto"/>
              <w:jc w:val="both"/>
              <w:rPr>
                <w:rFonts w:ascii="Times New Roman" w:eastAsia="Times New Roman" w:hAnsi="Times New Roman" w:cs="Batang"/>
                <w:bCs/>
                <w:iCs/>
                <w:sz w:val="24"/>
                <w:szCs w:val="24"/>
              </w:rPr>
            </w:pPr>
            <w:r w:rsidRPr="00681ECF">
              <w:rPr>
                <w:rFonts w:ascii="Times New Roman" w:eastAsia="Times New Roman" w:hAnsi="Times New Roman" w:cs="Batang"/>
                <w:bCs/>
                <w:iCs/>
                <w:sz w:val="24"/>
                <w:szCs w:val="24"/>
              </w:rPr>
              <w:t>З 1.1.01</w:t>
            </w:r>
          </w:p>
        </w:tc>
        <w:tc>
          <w:tcPr>
            <w:tcW w:w="2853" w:type="dxa"/>
          </w:tcPr>
          <w:p w14:paraId="7EDF0200" w14:textId="2C7EA928" w:rsidR="00F1078D" w:rsidRPr="00594868" w:rsidRDefault="00F1078D" w:rsidP="0081244E">
            <w:pPr>
              <w:suppressAutoHyphens/>
              <w:spacing w:after="0" w:line="240" w:lineRule="auto"/>
              <w:rPr>
                <w:rFonts w:ascii="Times New Roman" w:eastAsia="Batang" w:hAnsi="Times New Roman" w:cs="Times New Roman"/>
              </w:rPr>
            </w:pPr>
            <w:r>
              <w:rPr>
                <w:rFonts w:ascii="Times New Roman" w:eastAsia="Times New Roman" w:hAnsi="Times New Roman" w:cs="Batang"/>
              </w:rPr>
              <w:t>П</w:t>
            </w:r>
            <w:r w:rsidRPr="00594868">
              <w:rPr>
                <w:rFonts w:ascii="Times New Roman" w:eastAsia="Times New Roman" w:hAnsi="Times New Roman" w:cs="Batang"/>
              </w:rPr>
              <w:t>равила ТБ и ОТ на рабочем месте</w:t>
            </w:r>
          </w:p>
        </w:tc>
      </w:tr>
      <w:tr w:rsidR="00F1078D" w:rsidRPr="00594868" w14:paraId="0BD13F09" w14:textId="77777777" w:rsidTr="0081244E">
        <w:trPr>
          <w:trHeight w:val="649"/>
        </w:trPr>
        <w:tc>
          <w:tcPr>
            <w:tcW w:w="992" w:type="dxa"/>
            <w:vMerge/>
          </w:tcPr>
          <w:p w14:paraId="1D34FBFF" w14:textId="77777777" w:rsidR="00F1078D" w:rsidRPr="00594868" w:rsidRDefault="00F1078D" w:rsidP="0081244E">
            <w:pPr>
              <w:suppressAutoHyphens/>
              <w:spacing w:after="0" w:line="240" w:lineRule="auto"/>
              <w:jc w:val="center"/>
              <w:rPr>
                <w:rFonts w:ascii="Times New Roman" w:eastAsia="Times New Roman" w:hAnsi="Times New Roman" w:cs="Batang"/>
                <w:b/>
              </w:rPr>
            </w:pPr>
          </w:p>
        </w:tc>
        <w:tc>
          <w:tcPr>
            <w:tcW w:w="1570" w:type="dxa"/>
            <w:vMerge/>
          </w:tcPr>
          <w:p w14:paraId="14B437E9" w14:textId="77777777" w:rsidR="00F1078D" w:rsidRPr="00594868" w:rsidRDefault="00F1078D" w:rsidP="0081244E">
            <w:pPr>
              <w:suppressAutoHyphens/>
              <w:spacing w:after="0" w:line="240" w:lineRule="auto"/>
              <w:jc w:val="center"/>
              <w:rPr>
                <w:rFonts w:ascii="Times New Roman" w:eastAsia="Batang" w:hAnsi="Times New Roman" w:cs="Times New Roman"/>
              </w:rPr>
            </w:pPr>
          </w:p>
        </w:tc>
        <w:tc>
          <w:tcPr>
            <w:tcW w:w="2666" w:type="dxa"/>
            <w:vMerge/>
          </w:tcPr>
          <w:p w14:paraId="60D1AA0D" w14:textId="77777777" w:rsidR="00F1078D" w:rsidRPr="00594868" w:rsidRDefault="00F1078D" w:rsidP="0081244E">
            <w:pPr>
              <w:suppressAutoHyphens/>
              <w:spacing w:after="0" w:line="240" w:lineRule="auto"/>
              <w:jc w:val="center"/>
              <w:rPr>
                <w:rFonts w:ascii="Times New Roman" w:eastAsia="Batang" w:hAnsi="Times New Roman" w:cs="Times New Roman"/>
              </w:rPr>
            </w:pPr>
          </w:p>
        </w:tc>
        <w:tc>
          <w:tcPr>
            <w:tcW w:w="1383" w:type="dxa"/>
          </w:tcPr>
          <w:p w14:paraId="6675AEB4" w14:textId="77777777" w:rsidR="00F1078D" w:rsidRPr="00681ECF" w:rsidRDefault="00F1078D" w:rsidP="00681ECF">
            <w:pPr>
              <w:suppressAutoHyphens/>
              <w:spacing w:after="0" w:line="240" w:lineRule="auto"/>
              <w:jc w:val="both"/>
              <w:rPr>
                <w:rFonts w:ascii="Times New Roman" w:eastAsia="Times New Roman" w:hAnsi="Times New Roman" w:cs="Batang"/>
                <w:bCs/>
                <w:iCs/>
                <w:sz w:val="24"/>
                <w:szCs w:val="24"/>
              </w:rPr>
            </w:pPr>
            <w:r w:rsidRPr="00681ECF">
              <w:rPr>
                <w:rFonts w:ascii="Times New Roman" w:eastAsia="Times New Roman" w:hAnsi="Times New Roman" w:cs="Batang"/>
                <w:bCs/>
                <w:iCs/>
                <w:sz w:val="24"/>
                <w:szCs w:val="24"/>
              </w:rPr>
              <w:t>З 1.1.02</w:t>
            </w:r>
          </w:p>
        </w:tc>
        <w:tc>
          <w:tcPr>
            <w:tcW w:w="2853" w:type="dxa"/>
          </w:tcPr>
          <w:p w14:paraId="4BBC2481" w14:textId="51E3A595" w:rsidR="00F1078D" w:rsidRPr="00594868" w:rsidRDefault="00F1078D" w:rsidP="0081244E">
            <w:pPr>
              <w:suppressAutoHyphens/>
              <w:spacing w:after="0" w:line="240" w:lineRule="auto"/>
              <w:rPr>
                <w:rFonts w:ascii="Times New Roman" w:eastAsia="Times New Roman" w:hAnsi="Times New Roman" w:cs="Batang"/>
              </w:rPr>
            </w:pPr>
            <w:r>
              <w:rPr>
                <w:rFonts w:ascii="Times New Roman" w:eastAsia="Times New Roman" w:hAnsi="Times New Roman" w:cs="Batang"/>
              </w:rPr>
              <w:t>П</w:t>
            </w:r>
            <w:r w:rsidRPr="00594868">
              <w:rPr>
                <w:rFonts w:ascii="Times New Roman" w:eastAsia="Times New Roman" w:hAnsi="Times New Roman" w:cs="Batang"/>
              </w:rPr>
              <w:t>равила и нормы охраны труда, охраны окружающей среды и пожарной бе</w:t>
            </w:r>
            <w:r>
              <w:rPr>
                <w:rFonts w:ascii="Times New Roman" w:eastAsia="Times New Roman" w:hAnsi="Times New Roman" w:cs="Batang"/>
              </w:rPr>
              <w:t>зо</w:t>
            </w:r>
            <w:r w:rsidRPr="00594868">
              <w:rPr>
                <w:rFonts w:ascii="Times New Roman" w:eastAsia="Times New Roman" w:hAnsi="Times New Roman" w:cs="Batang"/>
              </w:rPr>
              <w:t>пасности</w:t>
            </w:r>
          </w:p>
        </w:tc>
      </w:tr>
      <w:tr w:rsidR="00F1078D" w:rsidRPr="00594868" w14:paraId="35B018F1" w14:textId="77777777" w:rsidTr="0081244E">
        <w:trPr>
          <w:trHeight w:val="649"/>
        </w:trPr>
        <w:tc>
          <w:tcPr>
            <w:tcW w:w="992" w:type="dxa"/>
            <w:vMerge w:val="restart"/>
          </w:tcPr>
          <w:p w14:paraId="756BEB66" w14:textId="77777777" w:rsidR="00F1078D" w:rsidRPr="00594868" w:rsidRDefault="00F1078D" w:rsidP="0081244E">
            <w:pPr>
              <w:suppressAutoHyphens/>
              <w:spacing w:after="0" w:line="240" w:lineRule="auto"/>
              <w:jc w:val="center"/>
              <w:rPr>
                <w:rFonts w:ascii="Times New Roman" w:eastAsia="Times New Roman" w:hAnsi="Times New Roman" w:cs="Batang"/>
                <w:b/>
              </w:rPr>
            </w:pPr>
            <w:r w:rsidRPr="00594868">
              <w:rPr>
                <w:rFonts w:ascii="Times New Roman" w:eastAsia="Times New Roman" w:hAnsi="Times New Roman" w:cs="Batang"/>
                <w:b/>
              </w:rPr>
              <w:t>ПК 1.2.</w:t>
            </w:r>
          </w:p>
        </w:tc>
        <w:tc>
          <w:tcPr>
            <w:tcW w:w="1570" w:type="dxa"/>
            <w:vMerge w:val="restart"/>
          </w:tcPr>
          <w:p w14:paraId="48328B8F" w14:textId="77777777" w:rsidR="00F1078D" w:rsidRPr="00594868" w:rsidRDefault="00F1078D" w:rsidP="0081244E">
            <w:pPr>
              <w:spacing w:after="0" w:line="240" w:lineRule="auto"/>
              <w:rPr>
                <w:rFonts w:ascii="Times New Roman" w:eastAsia="Times New Roman" w:hAnsi="Times New Roman" w:cs="Batang"/>
                <w:lang w:val="en-US"/>
              </w:rPr>
            </w:pPr>
            <w:r w:rsidRPr="00594868">
              <w:rPr>
                <w:rFonts w:ascii="Times New Roman" w:eastAsia="Times New Roman" w:hAnsi="Times New Roman" w:cs="Batang"/>
              </w:rPr>
              <w:t>У 1.2.01</w:t>
            </w:r>
          </w:p>
          <w:p w14:paraId="5620CF2E" w14:textId="77777777" w:rsidR="00F1078D" w:rsidRPr="00594868" w:rsidRDefault="00F1078D" w:rsidP="0081244E">
            <w:pPr>
              <w:suppressAutoHyphens/>
              <w:spacing w:after="0" w:line="240" w:lineRule="auto"/>
              <w:jc w:val="center"/>
              <w:rPr>
                <w:rFonts w:ascii="Times New Roman" w:eastAsia="Batang" w:hAnsi="Times New Roman" w:cs="Times New Roman"/>
              </w:rPr>
            </w:pPr>
          </w:p>
        </w:tc>
        <w:tc>
          <w:tcPr>
            <w:tcW w:w="2666" w:type="dxa"/>
            <w:vMerge w:val="restart"/>
          </w:tcPr>
          <w:p w14:paraId="43B8F692" w14:textId="26B67C15" w:rsidR="00F1078D" w:rsidRPr="00594868" w:rsidRDefault="00F1078D" w:rsidP="0081244E">
            <w:pPr>
              <w:suppressAutoHyphens/>
              <w:spacing w:after="0" w:line="240" w:lineRule="auto"/>
              <w:rPr>
                <w:rFonts w:ascii="Times New Roman" w:eastAsia="Batang" w:hAnsi="Times New Roman" w:cs="Times New Roman"/>
              </w:rPr>
            </w:pPr>
            <w:r w:rsidRPr="00594868">
              <w:rPr>
                <w:rFonts w:ascii="Times New Roman" w:eastAsia="Times New Roman" w:hAnsi="Times New Roman" w:cs="Batang"/>
              </w:rPr>
              <w:t>-органи</w:t>
            </w:r>
            <w:r>
              <w:rPr>
                <w:rFonts w:ascii="Times New Roman" w:eastAsia="Times New Roman" w:hAnsi="Times New Roman" w:cs="Batang"/>
              </w:rPr>
              <w:t>зо</w:t>
            </w:r>
            <w:r w:rsidRPr="00594868">
              <w:rPr>
                <w:rFonts w:ascii="Times New Roman" w:eastAsia="Times New Roman" w:hAnsi="Times New Roman" w:cs="Batang"/>
              </w:rPr>
              <w:t>вывать рабочее место и выбирать приемы работы</w:t>
            </w:r>
          </w:p>
        </w:tc>
        <w:tc>
          <w:tcPr>
            <w:tcW w:w="1383" w:type="dxa"/>
          </w:tcPr>
          <w:p w14:paraId="29D8173B" w14:textId="77777777" w:rsidR="00F1078D" w:rsidRPr="00681ECF" w:rsidRDefault="00F1078D" w:rsidP="00681ECF">
            <w:pPr>
              <w:suppressAutoHyphens/>
              <w:spacing w:after="0" w:line="240" w:lineRule="auto"/>
              <w:jc w:val="both"/>
              <w:rPr>
                <w:rFonts w:ascii="Times New Roman" w:eastAsia="Times New Roman" w:hAnsi="Times New Roman" w:cs="Batang"/>
                <w:bCs/>
                <w:iCs/>
                <w:sz w:val="24"/>
                <w:szCs w:val="24"/>
              </w:rPr>
            </w:pPr>
            <w:r w:rsidRPr="00681ECF">
              <w:rPr>
                <w:rFonts w:ascii="Times New Roman" w:eastAsia="Times New Roman" w:hAnsi="Times New Roman" w:cs="Batang"/>
                <w:bCs/>
                <w:iCs/>
                <w:sz w:val="24"/>
                <w:szCs w:val="24"/>
              </w:rPr>
              <w:t>З 1.2.01</w:t>
            </w:r>
          </w:p>
        </w:tc>
        <w:tc>
          <w:tcPr>
            <w:tcW w:w="2853" w:type="dxa"/>
          </w:tcPr>
          <w:p w14:paraId="62000441" w14:textId="746D86D4" w:rsidR="00F1078D" w:rsidRPr="00594868" w:rsidRDefault="00F1078D" w:rsidP="0081244E">
            <w:pPr>
              <w:suppressAutoHyphens/>
              <w:spacing w:after="0" w:line="240" w:lineRule="auto"/>
              <w:rPr>
                <w:rFonts w:ascii="Times New Roman" w:eastAsia="Times New Roman" w:hAnsi="Times New Roman" w:cs="Batang"/>
              </w:rPr>
            </w:pPr>
            <w:r>
              <w:rPr>
                <w:rFonts w:ascii="Times New Roman" w:eastAsia="Times New Roman" w:hAnsi="Times New Roman" w:cs="Batang"/>
              </w:rPr>
              <w:t>П</w:t>
            </w:r>
            <w:r w:rsidRPr="00594868">
              <w:rPr>
                <w:rFonts w:ascii="Times New Roman" w:eastAsia="Times New Roman" w:hAnsi="Times New Roman" w:cs="Batang"/>
              </w:rPr>
              <w:t>равила ТБ и ОТ на рабочем месте</w:t>
            </w:r>
          </w:p>
        </w:tc>
      </w:tr>
      <w:tr w:rsidR="00F1078D" w:rsidRPr="00594868" w14:paraId="612D8260" w14:textId="77777777" w:rsidTr="0081244E">
        <w:trPr>
          <w:trHeight w:val="649"/>
        </w:trPr>
        <w:tc>
          <w:tcPr>
            <w:tcW w:w="992" w:type="dxa"/>
            <w:vMerge/>
          </w:tcPr>
          <w:p w14:paraId="3FB99B89" w14:textId="77777777" w:rsidR="00F1078D" w:rsidRPr="00594868" w:rsidRDefault="00F1078D" w:rsidP="0081244E">
            <w:pPr>
              <w:suppressAutoHyphens/>
              <w:spacing w:after="0" w:line="240" w:lineRule="auto"/>
              <w:jc w:val="center"/>
              <w:rPr>
                <w:rFonts w:ascii="Times New Roman" w:eastAsia="Times New Roman" w:hAnsi="Times New Roman" w:cs="Batang"/>
                <w:b/>
              </w:rPr>
            </w:pPr>
          </w:p>
        </w:tc>
        <w:tc>
          <w:tcPr>
            <w:tcW w:w="1570" w:type="dxa"/>
            <w:vMerge/>
          </w:tcPr>
          <w:p w14:paraId="4E90A345" w14:textId="77777777" w:rsidR="00F1078D" w:rsidRPr="00594868" w:rsidRDefault="00F1078D" w:rsidP="0081244E">
            <w:pPr>
              <w:spacing w:after="0" w:line="240" w:lineRule="auto"/>
              <w:rPr>
                <w:rFonts w:ascii="Times New Roman" w:eastAsia="Times New Roman" w:hAnsi="Times New Roman" w:cs="Batang"/>
              </w:rPr>
            </w:pPr>
          </w:p>
        </w:tc>
        <w:tc>
          <w:tcPr>
            <w:tcW w:w="2666" w:type="dxa"/>
            <w:vMerge/>
          </w:tcPr>
          <w:p w14:paraId="1DD4795E" w14:textId="77777777" w:rsidR="00F1078D" w:rsidRPr="00594868" w:rsidRDefault="00F1078D" w:rsidP="0081244E">
            <w:pPr>
              <w:suppressAutoHyphens/>
              <w:spacing w:after="0" w:line="240" w:lineRule="auto"/>
              <w:rPr>
                <w:rFonts w:ascii="Times New Roman" w:eastAsia="Times New Roman" w:hAnsi="Times New Roman" w:cs="Batang"/>
              </w:rPr>
            </w:pPr>
          </w:p>
        </w:tc>
        <w:tc>
          <w:tcPr>
            <w:tcW w:w="1383" w:type="dxa"/>
          </w:tcPr>
          <w:p w14:paraId="7B40C2D1" w14:textId="77777777" w:rsidR="00F1078D" w:rsidRPr="00681ECF" w:rsidRDefault="00F1078D" w:rsidP="00681ECF">
            <w:pPr>
              <w:suppressAutoHyphens/>
              <w:spacing w:after="0" w:line="240" w:lineRule="auto"/>
              <w:jc w:val="both"/>
              <w:rPr>
                <w:rFonts w:ascii="Times New Roman" w:eastAsia="Times New Roman" w:hAnsi="Times New Roman" w:cs="Batang"/>
                <w:bCs/>
                <w:iCs/>
                <w:sz w:val="24"/>
                <w:szCs w:val="24"/>
              </w:rPr>
            </w:pPr>
            <w:r w:rsidRPr="00681ECF">
              <w:rPr>
                <w:rFonts w:ascii="Times New Roman" w:eastAsia="Times New Roman" w:hAnsi="Times New Roman" w:cs="Batang"/>
                <w:bCs/>
                <w:iCs/>
                <w:sz w:val="24"/>
                <w:szCs w:val="24"/>
              </w:rPr>
              <w:t>З 1.2.02</w:t>
            </w:r>
          </w:p>
        </w:tc>
        <w:tc>
          <w:tcPr>
            <w:tcW w:w="2853" w:type="dxa"/>
          </w:tcPr>
          <w:p w14:paraId="7E7ECA8D" w14:textId="46DA3358" w:rsidR="00F1078D" w:rsidRPr="00594868" w:rsidRDefault="00F1078D" w:rsidP="0081244E">
            <w:pPr>
              <w:suppressAutoHyphens/>
              <w:spacing w:after="0" w:line="240" w:lineRule="auto"/>
              <w:rPr>
                <w:rFonts w:ascii="Times New Roman" w:eastAsia="Times New Roman" w:hAnsi="Times New Roman" w:cs="Batang"/>
              </w:rPr>
            </w:pPr>
            <w:r>
              <w:rPr>
                <w:rFonts w:ascii="Times New Roman" w:eastAsia="Times New Roman" w:hAnsi="Times New Roman" w:cs="Batang"/>
              </w:rPr>
              <w:t>П</w:t>
            </w:r>
            <w:r w:rsidRPr="00594868">
              <w:rPr>
                <w:rFonts w:ascii="Times New Roman" w:eastAsia="Times New Roman" w:hAnsi="Times New Roman" w:cs="Batang"/>
              </w:rPr>
              <w:t>равила и нормы охраны труда, охраны окружающей среды и пожарной бе</w:t>
            </w:r>
            <w:r>
              <w:rPr>
                <w:rFonts w:ascii="Times New Roman" w:eastAsia="Times New Roman" w:hAnsi="Times New Roman" w:cs="Batang"/>
              </w:rPr>
              <w:t>зо</w:t>
            </w:r>
            <w:r w:rsidRPr="00594868">
              <w:rPr>
                <w:rFonts w:ascii="Times New Roman" w:eastAsia="Times New Roman" w:hAnsi="Times New Roman" w:cs="Batang"/>
              </w:rPr>
              <w:t>пасности</w:t>
            </w:r>
          </w:p>
        </w:tc>
      </w:tr>
      <w:tr w:rsidR="00F1078D" w:rsidRPr="00594868" w14:paraId="54F22EA2" w14:textId="77777777" w:rsidTr="0081244E">
        <w:trPr>
          <w:trHeight w:val="649"/>
        </w:trPr>
        <w:tc>
          <w:tcPr>
            <w:tcW w:w="992" w:type="dxa"/>
            <w:vMerge w:val="restart"/>
          </w:tcPr>
          <w:p w14:paraId="29EF8028" w14:textId="77777777" w:rsidR="00F1078D" w:rsidRPr="00594868" w:rsidRDefault="00F1078D" w:rsidP="0081244E">
            <w:pPr>
              <w:suppressAutoHyphens/>
              <w:spacing w:after="0" w:line="240" w:lineRule="auto"/>
              <w:jc w:val="center"/>
              <w:rPr>
                <w:rFonts w:ascii="Times New Roman" w:eastAsia="Times New Roman" w:hAnsi="Times New Roman" w:cs="Batang"/>
                <w:b/>
              </w:rPr>
            </w:pPr>
            <w:r w:rsidRPr="00594868">
              <w:rPr>
                <w:rFonts w:ascii="Times New Roman" w:eastAsia="Times New Roman" w:hAnsi="Times New Roman" w:cs="Batang"/>
                <w:b/>
              </w:rPr>
              <w:t>ПК 4.1</w:t>
            </w:r>
          </w:p>
        </w:tc>
        <w:tc>
          <w:tcPr>
            <w:tcW w:w="1570" w:type="dxa"/>
            <w:vMerge w:val="restart"/>
          </w:tcPr>
          <w:p w14:paraId="64144BDB" w14:textId="77777777" w:rsidR="00F1078D" w:rsidRPr="00594868" w:rsidRDefault="00F1078D" w:rsidP="0081244E">
            <w:pPr>
              <w:spacing w:after="0" w:line="240" w:lineRule="auto"/>
              <w:rPr>
                <w:rFonts w:ascii="Times New Roman" w:eastAsia="Times New Roman" w:hAnsi="Times New Roman" w:cs="Batang"/>
              </w:rPr>
            </w:pPr>
          </w:p>
        </w:tc>
        <w:tc>
          <w:tcPr>
            <w:tcW w:w="2666" w:type="dxa"/>
            <w:vMerge w:val="restart"/>
          </w:tcPr>
          <w:p w14:paraId="79AEFBC7" w14:textId="77777777" w:rsidR="00F1078D" w:rsidRPr="00594868" w:rsidRDefault="00F1078D" w:rsidP="0081244E">
            <w:pPr>
              <w:suppressAutoHyphens/>
              <w:spacing w:after="0" w:line="240" w:lineRule="auto"/>
              <w:rPr>
                <w:rFonts w:ascii="Times New Roman" w:eastAsia="Times New Roman" w:hAnsi="Times New Roman" w:cs="Batang"/>
              </w:rPr>
            </w:pPr>
          </w:p>
        </w:tc>
        <w:tc>
          <w:tcPr>
            <w:tcW w:w="1383" w:type="dxa"/>
          </w:tcPr>
          <w:p w14:paraId="48FDFEB9" w14:textId="77777777" w:rsidR="00F1078D" w:rsidRPr="00681ECF" w:rsidRDefault="00F1078D" w:rsidP="00681ECF">
            <w:pPr>
              <w:suppressAutoHyphens/>
              <w:spacing w:after="0" w:line="240" w:lineRule="auto"/>
              <w:jc w:val="both"/>
              <w:rPr>
                <w:rFonts w:ascii="Times New Roman" w:eastAsia="Times New Roman" w:hAnsi="Times New Roman" w:cs="Batang"/>
                <w:bCs/>
                <w:iCs/>
                <w:sz w:val="24"/>
                <w:szCs w:val="24"/>
              </w:rPr>
            </w:pPr>
            <w:r w:rsidRPr="00681ECF">
              <w:rPr>
                <w:rFonts w:ascii="Times New Roman" w:eastAsia="Times New Roman" w:hAnsi="Times New Roman" w:cs="Batang"/>
                <w:bCs/>
                <w:iCs/>
                <w:sz w:val="24"/>
                <w:szCs w:val="24"/>
              </w:rPr>
              <w:t>З 4.1.04</w:t>
            </w:r>
          </w:p>
        </w:tc>
        <w:tc>
          <w:tcPr>
            <w:tcW w:w="2853" w:type="dxa"/>
          </w:tcPr>
          <w:p w14:paraId="5321DB98" w14:textId="77777777" w:rsidR="00F1078D" w:rsidRPr="00594868" w:rsidRDefault="00F1078D" w:rsidP="0081244E">
            <w:pPr>
              <w:suppressAutoHyphens/>
              <w:spacing w:after="0" w:line="240" w:lineRule="auto"/>
              <w:rPr>
                <w:rFonts w:ascii="Times New Roman" w:eastAsia="Times New Roman" w:hAnsi="Times New Roman" w:cs="Batang"/>
              </w:rPr>
            </w:pPr>
            <w:r w:rsidRPr="00594868">
              <w:rPr>
                <w:rFonts w:ascii="Times New Roman" w:eastAsia="Times New Roman" w:hAnsi="Times New Roman" w:cs="Batang"/>
                <w:iCs/>
              </w:rPr>
              <w:t>Требования к организации рабочего места при выполнении работ;</w:t>
            </w:r>
          </w:p>
        </w:tc>
      </w:tr>
      <w:tr w:rsidR="00F1078D" w:rsidRPr="00594868" w14:paraId="07C6A6C8" w14:textId="77777777" w:rsidTr="0081244E">
        <w:trPr>
          <w:trHeight w:val="649"/>
        </w:trPr>
        <w:tc>
          <w:tcPr>
            <w:tcW w:w="992" w:type="dxa"/>
            <w:vMerge/>
          </w:tcPr>
          <w:p w14:paraId="69F3E393" w14:textId="77777777" w:rsidR="00F1078D" w:rsidRPr="00594868" w:rsidRDefault="00F1078D" w:rsidP="0081244E">
            <w:pPr>
              <w:suppressAutoHyphens/>
              <w:spacing w:after="0" w:line="240" w:lineRule="auto"/>
              <w:jc w:val="center"/>
              <w:rPr>
                <w:rFonts w:ascii="Times New Roman" w:eastAsia="Times New Roman" w:hAnsi="Times New Roman" w:cs="Batang"/>
                <w:b/>
              </w:rPr>
            </w:pPr>
          </w:p>
        </w:tc>
        <w:tc>
          <w:tcPr>
            <w:tcW w:w="1570" w:type="dxa"/>
            <w:vMerge/>
          </w:tcPr>
          <w:p w14:paraId="4C6E7FBA" w14:textId="77777777" w:rsidR="00F1078D" w:rsidRPr="00594868" w:rsidRDefault="00F1078D" w:rsidP="0081244E">
            <w:pPr>
              <w:spacing w:after="0" w:line="240" w:lineRule="auto"/>
              <w:rPr>
                <w:rFonts w:ascii="Times New Roman" w:eastAsia="Times New Roman" w:hAnsi="Times New Roman" w:cs="Batang"/>
              </w:rPr>
            </w:pPr>
          </w:p>
        </w:tc>
        <w:tc>
          <w:tcPr>
            <w:tcW w:w="2666" w:type="dxa"/>
            <w:vMerge/>
          </w:tcPr>
          <w:p w14:paraId="4626F00A" w14:textId="77777777" w:rsidR="00F1078D" w:rsidRPr="00594868" w:rsidRDefault="00F1078D" w:rsidP="0081244E">
            <w:pPr>
              <w:suppressAutoHyphens/>
              <w:spacing w:after="0" w:line="240" w:lineRule="auto"/>
              <w:rPr>
                <w:rFonts w:ascii="Times New Roman" w:eastAsia="Times New Roman" w:hAnsi="Times New Roman" w:cs="Batang"/>
              </w:rPr>
            </w:pPr>
          </w:p>
        </w:tc>
        <w:tc>
          <w:tcPr>
            <w:tcW w:w="1383" w:type="dxa"/>
          </w:tcPr>
          <w:p w14:paraId="5ED397EE" w14:textId="77777777" w:rsidR="00F1078D" w:rsidRPr="00681ECF" w:rsidRDefault="00F1078D" w:rsidP="00681ECF">
            <w:pPr>
              <w:suppressAutoHyphens/>
              <w:spacing w:after="0" w:line="240" w:lineRule="auto"/>
              <w:jc w:val="both"/>
              <w:rPr>
                <w:rFonts w:ascii="Times New Roman" w:eastAsia="Times New Roman" w:hAnsi="Times New Roman" w:cs="Batang"/>
                <w:bCs/>
                <w:iCs/>
                <w:sz w:val="24"/>
                <w:szCs w:val="24"/>
              </w:rPr>
            </w:pPr>
            <w:r w:rsidRPr="00681ECF">
              <w:rPr>
                <w:rFonts w:ascii="Times New Roman" w:eastAsia="Times New Roman" w:hAnsi="Times New Roman" w:cs="Batang"/>
                <w:bCs/>
                <w:iCs/>
                <w:sz w:val="24"/>
                <w:szCs w:val="24"/>
              </w:rPr>
              <w:t>З 4.1.05</w:t>
            </w:r>
          </w:p>
        </w:tc>
        <w:tc>
          <w:tcPr>
            <w:tcW w:w="2853" w:type="dxa"/>
          </w:tcPr>
          <w:p w14:paraId="76787FAA" w14:textId="77777777" w:rsidR="00F1078D" w:rsidRPr="00594868" w:rsidRDefault="00F1078D" w:rsidP="0081244E">
            <w:pPr>
              <w:suppressAutoHyphens/>
              <w:spacing w:after="0" w:line="240" w:lineRule="auto"/>
              <w:rPr>
                <w:rFonts w:ascii="Times New Roman" w:eastAsia="Times New Roman" w:hAnsi="Times New Roman" w:cs="Batang"/>
              </w:rPr>
            </w:pPr>
            <w:r w:rsidRPr="00594868">
              <w:rPr>
                <w:rFonts w:ascii="Times New Roman" w:eastAsia="Times New Roman" w:hAnsi="Times New Roman" w:cs="Batang"/>
                <w:iCs/>
              </w:rPr>
              <w:t>Опасные и вредные производственные факторы при выполнении работ;</w:t>
            </w:r>
          </w:p>
        </w:tc>
      </w:tr>
      <w:tr w:rsidR="00F1078D" w:rsidRPr="00594868" w14:paraId="5D2C9094" w14:textId="77777777" w:rsidTr="0081244E">
        <w:trPr>
          <w:trHeight w:val="649"/>
        </w:trPr>
        <w:tc>
          <w:tcPr>
            <w:tcW w:w="992" w:type="dxa"/>
            <w:vMerge/>
          </w:tcPr>
          <w:p w14:paraId="6AF8EA18" w14:textId="77777777" w:rsidR="00F1078D" w:rsidRPr="00594868" w:rsidRDefault="00F1078D" w:rsidP="0081244E">
            <w:pPr>
              <w:suppressAutoHyphens/>
              <w:spacing w:after="0" w:line="240" w:lineRule="auto"/>
              <w:jc w:val="center"/>
              <w:rPr>
                <w:rFonts w:ascii="Times New Roman" w:eastAsia="Times New Roman" w:hAnsi="Times New Roman" w:cs="Batang"/>
                <w:b/>
              </w:rPr>
            </w:pPr>
          </w:p>
        </w:tc>
        <w:tc>
          <w:tcPr>
            <w:tcW w:w="1570" w:type="dxa"/>
            <w:vMerge/>
          </w:tcPr>
          <w:p w14:paraId="6A3997B2" w14:textId="77777777" w:rsidR="00F1078D" w:rsidRPr="00594868" w:rsidRDefault="00F1078D" w:rsidP="0081244E">
            <w:pPr>
              <w:spacing w:after="0" w:line="240" w:lineRule="auto"/>
              <w:rPr>
                <w:rFonts w:ascii="Times New Roman" w:eastAsia="Times New Roman" w:hAnsi="Times New Roman" w:cs="Batang"/>
              </w:rPr>
            </w:pPr>
          </w:p>
        </w:tc>
        <w:tc>
          <w:tcPr>
            <w:tcW w:w="2666" w:type="dxa"/>
            <w:vMerge/>
          </w:tcPr>
          <w:p w14:paraId="3E7D86F8" w14:textId="77777777" w:rsidR="00F1078D" w:rsidRPr="00594868" w:rsidRDefault="00F1078D" w:rsidP="0081244E">
            <w:pPr>
              <w:suppressAutoHyphens/>
              <w:spacing w:after="0" w:line="240" w:lineRule="auto"/>
              <w:rPr>
                <w:rFonts w:ascii="Times New Roman" w:eastAsia="Times New Roman" w:hAnsi="Times New Roman" w:cs="Batang"/>
              </w:rPr>
            </w:pPr>
          </w:p>
        </w:tc>
        <w:tc>
          <w:tcPr>
            <w:tcW w:w="1383" w:type="dxa"/>
          </w:tcPr>
          <w:p w14:paraId="70AFA2DF" w14:textId="77777777" w:rsidR="00F1078D" w:rsidRPr="00681ECF" w:rsidRDefault="00F1078D" w:rsidP="00681ECF">
            <w:pPr>
              <w:suppressAutoHyphens/>
              <w:spacing w:after="0" w:line="240" w:lineRule="auto"/>
              <w:jc w:val="both"/>
              <w:rPr>
                <w:rFonts w:ascii="Times New Roman" w:eastAsia="Times New Roman" w:hAnsi="Times New Roman" w:cs="Batang"/>
                <w:bCs/>
                <w:iCs/>
                <w:sz w:val="24"/>
                <w:szCs w:val="24"/>
              </w:rPr>
            </w:pPr>
            <w:r w:rsidRPr="00681ECF">
              <w:rPr>
                <w:rFonts w:ascii="Times New Roman" w:eastAsia="Times New Roman" w:hAnsi="Times New Roman" w:cs="Batang"/>
                <w:bCs/>
                <w:iCs/>
                <w:sz w:val="24"/>
                <w:szCs w:val="24"/>
              </w:rPr>
              <w:t>З 4.1.06</w:t>
            </w:r>
          </w:p>
        </w:tc>
        <w:tc>
          <w:tcPr>
            <w:tcW w:w="2853" w:type="dxa"/>
          </w:tcPr>
          <w:p w14:paraId="1D08297E" w14:textId="77777777" w:rsidR="00F1078D" w:rsidRPr="00594868" w:rsidRDefault="00F1078D" w:rsidP="0081244E">
            <w:pPr>
              <w:suppressAutoHyphens/>
              <w:spacing w:after="0" w:line="240" w:lineRule="auto"/>
              <w:rPr>
                <w:rFonts w:ascii="Times New Roman" w:eastAsia="Times New Roman" w:hAnsi="Times New Roman" w:cs="Batang"/>
              </w:rPr>
            </w:pPr>
            <w:r w:rsidRPr="00594868">
              <w:rPr>
                <w:rFonts w:ascii="Times New Roman" w:eastAsia="Times New Roman" w:hAnsi="Times New Roman" w:cs="Batang"/>
                <w:iCs/>
              </w:rPr>
              <w:t>Правила производственной санитарии;</w:t>
            </w:r>
          </w:p>
        </w:tc>
      </w:tr>
      <w:tr w:rsidR="00F1078D" w:rsidRPr="00594868" w14:paraId="31E6B1FD" w14:textId="77777777" w:rsidTr="0081244E">
        <w:trPr>
          <w:trHeight w:val="649"/>
        </w:trPr>
        <w:tc>
          <w:tcPr>
            <w:tcW w:w="992" w:type="dxa"/>
            <w:vMerge/>
          </w:tcPr>
          <w:p w14:paraId="11B35463" w14:textId="77777777" w:rsidR="00F1078D" w:rsidRPr="00594868" w:rsidRDefault="00F1078D" w:rsidP="0081244E">
            <w:pPr>
              <w:suppressAutoHyphens/>
              <w:spacing w:after="0" w:line="240" w:lineRule="auto"/>
              <w:jc w:val="center"/>
              <w:rPr>
                <w:rFonts w:ascii="Times New Roman" w:eastAsia="Times New Roman" w:hAnsi="Times New Roman" w:cs="Batang"/>
                <w:b/>
              </w:rPr>
            </w:pPr>
          </w:p>
        </w:tc>
        <w:tc>
          <w:tcPr>
            <w:tcW w:w="1570" w:type="dxa"/>
            <w:vMerge/>
          </w:tcPr>
          <w:p w14:paraId="27B90C8B" w14:textId="77777777" w:rsidR="00F1078D" w:rsidRPr="00594868" w:rsidRDefault="00F1078D" w:rsidP="0081244E">
            <w:pPr>
              <w:spacing w:after="0" w:line="240" w:lineRule="auto"/>
              <w:rPr>
                <w:rFonts w:ascii="Times New Roman" w:eastAsia="Times New Roman" w:hAnsi="Times New Roman" w:cs="Batang"/>
              </w:rPr>
            </w:pPr>
          </w:p>
        </w:tc>
        <w:tc>
          <w:tcPr>
            <w:tcW w:w="2666" w:type="dxa"/>
            <w:vMerge/>
          </w:tcPr>
          <w:p w14:paraId="0122FB47" w14:textId="77777777" w:rsidR="00F1078D" w:rsidRPr="00594868" w:rsidRDefault="00F1078D" w:rsidP="0081244E">
            <w:pPr>
              <w:suppressAutoHyphens/>
              <w:spacing w:after="0" w:line="240" w:lineRule="auto"/>
              <w:rPr>
                <w:rFonts w:ascii="Times New Roman" w:eastAsia="Times New Roman" w:hAnsi="Times New Roman" w:cs="Batang"/>
              </w:rPr>
            </w:pPr>
          </w:p>
        </w:tc>
        <w:tc>
          <w:tcPr>
            <w:tcW w:w="1383" w:type="dxa"/>
          </w:tcPr>
          <w:p w14:paraId="360E90E9" w14:textId="77777777" w:rsidR="00F1078D" w:rsidRPr="00681ECF" w:rsidRDefault="00F1078D" w:rsidP="00681ECF">
            <w:pPr>
              <w:suppressAutoHyphens/>
              <w:spacing w:after="0" w:line="240" w:lineRule="auto"/>
              <w:jc w:val="both"/>
              <w:rPr>
                <w:rFonts w:ascii="Times New Roman" w:eastAsia="Times New Roman" w:hAnsi="Times New Roman" w:cs="Batang"/>
                <w:bCs/>
                <w:iCs/>
                <w:sz w:val="24"/>
                <w:szCs w:val="24"/>
              </w:rPr>
            </w:pPr>
            <w:r w:rsidRPr="00681ECF">
              <w:rPr>
                <w:rFonts w:ascii="Times New Roman" w:eastAsia="Times New Roman" w:hAnsi="Times New Roman" w:cs="Batang"/>
                <w:bCs/>
                <w:iCs/>
                <w:sz w:val="24"/>
                <w:szCs w:val="24"/>
              </w:rPr>
              <w:t>З 4.1.07</w:t>
            </w:r>
          </w:p>
        </w:tc>
        <w:tc>
          <w:tcPr>
            <w:tcW w:w="2853" w:type="dxa"/>
          </w:tcPr>
          <w:p w14:paraId="67DA045F" w14:textId="5E1DE942" w:rsidR="00F1078D" w:rsidRPr="00594868" w:rsidRDefault="00F1078D" w:rsidP="0081244E">
            <w:pPr>
              <w:suppressAutoHyphens/>
              <w:spacing w:after="0" w:line="240" w:lineRule="auto"/>
              <w:rPr>
                <w:rFonts w:ascii="Times New Roman" w:eastAsia="Times New Roman" w:hAnsi="Times New Roman" w:cs="Batang"/>
              </w:rPr>
            </w:pPr>
            <w:r w:rsidRPr="00594868">
              <w:rPr>
                <w:rFonts w:ascii="Times New Roman" w:eastAsia="Times New Roman" w:hAnsi="Times New Roman" w:cs="Batang"/>
                <w:iCs/>
              </w:rPr>
              <w:t>Виды и правила применения для бе</w:t>
            </w:r>
            <w:r>
              <w:rPr>
                <w:rFonts w:ascii="Times New Roman" w:eastAsia="Times New Roman" w:hAnsi="Times New Roman" w:cs="Batang"/>
                <w:iCs/>
              </w:rPr>
              <w:t>зо</w:t>
            </w:r>
            <w:r w:rsidRPr="00594868">
              <w:rPr>
                <w:rFonts w:ascii="Times New Roman" w:eastAsia="Times New Roman" w:hAnsi="Times New Roman" w:cs="Batang"/>
                <w:iCs/>
              </w:rPr>
              <w:t>пасного проведения работ средств индивидуальной защиты;</w:t>
            </w:r>
          </w:p>
        </w:tc>
      </w:tr>
      <w:tr w:rsidR="003B6273" w:rsidRPr="00594868" w14:paraId="4A62BCBE" w14:textId="77777777" w:rsidTr="0081244E">
        <w:trPr>
          <w:trHeight w:val="212"/>
        </w:trPr>
        <w:tc>
          <w:tcPr>
            <w:tcW w:w="992" w:type="dxa"/>
          </w:tcPr>
          <w:p w14:paraId="7A470BF3" w14:textId="77777777" w:rsidR="003B6273" w:rsidRPr="00594868" w:rsidRDefault="003B6273" w:rsidP="0081244E">
            <w:pPr>
              <w:spacing w:after="0" w:line="240" w:lineRule="auto"/>
              <w:rPr>
                <w:rFonts w:ascii="Times New Roman" w:eastAsia="Times New Roman" w:hAnsi="Times New Roman" w:cs="Times New Roman"/>
                <w:b/>
                <w:bCs/>
              </w:rPr>
            </w:pPr>
            <w:r w:rsidRPr="00594868">
              <w:rPr>
                <w:rFonts w:ascii="Times New Roman" w:eastAsia="Times New Roman" w:hAnsi="Times New Roman" w:cs="Times New Roman"/>
                <w:b/>
                <w:bCs/>
              </w:rPr>
              <w:t>ОК 02</w:t>
            </w:r>
          </w:p>
        </w:tc>
        <w:tc>
          <w:tcPr>
            <w:tcW w:w="1570" w:type="dxa"/>
            <w:shd w:val="clear" w:color="auto" w:fill="auto"/>
          </w:tcPr>
          <w:p w14:paraId="12A26FB4" w14:textId="0FD4E81D" w:rsidR="003B6273" w:rsidRPr="00594868" w:rsidRDefault="003B6273" w:rsidP="0081244E">
            <w:pPr>
              <w:suppressAutoHyphens/>
              <w:spacing w:after="0" w:line="240" w:lineRule="auto"/>
              <w:jc w:val="both"/>
              <w:rPr>
                <w:rFonts w:ascii="Times New Roman" w:eastAsia="Times New Roman" w:hAnsi="Times New Roman" w:cs="Times New Roman"/>
                <w:bCs/>
                <w:iCs/>
                <w:sz w:val="24"/>
                <w:szCs w:val="24"/>
                <w:highlight w:val="yellow"/>
              </w:rPr>
            </w:pPr>
            <w:proofErr w:type="spellStart"/>
            <w:r>
              <w:rPr>
                <w:rFonts w:ascii="Times New Roman" w:eastAsia="Times New Roman" w:hAnsi="Times New Roman" w:cs="Batang"/>
                <w:bCs/>
                <w:iCs/>
                <w:sz w:val="24"/>
                <w:szCs w:val="24"/>
              </w:rPr>
              <w:t>У</w:t>
            </w:r>
            <w:r w:rsidR="003A1C5D">
              <w:rPr>
                <w:rFonts w:ascii="Times New Roman" w:eastAsia="Times New Roman" w:hAnsi="Times New Roman" w:cs="Batang"/>
                <w:bCs/>
                <w:iCs/>
                <w:sz w:val="24"/>
                <w:szCs w:val="24"/>
              </w:rPr>
              <w:t>о</w:t>
            </w:r>
            <w:proofErr w:type="spellEnd"/>
            <w:r w:rsidRPr="00594868">
              <w:rPr>
                <w:rFonts w:ascii="Times New Roman" w:eastAsia="Times New Roman" w:hAnsi="Times New Roman" w:cs="Batang"/>
                <w:bCs/>
                <w:iCs/>
                <w:sz w:val="24"/>
                <w:szCs w:val="24"/>
              </w:rPr>
              <w:t xml:space="preserve"> 02.01</w:t>
            </w:r>
          </w:p>
        </w:tc>
        <w:tc>
          <w:tcPr>
            <w:tcW w:w="2666" w:type="dxa"/>
            <w:shd w:val="clear" w:color="auto" w:fill="auto"/>
          </w:tcPr>
          <w:p w14:paraId="7CA3FA9E" w14:textId="77777777" w:rsidR="003B6273" w:rsidRPr="00594868" w:rsidRDefault="003B6273" w:rsidP="0081244E">
            <w:pPr>
              <w:suppressAutoHyphens/>
              <w:spacing w:after="0" w:line="240" w:lineRule="auto"/>
              <w:jc w:val="both"/>
              <w:rPr>
                <w:rFonts w:ascii="Times New Roman" w:eastAsia="Times New Roman" w:hAnsi="Times New Roman" w:cs="Times New Roman"/>
                <w:b/>
                <w:iCs/>
                <w:sz w:val="24"/>
                <w:szCs w:val="24"/>
                <w:highlight w:val="yellow"/>
              </w:rPr>
            </w:pPr>
            <w:r w:rsidRPr="00594868">
              <w:rPr>
                <w:rFonts w:ascii="Times New Roman" w:eastAsia="Times New Roman" w:hAnsi="Times New Roman" w:cs="Batang"/>
                <w:iCs/>
                <w:sz w:val="24"/>
                <w:szCs w:val="24"/>
              </w:rPr>
              <w:t>определять задачи для поиска информации</w:t>
            </w:r>
          </w:p>
        </w:tc>
        <w:tc>
          <w:tcPr>
            <w:tcW w:w="1383" w:type="dxa"/>
            <w:shd w:val="clear" w:color="auto" w:fill="auto"/>
          </w:tcPr>
          <w:p w14:paraId="39D28260" w14:textId="2D2B2C41" w:rsidR="003B6273" w:rsidRPr="00594868" w:rsidRDefault="003B6273" w:rsidP="0081244E">
            <w:pPr>
              <w:suppressAutoHyphens/>
              <w:spacing w:after="0" w:line="240" w:lineRule="auto"/>
              <w:jc w:val="both"/>
              <w:rPr>
                <w:rFonts w:ascii="Times New Roman" w:eastAsia="Times New Roman" w:hAnsi="Times New Roman" w:cs="Times New Roman"/>
                <w:bCs/>
                <w:iCs/>
                <w:sz w:val="24"/>
                <w:szCs w:val="24"/>
                <w:highlight w:val="yellow"/>
              </w:rPr>
            </w:pPr>
            <w:proofErr w:type="spellStart"/>
            <w:r>
              <w:rPr>
                <w:rFonts w:ascii="Times New Roman" w:eastAsia="Times New Roman" w:hAnsi="Times New Roman" w:cs="Batang"/>
                <w:bCs/>
                <w:iCs/>
                <w:sz w:val="24"/>
                <w:szCs w:val="24"/>
              </w:rPr>
              <w:t>З</w:t>
            </w:r>
            <w:r w:rsidR="003A1C5D">
              <w:rPr>
                <w:rFonts w:ascii="Times New Roman" w:eastAsia="Times New Roman" w:hAnsi="Times New Roman" w:cs="Batang"/>
                <w:bCs/>
                <w:iCs/>
                <w:sz w:val="24"/>
                <w:szCs w:val="24"/>
              </w:rPr>
              <w:t>о</w:t>
            </w:r>
            <w:proofErr w:type="spellEnd"/>
            <w:r w:rsidRPr="00594868">
              <w:rPr>
                <w:rFonts w:ascii="Times New Roman" w:eastAsia="Times New Roman" w:hAnsi="Times New Roman" w:cs="Batang"/>
                <w:bCs/>
                <w:iCs/>
                <w:sz w:val="24"/>
                <w:szCs w:val="24"/>
              </w:rPr>
              <w:t xml:space="preserve"> 02.01</w:t>
            </w:r>
          </w:p>
        </w:tc>
        <w:tc>
          <w:tcPr>
            <w:tcW w:w="2853" w:type="dxa"/>
            <w:shd w:val="clear" w:color="auto" w:fill="auto"/>
          </w:tcPr>
          <w:p w14:paraId="5BE063D5" w14:textId="228889BE" w:rsidR="003B6273" w:rsidRPr="00594868" w:rsidRDefault="003A3200" w:rsidP="0081244E">
            <w:pPr>
              <w:suppressAutoHyphens/>
              <w:spacing w:after="0" w:line="240" w:lineRule="auto"/>
              <w:jc w:val="both"/>
              <w:rPr>
                <w:rFonts w:ascii="Times New Roman" w:eastAsia="Times New Roman" w:hAnsi="Times New Roman" w:cs="Times New Roman"/>
                <w:b/>
                <w:bCs/>
                <w:iCs/>
                <w:sz w:val="24"/>
                <w:szCs w:val="24"/>
              </w:rPr>
            </w:pPr>
            <w:r>
              <w:rPr>
                <w:rFonts w:ascii="Times New Roman" w:eastAsia="Times New Roman" w:hAnsi="Times New Roman" w:cs="Batang"/>
                <w:iCs/>
                <w:sz w:val="24"/>
                <w:szCs w:val="24"/>
              </w:rPr>
              <w:t>Н</w:t>
            </w:r>
            <w:r w:rsidR="003B6273" w:rsidRPr="00594868">
              <w:rPr>
                <w:rFonts w:ascii="Times New Roman" w:eastAsia="Times New Roman" w:hAnsi="Times New Roman" w:cs="Batang"/>
                <w:iCs/>
                <w:sz w:val="24"/>
                <w:szCs w:val="24"/>
              </w:rPr>
              <w:t>оменклатура информационных источников, применяемых в профессиональной деятельности</w:t>
            </w:r>
          </w:p>
        </w:tc>
      </w:tr>
      <w:tr w:rsidR="00F1078D" w:rsidRPr="00594868" w14:paraId="0D8CA077" w14:textId="77777777" w:rsidTr="0081244E">
        <w:trPr>
          <w:trHeight w:val="212"/>
        </w:trPr>
        <w:tc>
          <w:tcPr>
            <w:tcW w:w="992" w:type="dxa"/>
            <w:vMerge w:val="restart"/>
          </w:tcPr>
          <w:p w14:paraId="48EFA11C" w14:textId="77777777" w:rsidR="00F1078D" w:rsidRPr="00594868" w:rsidRDefault="00F1078D" w:rsidP="0081244E">
            <w:pPr>
              <w:spacing w:after="0" w:line="240" w:lineRule="auto"/>
              <w:rPr>
                <w:rFonts w:ascii="Times New Roman" w:eastAsia="Times New Roman" w:hAnsi="Times New Roman" w:cs="Times New Roman"/>
                <w:b/>
                <w:bCs/>
              </w:rPr>
            </w:pPr>
            <w:r w:rsidRPr="00594868">
              <w:rPr>
                <w:rFonts w:ascii="Times New Roman" w:eastAsia="Times New Roman" w:hAnsi="Times New Roman" w:cs="Times New Roman"/>
                <w:b/>
                <w:bCs/>
              </w:rPr>
              <w:t>ОК 07</w:t>
            </w:r>
          </w:p>
          <w:p w14:paraId="2C049214" w14:textId="77777777" w:rsidR="00F1078D" w:rsidRPr="00594868" w:rsidRDefault="00F1078D" w:rsidP="0081244E">
            <w:pPr>
              <w:suppressAutoHyphens/>
              <w:spacing w:after="0" w:line="240" w:lineRule="auto"/>
              <w:jc w:val="center"/>
              <w:rPr>
                <w:rFonts w:ascii="Times New Roman" w:eastAsia="Batang" w:hAnsi="Times New Roman" w:cs="Times New Roman"/>
                <w:b/>
                <w:bCs/>
                <w:i/>
                <w:u w:val="single"/>
              </w:rPr>
            </w:pPr>
          </w:p>
        </w:tc>
        <w:tc>
          <w:tcPr>
            <w:tcW w:w="1570" w:type="dxa"/>
            <w:vMerge w:val="restart"/>
            <w:shd w:val="clear" w:color="auto" w:fill="auto"/>
          </w:tcPr>
          <w:p w14:paraId="4664DA1D" w14:textId="75D951FC" w:rsidR="00F1078D" w:rsidRPr="00594868" w:rsidRDefault="00F1078D" w:rsidP="0081244E">
            <w:pPr>
              <w:suppressAutoHyphens/>
              <w:spacing w:after="0" w:line="240" w:lineRule="auto"/>
              <w:jc w:val="both"/>
              <w:rPr>
                <w:rFonts w:ascii="Times New Roman" w:eastAsia="Times New Roman" w:hAnsi="Times New Roman" w:cs="Times New Roman"/>
                <w:bCs/>
                <w:iCs/>
                <w:sz w:val="24"/>
                <w:szCs w:val="24"/>
              </w:rPr>
            </w:pPr>
            <w:proofErr w:type="spellStart"/>
            <w:r>
              <w:rPr>
                <w:rFonts w:ascii="Times New Roman" w:eastAsia="Times New Roman" w:hAnsi="Times New Roman" w:cs="Times New Roman"/>
                <w:bCs/>
                <w:iCs/>
                <w:sz w:val="24"/>
                <w:szCs w:val="24"/>
              </w:rPr>
              <w:t>Уо</w:t>
            </w:r>
            <w:proofErr w:type="spellEnd"/>
            <w:r w:rsidRPr="00594868">
              <w:rPr>
                <w:rFonts w:ascii="Times New Roman" w:eastAsia="Times New Roman" w:hAnsi="Times New Roman" w:cs="Times New Roman"/>
                <w:bCs/>
                <w:iCs/>
                <w:sz w:val="24"/>
                <w:szCs w:val="24"/>
              </w:rPr>
              <w:t xml:space="preserve"> 07.02</w:t>
            </w:r>
          </w:p>
        </w:tc>
        <w:tc>
          <w:tcPr>
            <w:tcW w:w="2666" w:type="dxa"/>
            <w:vMerge w:val="restart"/>
            <w:shd w:val="clear" w:color="auto" w:fill="auto"/>
          </w:tcPr>
          <w:p w14:paraId="26106400" w14:textId="77777777" w:rsidR="00F1078D" w:rsidRPr="00594868" w:rsidRDefault="00F1078D" w:rsidP="0081244E">
            <w:pPr>
              <w:suppressAutoHyphens/>
              <w:spacing w:after="0" w:line="240" w:lineRule="auto"/>
              <w:jc w:val="both"/>
              <w:rPr>
                <w:rFonts w:ascii="Times New Roman" w:eastAsia="Times New Roman" w:hAnsi="Times New Roman" w:cs="Times New Roman"/>
                <w:b/>
                <w:bCs/>
                <w:iCs/>
                <w:sz w:val="24"/>
                <w:szCs w:val="24"/>
              </w:rPr>
            </w:pPr>
            <w:r w:rsidRPr="00594868">
              <w:rPr>
                <w:rFonts w:ascii="Times New Roman" w:eastAsia="Times New Roman" w:hAnsi="Times New Roman" w:cs="Times New Roman"/>
                <w:bCs/>
                <w:iCs/>
                <w:sz w:val="24"/>
                <w:szCs w:val="24"/>
              </w:rPr>
              <w:t xml:space="preserve">определять направления ресурсосбережения в рамках </w:t>
            </w:r>
            <w:r w:rsidRPr="00594868">
              <w:rPr>
                <w:rFonts w:ascii="Times New Roman" w:eastAsia="Times New Roman" w:hAnsi="Times New Roman" w:cs="Times New Roman"/>
                <w:bCs/>
                <w:iCs/>
                <w:sz w:val="24"/>
                <w:szCs w:val="24"/>
              </w:rPr>
              <w:lastRenderedPageBreak/>
              <w:t>профессиональной деятельности по специальности.</w:t>
            </w:r>
          </w:p>
        </w:tc>
        <w:tc>
          <w:tcPr>
            <w:tcW w:w="1383" w:type="dxa"/>
            <w:shd w:val="clear" w:color="auto" w:fill="auto"/>
          </w:tcPr>
          <w:p w14:paraId="5DD92931" w14:textId="6C4D8F41" w:rsidR="00F1078D" w:rsidRPr="00594868" w:rsidRDefault="00F1078D" w:rsidP="0081244E">
            <w:pPr>
              <w:suppressAutoHyphens/>
              <w:spacing w:after="0" w:line="240" w:lineRule="auto"/>
              <w:jc w:val="both"/>
              <w:rPr>
                <w:rFonts w:ascii="Times New Roman" w:eastAsia="Times New Roman" w:hAnsi="Times New Roman" w:cs="Times New Roman"/>
                <w:bCs/>
                <w:iCs/>
                <w:sz w:val="24"/>
                <w:szCs w:val="24"/>
              </w:rPr>
            </w:pPr>
            <w:proofErr w:type="spellStart"/>
            <w:r>
              <w:rPr>
                <w:rFonts w:ascii="Times New Roman" w:eastAsia="Times New Roman" w:hAnsi="Times New Roman" w:cs="Batang"/>
                <w:bCs/>
                <w:iCs/>
                <w:sz w:val="24"/>
                <w:szCs w:val="24"/>
              </w:rPr>
              <w:lastRenderedPageBreak/>
              <w:t>Зо</w:t>
            </w:r>
            <w:proofErr w:type="spellEnd"/>
            <w:r w:rsidRPr="00594868">
              <w:rPr>
                <w:rFonts w:ascii="Times New Roman" w:eastAsia="Times New Roman" w:hAnsi="Times New Roman" w:cs="Batang"/>
                <w:bCs/>
                <w:iCs/>
                <w:sz w:val="24"/>
                <w:szCs w:val="24"/>
              </w:rPr>
              <w:t xml:space="preserve"> 07.01</w:t>
            </w:r>
          </w:p>
        </w:tc>
        <w:tc>
          <w:tcPr>
            <w:tcW w:w="2853" w:type="dxa"/>
            <w:shd w:val="clear" w:color="auto" w:fill="auto"/>
          </w:tcPr>
          <w:p w14:paraId="6F0E2ACB" w14:textId="3BE37466" w:rsidR="00F1078D" w:rsidRPr="00594868" w:rsidRDefault="00F1078D" w:rsidP="0081244E">
            <w:pPr>
              <w:suppressAutoHyphens/>
              <w:spacing w:after="0" w:line="240" w:lineRule="auto"/>
              <w:jc w:val="both"/>
              <w:rPr>
                <w:rFonts w:ascii="Times New Roman" w:eastAsia="Times New Roman" w:hAnsi="Times New Roman" w:cs="Times New Roman"/>
                <w:b/>
                <w:bCs/>
                <w:iCs/>
                <w:sz w:val="24"/>
                <w:szCs w:val="24"/>
              </w:rPr>
            </w:pPr>
            <w:r>
              <w:rPr>
                <w:rFonts w:ascii="Times New Roman" w:eastAsia="Times New Roman" w:hAnsi="Times New Roman" w:cs="Batang"/>
                <w:bCs/>
                <w:iCs/>
                <w:sz w:val="24"/>
                <w:szCs w:val="24"/>
              </w:rPr>
              <w:t>П</w:t>
            </w:r>
            <w:r w:rsidRPr="00594868">
              <w:rPr>
                <w:rFonts w:ascii="Times New Roman" w:eastAsia="Times New Roman" w:hAnsi="Times New Roman" w:cs="Batang"/>
                <w:bCs/>
                <w:iCs/>
                <w:sz w:val="24"/>
                <w:szCs w:val="24"/>
              </w:rPr>
              <w:t>равила экологической бе</w:t>
            </w:r>
            <w:r>
              <w:rPr>
                <w:rFonts w:ascii="Times New Roman" w:eastAsia="Times New Roman" w:hAnsi="Times New Roman" w:cs="Batang"/>
                <w:bCs/>
                <w:iCs/>
                <w:sz w:val="24"/>
                <w:szCs w:val="24"/>
              </w:rPr>
              <w:t>зо</w:t>
            </w:r>
            <w:r w:rsidRPr="00594868">
              <w:rPr>
                <w:rFonts w:ascii="Times New Roman" w:eastAsia="Times New Roman" w:hAnsi="Times New Roman" w:cs="Batang"/>
                <w:bCs/>
                <w:iCs/>
                <w:sz w:val="24"/>
                <w:szCs w:val="24"/>
              </w:rPr>
              <w:t xml:space="preserve">пасности при ведении профессиональной </w:t>
            </w:r>
            <w:r w:rsidRPr="00594868">
              <w:rPr>
                <w:rFonts w:ascii="Times New Roman" w:eastAsia="Times New Roman" w:hAnsi="Times New Roman" w:cs="Batang"/>
                <w:bCs/>
                <w:iCs/>
                <w:sz w:val="24"/>
                <w:szCs w:val="24"/>
              </w:rPr>
              <w:lastRenderedPageBreak/>
              <w:t>деятельности</w:t>
            </w:r>
          </w:p>
        </w:tc>
      </w:tr>
      <w:tr w:rsidR="00F1078D" w:rsidRPr="00594868" w14:paraId="0CF39C15" w14:textId="77777777" w:rsidTr="0081244E">
        <w:trPr>
          <w:trHeight w:val="212"/>
        </w:trPr>
        <w:tc>
          <w:tcPr>
            <w:tcW w:w="992" w:type="dxa"/>
            <w:vMerge/>
          </w:tcPr>
          <w:p w14:paraId="66F4AC4D" w14:textId="77777777" w:rsidR="00F1078D" w:rsidRPr="00594868" w:rsidRDefault="00F1078D" w:rsidP="0081244E">
            <w:pPr>
              <w:suppressAutoHyphens/>
              <w:spacing w:after="0" w:line="240" w:lineRule="auto"/>
              <w:jc w:val="center"/>
              <w:rPr>
                <w:rFonts w:ascii="Times New Roman" w:eastAsia="Batang" w:hAnsi="Times New Roman" w:cs="Times New Roman"/>
                <w:i/>
              </w:rPr>
            </w:pPr>
          </w:p>
        </w:tc>
        <w:tc>
          <w:tcPr>
            <w:tcW w:w="1570" w:type="dxa"/>
            <w:vMerge/>
          </w:tcPr>
          <w:p w14:paraId="5382F338" w14:textId="77777777" w:rsidR="00F1078D" w:rsidRPr="00594868" w:rsidRDefault="00F1078D" w:rsidP="0081244E">
            <w:pPr>
              <w:spacing w:after="0"/>
              <w:rPr>
                <w:rFonts w:ascii="Times New Roman" w:eastAsia="Batang" w:hAnsi="Times New Roman" w:cs="Times New Roman"/>
                <w:u w:val="single"/>
              </w:rPr>
            </w:pPr>
          </w:p>
        </w:tc>
        <w:tc>
          <w:tcPr>
            <w:tcW w:w="2666" w:type="dxa"/>
            <w:vMerge/>
          </w:tcPr>
          <w:p w14:paraId="61B97EBD" w14:textId="77777777" w:rsidR="00F1078D" w:rsidRPr="00594868" w:rsidRDefault="00F1078D" w:rsidP="0081244E">
            <w:pPr>
              <w:spacing w:after="0" w:line="240" w:lineRule="auto"/>
              <w:ind w:firstLine="13"/>
              <w:rPr>
                <w:rFonts w:ascii="Times New Roman" w:eastAsia="Batang" w:hAnsi="Times New Roman" w:cs="Times New Roman"/>
                <w:i/>
              </w:rPr>
            </w:pPr>
          </w:p>
        </w:tc>
        <w:tc>
          <w:tcPr>
            <w:tcW w:w="1383" w:type="dxa"/>
          </w:tcPr>
          <w:p w14:paraId="243FF8DF" w14:textId="767DA20D" w:rsidR="00F1078D" w:rsidRPr="00594868" w:rsidRDefault="00F1078D" w:rsidP="0081244E">
            <w:pPr>
              <w:spacing w:after="0"/>
              <w:rPr>
                <w:rFonts w:ascii="Times New Roman" w:eastAsia="Batang" w:hAnsi="Times New Roman" w:cs="Times New Roman"/>
                <w:u w:val="single"/>
              </w:rPr>
            </w:pPr>
            <w:proofErr w:type="spellStart"/>
            <w:r>
              <w:rPr>
                <w:rFonts w:ascii="Times New Roman" w:eastAsia="Times New Roman" w:hAnsi="Times New Roman" w:cs="Times New Roman"/>
                <w:bCs/>
                <w:iCs/>
                <w:sz w:val="24"/>
                <w:szCs w:val="24"/>
              </w:rPr>
              <w:t>Зо</w:t>
            </w:r>
            <w:proofErr w:type="spellEnd"/>
            <w:r w:rsidRPr="00594868">
              <w:rPr>
                <w:rFonts w:ascii="Times New Roman" w:eastAsia="Times New Roman" w:hAnsi="Times New Roman" w:cs="Times New Roman"/>
                <w:bCs/>
                <w:iCs/>
                <w:sz w:val="24"/>
                <w:szCs w:val="24"/>
              </w:rPr>
              <w:t xml:space="preserve"> 07.02</w:t>
            </w:r>
          </w:p>
        </w:tc>
        <w:tc>
          <w:tcPr>
            <w:tcW w:w="2853" w:type="dxa"/>
          </w:tcPr>
          <w:p w14:paraId="453B3F2E" w14:textId="1EB65BFD" w:rsidR="00F1078D" w:rsidRPr="00594868" w:rsidRDefault="00F1078D" w:rsidP="0081244E">
            <w:pPr>
              <w:spacing w:after="0" w:line="240" w:lineRule="auto"/>
              <w:ind w:firstLine="13"/>
              <w:rPr>
                <w:rFonts w:ascii="Times New Roman" w:eastAsia="Batang" w:hAnsi="Times New Roman" w:cs="Times New Roman"/>
                <w:i/>
              </w:rPr>
            </w:pPr>
            <w:r>
              <w:rPr>
                <w:rFonts w:ascii="Times New Roman" w:eastAsia="Times New Roman" w:hAnsi="Times New Roman" w:cs="Times New Roman"/>
                <w:bCs/>
                <w:iCs/>
                <w:sz w:val="24"/>
                <w:szCs w:val="24"/>
              </w:rPr>
              <w:t>О</w:t>
            </w:r>
            <w:r w:rsidRPr="00594868">
              <w:rPr>
                <w:rFonts w:ascii="Times New Roman" w:eastAsia="Times New Roman" w:hAnsi="Times New Roman" w:cs="Times New Roman"/>
                <w:bCs/>
                <w:iCs/>
                <w:sz w:val="24"/>
                <w:szCs w:val="24"/>
              </w:rPr>
              <w:t>сновные ресурсы, задействованные в профессиональной деятельности</w:t>
            </w:r>
          </w:p>
        </w:tc>
      </w:tr>
      <w:tr w:rsidR="00F1078D" w:rsidRPr="00594868" w14:paraId="143693BE" w14:textId="77777777" w:rsidTr="0081244E">
        <w:trPr>
          <w:trHeight w:val="212"/>
        </w:trPr>
        <w:tc>
          <w:tcPr>
            <w:tcW w:w="992" w:type="dxa"/>
            <w:vMerge/>
          </w:tcPr>
          <w:p w14:paraId="78B79955" w14:textId="77777777" w:rsidR="00F1078D" w:rsidRPr="00594868" w:rsidRDefault="00F1078D" w:rsidP="0081244E">
            <w:pPr>
              <w:spacing w:after="0" w:line="240" w:lineRule="auto"/>
              <w:rPr>
                <w:rFonts w:ascii="Times New Roman" w:eastAsia="Batang" w:hAnsi="Times New Roman" w:cs="Times New Roman"/>
                <w:b/>
                <w:bCs/>
                <w:i/>
                <w:u w:val="single"/>
              </w:rPr>
            </w:pPr>
          </w:p>
        </w:tc>
        <w:tc>
          <w:tcPr>
            <w:tcW w:w="1570" w:type="dxa"/>
            <w:vMerge/>
          </w:tcPr>
          <w:p w14:paraId="36824B90" w14:textId="77777777" w:rsidR="00F1078D" w:rsidRPr="00594868" w:rsidRDefault="00F1078D" w:rsidP="0081244E">
            <w:pPr>
              <w:spacing w:after="0"/>
              <w:rPr>
                <w:rFonts w:ascii="Times New Roman" w:eastAsia="Batang" w:hAnsi="Times New Roman" w:cs="Times New Roman"/>
                <w:u w:val="single"/>
              </w:rPr>
            </w:pPr>
          </w:p>
        </w:tc>
        <w:tc>
          <w:tcPr>
            <w:tcW w:w="2666" w:type="dxa"/>
            <w:vMerge/>
          </w:tcPr>
          <w:p w14:paraId="3F99AC8D" w14:textId="77777777" w:rsidR="00F1078D" w:rsidRPr="00594868" w:rsidRDefault="00F1078D" w:rsidP="0081244E">
            <w:pPr>
              <w:spacing w:after="0" w:line="240" w:lineRule="auto"/>
              <w:ind w:firstLine="13"/>
              <w:rPr>
                <w:rFonts w:ascii="Times New Roman" w:eastAsia="Batang" w:hAnsi="Times New Roman" w:cs="Times New Roman"/>
                <w:i/>
              </w:rPr>
            </w:pPr>
          </w:p>
        </w:tc>
        <w:tc>
          <w:tcPr>
            <w:tcW w:w="1383" w:type="dxa"/>
          </w:tcPr>
          <w:p w14:paraId="057D83E1" w14:textId="4CBECD39" w:rsidR="00F1078D" w:rsidRPr="00594868" w:rsidRDefault="00F1078D" w:rsidP="0081244E">
            <w:pPr>
              <w:spacing w:after="0"/>
              <w:rPr>
                <w:rFonts w:ascii="Times New Roman" w:eastAsia="Batang" w:hAnsi="Times New Roman" w:cs="Times New Roman"/>
                <w:u w:val="single"/>
              </w:rPr>
            </w:pPr>
            <w:proofErr w:type="spellStart"/>
            <w:r>
              <w:rPr>
                <w:rFonts w:ascii="Times New Roman" w:eastAsia="Times New Roman" w:hAnsi="Times New Roman" w:cs="Batang"/>
                <w:bCs/>
                <w:iCs/>
                <w:sz w:val="24"/>
                <w:szCs w:val="24"/>
              </w:rPr>
              <w:t>Зо</w:t>
            </w:r>
            <w:proofErr w:type="spellEnd"/>
            <w:r w:rsidRPr="00594868">
              <w:rPr>
                <w:rFonts w:ascii="Times New Roman" w:eastAsia="Times New Roman" w:hAnsi="Times New Roman" w:cs="Batang"/>
                <w:bCs/>
                <w:iCs/>
                <w:sz w:val="24"/>
                <w:szCs w:val="24"/>
              </w:rPr>
              <w:t xml:space="preserve"> 07.03</w:t>
            </w:r>
          </w:p>
        </w:tc>
        <w:tc>
          <w:tcPr>
            <w:tcW w:w="2853" w:type="dxa"/>
          </w:tcPr>
          <w:p w14:paraId="3B38FC5F" w14:textId="247694A3" w:rsidR="00F1078D" w:rsidRPr="00594868" w:rsidRDefault="00F1078D" w:rsidP="0081244E">
            <w:pPr>
              <w:spacing w:after="0" w:line="240" w:lineRule="auto"/>
              <w:ind w:firstLine="13"/>
              <w:rPr>
                <w:rFonts w:ascii="Times New Roman" w:eastAsia="Batang" w:hAnsi="Times New Roman" w:cs="Times New Roman"/>
                <w:i/>
              </w:rPr>
            </w:pPr>
            <w:r>
              <w:rPr>
                <w:rFonts w:ascii="Times New Roman" w:eastAsia="Times New Roman" w:hAnsi="Times New Roman" w:cs="Batang"/>
                <w:bCs/>
                <w:iCs/>
                <w:sz w:val="24"/>
                <w:szCs w:val="24"/>
              </w:rPr>
              <w:t>П</w:t>
            </w:r>
            <w:r w:rsidRPr="00594868">
              <w:rPr>
                <w:rFonts w:ascii="Times New Roman" w:eastAsia="Times New Roman" w:hAnsi="Times New Roman" w:cs="Batang"/>
                <w:bCs/>
                <w:iCs/>
                <w:sz w:val="24"/>
                <w:szCs w:val="24"/>
              </w:rPr>
              <w:t>ути обеспечения ресурсосбережения;</w:t>
            </w:r>
          </w:p>
        </w:tc>
      </w:tr>
    </w:tbl>
    <w:p w14:paraId="0CCEA197" w14:textId="77777777" w:rsidR="003B6273" w:rsidRPr="00594868" w:rsidRDefault="003B6273" w:rsidP="003B6273">
      <w:pPr>
        <w:suppressAutoHyphens/>
        <w:spacing w:after="240" w:line="240" w:lineRule="auto"/>
        <w:ind w:firstLine="709"/>
        <w:rPr>
          <w:rFonts w:ascii="Times New Roman" w:eastAsia="Batang" w:hAnsi="Times New Roman" w:cs="Times New Roman"/>
          <w:b/>
        </w:rPr>
      </w:pPr>
    </w:p>
    <w:p w14:paraId="6E19CEDB" w14:textId="77777777" w:rsidR="003B6273" w:rsidRPr="00594868" w:rsidRDefault="003B6273" w:rsidP="003B6273">
      <w:pPr>
        <w:suppressAutoHyphens/>
        <w:spacing w:after="240" w:line="240" w:lineRule="auto"/>
        <w:ind w:firstLine="709"/>
        <w:rPr>
          <w:rFonts w:ascii="Times New Roman" w:eastAsia="Batang" w:hAnsi="Times New Roman" w:cs="Times New Roman"/>
          <w:b/>
        </w:rPr>
      </w:pPr>
    </w:p>
    <w:p w14:paraId="6F219FD1" w14:textId="77777777" w:rsidR="003B6273" w:rsidRPr="00594868" w:rsidRDefault="003B6273" w:rsidP="003B6273">
      <w:pPr>
        <w:suppressAutoHyphens/>
        <w:spacing w:after="240" w:line="240" w:lineRule="auto"/>
        <w:ind w:firstLine="709"/>
        <w:rPr>
          <w:rFonts w:ascii="Times New Roman" w:eastAsia="Batang" w:hAnsi="Times New Roman" w:cs="Times New Roman"/>
          <w:b/>
        </w:rPr>
      </w:pPr>
    </w:p>
    <w:p w14:paraId="77FD034B" w14:textId="77777777" w:rsidR="003B6273" w:rsidRPr="00594868" w:rsidRDefault="003B6273" w:rsidP="003B6273">
      <w:pPr>
        <w:spacing w:after="0" w:line="240" w:lineRule="auto"/>
        <w:rPr>
          <w:rFonts w:ascii="Times New Roman" w:eastAsia="Batang" w:hAnsi="Times New Roman" w:cs="Times New Roman"/>
          <w:b/>
          <w:sz w:val="24"/>
          <w:szCs w:val="24"/>
        </w:rPr>
      </w:pPr>
      <w:r w:rsidRPr="00594868">
        <w:rPr>
          <w:rFonts w:ascii="Times New Roman" w:eastAsia="Batang" w:hAnsi="Times New Roman" w:cs="Times New Roman"/>
          <w:b/>
          <w:sz w:val="24"/>
          <w:szCs w:val="24"/>
        </w:rPr>
        <w:br w:type="page"/>
      </w:r>
    </w:p>
    <w:p w14:paraId="40744384" w14:textId="77777777" w:rsidR="003B6273" w:rsidRPr="00594868" w:rsidRDefault="003B6273" w:rsidP="003B6273">
      <w:pPr>
        <w:suppressAutoHyphens/>
        <w:spacing w:after="240" w:line="240" w:lineRule="auto"/>
        <w:jc w:val="center"/>
        <w:rPr>
          <w:rFonts w:ascii="Times New Roman" w:eastAsia="Batang" w:hAnsi="Times New Roman" w:cs="Times New Roman"/>
          <w:b/>
          <w:sz w:val="24"/>
          <w:szCs w:val="24"/>
        </w:rPr>
      </w:pPr>
      <w:r w:rsidRPr="00594868">
        <w:rPr>
          <w:rFonts w:ascii="Times New Roman" w:eastAsia="Batang" w:hAnsi="Times New Roman" w:cs="Times New Roman"/>
          <w:b/>
          <w:sz w:val="24"/>
          <w:szCs w:val="24"/>
        </w:rPr>
        <w:lastRenderedPageBreak/>
        <w:t>2. СТРУКТУРА И СОДЕРЖАНИЕ УЧЕБНОЙ ДИСЦИПЛИНЫ</w:t>
      </w:r>
    </w:p>
    <w:p w14:paraId="474EEEC0" w14:textId="77777777" w:rsidR="003B6273" w:rsidRPr="00594868" w:rsidRDefault="003B6273" w:rsidP="003B6273">
      <w:pPr>
        <w:suppressAutoHyphens/>
        <w:spacing w:after="240" w:line="240" w:lineRule="auto"/>
        <w:ind w:firstLine="709"/>
        <w:rPr>
          <w:rFonts w:ascii="Times New Roman" w:eastAsia="Batang" w:hAnsi="Times New Roman" w:cs="Times New Roman"/>
          <w:b/>
          <w:sz w:val="24"/>
          <w:szCs w:val="24"/>
        </w:rPr>
      </w:pPr>
      <w:r w:rsidRPr="00594868">
        <w:rPr>
          <w:rFonts w:ascii="Times New Roman" w:eastAsia="Batang" w:hAnsi="Times New Roman" w:cs="Times New Roman"/>
          <w:b/>
          <w:sz w:val="24"/>
          <w:szCs w:val="24"/>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7117"/>
        <w:gridCol w:w="2737"/>
      </w:tblGrid>
      <w:tr w:rsidR="003B6273" w:rsidRPr="00594868" w14:paraId="4675B465" w14:textId="77777777" w:rsidTr="0081244E">
        <w:trPr>
          <w:trHeight w:val="490"/>
        </w:trPr>
        <w:tc>
          <w:tcPr>
            <w:tcW w:w="3611" w:type="pct"/>
            <w:vAlign w:val="center"/>
          </w:tcPr>
          <w:p w14:paraId="3A2A26C0" w14:textId="77777777" w:rsidR="003B6273" w:rsidRPr="00594868" w:rsidRDefault="003B6273" w:rsidP="0081244E">
            <w:pPr>
              <w:suppressAutoHyphens/>
              <w:rPr>
                <w:rFonts w:ascii="Times New Roman" w:eastAsia="Batang" w:hAnsi="Times New Roman" w:cs="Times New Roman"/>
                <w:b/>
              </w:rPr>
            </w:pPr>
            <w:r w:rsidRPr="00594868">
              <w:rPr>
                <w:rFonts w:ascii="Times New Roman" w:eastAsia="Batang" w:hAnsi="Times New Roman" w:cs="Times New Roman"/>
                <w:b/>
              </w:rPr>
              <w:t>Вид учебной работы</w:t>
            </w:r>
          </w:p>
        </w:tc>
        <w:tc>
          <w:tcPr>
            <w:tcW w:w="1389" w:type="pct"/>
            <w:vAlign w:val="center"/>
          </w:tcPr>
          <w:p w14:paraId="7E1D55E9" w14:textId="77777777" w:rsidR="003B6273" w:rsidRPr="00100588" w:rsidRDefault="003B6273" w:rsidP="0081244E">
            <w:pPr>
              <w:suppressAutoHyphens/>
              <w:rPr>
                <w:rFonts w:ascii="Times New Roman" w:eastAsia="Batang" w:hAnsi="Times New Roman" w:cs="Times New Roman"/>
                <w:b/>
                <w:iCs/>
              </w:rPr>
            </w:pPr>
            <w:r w:rsidRPr="00100588">
              <w:rPr>
                <w:rFonts w:ascii="Times New Roman" w:eastAsia="Batang" w:hAnsi="Times New Roman" w:cs="Times New Roman"/>
                <w:b/>
                <w:iCs/>
              </w:rPr>
              <w:t>Объем в часах</w:t>
            </w:r>
          </w:p>
        </w:tc>
      </w:tr>
      <w:tr w:rsidR="003B6273" w:rsidRPr="00594868" w14:paraId="6548AF5F" w14:textId="77777777" w:rsidTr="0081244E">
        <w:trPr>
          <w:trHeight w:val="490"/>
        </w:trPr>
        <w:tc>
          <w:tcPr>
            <w:tcW w:w="3611" w:type="pct"/>
            <w:vAlign w:val="center"/>
          </w:tcPr>
          <w:p w14:paraId="2C965DFC" w14:textId="77777777" w:rsidR="003B6273" w:rsidRPr="00594868" w:rsidRDefault="003B6273" w:rsidP="0081244E">
            <w:pPr>
              <w:suppressAutoHyphens/>
              <w:spacing w:after="0"/>
              <w:rPr>
                <w:rFonts w:ascii="Times New Roman" w:eastAsia="Batang" w:hAnsi="Times New Roman" w:cs="Times New Roman"/>
                <w:b/>
              </w:rPr>
            </w:pPr>
            <w:r w:rsidRPr="00594868">
              <w:rPr>
                <w:rFonts w:ascii="Times New Roman" w:eastAsia="Batang" w:hAnsi="Times New Roman" w:cs="Times New Roman"/>
                <w:b/>
              </w:rPr>
              <w:t>Объем обра</w:t>
            </w:r>
            <w:r>
              <w:rPr>
                <w:rFonts w:ascii="Times New Roman" w:eastAsia="Batang" w:hAnsi="Times New Roman" w:cs="Times New Roman"/>
                <w:b/>
              </w:rPr>
              <w:t>зо</w:t>
            </w:r>
            <w:r w:rsidRPr="00594868">
              <w:rPr>
                <w:rFonts w:ascii="Times New Roman" w:eastAsia="Batang" w:hAnsi="Times New Roman" w:cs="Times New Roman"/>
                <w:b/>
              </w:rPr>
              <w:t>вательной программы учебной дисциплины</w:t>
            </w:r>
          </w:p>
        </w:tc>
        <w:tc>
          <w:tcPr>
            <w:tcW w:w="1389" w:type="pct"/>
            <w:vAlign w:val="center"/>
          </w:tcPr>
          <w:p w14:paraId="1FA0577A" w14:textId="7F9C8268" w:rsidR="003B6273" w:rsidRPr="00100588" w:rsidRDefault="00100588" w:rsidP="0081244E">
            <w:pPr>
              <w:suppressAutoHyphens/>
              <w:spacing w:after="0"/>
              <w:rPr>
                <w:rFonts w:ascii="Times New Roman" w:eastAsia="Batang" w:hAnsi="Times New Roman" w:cs="Times New Roman"/>
                <w:iCs/>
              </w:rPr>
            </w:pPr>
            <w:r w:rsidRPr="00100588">
              <w:rPr>
                <w:rFonts w:ascii="Times New Roman" w:eastAsia="Batang" w:hAnsi="Times New Roman" w:cs="Times New Roman"/>
                <w:bCs/>
                <w:sz w:val="24"/>
                <w:szCs w:val="24"/>
              </w:rPr>
              <w:t>36</w:t>
            </w:r>
          </w:p>
        </w:tc>
      </w:tr>
      <w:tr w:rsidR="003B6273" w:rsidRPr="00594868" w14:paraId="1A525018" w14:textId="77777777" w:rsidTr="0081244E">
        <w:trPr>
          <w:trHeight w:val="490"/>
        </w:trPr>
        <w:tc>
          <w:tcPr>
            <w:tcW w:w="3611" w:type="pct"/>
            <w:shd w:val="clear" w:color="auto" w:fill="auto"/>
            <w:vAlign w:val="center"/>
          </w:tcPr>
          <w:p w14:paraId="307CB75D" w14:textId="77777777" w:rsidR="003B6273" w:rsidRPr="00594868" w:rsidRDefault="003B6273" w:rsidP="0081244E">
            <w:pPr>
              <w:suppressAutoHyphens/>
              <w:spacing w:after="0"/>
              <w:rPr>
                <w:rFonts w:ascii="Times New Roman" w:eastAsia="Batang" w:hAnsi="Times New Roman" w:cs="Times New Roman"/>
                <w:b/>
              </w:rPr>
            </w:pPr>
            <w:r w:rsidRPr="00594868">
              <w:rPr>
                <w:rFonts w:ascii="Times New Roman" w:eastAsia="Batang" w:hAnsi="Times New Roman" w:cs="Times New Roman"/>
                <w:b/>
              </w:rPr>
              <w:t>в т.ч. в форме практической подготовки</w:t>
            </w:r>
          </w:p>
        </w:tc>
        <w:tc>
          <w:tcPr>
            <w:tcW w:w="1389" w:type="pct"/>
            <w:shd w:val="clear" w:color="auto" w:fill="auto"/>
            <w:vAlign w:val="center"/>
          </w:tcPr>
          <w:p w14:paraId="3B933B2F" w14:textId="487FB56C" w:rsidR="003B6273" w:rsidRPr="00100588" w:rsidRDefault="00436087" w:rsidP="0081244E">
            <w:pPr>
              <w:suppressAutoHyphens/>
              <w:spacing w:after="0"/>
              <w:rPr>
                <w:rFonts w:ascii="Times New Roman" w:eastAsia="Batang" w:hAnsi="Times New Roman" w:cs="Times New Roman"/>
                <w:iCs/>
              </w:rPr>
            </w:pPr>
            <w:r w:rsidRPr="00A04E58">
              <w:rPr>
                <w:rFonts w:ascii="Times New Roman" w:eastAsia="Batang" w:hAnsi="Times New Roman" w:cs="Times New Roman"/>
                <w:bCs/>
                <w:sz w:val="24"/>
                <w:szCs w:val="24"/>
              </w:rPr>
              <w:t>12</w:t>
            </w:r>
          </w:p>
        </w:tc>
      </w:tr>
      <w:tr w:rsidR="003B6273" w:rsidRPr="00594868" w14:paraId="7DFB192C" w14:textId="77777777" w:rsidTr="0081244E">
        <w:trPr>
          <w:trHeight w:val="336"/>
        </w:trPr>
        <w:tc>
          <w:tcPr>
            <w:tcW w:w="5000" w:type="pct"/>
            <w:gridSpan w:val="2"/>
            <w:vAlign w:val="center"/>
          </w:tcPr>
          <w:p w14:paraId="62D77046" w14:textId="77777777" w:rsidR="003B6273" w:rsidRPr="00594868" w:rsidRDefault="003B6273" w:rsidP="0081244E">
            <w:pPr>
              <w:suppressAutoHyphens/>
              <w:spacing w:after="0"/>
              <w:rPr>
                <w:rFonts w:ascii="Times New Roman" w:eastAsia="Batang" w:hAnsi="Times New Roman" w:cs="Times New Roman"/>
                <w:iCs/>
              </w:rPr>
            </w:pPr>
            <w:r w:rsidRPr="00594868">
              <w:rPr>
                <w:rFonts w:ascii="Times New Roman" w:eastAsia="Batang" w:hAnsi="Times New Roman" w:cs="Times New Roman"/>
              </w:rPr>
              <w:t>в т. ч.:</w:t>
            </w:r>
          </w:p>
        </w:tc>
      </w:tr>
      <w:tr w:rsidR="003B6273" w:rsidRPr="00594868" w14:paraId="37E30848" w14:textId="77777777" w:rsidTr="0081244E">
        <w:trPr>
          <w:trHeight w:val="490"/>
        </w:trPr>
        <w:tc>
          <w:tcPr>
            <w:tcW w:w="3611" w:type="pct"/>
            <w:vAlign w:val="center"/>
          </w:tcPr>
          <w:p w14:paraId="2501B4D5" w14:textId="77777777" w:rsidR="003B6273" w:rsidRPr="00594868" w:rsidRDefault="003B6273" w:rsidP="0081244E">
            <w:pPr>
              <w:suppressAutoHyphens/>
              <w:spacing w:after="0"/>
              <w:rPr>
                <w:rFonts w:ascii="Times New Roman" w:eastAsia="Batang" w:hAnsi="Times New Roman" w:cs="Times New Roman"/>
              </w:rPr>
            </w:pPr>
            <w:r w:rsidRPr="00594868">
              <w:rPr>
                <w:rFonts w:ascii="Times New Roman" w:eastAsia="Batang" w:hAnsi="Times New Roman" w:cs="Times New Roman"/>
              </w:rPr>
              <w:t>теоретическое обучение</w:t>
            </w:r>
          </w:p>
        </w:tc>
        <w:tc>
          <w:tcPr>
            <w:tcW w:w="1389" w:type="pct"/>
            <w:vAlign w:val="center"/>
          </w:tcPr>
          <w:p w14:paraId="4D830EFE" w14:textId="6DBA11DC" w:rsidR="003B6273" w:rsidRPr="00594868" w:rsidRDefault="00100588" w:rsidP="0081244E">
            <w:pPr>
              <w:suppressAutoHyphens/>
              <w:spacing w:after="0"/>
              <w:rPr>
                <w:rFonts w:ascii="Times New Roman" w:eastAsia="Batang" w:hAnsi="Times New Roman" w:cs="Times New Roman"/>
                <w:iCs/>
                <w:lang w:val="en-US"/>
              </w:rPr>
            </w:pPr>
            <w:r>
              <w:rPr>
                <w:rFonts w:ascii="Times New Roman" w:eastAsia="Batang" w:hAnsi="Times New Roman" w:cs="Times New Roman"/>
                <w:iCs/>
              </w:rPr>
              <w:t>24</w:t>
            </w:r>
          </w:p>
        </w:tc>
      </w:tr>
      <w:tr w:rsidR="003B6273" w:rsidRPr="00594868" w14:paraId="21180A45" w14:textId="77777777" w:rsidTr="0081244E">
        <w:trPr>
          <w:trHeight w:val="490"/>
        </w:trPr>
        <w:tc>
          <w:tcPr>
            <w:tcW w:w="3611" w:type="pct"/>
            <w:vAlign w:val="center"/>
          </w:tcPr>
          <w:p w14:paraId="1BC17C1D" w14:textId="77777777" w:rsidR="003B6273" w:rsidRPr="00594868" w:rsidRDefault="003B6273" w:rsidP="0081244E">
            <w:pPr>
              <w:suppressAutoHyphens/>
              <w:spacing w:after="0"/>
              <w:rPr>
                <w:rFonts w:ascii="Times New Roman" w:eastAsia="Batang" w:hAnsi="Times New Roman" w:cs="Times New Roman"/>
              </w:rPr>
            </w:pPr>
            <w:r w:rsidRPr="00594868">
              <w:rPr>
                <w:rFonts w:ascii="Times New Roman" w:eastAsia="Batang" w:hAnsi="Times New Roman" w:cs="Times New Roman"/>
              </w:rPr>
              <w:t>лабораторные работы</w:t>
            </w:r>
          </w:p>
        </w:tc>
        <w:tc>
          <w:tcPr>
            <w:tcW w:w="1389" w:type="pct"/>
            <w:vAlign w:val="center"/>
          </w:tcPr>
          <w:p w14:paraId="68C322B9" w14:textId="77777777" w:rsidR="003B6273" w:rsidRPr="00594868" w:rsidRDefault="003B6273" w:rsidP="0081244E">
            <w:pPr>
              <w:suppressAutoHyphens/>
              <w:spacing w:after="0"/>
              <w:rPr>
                <w:rFonts w:ascii="Times New Roman" w:eastAsia="Batang" w:hAnsi="Times New Roman" w:cs="Times New Roman"/>
                <w:iCs/>
              </w:rPr>
            </w:pPr>
          </w:p>
        </w:tc>
      </w:tr>
      <w:tr w:rsidR="003B6273" w:rsidRPr="00594868" w14:paraId="23FC6BEA" w14:textId="77777777" w:rsidTr="0081244E">
        <w:trPr>
          <w:trHeight w:val="490"/>
        </w:trPr>
        <w:tc>
          <w:tcPr>
            <w:tcW w:w="3611" w:type="pct"/>
            <w:vAlign w:val="center"/>
          </w:tcPr>
          <w:p w14:paraId="324EC498" w14:textId="77777777" w:rsidR="003B6273" w:rsidRPr="00594868" w:rsidRDefault="003B6273" w:rsidP="0081244E">
            <w:pPr>
              <w:suppressAutoHyphens/>
              <w:spacing w:after="0"/>
              <w:rPr>
                <w:rFonts w:ascii="Times New Roman" w:eastAsia="Batang" w:hAnsi="Times New Roman" w:cs="Times New Roman"/>
              </w:rPr>
            </w:pPr>
            <w:r w:rsidRPr="00594868">
              <w:rPr>
                <w:rFonts w:ascii="Times New Roman" w:eastAsia="Batang" w:hAnsi="Times New Roman" w:cs="Times New Roman"/>
              </w:rPr>
              <w:t>практические занятия</w:t>
            </w:r>
            <w:r w:rsidRPr="00594868">
              <w:rPr>
                <w:rFonts w:ascii="Times New Roman" w:eastAsia="Batang" w:hAnsi="Times New Roman" w:cs="Times New Roman"/>
                <w:i/>
              </w:rPr>
              <w:t xml:space="preserve"> </w:t>
            </w:r>
          </w:p>
        </w:tc>
        <w:tc>
          <w:tcPr>
            <w:tcW w:w="1389" w:type="pct"/>
            <w:vAlign w:val="center"/>
          </w:tcPr>
          <w:p w14:paraId="12D8D8A8" w14:textId="02E86669" w:rsidR="003B6273" w:rsidRPr="00594868" w:rsidRDefault="00100588" w:rsidP="0081244E">
            <w:pPr>
              <w:suppressAutoHyphens/>
              <w:spacing w:after="0"/>
              <w:rPr>
                <w:rFonts w:ascii="Times New Roman" w:eastAsia="Batang" w:hAnsi="Times New Roman" w:cs="Times New Roman"/>
                <w:iCs/>
              </w:rPr>
            </w:pPr>
            <w:r>
              <w:rPr>
                <w:rFonts w:ascii="Times New Roman" w:eastAsia="Batang" w:hAnsi="Times New Roman" w:cs="Times New Roman"/>
                <w:iCs/>
              </w:rPr>
              <w:t>12</w:t>
            </w:r>
          </w:p>
        </w:tc>
      </w:tr>
      <w:tr w:rsidR="003B6273" w:rsidRPr="00594868" w14:paraId="109BAAA9" w14:textId="77777777" w:rsidTr="0081244E">
        <w:trPr>
          <w:trHeight w:val="490"/>
        </w:trPr>
        <w:tc>
          <w:tcPr>
            <w:tcW w:w="3611" w:type="pct"/>
            <w:vAlign w:val="center"/>
          </w:tcPr>
          <w:p w14:paraId="25C4C368" w14:textId="77777777" w:rsidR="003B6273" w:rsidRPr="00594868" w:rsidRDefault="003B6273" w:rsidP="0081244E">
            <w:pPr>
              <w:suppressAutoHyphens/>
              <w:spacing w:after="0"/>
              <w:rPr>
                <w:rFonts w:ascii="Times New Roman" w:eastAsia="Batang" w:hAnsi="Times New Roman" w:cs="Times New Roman"/>
                <w:i/>
              </w:rPr>
            </w:pPr>
            <w:r w:rsidRPr="00594868">
              <w:rPr>
                <w:rFonts w:ascii="Times New Roman" w:eastAsia="Batang" w:hAnsi="Times New Roman" w:cs="Times New Roman"/>
              </w:rPr>
              <w:t xml:space="preserve">курсовая работа (проект) </w:t>
            </w:r>
          </w:p>
        </w:tc>
        <w:tc>
          <w:tcPr>
            <w:tcW w:w="1389" w:type="pct"/>
            <w:vAlign w:val="center"/>
          </w:tcPr>
          <w:p w14:paraId="088926A1" w14:textId="77777777" w:rsidR="003B6273" w:rsidRPr="00594868" w:rsidRDefault="003B6273" w:rsidP="0081244E">
            <w:pPr>
              <w:suppressAutoHyphens/>
              <w:spacing w:after="0"/>
              <w:rPr>
                <w:rFonts w:ascii="Times New Roman" w:eastAsia="Batang" w:hAnsi="Times New Roman" w:cs="Times New Roman"/>
                <w:iCs/>
              </w:rPr>
            </w:pPr>
          </w:p>
        </w:tc>
      </w:tr>
      <w:tr w:rsidR="003B6273" w:rsidRPr="00594868" w14:paraId="50E9B4F2" w14:textId="77777777" w:rsidTr="0081244E">
        <w:trPr>
          <w:trHeight w:val="267"/>
        </w:trPr>
        <w:tc>
          <w:tcPr>
            <w:tcW w:w="3611" w:type="pct"/>
            <w:vAlign w:val="center"/>
          </w:tcPr>
          <w:p w14:paraId="3EEEC367" w14:textId="77777777" w:rsidR="003B6273" w:rsidRPr="00594868" w:rsidRDefault="003B6273" w:rsidP="0081244E">
            <w:pPr>
              <w:suppressAutoHyphens/>
              <w:spacing w:after="0"/>
              <w:rPr>
                <w:rFonts w:ascii="Times New Roman" w:eastAsia="Batang" w:hAnsi="Times New Roman" w:cs="Times New Roman"/>
                <w:i/>
              </w:rPr>
            </w:pPr>
            <w:r w:rsidRPr="00594868">
              <w:rPr>
                <w:rFonts w:ascii="Times New Roman" w:eastAsia="Batang" w:hAnsi="Times New Roman" w:cs="Times New Roman"/>
                <w:i/>
              </w:rPr>
              <w:t>Самостоятельная рабо</w:t>
            </w:r>
            <w:r>
              <w:rPr>
                <w:rFonts w:ascii="Times New Roman" w:eastAsia="Batang" w:hAnsi="Times New Roman" w:cs="Times New Roman"/>
                <w:i/>
              </w:rPr>
              <w:t>та</w:t>
            </w:r>
            <w:r w:rsidRPr="00594868">
              <w:rPr>
                <w:rFonts w:ascii="Times New Roman" w:eastAsia="Batang" w:hAnsi="Times New Roman" w:cs="Times New Roman"/>
                <w:i/>
              </w:rPr>
              <w:t xml:space="preserve"> </w:t>
            </w:r>
          </w:p>
        </w:tc>
        <w:tc>
          <w:tcPr>
            <w:tcW w:w="1389" w:type="pct"/>
            <w:vAlign w:val="center"/>
          </w:tcPr>
          <w:p w14:paraId="68CB0E1F" w14:textId="77777777" w:rsidR="003B6273" w:rsidRPr="00594868" w:rsidRDefault="003B6273" w:rsidP="0081244E">
            <w:pPr>
              <w:suppressAutoHyphens/>
              <w:spacing w:after="0"/>
              <w:rPr>
                <w:rFonts w:ascii="Times New Roman" w:eastAsia="Batang" w:hAnsi="Times New Roman" w:cs="Times New Roman"/>
                <w:iCs/>
              </w:rPr>
            </w:pPr>
          </w:p>
        </w:tc>
      </w:tr>
      <w:tr w:rsidR="003B6273" w:rsidRPr="00594868" w14:paraId="7D589B48" w14:textId="77777777" w:rsidTr="0081244E">
        <w:trPr>
          <w:trHeight w:val="331"/>
        </w:trPr>
        <w:tc>
          <w:tcPr>
            <w:tcW w:w="3611" w:type="pct"/>
            <w:vAlign w:val="center"/>
          </w:tcPr>
          <w:p w14:paraId="30CF8128" w14:textId="77777777" w:rsidR="003B6273" w:rsidRPr="00594868" w:rsidRDefault="003B6273" w:rsidP="0081244E">
            <w:pPr>
              <w:suppressAutoHyphens/>
              <w:spacing w:after="0"/>
              <w:rPr>
                <w:rFonts w:ascii="Times New Roman" w:eastAsia="Batang" w:hAnsi="Times New Roman" w:cs="Times New Roman"/>
                <w:i/>
              </w:rPr>
            </w:pPr>
            <w:r w:rsidRPr="00594868">
              <w:rPr>
                <w:rFonts w:ascii="Times New Roman" w:eastAsia="Batang" w:hAnsi="Times New Roman" w:cs="Times New Roman"/>
                <w:b/>
                <w:iCs/>
              </w:rPr>
              <w:t>Промежуточная аттестация</w:t>
            </w:r>
          </w:p>
        </w:tc>
        <w:tc>
          <w:tcPr>
            <w:tcW w:w="1389" w:type="pct"/>
            <w:vAlign w:val="center"/>
          </w:tcPr>
          <w:p w14:paraId="239A9BD2" w14:textId="77777777" w:rsidR="003B6273" w:rsidRPr="00594868" w:rsidRDefault="003B6273" w:rsidP="0081244E">
            <w:pPr>
              <w:suppressAutoHyphens/>
              <w:spacing w:after="0"/>
              <w:rPr>
                <w:rFonts w:ascii="Times New Roman" w:eastAsia="Batang" w:hAnsi="Times New Roman" w:cs="Times New Roman"/>
                <w:iCs/>
              </w:rPr>
            </w:pPr>
          </w:p>
        </w:tc>
      </w:tr>
    </w:tbl>
    <w:p w14:paraId="4B4A0ABF" w14:textId="77777777" w:rsidR="003B6273" w:rsidRPr="00594868" w:rsidRDefault="003B6273" w:rsidP="003B6273">
      <w:pPr>
        <w:suppressAutoHyphens/>
        <w:spacing w:after="120"/>
        <w:rPr>
          <w:rFonts w:ascii="Times New Roman" w:eastAsia="Batang" w:hAnsi="Times New Roman" w:cs="Times New Roman"/>
          <w:b/>
          <w:i/>
        </w:rPr>
      </w:pPr>
    </w:p>
    <w:p w14:paraId="728B294F" w14:textId="77777777" w:rsidR="003B6273" w:rsidRPr="00594868" w:rsidRDefault="003B6273" w:rsidP="003B6273">
      <w:pPr>
        <w:rPr>
          <w:rFonts w:ascii="Times New Roman" w:eastAsia="Batang" w:hAnsi="Times New Roman" w:cs="Times New Roman"/>
          <w:b/>
          <w:i/>
        </w:rPr>
        <w:sectPr w:rsidR="003B6273" w:rsidRPr="00594868" w:rsidSect="0081244E">
          <w:pgSz w:w="11906" w:h="16838"/>
          <w:pgMar w:top="1134" w:right="1134" w:bottom="1134" w:left="1134" w:header="708" w:footer="708" w:gutter="0"/>
          <w:cols w:space="720"/>
          <w:docGrid w:linePitch="299"/>
        </w:sectPr>
      </w:pPr>
      <w:bookmarkStart w:id="9" w:name="_GoBack"/>
      <w:bookmarkEnd w:id="9"/>
    </w:p>
    <w:p w14:paraId="5FBCB96D" w14:textId="77777777" w:rsidR="003B6273" w:rsidRPr="00594868" w:rsidRDefault="003B6273" w:rsidP="003B6273">
      <w:pPr>
        <w:ind w:firstLine="709"/>
        <w:rPr>
          <w:rFonts w:ascii="Times New Roman" w:eastAsia="Batang" w:hAnsi="Times New Roman" w:cs="Times New Roman"/>
          <w:b/>
          <w:bCs/>
        </w:rPr>
      </w:pPr>
      <w:r w:rsidRPr="00594868">
        <w:rPr>
          <w:rFonts w:ascii="Times New Roman" w:eastAsia="Batang" w:hAnsi="Times New Roman" w:cs="Times New Roman"/>
          <w:b/>
        </w:rPr>
        <w:lastRenderedPageBreak/>
        <w:t xml:space="preserve">2.2. Тематический план и содержание учебной дисциплины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8"/>
        <w:gridCol w:w="7072"/>
        <w:gridCol w:w="1872"/>
        <w:gridCol w:w="2304"/>
        <w:gridCol w:w="1192"/>
      </w:tblGrid>
      <w:tr w:rsidR="003B6273" w:rsidRPr="00594868" w14:paraId="33434CC8" w14:textId="77777777" w:rsidTr="0081244E">
        <w:trPr>
          <w:trHeight w:val="20"/>
        </w:trPr>
        <w:tc>
          <w:tcPr>
            <w:tcW w:w="794" w:type="pct"/>
            <w:shd w:val="clear" w:color="auto" w:fill="auto"/>
            <w:vAlign w:val="center"/>
          </w:tcPr>
          <w:p w14:paraId="662282DB" w14:textId="77777777" w:rsidR="003B6273" w:rsidRPr="00594868" w:rsidRDefault="003B6273" w:rsidP="0081244E">
            <w:pPr>
              <w:suppressAutoHyphens/>
              <w:spacing w:after="0" w:line="240" w:lineRule="auto"/>
              <w:jc w:val="center"/>
              <w:rPr>
                <w:rFonts w:ascii="Times New Roman" w:eastAsia="Batang" w:hAnsi="Times New Roman" w:cs="Times New Roman"/>
                <w:b/>
                <w:bCs/>
              </w:rPr>
            </w:pPr>
            <w:r w:rsidRPr="00594868">
              <w:rPr>
                <w:rFonts w:ascii="Times New Roman" w:eastAsia="Batang" w:hAnsi="Times New Roman" w:cs="Times New Roman"/>
                <w:b/>
                <w:bCs/>
              </w:rPr>
              <w:t>Наименование разделов и тем</w:t>
            </w:r>
          </w:p>
        </w:tc>
        <w:tc>
          <w:tcPr>
            <w:tcW w:w="2391" w:type="pct"/>
            <w:shd w:val="clear" w:color="auto" w:fill="auto"/>
            <w:vAlign w:val="center"/>
          </w:tcPr>
          <w:p w14:paraId="5502F9DA" w14:textId="77777777" w:rsidR="003B6273" w:rsidRPr="00594868" w:rsidRDefault="003B6273" w:rsidP="0081244E">
            <w:pPr>
              <w:suppressAutoHyphens/>
              <w:spacing w:after="0" w:line="240" w:lineRule="auto"/>
              <w:jc w:val="center"/>
              <w:rPr>
                <w:rFonts w:ascii="Times New Roman" w:eastAsia="Batang" w:hAnsi="Times New Roman" w:cs="Times New Roman"/>
                <w:b/>
                <w:bCs/>
              </w:rPr>
            </w:pPr>
            <w:r w:rsidRPr="00594868">
              <w:rPr>
                <w:rFonts w:ascii="Times New Roman" w:eastAsia="Batang" w:hAnsi="Times New Roman" w:cs="Times New Roman"/>
                <w:b/>
                <w:bCs/>
              </w:rPr>
              <w:t>Содержание учебного материала и формы организации деятельности обучающихся</w:t>
            </w:r>
          </w:p>
        </w:tc>
        <w:tc>
          <w:tcPr>
            <w:tcW w:w="633" w:type="pct"/>
            <w:shd w:val="clear" w:color="auto" w:fill="auto"/>
            <w:vAlign w:val="center"/>
          </w:tcPr>
          <w:p w14:paraId="6E38086B" w14:textId="77777777" w:rsidR="003B6273" w:rsidRPr="00594868" w:rsidRDefault="003B6273" w:rsidP="0081244E">
            <w:pPr>
              <w:suppressAutoHyphens/>
              <w:spacing w:after="0" w:line="240" w:lineRule="auto"/>
              <w:jc w:val="center"/>
              <w:rPr>
                <w:rFonts w:ascii="Times New Roman" w:eastAsia="Batang" w:hAnsi="Times New Roman" w:cs="Times New Roman"/>
                <w:b/>
                <w:bCs/>
              </w:rPr>
            </w:pPr>
            <w:r w:rsidRPr="00594868">
              <w:rPr>
                <w:rFonts w:ascii="Times New Roman" w:eastAsia="Batang" w:hAnsi="Times New Roman" w:cs="Times New Roman"/>
                <w:b/>
                <w:bCs/>
              </w:rPr>
              <w:t>Объем, акад. ч / в том числе в форме практической подготовки, акад. ч</w:t>
            </w:r>
          </w:p>
        </w:tc>
        <w:tc>
          <w:tcPr>
            <w:tcW w:w="779" w:type="pct"/>
            <w:shd w:val="clear" w:color="auto" w:fill="auto"/>
            <w:vAlign w:val="center"/>
          </w:tcPr>
          <w:p w14:paraId="76A7E41C" w14:textId="77777777" w:rsidR="003B6273" w:rsidRPr="00DF6010" w:rsidRDefault="003B6273" w:rsidP="0081244E">
            <w:pPr>
              <w:suppressAutoHyphens/>
              <w:spacing w:after="0" w:line="240" w:lineRule="auto"/>
              <w:jc w:val="center"/>
              <w:rPr>
                <w:rFonts w:ascii="Times New Roman" w:eastAsia="Batang" w:hAnsi="Times New Roman" w:cs="Times New Roman"/>
                <w:b/>
                <w:bCs/>
              </w:rPr>
            </w:pPr>
            <w:r w:rsidRPr="00DF6010">
              <w:rPr>
                <w:rFonts w:ascii="Times New Roman" w:eastAsia="Batang" w:hAnsi="Times New Roman" w:cs="Times New Roman"/>
                <w:b/>
                <w:bCs/>
              </w:rPr>
              <w:t>Коды компетенций и личностных результатов,</w:t>
            </w:r>
            <w:r w:rsidRPr="0094193E">
              <w:rPr>
                <w:rFonts w:ascii="Times New Roman" w:eastAsia="Batang" w:hAnsi="Times New Roman" w:cs="Times New Roman"/>
                <w:b/>
              </w:rPr>
              <w:t xml:space="preserve"> </w:t>
            </w:r>
            <w:r w:rsidRPr="00DF6010">
              <w:rPr>
                <w:rFonts w:ascii="Times New Roman" w:eastAsia="Batang" w:hAnsi="Times New Roman" w:cs="Times New Roman"/>
                <w:b/>
                <w:bCs/>
              </w:rPr>
              <w:t>формированию которых способствует элемент программы</w:t>
            </w:r>
          </w:p>
        </w:tc>
        <w:tc>
          <w:tcPr>
            <w:tcW w:w="403" w:type="pct"/>
            <w:shd w:val="clear" w:color="auto" w:fill="auto"/>
          </w:tcPr>
          <w:p w14:paraId="21E6EDF3" w14:textId="77777777" w:rsidR="003B6273" w:rsidRPr="00DF6010" w:rsidRDefault="003B6273" w:rsidP="0081244E">
            <w:pPr>
              <w:suppressAutoHyphens/>
              <w:spacing w:after="0" w:line="240" w:lineRule="auto"/>
              <w:jc w:val="center"/>
              <w:rPr>
                <w:rFonts w:ascii="Times New Roman" w:eastAsia="Batang" w:hAnsi="Times New Roman" w:cs="Times New Roman"/>
                <w:b/>
                <w:bCs/>
              </w:rPr>
            </w:pPr>
            <w:r w:rsidRPr="00DF6010">
              <w:rPr>
                <w:rFonts w:ascii="Times New Roman" w:eastAsia="Batang" w:hAnsi="Times New Roman" w:cs="Times New Roman"/>
                <w:b/>
              </w:rPr>
              <w:t>Код Н/У/З</w:t>
            </w:r>
          </w:p>
        </w:tc>
      </w:tr>
      <w:tr w:rsidR="003B6273" w:rsidRPr="00594868" w14:paraId="61F9DE80" w14:textId="77777777" w:rsidTr="0081244E">
        <w:trPr>
          <w:trHeight w:val="137"/>
        </w:trPr>
        <w:tc>
          <w:tcPr>
            <w:tcW w:w="794" w:type="pct"/>
            <w:shd w:val="clear" w:color="auto" w:fill="auto"/>
          </w:tcPr>
          <w:p w14:paraId="37E575C4" w14:textId="77777777" w:rsidR="003B6273" w:rsidRPr="00594868" w:rsidRDefault="003B6273" w:rsidP="0081244E">
            <w:pPr>
              <w:spacing w:after="0" w:line="240" w:lineRule="auto"/>
              <w:jc w:val="center"/>
              <w:rPr>
                <w:rFonts w:ascii="Times New Roman" w:eastAsia="Batang" w:hAnsi="Times New Roman" w:cs="Times New Roman"/>
                <w:b/>
                <w:bCs/>
                <w:i/>
                <w:iCs/>
              </w:rPr>
            </w:pPr>
            <w:r w:rsidRPr="00594868">
              <w:rPr>
                <w:rFonts w:ascii="Times New Roman" w:eastAsia="Batang" w:hAnsi="Times New Roman" w:cs="Times New Roman"/>
                <w:b/>
                <w:bCs/>
                <w:i/>
                <w:iCs/>
              </w:rPr>
              <w:t>1</w:t>
            </w:r>
          </w:p>
        </w:tc>
        <w:tc>
          <w:tcPr>
            <w:tcW w:w="2391" w:type="pct"/>
            <w:shd w:val="clear" w:color="auto" w:fill="auto"/>
          </w:tcPr>
          <w:p w14:paraId="78E3A343" w14:textId="77777777" w:rsidR="003B6273" w:rsidRPr="00594868" w:rsidRDefault="003B6273" w:rsidP="0081244E">
            <w:pPr>
              <w:spacing w:after="0" w:line="240" w:lineRule="auto"/>
              <w:jc w:val="center"/>
              <w:rPr>
                <w:rFonts w:ascii="Times New Roman" w:eastAsia="Batang" w:hAnsi="Times New Roman" w:cs="Times New Roman"/>
                <w:b/>
                <w:bCs/>
                <w:i/>
                <w:iCs/>
              </w:rPr>
            </w:pPr>
            <w:r w:rsidRPr="00594868">
              <w:rPr>
                <w:rFonts w:ascii="Times New Roman" w:eastAsia="Batang" w:hAnsi="Times New Roman" w:cs="Times New Roman"/>
                <w:b/>
                <w:bCs/>
                <w:i/>
                <w:iCs/>
              </w:rPr>
              <w:t>2</w:t>
            </w:r>
          </w:p>
        </w:tc>
        <w:tc>
          <w:tcPr>
            <w:tcW w:w="633" w:type="pct"/>
            <w:shd w:val="clear" w:color="auto" w:fill="auto"/>
          </w:tcPr>
          <w:p w14:paraId="4FFB30FB" w14:textId="77777777" w:rsidR="003B6273" w:rsidRPr="00594868" w:rsidRDefault="003B6273" w:rsidP="0081244E">
            <w:pPr>
              <w:spacing w:after="0" w:line="240" w:lineRule="auto"/>
              <w:jc w:val="center"/>
              <w:rPr>
                <w:rFonts w:ascii="Times New Roman" w:eastAsia="Batang" w:hAnsi="Times New Roman" w:cs="Times New Roman"/>
                <w:b/>
                <w:bCs/>
                <w:i/>
                <w:iCs/>
              </w:rPr>
            </w:pPr>
            <w:r w:rsidRPr="00594868">
              <w:rPr>
                <w:rFonts w:ascii="Times New Roman" w:eastAsia="Batang" w:hAnsi="Times New Roman" w:cs="Times New Roman"/>
                <w:b/>
                <w:bCs/>
                <w:i/>
                <w:iCs/>
              </w:rPr>
              <w:t>3</w:t>
            </w:r>
          </w:p>
        </w:tc>
        <w:tc>
          <w:tcPr>
            <w:tcW w:w="779" w:type="pct"/>
            <w:shd w:val="clear" w:color="auto" w:fill="auto"/>
          </w:tcPr>
          <w:p w14:paraId="7292FFBF" w14:textId="77777777" w:rsidR="003B6273" w:rsidRPr="0094193E" w:rsidRDefault="003B6273" w:rsidP="0081244E">
            <w:pPr>
              <w:widowControl w:val="0"/>
              <w:autoSpaceDE w:val="0"/>
              <w:autoSpaceDN w:val="0"/>
              <w:adjustRightInd w:val="0"/>
              <w:spacing w:after="0" w:line="240" w:lineRule="auto"/>
              <w:jc w:val="center"/>
              <w:rPr>
                <w:rFonts w:ascii="Times New Roman" w:eastAsia="Batang" w:hAnsi="Times New Roman" w:cs="Times New Roman"/>
                <w:b/>
                <w:bCs/>
                <w:i/>
                <w:iCs/>
              </w:rPr>
            </w:pPr>
            <w:r w:rsidRPr="0094193E">
              <w:rPr>
                <w:rFonts w:ascii="Times New Roman" w:eastAsia="Batang" w:hAnsi="Times New Roman" w:cs="Times New Roman"/>
                <w:b/>
                <w:bCs/>
                <w:i/>
                <w:iCs/>
              </w:rPr>
              <w:t>4</w:t>
            </w:r>
          </w:p>
        </w:tc>
        <w:tc>
          <w:tcPr>
            <w:tcW w:w="403" w:type="pct"/>
            <w:shd w:val="clear" w:color="auto" w:fill="auto"/>
          </w:tcPr>
          <w:p w14:paraId="0C6A382D" w14:textId="77777777" w:rsidR="003B6273" w:rsidRPr="00EA6272" w:rsidRDefault="003B6273" w:rsidP="0081244E">
            <w:pPr>
              <w:spacing w:after="0" w:line="240" w:lineRule="auto"/>
              <w:jc w:val="center"/>
              <w:rPr>
                <w:rFonts w:ascii="Times New Roman" w:eastAsia="Batang" w:hAnsi="Times New Roman" w:cs="Times New Roman"/>
                <w:b/>
                <w:bCs/>
                <w:i/>
                <w:iCs/>
              </w:rPr>
            </w:pPr>
            <w:r w:rsidRPr="00EA6272">
              <w:rPr>
                <w:rFonts w:ascii="Times New Roman" w:eastAsia="Batang" w:hAnsi="Times New Roman" w:cs="Times New Roman"/>
                <w:b/>
                <w:bCs/>
                <w:i/>
                <w:iCs/>
              </w:rPr>
              <w:t>5</w:t>
            </w:r>
          </w:p>
        </w:tc>
      </w:tr>
      <w:tr w:rsidR="003B6273" w:rsidRPr="00594868" w14:paraId="1B89236B" w14:textId="77777777" w:rsidTr="0081244E">
        <w:trPr>
          <w:trHeight w:val="315"/>
        </w:trPr>
        <w:tc>
          <w:tcPr>
            <w:tcW w:w="3185" w:type="pct"/>
            <w:gridSpan w:val="2"/>
            <w:shd w:val="clear" w:color="auto" w:fill="auto"/>
          </w:tcPr>
          <w:p w14:paraId="1A1C477E" w14:textId="77777777" w:rsidR="003B6273" w:rsidRPr="0094193E" w:rsidRDefault="003B6273" w:rsidP="0081244E">
            <w:pPr>
              <w:widowControl w:val="0"/>
              <w:tabs>
                <w:tab w:val="left" w:pos="6564"/>
              </w:tabs>
              <w:suppressAutoHyphens/>
              <w:autoSpaceDE w:val="0"/>
              <w:autoSpaceDN w:val="0"/>
              <w:adjustRightInd w:val="0"/>
              <w:spacing w:after="0" w:line="240" w:lineRule="auto"/>
              <w:jc w:val="both"/>
              <w:rPr>
                <w:rFonts w:ascii="Times New Roman" w:eastAsia="Batang" w:hAnsi="Times New Roman" w:cs="Batang"/>
                <w:b/>
              </w:rPr>
            </w:pPr>
            <w:r w:rsidRPr="00594868">
              <w:rPr>
                <w:rFonts w:ascii="Times New Roman" w:eastAsia="Batang" w:hAnsi="Times New Roman" w:cs="Batang"/>
                <w:b/>
              </w:rPr>
              <w:t>Раздел 1. Государственная политика в области охраны труда</w:t>
            </w:r>
            <w:r w:rsidRPr="00594868">
              <w:rPr>
                <w:rFonts w:ascii="Times New Roman" w:eastAsia="Batang" w:hAnsi="Times New Roman" w:cs="Batang"/>
                <w:b/>
              </w:rPr>
              <w:tab/>
            </w:r>
          </w:p>
        </w:tc>
        <w:tc>
          <w:tcPr>
            <w:tcW w:w="633" w:type="pct"/>
            <w:shd w:val="clear" w:color="auto" w:fill="auto"/>
            <w:vAlign w:val="center"/>
          </w:tcPr>
          <w:p w14:paraId="49EF7A53" w14:textId="2BC14C81" w:rsidR="003B6273" w:rsidRPr="0094193E" w:rsidRDefault="00F1078D" w:rsidP="0081244E">
            <w:pPr>
              <w:widowControl w:val="0"/>
              <w:suppressAutoHyphens/>
              <w:autoSpaceDE w:val="0"/>
              <w:autoSpaceDN w:val="0"/>
              <w:adjustRightInd w:val="0"/>
              <w:spacing w:after="0" w:line="240" w:lineRule="auto"/>
              <w:jc w:val="center"/>
              <w:rPr>
                <w:rFonts w:ascii="Times New Roman" w:eastAsia="Batang" w:hAnsi="Times New Roman" w:cs="Batang"/>
                <w:b/>
              </w:rPr>
            </w:pPr>
            <w:r>
              <w:rPr>
                <w:rFonts w:ascii="Times New Roman" w:eastAsia="Batang" w:hAnsi="Times New Roman" w:cs="Batang"/>
                <w:b/>
              </w:rPr>
              <w:t>14</w:t>
            </w:r>
            <w:r w:rsidR="003B6273" w:rsidRPr="00594868">
              <w:rPr>
                <w:rFonts w:ascii="Times New Roman" w:eastAsia="Batang" w:hAnsi="Times New Roman" w:cs="Batang"/>
                <w:b/>
              </w:rPr>
              <w:t xml:space="preserve"> / 2</w:t>
            </w:r>
          </w:p>
        </w:tc>
        <w:tc>
          <w:tcPr>
            <w:tcW w:w="779" w:type="pct"/>
            <w:shd w:val="clear" w:color="auto" w:fill="auto"/>
          </w:tcPr>
          <w:p w14:paraId="03349BEC" w14:textId="77777777" w:rsidR="003B6273" w:rsidRPr="0094193E" w:rsidRDefault="003B6273" w:rsidP="0081244E">
            <w:pPr>
              <w:suppressAutoHyphens/>
              <w:spacing w:after="0" w:line="240" w:lineRule="auto"/>
              <w:jc w:val="both"/>
              <w:rPr>
                <w:rFonts w:ascii="Times New Roman" w:eastAsia="Batang" w:hAnsi="Times New Roman" w:cs="Batang"/>
                <w:b/>
              </w:rPr>
            </w:pPr>
          </w:p>
        </w:tc>
        <w:tc>
          <w:tcPr>
            <w:tcW w:w="403" w:type="pct"/>
            <w:shd w:val="clear" w:color="auto" w:fill="auto"/>
          </w:tcPr>
          <w:p w14:paraId="144E5114" w14:textId="77777777" w:rsidR="003B6273" w:rsidRPr="0094193E" w:rsidRDefault="003B6273" w:rsidP="0081244E">
            <w:pPr>
              <w:suppressAutoHyphens/>
              <w:spacing w:after="0" w:line="240" w:lineRule="auto"/>
              <w:jc w:val="both"/>
              <w:rPr>
                <w:rFonts w:ascii="Times New Roman" w:eastAsia="Batang" w:hAnsi="Times New Roman" w:cs="Batang"/>
                <w:b/>
              </w:rPr>
            </w:pPr>
          </w:p>
        </w:tc>
      </w:tr>
      <w:tr w:rsidR="003B6273" w:rsidRPr="00594868" w14:paraId="109ED5DA" w14:textId="77777777" w:rsidTr="0081244E">
        <w:trPr>
          <w:trHeight w:val="170"/>
        </w:trPr>
        <w:tc>
          <w:tcPr>
            <w:tcW w:w="794" w:type="pct"/>
            <w:vMerge w:val="restart"/>
            <w:shd w:val="clear" w:color="auto" w:fill="auto"/>
          </w:tcPr>
          <w:p w14:paraId="77207E5C" w14:textId="77777777" w:rsidR="003B6273" w:rsidRPr="00594868" w:rsidRDefault="003B6273" w:rsidP="0081244E">
            <w:pPr>
              <w:suppressAutoHyphens/>
              <w:spacing w:after="0" w:line="240" w:lineRule="auto"/>
              <w:jc w:val="both"/>
              <w:rPr>
                <w:rFonts w:ascii="Times New Roman" w:eastAsia="Batang" w:hAnsi="Times New Roman" w:cs="Times New Roman"/>
                <w:b/>
              </w:rPr>
            </w:pPr>
            <w:r w:rsidRPr="00594868">
              <w:rPr>
                <w:rFonts w:ascii="Times New Roman" w:eastAsia="Batang" w:hAnsi="Times New Roman" w:cs="Times New Roman"/>
                <w:b/>
              </w:rPr>
              <w:t>Тема 1.1. Требования охраны труд</w:t>
            </w:r>
          </w:p>
        </w:tc>
        <w:tc>
          <w:tcPr>
            <w:tcW w:w="2391" w:type="pct"/>
            <w:shd w:val="clear" w:color="auto" w:fill="auto"/>
          </w:tcPr>
          <w:p w14:paraId="349C7BFE" w14:textId="77777777" w:rsidR="003B6273" w:rsidRPr="0094193E" w:rsidRDefault="003B6273" w:rsidP="0081244E">
            <w:pPr>
              <w:suppressAutoHyphens/>
              <w:spacing w:after="0" w:line="240" w:lineRule="auto"/>
              <w:jc w:val="both"/>
              <w:rPr>
                <w:rFonts w:ascii="Times New Roman" w:eastAsia="Batang" w:hAnsi="Times New Roman" w:cs="Times New Roman"/>
                <w:b/>
              </w:rPr>
            </w:pPr>
            <w:r w:rsidRPr="00594868">
              <w:rPr>
                <w:rFonts w:ascii="Times New Roman" w:eastAsia="Batang" w:hAnsi="Times New Roman" w:cs="Times New Roman"/>
                <w:b/>
              </w:rPr>
              <w:t>Содержание</w:t>
            </w:r>
          </w:p>
        </w:tc>
        <w:tc>
          <w:tcPr>
            <w:tcW w:w="633" w:type="pct"/>
            <w:shd w:val="clear" w:color="auto" w:fill="auto"/>
          </w:tcPr>
          <w:p w14:paraId="724DA0C1" w14:textId="4C6B0328" w:rsidR="003B6273" w:rsidRPr="00594868" w:rsidRDefault="00A07C98" w:rsidP="0081244E">
            <w:pPr>
              <w:suppressAutoHyphens/>
              <w:spacing w:after="0" w:line="240" w:lineRule="auto"/>
              <w:jc w:val="center"/>
              <w:rPr>
                <w:rFonts w:ascii="Times New Roman" w:eastAsia="Batang" w:hAnsi="Times New Roman" w:cs="Times New Roman"/>
                <w:i/>
              </w:rPr>
            </w:pPr>
            <w:r>
              <w:rPr>
                <w:rFonts w:ascii="Times New Roman" w:eastAsia="Batang" w:hAnsi="Times New Roman" w:cs="Times New Roman"/>
                <w:i/>
              </w:rPr>
              <w:t>2</w:t>
            </w:r>
          </w:p>
        </w:tc>
        <w:tc>
          <w:tcPr>
            <w:tcW w:w="779" w:type="pct"/>
            <w:shd w:val="clear" w:color="auto" w:fill="auto"/>
          </w:tcPr>
          <w:p w14:paraId="271CF205" w14:textId="77777777" w:rsidR="003B6273" w:rsidRPr="0094193E" w:rsidRDefault="003B6273" w:rsidP="0081244E">
            <w:pPr>
              <w:suppressAutoHyphens/>
              <w:spacing w:after="0" w:line="240" w:lineRule="auto"/>
              <w:jc w:val="center"/>
              <w:rPr>
                <w:rFonts w:ascii="Times New Roman" w:eastAsia="Batang" w:hAnsi="Times New Roman" w:cs="Times New Roman"/>
                <w:b/>
              </w:rPr>
            </w:pPr>
          </w:p>
        </w:tc>
        <w:tc>
          <w:tcPr>
            <w:tcW w:w="403" w:type="pct"/>
            <w:shd w:val="clear" w:color="auto" w:fill="auto"/>
          </w:tcPr>
          <w:p w14:paraId="1C7D5E7E" w14:textId="77777777" w:rsidR="003B6273" w:rsidRPr="0094193E" w:rsidRDefault="003B6273" w:rsidP="0081244E">
            <w:pPr>
              <w:suppressAutoHyphens/>
              <w:spacing w:after="0" w:line="240" w:lineRule="auto"/>
              <w:jc w:val="both"/>
              <w:rPr>
                <w:rFonts w:ascii="Times New Roman" w:eastAsia="Batang" w:hAnsi="Times New Roman" w:cs="Times New Roman"/>
              </w:rPr>
            </w:pPr>
          </w:p>
        </w:tc>
      </w:tr>
      <w:tr w:rsidR="00C5346E" w:rsidRPr="00594868" w14:paraId="50871F6E" w14:textId="77777777" w:rsidTr="0081244E">
        <w:trPr>
          <w:trHeight w:val="170"/>
        </w:trPr>
        <w:tc>
          <w:tcPr>
            <w:tcW w:w="794" w:type="pct"/>
            <w:vMerge/>
            <w:shd w:val="clear" w:color="auto" w:fill="auto"/>
          </w:tcPr>
          <w:p w14:paraId="387ECA03" w14:textId="77777777" w:rsidR="00C5346E" w:rsidRPr="00594868" w:rsidRDefault="00C5346E">
            <w:pPr>
              <w:suppressAutoHyphens/>
              <w:spacing w:after="0" w:line="240" w:lineRule="auto"/>
              <w:jc w:val="both"/>
              <w:rPr>
                <w:rFonts w:ascii="Times New Roman" w:eastAsia="Batang" w:hAnsi="Times New Roman" w:cs="Times New Roman"/>
                <w:rPrChange w:id="10" w:author="Vlasenko" w:date="2023-02-17T18:56:00Z">
                  <w:rPr>
                    <w:rFonts w:ascii="Times New Roman" w:eastAsia="Times New Roman" w:hAnsi="Times New Roman" w:cs="Times New Roman"/>
                    <w:b/>
                    <w:bCs/>
                    <w:i/>
                    <w:color w:val="000000"/>
                    <w:sz w:val="20"/>
                    <w:szCs w:val="20"/>
                  </w:rPr>
                </w:rPrChange>
              </w:rPr>
              <w:pPrChange w:id="11" w:author="Vlasenko" w:date="2023-02-17T18:56:00Z">
                <w:pPr>
                  <w:spacing w:after="0" w:line="240" w:lineRule="auto"/>
                </w:pPr>
              </w:pPrChange>
            </w:pPr>
          </w:p>
        </w:tc>
        <w:tc>
          <w:tcPr>
            <w:tcW w:w="2391" w:type="pct"/>
            <w:shd w:val="clear" w:color="auto" w:fill="auto"/>
          </w:tcPr>
          <w:p w14:paraId="7318A94E" w14:textId="019453ED" w:rsidR="00C5346E" w:rsidRPr="00594868" w:rsidRDefault="00C5346E" w:rsidP="00613B4B">
            <w:pPr>
              <w:suppressAutoHyphens/>
              <w:spacing w:after="0" w:line="240" w:lineRule="auto"/>
              <w:jc w:val="both"/>
              <w:rPr>
                <w:rFonts w:ascii="Times New Roman" w:eastAsia="Batang" w:hAnsi="Times New Roman" w:cs="Times New Roman"/>
              </w:rPr>
            </w:pPr>
            <w:r w:rsidRPr="0094193E">
              <w:rPr>
                <w:rFonts w:ascii="Times New Roman" w:eastAsia="Batang" w:hAnsi="Times New Roman" w:cs="Times New Roman"/>
              </w:rPr>
              <w:t>Основные направления государственной п</w:t>
            </w:r>
            <w:r w:rsidR="00613B4B">
              <w:rPr>
                <w:rFonts w:ascii="Times New Roman" w:eastAsia="Batang" w:hAnsi="Times New Roman" w:cs="Times New Roman"/>
              </w:rPr>
              <w:t>олитики в области охраны труда</w:t>
            </w:r>
            <w:r w:rsidR="00F1078D" w:rsidRPr="0094193E">
              <w:rPr>
                <w:rFonts w:ascii="Times New Roman" w:eastAsia="Batang" w:hAnsi="Times New Roman" w:cs="Times New Roman"/>
              </w:rPr>
              <w:t xml:space="preserve"> Государственные нормативные требования охраны труда. Законодательство в области охраны труда</w:t>
            </w:r>
            <w:r w:rsidR="00A07C98">
              <w:rPr>
                <w:rFonts w:ascii="Times New Roman" w:eastAsia="Batang" w:hAnsi="Times New Roman" w:cs="Times New Roman"/>
              </w:rPr>
              <w:t>.</w:t>
            </w:r>
            <w:r w:rsidR="00A07C98" w:rsidRPr="0094193E">
              <w:rPr>
                <w:rFonts w:ascii="Times New Roman" w:eastAsia="Batang" w:hAnsi="Times New Roman" w:cs="Times New Roman"/>
              </w:rPr>
              <w:t xml:space="preserve"> Нормативные документы по охране труда и зд</w:t>
            </w:r>
            <w:r w:rsidR="00A07C98">
              <w:rPr>
                <w:rFonts w:ascii="Times New Roman" w:eastAsia="Batang" w:hAnsi="Times New Roman" w:cs="Times New Roman"/>
              </w:rPr>
              <w:t>оровья</w:t>
            </w:r>
            <w:r w:rsidR="00A07C98" w:rsidRPr="00613B4B">
              <w:rPr>
                <w:rFonts w:ascii="Times New Roman" w:eastAsia="Batang" w:hAnsi="Times New Roman" w:cs="Times New Roman"/>
              </w:rPr>
              <w:t xml:space="preserve"> Обязанности работника в области охраны труда</w:t>
            </w:r>
          </w:p>
        </w:tc>
        <w:tc>
          <w:tcPr>
            <w:tcW w:w="633" w:type="pct"/>
            <w:shd w:val="clear" w:color="auto" w:fill="auto"/>
            <w:vAlign w:val="center"/>
          </w:tcPr>
          <w:p w14:paraId="14241BD6" w14:textId="43EC03D3" w:rsidR="00C5346E" w:rsidRPr="00594868" w:rsidRDefault="00613B4B" w:rsidP="0081244E">
            <w:pPr>
              <w:suppressAutoHyphens/>
              <w:spacing w:after="0" w:line="240" w:lineRule="auto"/>
              <w:jc w:val="center"/>
              <w:rPr>
                <w:rFonts w:ascii="Times New Roman" w:eastAsia="Batang" w:hAnsi="Times New Roman" w:cs="Times New Roman"/>
                <w:i/>
              </w:rPr>
            </w:pPr>
            <w:r>
              <w:rPr>
                <w:rFonts w:ascii="Times New Roman" w:eastAsia="Batang" w:hAnsi="Times New Roman" w:cs="Times New Roman"/>
                <w:i/>
              </w:rPr>
              <w:t>2</w:t>
            </w:r>
          </w:p>
        </w:tc>
        <w:tc>
          <w:tcPr>
            <w:tcW w:w="779" w:type="pct"/>
            <w:vMerge w:val="restart"/>
            <w:shd w:val="clear" w:color="auto" w:fill="auto"/>
          </w:tcPr>
          <w:p w14:paraId="3D23F6EA" w14:textId="22F786E4" w:rsidR="00C5346E" w:rsidRPr="00EA6272" w:rsidRDefault="00C5346E" w:rsidP="0081244E">
            <w:pPr>
              <w:spacing w:after="0" w:line="240" w:lineRule="auto"/>
              <w:rPr>
                <w:rFonts w:ascii="Times New Roman" w:eastAsia="Times New Roman" w:hAnsi="Times New Roman" w:cs="Batang"/>
                <w:b/>
              </w:rPr>
            </w:pPr>
            <w:r w:rsidRPr="0094193E">
              <w:rPr>
                <w:rFonts w:ascii="Times New Roman" w:eastAsia="Times New Roman" w:hAnsi="Times New Roman" w:cs="Batang"/>
                <w:b/>
              </w:rPr>
              <w:t>ПК 1.1</w:t>
            </w:r>
            <w:r w:rsidRPr="00EA6272">
              <w:rPr>
                <w:rFonts w:ascii="Times New Roman" w:eastAsia="Times New Roman" w:hAnsi="Times New Roman" w:cs="Batang"/>
                <w:b/>
              </w:rPr>
              <w:t>,</w:t>
            </w:r>
            <w:r w:rsidR="0077776D">
              <w:rPr>
                <w:rFonts w:ascii="Times New Roman" w:eastAsia="Times New Roman" w:hAnsi="Times New Roman" w:cs="Batang"/>
                <w:b/>
              </w:rPr>
              <w:t xml:space="preserve"> </w:t>
            </w:r>
            <w:r w:rsidRPr="00EA6272">
              <w:rPr>
                <w:rFonts w:ascii="Times New Roman" w:eastAsia="Times New Roman" w:hAnsi="Times New Roman" w:cs="Batang"/>
                <w:b/>
              </w:rPr>
              <w:t>ПК 1.2,</w:t>
            </w:r>
          </w:p>
          <w:p w14:paraId="2CC76590" w14:textId="33521696" w:rsidR="00C5346E" w:rsidRPr="00EA6272" w:rsidRDefault="00C5346E" w:rsidP="0081244E">
            <w:pPr>
              <w:spacing w:after="0" w:line="240" w:lineRule="auto"/>
              <w:rPr>
                <w:rFonts w:ascii="Times New Roman" w:eastAsia="Times New Roman" w:hAnsi="Times New Roman" w:cs="Times New Roman"/>
                <w:b/>
                <w:bCs/>
              </w:rPr>
            </w:pPr>
            <w:r w:rsidRPr="0094193E">
              <w:rPr>
                <w:rFonts w:ascii="Times New Roman" w:eastAsia="Times New Roman" w:hAnsi="Times New Roman" w:cs="Times New Roman"/>
                <w:b/>
                <w:bCs/>
              </w:rPr>
              <w:t>ОК 02</w:t>
            </w:r>
            <w:r w:rsidRPr="00EA6272">
              <w:rPr>
                <w:rFonts w:ascii="Times New Roman" w:eastAsia="Times New Roman" w:hAnsi="Times New Roman" w:cs="Times New Roman"/>
                <w:b/>
                <w:bCs/>
              </w:rPr>
              <w:t>,</w:t>
            </w:r>
            <w:r w:rsidR="0077776D">
              <w:rPr>
                <w:rFonts w:ascii="Times New Roman" w:eastAsia="Times New Roman" w:hAnsi="Times New Roman" w:cs="Times New Roman"/>
                <w:b/>
                <w:bCs/>
              </w:rPr>
              <w:t xml:space="preserve"> </w:t>
            </w:r>
            <w:r w:rsidRPr="0094193E">
              <w:rPr>
                <w:rFonts w:ascii="Times New Roman" w:eastAsia="Times New Roman" w:hAnsi="Times New Roman" w:cs="Times New Roman"/>
                <w:b/>
                <w:bCs/>
              </w:rPr>
              <w:t>ОК 07</w:t>
            </w:r>
            <w:r w:rsidRPr="00EA6272">
              <w:rPr>
                <w:rFonts w:ascii="Times New Roman" w:eastAsia="Times New Roman" w:hAnsi="Times New Roman" w:cs="Times New Roman"/>
                <w:b/>
                <w:bCs/>
              </w:rPr>
              <w:t>,</w:t>
            </w:r>
            <w:r w:rsidR="0077776D">
              <w:rPr>
                <w:rFonts w:ascii="Times New Roman" w:eastAsia="Times New Roman" w:hAnsi="Times New Roman" w:cs="Times New Roman"/>
                <w:b/>
                <w:bCs/>
              </w:rPr>
              <w:t xml:space="preserve"> </w:t>
            </w:r>
          </w:p>
          <w:p w14:paraId="78900945" w14:textId="77777777" w:rsidR="00C5346E" w:rsidRPr="0094193E" w:rsidRDefault="00C5346E" w:rsidP="0081244E">
            <w:pPr>
              <w:suppressAutoHyphens/>
              <w:spacing w:after="0" w:line="240" w:lineRule="auto"/>
              <w:rPr>
                <w:rFonts w:ascii="Times New Roman" w:eastAsia="Times New Roman" w:hAnsi="Times New Roman" w:cs="Times New Roman"/>
                <w:b/>
                <w:bCs/>
              </w:rPr>
            </w:pPr>
            <w:r w:rsidRPr="00EA6272">
              <w:rPr>
                <w:rFonts w:ascii="Times New Roman" w:eastAsia="Times New Roman" w:hAnsi="Times New Roman" w:cs="Times New Roman"/>
                <w:b/>
                <w:bCs/>
              </w:rPr>
              <w:t>КК 1</w:t>
            </w:r>
          </w:p>
        </w:tc>
        <w:tc>
          <w:tcPr>
            <w:tcW w:w="403" w:type="pct"/>
            <w:vMerge w:val="restart"/>
            <w:shd w:val="clear" w:color="auto" w:fill="auto"/>
          </w:tcPr>
          <w:p w14:paraId="48C0929A" w14:textId="77777777" w:rsidR="00C5346E" w:rsidRPr="00EA6272" w:rsidRDefault="00C5346E" w:rsidP="0081244E">
            <w:pPr>
              <w:suppressAutoHyphens/>
              <w:spacing w:after="0" w:line="240" w:lineRule="auto"/>
              <w:rPr>
                <w:rFonts w:ascii="Times New Roman" w:eastAsia="Times New Roman" w:hAnsi="Times New Roman" w:cs="Batang"/>
              </w:rPr>
            </w:pPr>
            <w:r w:rsidRPr="00EA6272">
              <w:rPr>
                <w:rFonts w:ascii="Times New Roman" w:eastAsia="Times New Roman" w:hAnsi="Times New Roman" w:cs="Batang"/>
              </w:rPr>
              <w:t>З 1.1.02</w:t>
            </w:r>
          </w:p>
          <w:p w14:paraId="1EC5056C" w14:textId="4ED3F154" w:rsidR="00C5346E" w:rsidRPr="00EA6272" w:rsidRDefault="00C5346E" w:rsidP="0081244E">
            <w:pPr>
              <w:suppressAutoHyphens/>
              <w:spacing w:after="0" w:line="240" w:lineRule="auto"/>
              <w:rPr>
                <w:rFonts w:ascii="Times New Roman" w:eastAsia="Times New Roman" w:hAnsi="Times New Roman" w:cs="Batang"/>
              </w:rPr>
            </w:pPr>
            <w:proofErr w:type="spellStart"/>
            <w:r w:rsidRPr="00EA6272">
              <w:rPr>
                <w:rFonts w:ascii="Times New Roman" w:eastAsia="Times New Roman" w:hAnsi="Times New Roman" w:cs="Batang"/>
                <w:bCs/>
                <w:iCs/>
              </w:rPr>
              <w:t>З</w:t>
            </w:r>
            <w:r w:rsidR="003A1C5D">
              <w:rPr>
                <w:rFonts w:ascii="Times New Roman" w:eastAsia="Times New Roman" w:hAnsi="Times New Roman" w:cs="Batang"/>
                <w:bCs/>
                <w:iCs/>
              </w:rPr>
              <w:t>о</w:t>
            </w:r>
            <w:proofErr w:type="spellEnd"/>
            <w:r w:rsidRPr="00EA6272">
              <w:rPr>
                <w:rFonts w:ascii="Times New Roman" w:eastAsia="Times New Roman" w:hAnsi="Times New Roman" w:cs="Batang"/>
                <w:bCs/>
                <w:iCs/>
              </w:rPr>
              <w:t xml:space="preserve"> 02.01</w:t>
            </w:r>
          </w:p>
          <w:p w14:paraId="076DD428" w14:textId="77777777" w:rsidR="00C5346E" w:rsidRPr="00EA6272" w:rsidRDefault="00C5346E" w:rsidP="0081244E">
            <w:pPr>
              <w:suppressAutoHyphens/>
              <w:spacing w:after="0" w:line="240" w:lineRule="auto"/>
              <w:rPr>
                <w:rFonts w:ascii="Times New Roman" w:eastAsia="Times New Roman" w:hAnsi="Times New Roman" w:cs="Batang"/>
              </w:rPr>
            </w:pPr>
            <w:r w:rsidRPr="00EA6272">
              <w:rPr>
                <w:rFonts w:ascii="Times New Roman" w:eastAsia="Times New Roman" w:hAnsi="Times New Roman" w:cs="Batang"/>
              </w:rPr>
              <w:t>З 1.2.02</w:t>
            </w:r>
          </w:p>
          <w:p w14:paraId="1B70C6CB" w14:textId="33DDF364" w:rsidR="00C5346E" w:rsidRPr="0094193E" w:rsidRDefault="00C5346E" w:rsidP="0081244E">
            <w:pPr>
              <w:widowControl w:val="0"/>
              <w:suppressAutoHyphens/>
              <w:autoSpaceDE w:val="0"/>
              <w:autoSpaceDN w:val="0"/>
              <w:adjustRightInd w:val="0"/>
              <w:spacing w:after="0" w:line="240" w:lineRule="auto"/>
              <w:rPr>
                <w:rFonts w:ascii="Times New Roman" w:eastAsia="Batang" w:hAnsi="Times New Roman" w:cs="Times New Roman"/>
              </w:rPr>
            </w:pPr>
            <w:proofErr w:type="spellStart"/>
            <w:r w:rsidRPr="00EA6272">
              <w:rPr>
                <w:rFonts w:ascii="Times New Roman" w:eastAsia="Times New Roman" w:hAnsi="Times New Roman" w:cs="Times New Roman"/>
                <w:bCs/>
                <w:iCs/>
              </w:rPr>
              <w:t>З</w:t>
            </w:r>
            <w:r w:rsidR="003A1C5D">
              <w:rPr>
                <w:rFonts w:ascii="Times New Roman" w:eastAsia="Times New Roman" w:hAnsi="Times New Roman" w:cs="Times New Roman"/>
                <w:bCs/>
                <w:iCs/>
              </w:rPr>
              <w:t>о</w:t>
            </w:r>
            <w:proofErr w:type="spellEnd"/>
            <w:r w:rsidRPr="00EA6272">
              <w:rPr>
                <w:rFonts w:ascii="Times New Roman" w:eastAsia="Times New Roman" w:hAnsi="Times New Roman" w:cs="Times New Roman"/>
                <w:bCs/>
                <w:iCs/>
              </w:rPr>
              <w:t xml:space="preserve"> 07.02</w:t>
            </w:r>
          </w:p>
        </w:tc>
      </w:tr>
      <w:tr w:rsidR="00C5346E" w:rsidRPr="00594868" w14:paraId="5138BBE2" w14:textId="77777777" w:rsidTr="0081244E">
        <w:trPr>
          <w:trHeight w:val="170"/>
        </w:trPr>
        <w:tc>
          <w:tcPr>
            <w:tcW w:w="794" w:type="pct"/>
            <w:vMerge/>
            <w:shd w:val="clear" w:color="auto" w:fill="auto"/>
          </w:tcPr>
          <w:p w14:paraId="6ACD95F3" w14:textId="77777777" w:rsidR="00C5346E" w:rsidRPr="00594868" w:rsidRDefault="00C5346E">
            <w:pPr>
              <w:suppressAutoHyphens/>
              <w:spacing w:after="0" w:line="240" w:lineRule="auto"/>
              <w:jc w:val="both"/>
              <w:rPr>
                <w:rFonts w:ascii="Times New Roman" w:eastAsia="Batang" w:hAnsi="Times New Roman" w:cs="Times New Roman"/>
                <w:rPrChange w:id="12" w:author="Vlasenko" w:date="2023-02-17T18:56:00Z">
                  <w:rPr>
                    <w:rFonts w:ascii="Times New Roman" w:eastAsia="Times New Roman" w:hAnsi="Times New Roman" w:cs="Times New Roman"/>
                    <w:b/>
                    <w:bCs/>
                    <w:i/>
                    <w:color w:val="000000"/>
                    <w:sz w:val="20"/>
                    <w:szCs w:val="20"/>
                  </w:rPr>
                </w:rPrChange>
              </w:rPr>
              <w:pPrChange w:id="13" w:author="Vlasenko" w:date="2023-02-17T18:56:00Z">
                <w:pPr>
                  <w:spacing w:after="0" w:line="240" w:lineRule="auto"/>
                </w:pPr>
              </w:pPrChange>
            </w:pPr>
          </w:p>
        </w:tc>
        <w:tc>
          <w:tcPr>
            <w:tcW w:w="2391" w:type="pct"/>
            <w:shd w:val="clear" w:color="auto" w:fill="auto"/>
          </w:tcPr>
          <w:p w14:paraId="6BFE870E" w14:textId="11599130" w:rsidR="00C5346E" w:rsidRPr="00594868" w:rsidRDefault="00C5346E" w:rsidP="00613B4B">
            <w:pPr>
              <w:suppressAutoHyphens/>
              <w:spacing w:after="0" w:line="240" w:lineRule="auto"/>
              <w:jc w:val="both"/>
              <w:rPr>
                <w:rFonts w:ascii="Times New Roman" w:eastAsia="Batang" w:hAnsi="Times New Roman" w:cs="Times New Roman"/>
              </w:rPr>
            </w:pPr>
          </w:p>
        </w:tc>
        <w:tc>
          <w:tcPr>
            <w:tcW w:w="633" w:type="pct"/>
            <w:shd w:val="clear" w:color="auto" w:fill="auto"/>
            <w:vAlign w:val="center"/>
          </w:tcPr>
          <w:p w14:paraId="1E9026FD" w14:textId="4064F94C" w:rsidR="00C5346E" w:rsidRPr="00594868" w:rsidRDefault="00C5346E" w:rsidP="0081244E">
            <w:pPr>
              <w:suppressAutoHyphens/>
              <w:spacing w:after="0" w:line="240" w:lineRule="auto"/>
              <w:jc w:val="center"/>
              <w:rPr>
                <w:rFonts w:ascii="Times New Roman" w:eastAsia="Batang" w:hAnsi="Times New Roman" w:cs="Times New Roman"/>
                <w:i/>
              </w:rPr>
            </w:pPr>
          </w:p>
        </w:tc>
        <w:tc>
          <w:tcPr>
            <w:tcW w:w="779" w:type="pct"/>
            <w:vMerge/>
            <w:shd w:val="clear" w:color="auto" w:fill="auto"/>
          </w:tcPr>
          <w:p w14:paraId="2CC22584" w14:textId="3290C50D" w:rsidR="00C5346E" w:rsidRPr="00DF6010" w:rsidRDefault="00C5346E" w:rsidP="0081244E">
            <w:pPr>
              <w:widowControl w:val="0"/>
              <w:autoSpaceDE w:val="0"/>
              <w:autoSpaceDN w:val="0"/>
              <w:adjustRightInd w:val="0"/>
              <w:spacing w:after="0" w:line="240" w:lineRule="auto"/>
              <w:rPr>
                <w:rFonts w:ascii="Times New Roman" w:eastAsia="Batang" w:hAnsi="Times New Roman" w:cs="Times New Roman"/>
                <w:b/>
              </w:rPr>
            </w:pPr>
          </w:p>
        </w:tc>
        <w:tc>
          <w:tcPr>
            <w:tcW w:w="403" w:type="pct"/>
            <w:vMerge/>
            <w:shd w:val="clear" w:color="auto" w:fill="auto"/>
          </w:tcPr>
          <w:p w14:paraId="13FFA3B9" w14:textId="0EDC4005" w:rsidR="00C5346E" w:rsidRPr="0094193E" w:rsidRDefault="00C5346E" w:rsidP="0081244E">
            <w:pPr>
              <w:widowControl w:val="0"/>
              <w:suppressAutoHyphens/>
              <w:autoSpaceDE w:val="0"/>
              <w:autoSpaceDN w:val="0"/>
              <w:adjustRightInd w:val="0"/>
              <w:spacing w:after="0" w:line="240" w:lineRule="auto"/>
              <w:rPr>
                <w:rFonts w:ascii="Times New Roman" w:eastAsia="Batang" w:hAnsi="Times New Roman" w:cs="Times New Roman"/>
              </w:rPr>
            </w:pPr>
          </w:p>
        </w:tc>
      </w:tr>
      <w:tr w:rsidR="00C5346E" w:rsidRPr="00594868" w14:paraId="6872A639" w14:textId="77777777" w:rsidTr="0081244E">
        <w:trPr>
          <w:trHeight w:val="170"/>
        </w:trPr>
        <w:tc>
          <w:tcPr>
            <w:tcW w:w="794" w:type="pct"/>
            <w:vMerge/>
            <w:shd w:val="clear" w:color="auto" w:fill="auto"/>
          </w:tcPr>
          <w:p w14:paraId="088CB87A" w14:textId="77777777" w:rsidR="00C5346E" w:rsidRPr="00594868" w:rsidRDefault="00C5346E">
            <w:pPr>
              <w:suppressAutoHyphens/>
              <w:spacing w:after="0" w:line="240" w:lineRule="auto"/>
              <w:jc w:val="both"/>
              <w:rPr>
                <w:rFonts w:ascii="Times New Roman" w:eastAsia="Batang" w:hAnsi="Times New Roman" w:cs="Times New Roman"/>
                <w:rPrChange w:id="14" w:author="Vlasenko" w:date="2023-02-17T18:56:00Z">
                  <w:rPr>
                    <w:rFonts w:ascii="Times New Roman" w:hAnsi="Times New Roman" w:cs="Times New Roman"/>
                    <w:b/>
                    <w:bCs/>
                    <w:i/>
                  </w:rPr>
                </w:rPrChange>
              </w:rPr>
              <w:pPrChange w:id="15" w:author="Vlasenko" w:date="2023-02-17T18:56:00Z">
                <w:pPr>
                  <w:spacing w:after="0" w:line="240" w:lineRule="auto"/>
                </w:pPr>
              </w:pPrChange>
            </w:pPr>
          </w:p>
        </w:tc>
        <w:tc>
          <w:tcPr>
            <w:tcW w:w="2391" w:type="pct"/>
            <w:shd w:val="clear" w:color="auto" w:fill="auto"/>
          </w:tcPr>
          <w:p w14:paraId="198DDEF7" w14:textId="77777777" w:rsidR="00C5346E" w:rsidRPr="00594868" w:rsidRDefault="00C5346E" w:rsidP="0081244E">
            <w:pPr>
              <w:suppressAutoHyphens/>
              <w:spacing w:after="0" w:line="240" w:lineRule="auto"/>
              <w:jc w:val="both"/>
              <w:rPr>
                <w:rFonts w:ascii="Times New Roman" w:eastAsia="Batang" w:hAnsi="Times New Roman" w:cs="Times New Roman"/>
                <w:b/>
              </w:rPr>
            </w:pPr>
            <w:r w:rsidRPr="00594868">
              <w:rPr>
                <w:rFonts w:ascii="Times New Roman" w:eastAsia="Batang" w:hAnsi="Times New Roman" w:cs="Times New Roman"/>
                <w:b/>
              </w:rPr>
              <w:t>В том числе практических занятий и лабораторных работ</w:t>
            </w:r>
          </w:p>
        </w:tc>
        <w:tc>
          <w:tcPr>
            <w:tcW w:w="633" w:type="pct"/>
            <w:shd w:val="clear" w:color="auto" w:fill="auto"/>
            <w:vAlign w:val="center"/>
          </w:tcPr>
          <w:p w14:paraId="72AF5782" w14:textId="77777777" w:rsidR="00C5346E" w:rsidRPr="0094193E" w:rsidRDefault="00C5346E" w:rsidP="0081244E">
            <w:pPr>
              <w:suppressAutoHyphens/>
              <w:spacing w:after="0" w:line="240" w:lineRule="auto"/>
              <w:jc w:val="center"/>
              <w:rPr>
                <w:rFonts w:ascii="Times New Roman" w:eastAsia="Batang" w:hAnsi="Times New Roman" w:cs="Times New Roman"/>
                <w:i/>
              </w:rPr>
            </w:pPr>
          </w:p>
        </w:tc>
        <w:tc>
          <w:tcPr>
            <w:tcW w:w="779" w:type="pct"/>
            <w:vMerge/>
            <w:shd w:val="clear" w:color="auto" w:fill="auto"/>
          </w:tcPr>
          <w:p w14:paraId="4BBD15C1" w14:textId="77777777" w:rsidR="00C5346E" w:rsidRPr="0094193E" w:rsidRDefault="00C5346E" w:rsidP="0081244E">
            <w:pPr>
              <w:suppressAutoHyphens/>
              <w:spacing w:after="0" w:line="240" w:lineRule="auto"/>
              <w:rPr>
                <w:rFonts w:ascii="Times New Roman" w:eastAsia="Batang" w:hAnsi="Times New Roman" w:cs="Times New Roman"/>
                <w:b/>
              </w:rPr>
            </w:pPr>
          </w:p>
        </w:tc>
        <w:tc>
          <w:tcPr>
            <w:tcW w:w="403" w:type="pct"/>
            <w:vMerge/>
            <w:shd w:val="clear" w:color="auto" w:fill="auto"/>
          </w:tcPr>
          <w:p w14:paraId="2FF86CCC" w14:textId="77777777" w:rsidR="00C5346E" w:rsidRPr="0094193E" w:rsidRDefault="00C5346E" w:rsidP="0081244E">
            <w:pPr>
              <w:suppressAutoHyphens/>
              <w:spacing w:after="0" w:line="240" w:lineRule="auto"/>
              <w:jc w:val="both"/>
              <w:rPr>
                <w:rFonts w:ascii="Times New Roman" w:eastAsia="Batang" w:hAnsi="Times New Roman" w:cs="Times New Roman"/>
              </w:rPr>
            </w:pPr>
          </w:p>
        </w:tc>
      </w:tr>
      <w:tr w:rsidR="00C5346E" w:rsidRPr="00594868" w14:paraId="5DDC9B6C" w14:textId="77777777" w:rsidTr="0081244E">
        <w:trPr>
          <w:trHeight w:val="170"/>
        </w:trPr>
        <w:tc>
          <w:tcPr>
            <w:tcW w:w="794" w:type="pct"/>
            <w:vMerge/>
            <w:shd w:val="clear" w:color="auto" w:fill="auto"/>
          </w:tcPr>
          <w:p w14:paraId="115FC9ED" w14:textId="77777777" w:rsidR="00C5346E" w:rsidRPr="00594868" w:rsidRDefault="00C5346E">
            <w:pPr>
              <w:suppressAutoHyphens/>
              <w:spacing w:after="0" w:line="240" w:lineRule="auto"/>
              <w:jc w:val="both"/>
              <w:rPr>
                <w:rFonts w:ascii="Times New Roman" w:eastAsia="Batang" w:hAnsi="Times New Roman" w:cs="Times New Roman"/>
                <w:rPrChange w:id="16" w:author="Vlasenko" w:date="2023-02-17T18:56:00Z">
                  <w:rPr>
                    <w:rFonts w:ascii="Times New Roman" w:hAnsi="Times New Roman" w:cs="Times New Roman"/>
                    <w:b/>
                    <w:bCs/>
                  </w:rPr>
                </w:rPrChange>
              </w:rPr>
              <w:pPrChange w:id="17" w:author="Vlasenko" w:date="2023-02-17T18:56:00Z">
                <w:pPr>
                  <w:spacing w:after="0" w:line="240" w:lineRule="auto"/>
                </w:pPr>
              </w:pPrChange>
            </w:pPr>
          </w:p>
        </w:tc>
        <w:tc>
          <w:tcPr>
            <w:tcW w:w="2391" w:type="pct"/>
            <w:shd w:val="clear" w:color="auto" w:fill="auto"/>
          </w:tcPr>
          <w:p w14:paraId="22D24E2F" w14:textId="77777777" w:rsidR="00C5346E" w:rsidRPr="0094193E" w:rsidRDefault="00C5346E" w:rsidP="0081244E">
            <w:pPr>
              <w:widowControl w:val="0"/>
              <w:autoSpaceDE w:val="0"/>
              <w:autoSpaceDN w:val="0"/>
              <w:adjustRightInd w:val="0"/>
              <w:spacing w:after="200" w:line="276" w:lineRule="auto"/>
              <w:rPr>
                <w:rFonts w:ascii="Times New Roman" w:eastAsia="Batang" w:hAnsi="Times New Roman" w:cs="Times New Roman"/>
              </w:rPr>
            </w:pPr>
            <w:r w:rsidRPr="00594868">
              <w:rPr>
                <w:rFonts w:ascii="Times New Roman" w:eastAsia="Batang" w:hAnsi="Times New Roman" w:cs="Times New Roman"/>
                <w:b/>
              </w:rPr>
              <w:t>Самостоятельная работа обучающихся</w:t>
            </w:r>
          </w:p>
        </w:tc>
        <w:tc>
          <w:tcPr>
            <w:tcW w:w="633" w:type="pct"/>
            <w:shd w:val="clear" w:color="auto" w:fill="auto"/>
            <w:vAlign w:val="center"/>
          </w:tcPr>
          <w:p w14:paraId="790E26AE" w14:textId="77777777" w:rsidR="00C5346E" w:rsidRPr="0094193E" w:rsidRDefault="00C5346E" w:rsidP="0081244E">
            <w:pPr>
              <w:suppressAutoHyphens/>
              <w:spacing w:after="0" w:line="240" w:lineRule="auto"/>
              <w:jc w:val="center"/>
              <w:rPr>
                <w:rFonts w:ascii="Times New Roman" w:eastAsia="Batang" w:hAnsi="Times New Roman" w:cs="Times New Roman"/>
                <w:i/>
              </w:rPr>
            </w:pPr>
          </w:p>
        </w:tc>
        <w:tc>
          <w:tcPr>
            <w:tcW w:w="779" w:type="pct"/>
            <w:vMerge/>
            <w:shd w:val="clear" w:color="auto" w:fill="auto"/>
          </w:tcPr>
          <w:p w14:paraId="2EEED799" w14:textId="77777777" w:rsidR="00C5346E" w:rsidRPr="00DF6010" w:rsidRDefault="00C5346E" w:rsidP="0081244E">
            <w:pPr>
              <w:suppressAutoHyphens/>
              <w:spacing w:after="0" w:line="240" w:lineRule="auto"/>
              <w:rPr>
                <w:rFonts w:ascii="Times New Roman" w:eastAsia="Batang" w:hAnsi="Times New Roman" w:cs="Times New Roman"/>
                <w:b/>
              </w:rPr>
            </w:pPr>
          </w:p>
        </w:tc>
        <w:tc>
          <w:tcPr>
            <w:tcW w:w="403" w:type="pct"/>
            <w:vMerge/>
            <w:shd w:val="clear" w:color="auto" w:fill="auto"/>
          </w:tcPr>
          <w:p w14:paraId="1BD1E220" w14:textId="77777777" w:rsidR="00C5346E" w:rsidRPr="0094193E" w:rsidRDefault="00C5346E" w:rsidP="0081244E">
            <w:pPr>
              <w:suppressAutoHyphens/>
              <w:spacing w:after="0" w:line="240" w:lineRule="auto"/>
              <w:jc w:val="both"/>
              <w:rPr>
                <w:rFonts w:ascii="Times New Roman" w:eastAsia="Batang" w:hAnsi="Times New Roman" w:cs="Times New Roman"/>
              </w:rPr>
            </w:pPr>
          </w:p>
        </w:tc>
      </w:tr>
      <w:tr w:rsidR="003B6273" w:rsidRPr="00594868" w14:paraId="2B0ECA77" w14:textId="77777777" w:rsidTr="0081244E">
        <w:trPr>
          <w:trHeight w:val="170"/>
        </w:trPr>
        <w:tc>
          <w:tcPr>
            <w:tcW w:w="794" w:type="pct"/>
            <w:vMerge w:val="restart"/>
            <w:shd w:val="clear" w:color="auto" w:fill="auto"/>
          </w:tcPr>
          <w:p w14:paraId="7343681B" w14:textId="77777777" w:rsidR="003B6273" w:rsidRPr="00594868" w:rsidRDefault="003B6273" w:rsidP="0081244E">
            <w:pPr>
              <w:suppressAutoHyphens/>
              <w:spacing w:after="0" w:line="240" w:lineRule="auto"/>
              <w:rPr>
                <w:rFonts w:ascii="Times New Roman" w:eastAsia="Batang" w:hAnsi="Times New Roman" w:cs="Times New Roman"/>
                <w:b/>
              </w:rPr>
            </w:pPr>
            <w:r w:rsidRPr="0094193E">
              <w:rPr>
                <w:rFonts w:ascii="Times New Roman" w:eastAsia="Batang" w:hAnsi="Times New Roman" w:cs="Times New Roman"/>
                <w:b/>
              </w:rPr>
              <w:t>Тема 1.2. Обеспечение прав работников на охрану труда</w:t>
            </w:r>
          </w:p>
        </w:tc>
        <w:tc>
          <w:tcPr>
            <w:tcW w:w="2391" w:type="pct"/>
            <w:shd w:val="clear" w:color="auto" w:fill="auto"/>
          </w:tcPr>
          <w:p w14:paraId="7BFDC6E5" w14:textId="77777777" w:rsidR="003B6273" w:rsidRPr="00594868" w:rsidRDefault="003B6273" w:rsidP="0081244E">
            <w:pPr>
              <w:suppressAutoHyphens/>
              <w:spacing w:after="0" w:line="240" w:lineRule="auto"/>
              <w:jc w:val="both"/>
              <w:rPr>
                <w:rFonts w:ascii="Times New Roman" w:eastAsia="Batang" w:hAnsi="Times New Roman" w:cs="Times New Roman"/>
                <w:b/>
              </w:rPr>
            </w:pPr>
            <w:r w:rsidRPr="00594868">
              <w:rPr>
                <w:rFonts w:ascii="Times New Roman" w:eastAsia="Batang" w:hAnsi="Times New Roman" w:cs="Times New Roman"/>
                <w:b/>
              </w:rPr>
              <w:t>Содержание</w:t>
            </w:r>
          </w:p>
        </w:tc>
        <w:tc>
          <w:tcPr>
            <w:tcW w:w="633" w:type="pct"/>
            <w:shd w:val="clear" w:color="auto" w:fill="auto"/>
            <w:vAlign w:val="center"/>
          </w:tcPr>
          <w:p w14:paraId="51C43F65" w14:textId="31EF5D55" w:rsidR="003B6273" w:rsidRPr="00594868" w:rsidRDefault="00F1078D" w:rsidP="0081244E">
            <w:pPr>
              <w:suppressAutoHyphens/>
              <w:spacing w:after="0" w:line="240" w:lineRule="auto"/>
              <w:jc w:val="center"/>
              <w:rPr>
                <w:rFonts w:ascii="Times New Roman" w:eastAsia="Batang" w:hAnsi="Times New Roman" w:cs="Times New Roman"/>
                <w:i/>
              </w:rPr>
            </w:pPr>
            <w:r>
              <w:rPr>
                <w:rFonts w:ascii="Times New Roman" w:eastAsia="Batang" w:hAnsi="Times New Roman" w:cs="Times New Roman"/>
                <w:i/>
              </w:rPr>
              <w:t>4</w:t>
            </w:r>
          </w:p>
        </w:tc>
        <w:tc>
          <w:tcPr>
            <w:tcW w:w="779" w:type="pct"/>
            <w:shd w:val="clear" w:color="auto" w:fill="auto"/>
          </w:tcPr>
          <w:p w14:paraId="70C0D76F" w14:textId="77777777" w:rsidR="003B6273" w:rsidRPr="00DF6010" w:rsidRDefault="003B6273" w:rsidP="0081244E">
            <w:pPr>
              <w:suppressAutoHyphens/>
              <w:spacing w:after="0" w:line="240" w:lineRule="auto"/>
              <w:rPr>
                <w:rFonts w:ascii="Times New Roman" w:eastAsia="Batang" w:hAnsi="Times New Roman" w:cs="Times New Roman"/>
                <w:b/>
              </w:rPr>
            </w:pPr>
          </w:p>
        </w:tc>
        <w:tc>
          <w:tcPr>
            <w:tcW w:w="403" w:type="pct"/>
            <w:shd w:val="clear" w:color="auto" w:fill="auto"/>
          </w:tcPr>
          <w:p w14:paraId="3115C40C" w14:textId="77777777" w:rsidR="003B6273" w:rsidRPr="00DF6010" w:rsidRDefault="003B6273" w:rsidP="0081244E">
            <w:pPr>
              <w:suppressAutoHyphens/>
              <w:spacing w:after="0" w:line="240" w:lineRule="auto"/>
              <w:jc w:val="both"/>
              <w:rPr>
                <w:rFonts w:ascii="Times New Roman" w:eastAsia="Batang" w:hAnsi="Times New Roman" w:cs="Times New Roman"/>
              </w:rPr>
            </w:pPr>
          </w:p>
        </w:tc>
      </w:tr>
      <w:tr w:rsidR="00681ECF" w:rsidRPr="00594868" w14:paraId="2ED4B891" w14:textId="77777777" w:rsidTr="0081244E">
        <w:trPr>
          <w:trHeight w:val="170"/>
        </w:trPr>
        <w:tc>
          <w:tcPr>
            <w:tcW w:w="794" w:type="pct"/>
            <w:vMerge/>
            <w:shd w:val="clear" w:color="auto" w:fill="auto"/>
          </w:tcPr>
          <w:p w14:paraId="717A035B" w14:textId="77777777" w:rsidR="00681ECF" w:rsidRPr="00594868" w:rsidRDefault="00681ECF">
            <w:pPr>
              <w:suppressAutoHyphens/>
              <w:spacing w:after="0" w:line="240" w:lineRule="auto"/>
              <w:jc w:val="both"/>
              <w:rPr>
                <w:rFonts w:ascii="Times New Roman" w:eastAsia="Batang" w:hAnsi="Times New Roman" w:cs="Times New Roman"/>
                <w:rPrChange w:id="18" w:author="Vlasenko" w:date="2023-02-17T18:56:00Z">
                  <w:rPr>
                    <w:rFonts w:ascii="Times New Roman" w:hAnsi="Times New Roman" w:cs="Times New Roman"/>
                    <w:b/>
                    <w:bCs/>
                  </w:rPr>
                </w:rPrChange>
              </w:rPr>
              <w:pPrChange w:id="19" w:author="Vlasenko" w:date="2023-02-17T18:56:00Z">
                <w:pPr>
                  <w:spacing w:after="0" w:line="240" w:lineRule="auto"/>
                </w:pPr>
              </w:pPrChange>
            </w:pPr>
          </w:p>
        </w:tc>
        <w:tc>
          <w:tcPr>
            <w:tcW w:w="2391" w:type="pct"/>
            <w:shd w:val="clear" w:color="auto" w:fill="auto"/>
          </w:tcPr>
          <w:p w14:paraId="70DFA8E0" w14:textId="7328A8BF" w:rsidR="00681ECF" w:rsidRPr="00594868" w:rsidRDefault="00681ECF" w:rsidP="0081244E">
            <w:pPr>
              <w:suppressAutoHyphens/>
              <w:spacing w:after="0" w:line="240" w:lineRule="auto"/>
              <w:jc w:val="both"/>
              <w:rPr>
                <w:rFonts w:ascii="Times New Roman" w:eastAsia="Batang" w:hAnsi="Times New Roman" w:cs="Times New Roman"/>
              </w:rPr>
            </w:pPr>
            <w:r w:rsidRPr="00594868">
              <w:rPr>
                <w:rFonts w:ascii="Times New Roman" w:eastAsia="Batang" w:hAnsi="Times New Roman" w:cs="Times New Roman"/>
              </w:rPr>
              <w:t>Право и гарантии работника на труд, отвечающий требованиям бе</w:t>
            </w:r>
            <w:r>
              <w:rPr>
                <w:rFonts w:ascii="Times New Roman" w:eastAsia="Batang" w:hAnsi="Times New Roman" w:cs="Times New Roman"/>
              </w:rPr>
              <w:t>зо</w:t>
            </w:r>
            <w:r w:rsidRPr="00594868">
              <w:rPr>
                <w:rFonts w:ascii="Times New Roman" w:eastAsia="Batang" w:hAnsi="Times New Roman" w:cs="Times New Roman"/>
              </w:rPr>
              <w:t>пасности труда. Обеспечение работников средствами индивидуальной защиты.</w:t>
            </w:r>
            <w:r w:rsidR="00F1078D" w:rsidRPr="00594868">
              <w:rPr>
                <w:rFonts w:ascii="Times New Roman" w:eastAsia="Batang" w:hAnsi="Times New Roman" w:cs="Times New Roman"/>
                <w:bCs/>
              </w:rPr>
              <w:t xml:space="preserve"> Производственный травматизм и профессиональные заболевания: основные термины, определения и понятия.</w:t>
            </w:r>
          </w:p>
        </w:tc>
        <w:tc>
          <w:tcPr>
            <w:tcW w:w="633" w:type="pct"/>
            <w:shd w:val="clear" w:color="auto" w:fill="auto"/>
            <w:vAlign w:val="center"/>
          </w:tcPr>
          <w:p w14:paraId="4F5E8C17" w14:textId="77777777" w:rsidR="00681ECF" w:rsidRPr="00594868" w:rsidRDefault="00681ECF" w:rsidP="0081244E">
            <w:pPr>
              <w:suppressAutoHyphens/>
              <w:spacing w:after="0" w:line="240" w:lineRule="auto"/>
              <w:jc w:val="center"/>
              <w:rPr>
                <w:rFonts w:ascii="Times New Roman" w:eastAsia="Batang" w:hAnsi="Times New Roman" w:cs="Times New Roman"/>
                <w:i/>
              </w:rPr>
            </w:pPr>
            <w:r w:rsidRPr="00594868">
              <w:rPr>
                <w:rFonts w:ascii="Times New Roman" w:eastAsia="Batang" w:hAnsi="Times New Roman" w:cs="Times New Roman"/>
                <w:i/>
              </w:rPr>
              <w:t>2</w:t>
            </w:r>
          </w:p>
        </w:tc>
        <w:tc>
          <w:tcPr>
            <w:tcW w:w="779" w:type="pct"/>
            <w:vMerge w:val="restart"/>
            <w:shd w:val="clear" w:color="auto" w:fill="auto"/>
          </w:tcPr>
          <w:p w14:paraId="7593CCF0" w14:textId="77777777" w:rsidR="00681ECF" w:rsidRPr="00681ECF" w:rsidRDefault="00681ECF" w:rsidP="00681ECF">
            <w:pPr>
              <w:spacing w:after="0" w:line="240" w:lineRule="auto"/>
              <w:rPr>
                <w:rFonts w:ascii="Times New Roman" w:eastAsia="Times New Roman" w:hAnsi="Times New Roman" w:cs="Times New Roman"/>
                <w:b/>
                <w:bCs/>
              </w:rPr>
            </w:pPr>
            <w:r w:rsidRPr="00681ECF">
              <w:rPr>
                <w:rFonts w:ascii="Times New Roman" w:eastAsia="Times New Roman" w:hAnsi="Times New Roman" w:cs="Times New Roman"/>
                <w:b/>
                <w:bCs/>
              </w:rPr>
              <w:t>ПК 4.1</w:t>
            </w:r>
          </w:p>
          <w:p w14:paraId="25D313E5" w14:textId="5AADD390" w:rsidR="00681ECF" w:rsidRPr="00DF6010" w:rsidRDefault="00681ECF" w:rsidP="00681ECF">
            <w:pPr>
              <w:spacing w:after="0" w:line="240" w:lineRule="auto"/>
              <w:rPr>
                <w:rFonts w:ascii="Times New Roman" w:eastAsia="Times New Roman" w:hAnsi="Times New Roman" w:cs="Times New Roman"/>
                <w:b/>
                <w:bCs/>
              </w:rPr>
            </w:pPr>
            <w:r w:rsidRPr="0094193E">
              <w:rPr>
                <w:rFonts w:ascii="Times New Roman" w:eastAsia="Times New Roman" w:hAnsi="Times New Roman" w:cs="Times New Roman"/>
                <w:b/>
                <w:bCs/>
              </w:rPr>
              <w:t>ОК 07</w:t>
            </w:r>
          </w:p>
          <w:p w14:paraId="79312BCA" w14:textId="77777777" w:rsidR="00681ECF" w:rsidRPr="00DF6010" w:rsidRDefault="00681ECF" w:rsidP="0081244E">
            <w:pPr>
              <w:suppressAutoHyphens/>
              <w:spacing w:after="0" w:line="240" w:lineRule="auto"/>
              <w:rPr>
                <w:rFonts w:ascii="Times New Roman" w:eastAsia="Batang" w:hAnsi="Times New Roman" w:cs="Times New Roman"/>
                <w:b/>
              </w:rPr>
            </w:pPr>
          </w:p>
        </w:tc>
        <w:tc>
          <w:tcPr>
            <w:tcW w:w="403" w:type="pct"/>
            <w:vMerge w:val="restart"/>
            <w:shd w:val="clear" w:color="auto" w:fill="auto"/>
          </w:tcPr>
          <w:p w14:paraId="6E69D1A0" w14:textId="77777777" w:rsidR="00681ECF" w:rsidRPr="00DF6010" w:rsidRDefault="00681ECF" w:rsidP="0081244E">
            <w:pPr>
              <w:suppressAutoHyphens/>
              <w:spacing w:after="0" w:line="240" w:lineRule="auto"/>
              <w:rPr>
                <w:rFonts w:ascii="Times New Roman" w:eastAsia="Times New Roman" w:hAnsi="Times New Roman" w:cs="Batang"/>
              </w:rPr>
            </w:pPr>
            <w:r w:rsidRPr="00DF6010">
              <w:rPr>
                <w:rFonts w:ascii="Times New Roman" w:eastAsia="Times New Roman" w:hAnsi="Times New Roman" w:cs="Batang"/>
                <w:iCs/>
              </w:rPr>
              <w:t>З 4.1.04</w:t>
            </w:r>
          </w:p>
          <w:p w14:paraId="6C9BE0E2" w14:textId="77777777" w:rsidR="00681ECF" w:rsidRPr="00DF6010" w:rsidRDefault="00681ECF" w:rsidP="0081244E">
            <w:pPr>
              <w:suppressAutoHyphens/>
              <w:spacing w:after="0" w:line="240" w:lineRule="auto"/>
              <w:rPr>
                <w:rFonts w:ascii="Times New Roman" w:eastAsia="Times New Roman" w:hAnsi="Times New Roman" w:cs="Batang"/>
              </w:rPr>
            </w:pPr>
            <w:r w:rsidRPr="00DF6010">
              <w:rPr>
                <w:rFonts w:ascii="Times New Roman" w:eastAsia="Times New Roman" w:hAnsi="Times New Roman" w:cs="Batang"/>
                <w:iCs/>
              </w:rPr>
              <w:t>З 4.1.05</w:t>
            </w:r>
          </w:p>
          <w:p w14:paraId="330F1E63" w14:textId="77777777" w:rsidR="00681ECF" w:rsidRPr="00DF6010" w:rsidRDefault="00681ECF" w:rsidP="0081244E">
            <w:pPr>
              <w:suppressAutoHyphens/>
              <w:spacing w:after="0" w:line="240" w:lineRule="auto"/>
              <w:rPr>
                <w:rFonts w:ascii="Times New Roman" w:eastAsia="Times New Roman" w:hAnsi="Times New Roman" w:cs="Batang"/>
              </w:rPr>
            </w:pPr>
            <w:r w:rsidRPr="00DF6010">
              <w:rPr>
                <w:rFonts w:ascii="Times New Roman" w:eastAsia="Times New Roman" w:hAnsi="Times New Roman" w:cs="Batang"/>
                <w:iCs/>
              </w:rPr>
              <w:t>З 4.1.06</w:t>
            </w:r>
          </w:p>
          <w:p w14:paraId="600A79AD" w14:textId="77777777" w:rsidR="00681ECF" w:rsidRPr="00DF6010" w:rsidRDefault="00681ECF" w:rsidP="0081244E">
            <w:pPr>
              <w:suppressAutoHyphens/>
              <w:spacing w:after="0" w:line="240" w:lineRule="auto"/>
              <w:jc w:val="both"/>
              <w:rPr>
                <w:rFonts w:ascii="Times New Roman" w:eastAsia="Batang" w:hAnsi="Times New Roman" w:cs="Times New Roman"/>
              </w:rPr>
            </w:pPr>
            <w:r w:rsidRPr="00DF6010">
              <w:rPr>
                <w:rFonts w:ascii="Times New Roman" w:eastAsia="Times New Roman" w:hAnsi="Times New Roman" w:cs="Batang"/>
                <w:iCs/>
              </w:rPr>
              <w:t>З 4.1.07</w:t>
            </w:r>
          </w:p>
          <w:p w14:paraId="0CEAC701" w14:textId="77777777" w:rsidR="00681ECF" w:rsidRPr="00DF6010" w:rsidRDefault="00681ECF" w:rsidP="0081244E">
            <w:pPr>
              <w:suppressAutoHyphens/>
              <w:spacing w:after="0" w:line="240" w:lineRule="auto"/>
              <w:jc w:val="both"/>
              <w:rPr>
                <w:rFonts w:ascii="Times New Roman" w:eastAsia="Times New Roman" w:hAnsi="Times New Roman" w:cs="Times New Roman"/>
                <w:bCs/>
                <w:iCs/>
              </w:rPr>
            </w:pPr>
            <w:proofErr w:type="spellStart"/>
            <w:r w:rsidRPr="00DF6010">
              <w:rPr>
                <w:rFonts w:ascii="Times New Roman" w:eastAsia="Times New Roman" w:hAnsi="Times New Roman" w:cs="Times New Roman"/>
                <w:bCs/>
                <w:iCs/>
              </w:rPr>
              <w:t>З</w:t>
            </w:r>
            <w:r>
              <w:rPr>
                <w:rFonts w:ascii="Times New Roman" w:eastAsia="Times New Roman" w:hAnsi="Times New Roman" w:cs="Times New Roman"/>
                <w:bCs/>
                <w:iCs/>
              </w:rPr>
              <w:t>о</w:t>
            </w:r>
            <w:proofErr w:type="spellEnd"/>
            <w:r w:rsidRPr="00DF6010">
              <w:rPr>
                <w:rFonts w:ascii="Times New Roman" w:eastAsia="Times New Roman" w:hAnsi="Times New Roman" w:cs="Times New Roman"/>
                <w:bCs/>
                <w:iCs/>
              </w:rPr>
              <w:t xml:space="preserve"> 07.02</w:t>
            </w:r>
          </w:p>
          <w:p w14:paraId="25E12D15" w14:textId="77777777" w:rsidR="00681ECF" w:rsidRPr="00DF6010" w:rsidRDefault="00681ECF" w:rsidP="0081244E">
            <w:pPr>
              <w:suppressAutoHyphens/>
              <w:spacing w:after="0" w:line="240" w:lineRule="auto"/>
              <w:rPr>
                <w:rFonts w:ascii="Times New Roman" w:eastAsia="Times New Roman" w:hAnsi="Times New Roman" w:cs="Batang"/>
                <w:bCs/>
                <w:iCs/>
              </w:rPr>
            </w:pPr>
            <w:proofErr w:type="spellStart"/>
            <w:r w:rsidRPr="00DF6010">
              <w:rPr>
                <w:rFonts w:ascii="Times New Roman" w:eastAsia="Times New Roman" w:hAnsi="Times New Roman" w:cs="Batang"/>
                <w:bCs/>
                <w:iCs/>
              </w:rPr>
              <w:t>З</w:t>
            </w:r>
            <w:r>
              <w:rPr>
                <w:rFonts w:ascii="Times New Roman" w:eastAsia="Times New Roman" w:hAnsi="Times New Roman" w:cs="Batang"/>
                <w:bCs/>
                <w:iCs/>
              </w:rPr>
              <w:t>о</w:t>
            </w:r>
            <w:proofErr w:type="spellEnd"/>
            <w:r w:rsidRPr="00DF6010">
              <w:rPr>
                <w:rFonts w:ascii="Times New Roman" w:eastAsia="Times New Roman" w:hAnsi="Times New Roman" w:cs="Batang"/>
                <w:bCs/>
                <w:iCs/>
              </w:rPr>
              <w:t xml:space="preserve"> 07.03</w:t>
            </w:r>
          </w:p>
          <w:p w14:paraId="660D7F2C" w14:textId="77777777" w:rsidR="00681ECF" w:rsidRPr="00DF6010" w:rsidRDefault="00681ECF" w:rsidP="0081244E">
            <w:pPr>
              <w:suppressAutoHyphens/>
              <w:spacing w:after="0" w:line="240" w:lineRule="auto"/>
              <w:rPr>
                <w:rFonts w:ascii="Times New Roman" w:eastAsia="Batang" w:hAnsi="Times New Roman" w:cs="Times New Roman"/>
              </w:rPr>
            </w:pPr>
          </w:p>
        </w:tc>
      </w:tr>
      <w:tr w:rsidR="00681ECF" w:rsidRPr="00594868" w14:paraId="3C7E4D28" w14:textId="77777777" w:rsidTr="0081244E">
        <w:trPr>
          <w:trHeight w:val="170"/>
        </w:trPr>
        <w:tc>
          <w:tcPr>
            <w:tcW w:w="794" w:type="pct"/>
            <w:vMerge/>
            <w:shd w:val="clear" w:color="auto" w:fill="auto"/>
          </w:tcPr>
          <w:p w14:paraId="180D7663" w14:textId="77777777" w:rsidR="00681ECF" w:rsidRPr="00594868" w:rsidRDefault="00681ECF" w:rsidP="0081244E">
            <w:pPr>
              <w:spacing w:line="240" w:lineRule="auto"/>
              <w:rPr>
                <w:rFonts w:ascii="Times New Roman" w:eastAsia="Batang" w:hAnsi="Times New Roman" w:cs="Times New Roman"/>
              </w:rPr>
            </w:pPr>
          </w:p>
        </w:tc>
        <w:tc>
          <w:tcPr>
            <w:tcW w:w="2391" w:type="pct"/>
            <w:shd w:val="clear" w:color="auto" w:fill="auto"/>
          </w:tcPr>
          <w:p w14:paraId="5783730E" w14:textId="580419F5" w:rsidR="00681ECF" w:rsidRPr="00594868" w:rsidRDefault="00681ECF" w:rsidP="0081244E">
            <w:pPr>
              <w:spacing w:line="240" w:lineRule="auto"/>
              <w:rPr>
                <w:rFonts w:ascii="Times New Roman" w:eastAsia="Batang" w:hAnsi="Times New Roman" w:cs="Times New Roman"/>
              </w:rPr>
            </w:pPr>
            <w:r w:rsidRPr="00594868">
              <w:rPr>
                <w:rFonts w:ascii="Times New Roman" w:eastAsia="Batang" w:hAnsi="Times New Roman" w:cs="Times New Roman"/>
                <w:bCs/>
              </w:rPr>
              <w:t xml:space="preserve">Классификация причин травматизма и профессиональных заболеваний. </w:t>
            </w:r>
            <w:r w:rsidRPr="00594868">
              <w:rPr>
                <w:rFonts w:ascii="Times New Roman" w:eastAsia="Batang" w:hAnsi="Times New Roman" w:cs="Times New Roman"/>
              </w:rPr>
              <w:t>Причины возникновений, расследование и учет несчастных случаев и профессиональных заболеваний.</w:t>
            </w:r>
            <w:r w:rsidRPr="00594868">
              <w:rPr>
                <w:rFonts w:ascii="Times New Roman" w:eastAsia="Batang" w:hAnsi="Times New Roman" w:cs="Times New Roman"/>
                <w:bCs/>
              </w:rPr>
              <w:t xml:space="preserve"> Пути снижения травматизма, профессиональных заболеваний и последствий от них</w:t>
            </w:r>
          </w:p>
        </w:tc>
        <w:tc>
          <w:tcPr>
            <w:tcW w:w="633" w:type="pct"/>
            <w:shd w:val="clear" w:color="auto" w:fill="auto"/>
            <w:vAlign w:val="center"/>
          </w:tcPr>
          <w:p w14:paraId="68E1B7AD" w14:textId="77777777" w:rsidR="00681ECF" w:rsidRPr="00594868" w:rsidRDefault="00681ECF" w:rsidP="0081244E">
            <w:pPr>
              <w:suppressAutoHyphens/>
              <w:spacing w:after="0" w:line="240" w:lineRule="auto"/>
              <w:jc w:val="center"/>
              <w:rPr>
                <w:rFonts w:ascii="Times New Roman" w:eastAsia="Batang" w:hAnsi="Times New Roman" w:cs="Times New Roman"/>
                <w:i/>
              </w:rPr>
            </w:pPr>
            <w:r w:rsidRPr="00594868">
              <w:rPr>
                <w:rFonts w:ascii="Times New Roman" w:eastAsia="Batang" w:hAnsi="Times New Roman" w:cs="Times New Roman"/>
                <w:i/>
              </w:rPr>
              <w:t>2</w:t>
            </w:r>
          </w:p>
        </w:tc>
        <w:tc>
          <w:tcPr>
            <w:tcW w:w="779" w:type="pct"/>
            <w:vMerge/>
            <w:shd w:val="clear" w:color="auto" w:fill="auto"/>
          </w:tcPr>
          <w:p w14:paraId="41E6183C" w14:textId="74E72E0A" w:rsidR="00681ECF" w:rsidRPr="0094193E" w:rsidRDefault="00681ECF" w:rsidP="0081244E">
            <w:pPr>
              <w:widowControl w:val="0"/>
              <w:autoSpaceDE w:val="0"/>
              <w:autoSpaceDN w:val="0"/>
              <w:adjustRightInd w:val="0"/>
              <w:spacing w:line="240" w:lineRule="auto"/>
              <w:rPr>
                <w:rFonts w:ascii="Times New Roman" w:eastAsia="Times New Roman" w:hAnsi="Times New Roman" w:cs="Batang"/>
                <w:b/>
              </w:rPr>
            </w:pPr>
          </w:p>
        </w:tc>
        <w:tc>
          <w:tcPr>
            <w:tcW w:w="403" w:type="pct"/>
            <w:vMerge/>
            <w:shd w:val="clear" w:color="auto" w:fill="auto"/>
          </w:tcPr>
          <w:p w14:paraId="58A13BC1" w14:textId="599A1F91" w:rsidR="00681ECF" w:rsidRPr="00DF6010" w:rsidRDefault="00681ECF" w:rsidP="0081244E">
            <w:pPr>
              <w:suppressAutoHyphens/>
              <w:spacing w:after="0" w:line="240" w:lineRule="auto"/>
              <w:rPr>
                <w:rFonts w:ascii="Times New Roman" w:eastAsia="Times New Roman" w:hAnsi="Times New Roman" w:cs="Batang"/>
                <w:iCs/>
              </w:rPr>
            </w:pPr>
          </w:p>
        </w:tc>
      </w:tr>
      <w:tr w:rsidR="00681ECF" w:rsidRPr="00594868" w14:paraId="4B654FDB" w14:textId="77777777" w:rsidTr="0081244E">
        <w:trPr>
          <w:trHeight w:val="226"/>
        </w:trPr>
        <w:tc>
          <w:tcPr>
            <w:tcW w:w="794" w:type="pct"/>
            <w:vMerge/>
            <w:shd w:val="clear" w:color="auto" w:fill="auto"/>
          </w:tcPr>
          <w:p w14:paraId="5462BC8A" w14:textId="77777777" w:rsidR="00681ECF" w:rsidRPr="00594868" w:rsidRDefault="00681ECF" w:rsidP="0081244E">
            <w:pPr>
              <w:spacing w:line="240" w:lineRule="auto"/>
              <w:rPr>
                <w:rFonts w:ascii="Times New Roman" w:eastAsia="Batang" w:hAnsi="Times New Roman" w:cs="Times New Roman"/>
              </w:rPr>
            </w:pPr>
          </w:p>
        </w:tc>
        <w:tc>
          <w:tcPr>
            <w:tcW w:w="2391" w:type="pct"/>
            <w:shd w:val="clear" w:color="auto" w:fill="auto"/>
          </w:tcPr>
          <w:p w14:paraId="6AE7DF22" w14:textId="77777777" w:rsidR="00681ECF" w:rsidRPr="00594868" w:rsidRDefault="00681ECF" w:rsidP="0081244E">
            <w:pPr>
              <w:spacing w:line="240" w:lineRule="auto"/>
              <w:rPr>
                <w:rFonts w:ascii="Times New Roman" w:eastAsia="Batang" w:hAnsi="Times New Roman" w:cs="Times New Roman"/>
              </w:rPr>
            </w:pPr>
            <w:r w:rsidRPr="00594868">
              <w:rPr>
                <w:rFonts w:ascii="Times New Roman" w:eastAsia="Batang" w:hAnsi="Times New Roman" w:cs="Times New Roman"/>
                <w:b/>
              </w:rPr>
              <w:t>В том числе практических занятий и лабораторных работ</w:t>
            </w:r>
          </w:p>
        </w:tc>
        <w:tc>
          <w:tcPr>
            <w:tcW w:w="633" w:type="pct"/>
            <w:shd w:val="clear" w:color="auto" w:fill="auto"/>
            <w:vAlign w:val="center"/>
          </w:tcPr>
          <w:p w14:paraId="5C6815DC" w14:textId="77777777" w:rsidR="00681ECF" w:rsidRPr="00594868" w:rsidRDefault="00681ECF" w:rsidP="0081244E">
            <w:pPr>
              <w:suppressAutoHyphens/>
              <w:spacing w:after="0" w:line="240" w:lineRule="auto"/>
              <w:jc w:val="center"/>
              <w:rPr>
                <w:rFonts w:ascii="Times New Roman" w:eastAsia="Batang" w:hAnsi="Times New Roman" w:cs="Times New Roman"/>
                <w:i/>
              </w:rPr>
            </w:pPr>
          </w:p>
        </w:tc>
        <w:tc>
          <w:tcPr>
            <w:tcW w:w="779" w:type="pct"/>
            <w:vMerge/>
            <w:shd w:val="clear" w:color="auto" w:fill="auto"/>
          </w:tcPr>
          <w:p w14:paraId="201B722A" w14:textId="77777777" w:rsidR="00681ECF" w:rsidRPr="00DF6010" w:rsidRDefault="00681ECF" w:rsidP="0081244E">
            <w:pPr>
              <w:widowControl w:val="0"/>
              <w:autoSpaceDE w:val="0"/>
              <w:autoSpaceDN w:val="0"/>
              <w:adjustRightInd w:val="0"/>
              <w:spacing w:line="240" w:lineRule="auto"/>
              <w:jc w:val="center"/>
              <w:rPr>
                <w:rFonts w:ascii="Times New Roman" w:eastAsia="Times New Roman" w:hAnsi="Times New Roman" w:cs="Times New Roman"/>
                <w:b/>
                <w:bCs/>
              </w:rPr>
            </w:pPr>
          </w:p>
        </w:tc>
        <w:tc>
          <w:tcPr>
            <w:tcW w:w="403" w:type="pct"/>
            <w:vMerge/>
            <w:shd w:val="clear" w:color="auto" w:fill="auto"/>
          </w:tcPr>
          <w:p w14:paraId="57F7758C" w14:textId="77777777" w:rsidR="00681ECF" w:rsidRPr="00DF6010" w:rsidRDefault="00681ECF" w:rsidP="0081244E">
            <w:pPr>
              <w:suppressAutoHyphens/>
              <w:spacing w:after="0" w:line="240" w:lineRule="auto"/>
              <w:jc w:val="both"/>
              <w:rPr>
                <w:rFonts w:ascii="Times New Roman" w:eastAsia="Times New Roman" w:hAnsi="Times New Roman" w:cs="Times New Roman"/>
                <w:bCs/>
                <w:iCs/>
              </w:rPr>
            </w:pPr>
          </w:p>
        </w:tc>
      </w:tr>
      <w:tr w:rsidR="00681ECF" w:rsidRPr="00594868" w14:paraId="08092A8E" w14:textId="77777777" w:rsidTr="0081244E">
        <w:trPr>
          <w:trHeight w:val="345"/>
        </w:trPr>
        <w:tc>
          <w:tcPr>
            <w:tcW w:w="794" w:type="pct"/>
            <w:vMerge/>
            <w:shd w:val="clear" w:color="auto" w:fill="auto"/>
          </w:tcPr>
          <w:p w14:paraId="08B54FCA" w14:textId="77777777" w:rsidR="00681ECF" w:rsidRPr="00594868" w:rsidRDefault="00681ECF" w:rsidP="0081244E">
            <w:pPr>
              <w:spacing w:line="240" w:lineRule="auto"/>
              <w:rPr>
                <w:rFonts w:ascii="Times New Roman" w:eastAsia="Batang" w:hAnsi="Times New Roman" w:cs="Times New Roman"/>
              </w:rPr>
            </w:pPr>
          </w:p>
        </w:tc>
        <w:tc>
          <w:tcPr>
            <w:tcW w:w="2391" w:type="pct"/>
            <w:shd w:val="clear" w:color="auto" w:fill="auto"/>
          </w:tcPr>
          <w:p w14:paraId="2EC2B9F2" w14:textId="77777777" w:rsidR="00681ECF" w:rsidRPr="00594868" w:rsidRDefault="00681ECF" w:rsidP="0081244E">
            <w:pPr>
              <w:suppressAutoHyphens/>
              <w:spacing w:after="0" w:line="240" w:lineRule="auto"/>
              <w:jc w:val="both"/>
              <w:rPr>
                <w:rFonts w:ascii="Times New Roman" w:eastAsia="Batang" w:hAnsi="Times New Roman" w:cs="Times New Roman"/>
                <w:b/>
              </w:rPr>
            </w:pPr>
            <w:r w:rsidRPr="00594868">
              <w:rPr>
                <w:rFonts w:ascii="Times New Roman" w:eastAsia="Batang" w:hAnsi="Times New Roman" w:cs="Times New Roman"/>
                <w:b/>
              </w:rPr>
              <w:t>Самостоятельная работа обучающихся</w:t>
            </w:r>
          </w:p>
        </w:tc>
        <w:tc>
          <w:tcPr>
            <w:tcW w:w="633" w:type="pct"/>
            <w:shd w:val="clear" w:color="auto" w:fill="auto"/>
            <w:vAlign w:val="center"/>
          </w:tcPr>
          <w:p w14:paraId="7F645047" w14:textId="77777777" w:rsidR="00681ECF" w:rsidRPr="00594868" w:rsidRDefault="00681ECF" w:rsidP="0081244E">
            <w:pPr>
              <w:suppressAutoHyphens/>
              <w:spacing w:after="0" w:line="240" w:lineRule="auto"/>
              <w:jc w:val="center"/>
              <w:rPr>
                <w:rFonts w:ascii="Times New Roman" w:eastAsia="Batang" w:hAnsi="Times New Roman" w:cs="Times New Roman"/>
                <w:i/>
              </w:rPr>
            </w:pPr>
          </w:p>
        </w:tc>
        <w:tc>
          <w:tcPr>
            <w:tcW w:w="779" w:type="pct"/>
            <w:vMerge/>
            <w:shd w:val="clear" w:color="auto" w:fill="auto"/>
          </w:tcPr>
          <w:p w14:paraId="4668AC0E" w14:textId="77777777" w:rsidR="00681ECF" w:rsidRPr="00DF6010" w:rsidRDefault="00681ECF" w:rsidP="0081244E">
            <w:pPr>
              <w:widowControl w:val="0"/>
              <w:autoSpaceDE w:val="0"/>
              <w:autoSpaceDN w:val="0"/>
              <w:adjustRightInd w:val="0"/>
              <w:spacing w:line="240" w:lineRule="auto"/>
              <w:jc w:val="center"/>
              <w:rPr>
                <w:rFonts w:ascii="Times New Roman" w:eastAsia="Times New Roman" w:hAnsi="Times New Roman" w:cs="Times New Roman"/>
                <w:b/>
                <w:bCs/>
              </w:rPr>
            </w:pPr>
          </w:p>
        </w:tc>
        <w:tc>
          <w:tcPr>
            <w:tcW w:w="403" w:type="pct"/>
            <w:vMerge/>
            <w:shd w:val="clear" w:color="auto" w:fill="auto"/>
          </w:tcPr>
          <w:p w14:paraId="389D5D18" w14:textId="77777777" w:rsidR="00681ECF" w:rsidRPr="00DF6010" w:rsidRDefault="00681ECF" w:rsidP="0081244E">
            <w:pPr>
              <w:suppressAutoHyphens/>
              <w:spacing w:after="0" w:line="240" w:lineRule="auto"/>
              <w:jc w:val="both"/>
              <w:rPr>
                <w:rFonts w:ascii="Times New Roman" w:eastAsia="Times New Roman" w:hAnsi="Times New Roman" w:cs="Times New Roman"/>
                <w:bCs/>
                <w:iCs/>
              </w:rPr>
            </w:pPr>
          </w:p>
        </w:tc>
      </w:tr>
      <w:tr w:rsidR="003B6273" w:rsidRPr="00594868" w14:paraId="3702A626" w14:textId="77777777" w:rsidTr="0081244E">
        <w:trPr>
          <w:trHeight w:val="170"/>
        </w:trPr>
        <w:tc>
          <w:tcPr>
            <w:tcW w:w="794" w:type="pct"/>
            <w:vMerge w:val="restart"/>
            <w:shd w:val="clear" w:color="auto" w:fill="auto"/>
          </w:tcPr>
          <w:p w14:paraId="62B22BFA" w14:textId="13BA399C" w:rsidR="003B6273" w:rsidRPr="00594868" w:rsidRDefault="003B6273" w:rsidP="003A3200">
            <w:pPr>
              <w:rPr>
                <w:rFonts w:eastAsia="Batang" w:cs="Batang"/>
              </w:rPr>
            </w:pPr>
            <w:r w:rsidRPr="00594868">
              <w:rPr>
                <w:rFonts w:ascii="Times New Roman" w:eastAsia="Batang" w:hAnsi="Times New Roman" w:cs="Times New Roman"/>
                <w:b/>
                <w:bCs/>
              </w:rPr>
              <w:t xml:space="preserve">Тема 1.3. </w:t>
            </w:r>
            <w:r w:rsidRPr="00594868">
              <w:rPr>
                <w:rFonts w:ascii="Times New Roman" w:eastAsia="Batang" w:hAnsi="Times New Roman" w:cs="Times New Roman"/>
                <w:b/>
                <w:bCs/>
              </w:rPr>
              <w:lastRenderedPageBreak/>
              <w:t>Управление бе</w:t>
            </w:r>
            <w:r w:rsidR="003A3200">
              <w:rPr>
                <w:rFonts w:ascii="Times New Roman" w:eastAsia="Batang" w:hAnsi="Times New Roman" w:cs="Times New Roman"/>
                <w:b/>
                <w:bCs/>
              </w:rPr>
              <w:t>зо</w:t>
            </w:r>
            <w:r w:rsidRPr="00594868">
              <w:rPr>
                <w:rFonts w:ascii="Times New Roman" w:eastAsia="Batang" w:hAnsi="Times New Roman" w:cs="Times New Roman"/>
                <w:b/>
                <w:bCs/>
              </w:rPr>
              <w:t>пасностью труда</w:t>
            </w:r>
          </w:p>
        </w:tc>
        <w:tc>
          <w:tcPr>
            <w:tcW w:w="2391" w:type="pct"/>
            <w:shd w:val="clear" w:color="auto" w:fill="auto"/>
          </w:tcPr>
          <w:p w14:paraId="684DFDF8" w14:textId="77777777" w:rsidR="003B6273" w:rsidRPr="00594868" w:rsidRDefault="003B6273" w:rsidP="0081244E">
            <w:pPr>
              <w:rPr>
                <w:rFonts w:ascii="Times New Roman" w:eastAsia="Batang" w:hAnsi="Times New Roman" w:cs="Times New Roman"/>
                <w:b/>
              </w:rPr>
            </w:pPr>
            <w:r w:rsidRPr="00594868">
              <w:rPr>
                <w:rFonts w:ascii="Times New Roman" w:eastAsia="Batang" w:hAnsi="Times New Roman" w:cs="Times New Roman"/>
                <w:b/>
                <w:bCs/>
              </w:rPr>
              <w:lastRenderedPageBreak/>
              <w:t>Содержание</w:t>
            </w:r>
          </w:p>
        </w:tc>
        <w:tc>
          <w:tcPr>
            <w:tcW w:w="633" w:type="pct"/>
            <w:shd w:val="clear" w:color="auto" w:fill="auto"/>
            <w:vAlign w:val="center"/>
          </w:tcPr>
          <w:p w14:paraId="1314FF5E" w14:textId="364D231C" w:rsidR="003B6273" w:rsidRPr="00594868" w:rsidRDefault="00F1078D" w:rsidP="0081244E">
            <w:pPr>
              <w:jc w:val="center"/>
              <w:rPr>
                <w:rFonts w:eastAsia="Batang" w:cs="Batang"/>
              </w:rPr>
            </w:pPr>
            <w:r>
              <w:rPr>
                <w:rFonts w:ascii="Times New Roman" w:eastAsia="Batang" w:hAnsi="Times New Roman" w:cs="Batang"/>
                <w:i/>
              </w:rPr>
              <w:t>6</w:t>
            </w:r>
          </w:p>
        </w:tc>
        <w:tc>
          <w:tcPr>
            <w:tcW w:w="779" w:type="pct"/>
            <w:shd w:val="clear" w:color="auto" w:fill="auto"/>
          </w:tcPr>
          <w:p w14:paraId="27957EAF" w14:textId="77777777" w:rsidR="003B6273" w:rsidRPr="00DF6010" w:rsidRDefault="003B6273" w:rsidP="0081244E">
            <w:pPr>
              <w:rPr>
                <w:rFonts w:eastAsia="Batang" w:cs="Batang"/>
                <w:b/>
              </w:rPr>
            </w:pPr>
          </w:p>
        </w:tc>
        <w:tc>
          <w:tcPr>
            <w:tcW w:w="403" w:type="pct"/>
            <w:shd w:val="clear" w:color="auto" w:fill="auto"/>
          </w:tcPr>
          <w:p w14:paraId="2D29C8A1" w14:textId="77777777" w:rsidR="003B6273" w:rsidRPr="00DF6010" w:rsidRDefault="003B6273" w:rsidP="0081244E">
            <w:pPr>
              <w:rPr>
                <w:rFonts w:eastAsia="Batang" w:cs="Batang"/>
              </w:rPr>
            </w:pPr>
          </w:p>
        </w:tc>
      </w:tr>
      <w:tr w:rsidR="003A1C5D" w:rsidRPr="00594868" w14:paraId="3F5EDD60" w14:textId="77777777" w:rsidTr="0081244E">
        <w:trPr>
          <w:trHeight w:val="170"/>
        </w:trPr>
        <w:tc>
          <w:tcPr>
            <w:tcW w:w="794" w:type="pct"/>
            <w:vMerge/>
            <w:shd w:val="clear" w:color="auto" w:fill="auto"/>
          </w:tcPr>
          <w:p w14:paraId="7BACDB97" w14:textId="77777777" w:rsidR="003A1C5D" w:rsidRPr="00594868" w:rsidRDefault="003A1C5D" w:rsidP="0081244E">
            <w:pPr>
              <w:rPr>
                <w:rFonts w:eastAsia="Batang" w:cs="Batang"/>
              </w:rPr>
            </w:pPr>
          </w:p>
        </w:tc>
        <w:tc>
          <w:tcPr>
            <w:tcW w:w="2391" w:type="pct"/>
            <w:shd w:val="clear" w:color="auto" w:fill="auto"/>
          </w:tcPr>
          <w:p w14:paraId="31711D41" w14:textId="2BC02D73" w:rsidR="003A1C5D" w:rsidRPr="00594868" w:rsidRDefault="003A1C5D" w:rsidP="0081244E">
            <w:pPr>
              <w:rPr>
                <w:rFonts w:ascii="Times New Roman" w:eastAsia="Batang" w:hAnsi="Times New Roman" w:cs="Times New Roman"/>
                <w:b/>
              </w:rPr>
            </w:pPr>
            <w:r w:rsidRPr="00594868">
              <w:rPr>
                <w:rFonts w:ascii="Times New Roman" w:eastAsia="Batang" w:hAnsi="Times New Roman" w:cs="Times New Roman"/>
                <w:bCs/>
              </w:rPr>
              <w:t>Особенности обеспечения бе</w:t>
            </w:r>
            <w:r>
              <w:rPr>
                <w:rFonts w:ascii="Times New Roman" w:eastAsia="Batang" w:hAnsi="Times New Roman" w:cs="Times New Roman"/>
                <w:bCs/>
              </w:rPr>
              <w:t>зо</w:t>
            </w:r>
            <w:r w:rsidRPr="00594868">
              <w:rPr>
                <w:rFonts w:ascii="Times New Roman" w:eastAsia="Batang" w:hAnsi="Times New Roman" w:cs="Times New Roman"/>
                <w:bCs/>
              </w:rPr>
              <w:t xml:space="preserve">пасных условий труда в сфере профессиональной деятельности, правовые, нормативные и организационные основы охраны труда в организации.  </w:t>
            </w:r>
          </w:p>
        </w:tc>
        <w:tc>
          <w:tcPr>
            <w:tcW w:w="633" w:type="pct"/>
            <w:shd w:val="clear" w:color="auto" w:fill="auto"/>
            <w:vAlign w:val="center"/>
          </w:tcPr>
          <w:p w14:paraId="5B7C0195" w14:textId="77777777" w:rsidR="003A1C5D" w:rsidRPr="00594868" w:rsidRDefault="003A1C5D" w:rsidP="0081244E">
            <w:pPr>
              <w:jc w:val="center"/>
              <w:rPr>
                <w:rFonts w:eastAsia="Batang" w:cs="Batang"/>
              </w:rPr>
            </w:pPr>
            <w:r w:rsidRPr="00594868">
              <w:rPr>
                <w:rFonts w:ascii="Times New Roman" w:eastAsia="Batang" w:hAnsi="Times New Roman" w:cs="Batang"/>
                <w:i/>
              </w:rPr>
              <w:t>2</w:t>
            </w:r>
          </w:p>
        </w:tc>
        <w:tc>
          <w:tcPr>
            <w:tcW w:w="779" w:type="pct"/>
            <w:vMerge w:val="restart"/>
            <w:shd w:val="clear" w:color="auto" w:fill="auto"/>
          </w:tcPr>
          <w:p w14:paraId="5B2EB0D8" w14:textId="77777777" w:rsidR="0077776D" w:rsidRDefault="0077776D" w:rsidP="0081244E">
            <w:pPr>
              <w:spacing w:after="0" w:line="240" w:lineRule="auto"/>
              <w:rPr>
                <w:rFonts w:ascii="Times New Roman" w:eastAsia="Times New Roman" w:hAnsi="Times New Roman" w:cs="Batang"/>
                <w:b/>
              </w:rPr>
            </w:pPr>
            <w:r w:rsidRPr="0094193E">
              <w:rPr>
                <w:rFonts w:ascii="Times New Roman" w:eastAsia="Times New Roman" w:hAnsi="Times New Roman" w:cs="Batang"/>
                <w:b/>
              </w:rPr>
              <w:t>ПК 4.1</w:t>
            </w:r>
          </w:p>
          <w:p w14:paraId="30512CF2" w14:textId="0D14347F" w:rsidR="003A1C5D" w:rsidRDefault="003A1C5D" w:rsidP="0081244E">
            <w:pPr>
              <w:spacing w:after="0" w:line="240" w:lineRule="auto"/>
              <w:rPr>
                <w:rFonts w:ascii="Times New Roman" w:eastAsia="Times New Roman" w:hAnsi="Times New Roman" w:cs="Batang"/>
                <w:b/>
              </w:rPr>
            </w:pPr>
            <w:r w:rsidRPr="0094193E">
              <w:rPr>
                <w:rFonts w:ascii="Times New Roman" w:eastAsia="Times New Roman" w:hAnsi="Times New Roman" w:cs="Times New Roman"/>
                <w:b/>
                <w:bCs/>
              </w:rPr>
              <w:t>ОК 07</w:t>
            </w:r>
            <w:r w:rsidRPr="0094193E">
              <w:rPr>
                <w:rFonts w:ascii="Times New Roman" w:eastAsia="Times New Roman" w:hAnsi="Times New Roman" w:cs="Batang"/>
                <w:b/>
              </w:rPr>
              <w:t xml:space="preserve"> </w:t>
            </w:r>
          </w:p>
          <w:p w14:paraId="3F558918" w14:textId="515FA07F" w:rsidR="003A1C5D" w:rsidRPr="00DF6010" w:rsidRDefault="003A1C5D" w:rsidP="0081244E">
            <w:pPr>
              <w:spacing w:after="0" w:line="240" w:lineRule="auto"/>
              <w:rPr>
                <w:rFonts w:eastAsia="Batang" w:cs="Batang"/>
                <w:b/>
              </w:rPr>
            </w:pPr>
          </w:p>
        </w:tc>
        <w:tc>
          <w:tcPr>
            <w:tcW w:w="403" w:type="pct"/>
            <w:vMerge w:val="restart"/>
            <w:shd w:val="clear" w:color="auto" w:fill="auto"/>
          </w:tcPr>
          <w:p w14:paraId="4F794100" w14:textId="64CF0EEE" w:rsidR="003A1C5D" w:rsidRPr="00DF6010" w:rsidRDefault="003A1C5D" w:rsidP="0081244E">
            <w:pPr>
              <w:suppressAutoHyphens/>
              <w:spacing w:after="0" w:line="240" w:lineRule="auto"/>
              <w:jc w:val="both"/>
              <w:rPr>
                <w:rFonts w:ascii="Times New Roman" w:eastAsia="Times New Roman" w:hAnsi="Times New Roman" w:cs="Times New Roman"/>
                <w:bCs/>
                <w:iCs/>
              </w:rPr>
            </w:pPr>
            <w:proofErr w:type="spellStart"/>
            <w:r w:rsidRPr="00DF6010">
              <w:rPr>
                <w:rFonts w:ascii="Times New Roman" w:eastAsia="Times New Roman" w:hAnsi="Times New Roman" w:cs="Times New Roman"/>
                <w:bCs/>
                <w:iCs/>
              </w:rPr>
              <w:t>З</w:t>
            </w:r>
            <w:r>
              <w:rPr>
                <w:rFonts w:ascii="Times New Roman" w:eastAsia="Times New Roman" w:hAnsi="Times New Roman" w:cs="Times New Roman"/>
                <w:bCs/>
                <w:iCs/>
              </w:rPr>
              <w:t>о</w:t>
            </w:r>
            <w:proofErr w:type="spellEnd"/>
            <w:r w:rsidRPr="00DF6010">
              <w:rPr>
                <w:rFonts w:ascii="Times New Roman" w:eastAsia="Times New Roman" w:hAnsi="Times New Roman" w:cs="Times New Roman"/>
                <w:bCs/>
                <w:iCs/>
              </w:rPr>
              <w:t xml:space="preserve"> 07.02</w:t>
            </w:r>
          </w:p>
          <w:p w14:paraId="0CFCCCE5" w14:textId="77777777" w:rsidR="003A1C5D" w:rsidRDefault="003A1C5D" w:rsidP="003A1C5D">
            <w:pPr>
              <w:suppressAutoHyphens/>
              <w:spacing w:after="0" w:line="240" w:lineRule="auto"/>
              <w:rPr>
                <w:rFonts w:ascii="Times New Roman" w:eastAsia="Times New Roman" w:hAnsi="Times New Roman" w:cs="Batang"/>
                <w:bCs/>
                <w:iCs/>
              </w:rPr>
            </w:pPr>
            <w:proofErr w:type="spellStart"/>
            <w:r w:rsidRPr="00DF6010">
              <w:rPr>
                <w:rFonts w:ascii="Times New Roman" w:eastAsia="Times New Roman" w:hAnsi="Times New Roman" w:cs="Batang"/>
                <w:bCs/>
                <w:iCs/>
              </w:rPr>
              <w:t>З</w:t>
            </w:r>
            <w:r>
              <w:rPr>
                <w:rFonts w:ascii="Times New Roman" w:eastAsia="Times New Roman" w:hAnsi="Times New Roman" w:cs="Batang"/>
                <w:bCs/>
                <w:iCs/>
              </w:rPr>
              <w:t>о</w:t>
            </w:r>
            <w:proofErr w:type="spellEnd"/>
            <w:r w:rsidRPr="00DF6010">
              <w:rPr>
                <w:rFonts w:ascii="Times New Roman" w:eastAsia="Times New Roman" w:hAnsi="Times New Roman" w:cs="Batang"/>
                <w:bCs/>
                <w:iCs/>
              </w:rPr>
              <w:t xml:space="preserve"> 07.03 </w:t>
            </w:r>
          </w:p>
          <w:p w14:paraId="7BEECF86" w14:textId="594D1EDE" w:rsidR="003A1C5D" w:rsidRPr="00DF6010" w:rsidRDefault="003A1C5D" w:rsidP="003A1C5D">
            <w:pPr>
              <w:suppressAutoHyphens/>
              <w:spacing w:after="0" w:line="240" w:lineRule="auto"/>
              <w:rPr>
                <w:rFonts w:ascii="Times New Roman" w:eastAsia="Times New Roman" w:hAnsi="Times New Roman" w:cs="Batang"/>
              </w:rPr>
            </w:pPr>
            <w:r w:rsidRPr="00DF6010">
              <w:rPr>
                <w:rFonts w:ascii="Times New Roman" w:eastAsia="Times New Roman" w:hAnsi="Times New Roman" w:cs="Batang"/>
                <w:bCs/>
                <w:iCs/>
              </w:rPr>
              <w:t>З</w:t>
            </w:r>
            <w:r w:rsidRPr="00DF6010">
              <w:rPr>
                <w:rFonts w:ascii="Times New Roman" w:eastAsia="Times New Roman" w:hAnsi="Times New Roman" w:cs="Batang"/>
                <w:iCs/>
              </w:rPr>
              <w:t xml:space="preserve"> 4.1.06</w:t>
            </w:r>
          </w:p>
          <w:p w14:paraId="79BF6A53" w14:textId="139C3A79" w:rsidR="003A1C5D" w:rsidRPr="00DF6010" w:rsidRDefault="003A1C5D" w:rsidP="003A1C5D">
            <w:pPr>
              <w:rPr>
                <w:rFonts w:eastAsia="Batang" w:cs="Batang"/>
              </w:rPr>
            </w:pPr>
            <w:r w:rsidRPr="00DF6010">
              <w:rPr>
                <w:rFonts w:ascii="Times New Roman" w:eastAsia="Times New Roman" w:hAnsi="Times New Roman" w:cs="Batang"/>
                <w:iCs/>
              </w:rPr>
              <w:t>З 4.1.07</w:t>
            </w:r>
          </w:p>
        </w:tc>
      </w:tr>
      <w:tr w:rsidR="003A1C5D" w:rsidRPr="00594868" w14:paraId="315B85EB" w14:textId="77777777" w:rsidTr="0081244E">
        <w:trPr>
          <w:trHeight w:val="170"/>
        </w:trPr>
        <w:tc>
          <w:tcPr>
            <w:tcW w:w="794" w:type="pct"/>
            <w:vMerge/>
            <w:shd w:val="clear" w:color="auto" w:fill="auto"/>
          </w:tcPr>
          <w:p w14:paraId="355F8305" w14:textId="77777777" w:rsidR="003A1C5D" w:rsidRPr="00594868" w:rsidRDefault="003A1C5D" w:rsidP="0081244E">
            <w:pPr>
              <w:rPr>
                <w:rFonts w:eastAsia="Batang" w:cs="Batang"/>
              </w:rPr>
            </w:pPr>
          </w:p>
        </w:tc>
        <w:tc>
          <w:tcPr>
            <w:tcW w:w="2391" w:type="pct"/>
            <w:shd w:val="clear" w:color="auto" w:fill="auto"/>
          </w:tcPr>
          <w:p w14:paraId="2C3213CF" w14:textId="22A1C831" w:rsidR="003A1C5D" w:rsidRPr="00594868" w:rsidRDefault="003A1C5D" w:rsidP="0081244E">
            <w:pPr>
              <w:rPr>
                <w:rFonts w:ascii="Times New Roman" w:eastAsia="Batang" w:hAnsi="Times New Roman" w:cs="Times New Roman"/>
                <w:b/>
              </w:rPr>
            </w:pPr>
            <w:r w:rsidRPr="00594868">
              <w:rPr>
                <w:rFonts w:ascii="Times New Roman" w:eastAsia="Batang" w:hAnsi="Times New Roman" w:cs="Times New Roman"/>
                <w:bCs/>
              </w:rPr>
              <w:t xml:space="preserve">Службы охраны труда на предприятии. Инструктажи по охране труда. </w:t>
            </w:r>
            <w:r w:rsidRPr="00594868">
              <w:rPr>
                <w:rFonts w:ascii="Times New Roman" w:eastAsia="Times New Roman" w:hAnsi="Times New Roman" w:cs="Times New Roman"/>
                <w:bCs/>
                <w:iCs/>
                <w:sz w:val="24"/>
                <w:szCs w:val="24"/>
              </w:rPr>
              <w:t>Основные ресурсы, задействованные в профессиональной деятельности</w:t>
            </w:r>
            <w:r w:rsidR="00F1078D">
              <w:rPr>
                <w:rFonts w:ascii="Times New Roman" w:eastAsia="Times New Roman" w:hAnsi="Times New Roman" w:cs="Times New Roman"/>
                <w:bCs/>
                <w:iCs/>
                <w:sz w:val="24"/>
                <w:szCs w:val="24"/>
              </w:rPr>
              <w:t>.</w:t>
            </w:r>
            <w:r w:rsidR="00F1078D" w:rsidRPr="00594868">
              <w:rPr>
                <w:rFonts w:ascii="Times New Roman" w:eastAsia="Batang" w:hAnsi="Times New Roman" w:cs="Times New Roman"/>
                <w:bCs/>
              </w:rPr>
              <w:t xml:space="preserve"> Правила экологической бе</w:t>
            </w:r>
            <w:r w:rsidR="00F1078D">
              <w:rPr>
                <w:rFonts w:ascii="Times New Roman" w:eastAsia="Batang" w:hAnsi="Times New Roman" w:cs="Times New Roman"/>
                <w:bCs/>
              </w:rPr>
              <w:t>зо</w:t>
            </w:r>
            <w:r w:rsidR="00F1078D" w:rsidRPr="00594868">
              <w:rPr>
                <w:rFonts w:ascii="Times New Roman" w:eastAsia="Batang" w:hAnsi="Times New Roman" w:cs="Times New Roman"/>
                <w:bCs/>
              </w:rPr>
              <w:t>пасности при ведении профессиональной деятельности</w:t>
            </w:r>
          </w:p>
        </w:tc>
        <w:tc>
          <w:tcPr>
            <w:tcW w:w="633" w:type="pct"/>
            <w:shd w:val="clear" w:color="auto" w:fill="auto"/>
            <w:vAlign w:val="center"/>
          </w:tcPr>
          <w:p w14:paraId="182EC07F" w14:textId="77777777" w:rsidR="003A1C5D" w:rsidRPr="00740864" w:rsidRDefault="003A1C5D" w:rsidP="0081244E">
            <w:pPr>
              <w:jc w:val="center"/>
              <w:rPr>
                <w:rFonts w:eastAsia="Batang" w:cs="Batang"/>
              </w:rPr>
            </w:pPr>
            <w:r w:rsidRPr="00740864">
              <w:rPr>
                <w:rFonts w:ascii="Times New Roman" w:eastAsia="Batang" w:hAnsi="Times New Roman" w:cs="Batang"/>
              </w:rPr>
              <w:t>2</w:t>
            </w:r>
          </w:p>
        </w:tc>
        <w:tc>
          <w:tcPr>
            <w:tcW w:w="779" w:type="pct"/>
            <w:vMerge/>
            <w:shd w:val="clear" w:color="auto" w:fill="auto"/>
          </w:tcPr>
          <w:p w14:paraId="6DDED0D0" w14:textId="04CB1F8A" w:rsidR="003A1C5D" w:rsidRPr="00DF6010" w:rsidRDefault="003A1C5D" w:rsidP="0081244E">
            <w:pPr>
              <w:spacing w:after="0" w:line="240" w:lineRule="auto"/>
              <w:rPr>
                <w:rFonts w:eastAsia="Batang" w:cs="Batang"/>
                <w:b/>
              </w:rPr>
            </w:pPr>
          </w:p>
        </w:tc>
        <w:tc>
          <w:tcPr>
            <w:tcW w:w="403" w:type="pct"/>
            <w:vMerge/>
            <w:shd w:val="clear" w:color="auto" w:fill="auto"/>
          </w:tcPr>
          <w:p w14:paraId="507EF3CB" w14:textId="2B913018" w:rsidR="003A1C5D" w:rsidRPr="00DF6010" w:rsidRDefault="003A1C5D" w:rsidP="0081244E">
            <w:pPr>
              <w:rPr>
                <w:rFonts w:eastAsia="Batang" w:cs="Batang"/>
              </w:rPr>
            </w:pPr>
          </w:p>
        </w:tc>
      </w:tr>
      <w:tr w:rsidR="003A1C5D" w:rsidRPr="00594868" w14:paraId="52631D80" w14:textId="77777777" w:rsidTr="0081244E">
        <w:trPr>
          <w:trHeight w:val="234"/>
        </w:trPr>
        <w:tc>
          <w:tcPr>
            <w:tcW w:w="794" w:type="pct"/>
            <w:vMerge/>
            <w:shd w:val="clear" w:color="auto" w:fill="auto"/>
          </w:tcPr>
          <w:p w14:paraId="4916DAC1" w14:textId="77777777" w:rsidR="003A1C5D" w:rsidRPr="00594868" w:rsidRDefault="003A1C5D" w:rsidP="0081244E">
            <w:pPr>
              <w:rPr>
                <w:rFonts w:eastAsia="Batang" w:cs="Batang"/>
              </w:rPr>
            </w:pPr>
          </w:p>
        </w:tc>
        <w:tc>
          <w:tcPr>
            <w:tcW w:w="2391" w:type="pct"/>
            <w:shd w:val="clear" w:color="auto" w:fill="auto"/>
          </w:tcPr>
          <w:p w14:paraId="0CD2F39C" w14:textId="77777777" w:rsidR="003A1C5D" w:rsidRPr="00594868" w:rsidRDefault="003A1C5D" w:rsidP="0081244E">
            <w:pPr>
              <w:rPr>
                <w:rFonts w:ascii="Times New Roman" w:eastAsia="Batang" w:hAnsi="Times New Roman" w:cs="Times New Roman"/>
                <w:bCs/>
              </w:rPr>
            </w:pPr>
            <w:r w:rsidRPr="00594868">
              <w:rPr>
                <w:rFonts w:ascii="Times New Roman" w:eastAsia="Batang" w:hAnsi="Times New Roman" w:cs="Times New Roman"/>
                <w:b/>
              </w:rPr>
              <w:t>В том числе практических занятий и лабораторных работ</w:t>
            </w:r>
          </w:p>
        </w:tc>
        <w:tc>
          <w:tcPr>
            <w:tcW w:w="633" w:type="pct"/>
            <w:shd w:val="clear" w:color="auto" w:fill="auto"/>
            <w:vAlign w:val="center"/>
          </w:tcPr>
          <w:p w14:paraId="13D864D1" w14:textId="77777777" w:rsidR="003A1C5D" w:rsidRPr="00594868" w:rsidRDefault="003A1C5D" w:rsidP="0081244E">
            <w:pPr>
              <w:jc w:val="center"/>
              <w:rPr>
                <w:rFonts w:ascii="Times New Roman" w:eastAsia="Batang" w:hAnsi="Times New Roman" w:cs="Batang"/>
                <w:i/>
              </w:rPr>
            </w:pPr>
          </w:p>
        </w:tc>
        <w:tc>
          <w:tcPr>
            <w:tcW w:w="779" w:type="pct"/>
            <w:vMerge/>
            <w:shd w:val="clear" w:color="auto" w:fill="auto"/>
          </w:tcPr>
          <w:p w14:paraId="6FA061CA" w14:textId="77777777" w:rsidR="003A1C5D" w:rsidRPr="00DF6010" w:rsidRDefault="003A1C5D" w:rsidP="0081244E">
            <w:pPr>
              <w:rPr>
                <w:rFonts w:ascii="Times New Roman" w:eastAsia="Batang" w:hAnsi="Times New Roman" w:cs="Batang"/>
                <w:b/>
                <w:bCs/>
              </w:rPr>
            </w:pPr>
          </w:p>
        </w:tc>
        <w:tc>
          <w:tcPr>
            <w:tcW w:w="403" w:type="pct"/>
            <w:vMerge/>
            <w:shd w:val="clear" w:color="auto" w:fill="auto"/>
          </w:tcPr>
          <w:p w14:paraId="76D4879A" w14:textId="77777777" w:rsidR="003A1C5D" w:rsidRPr="00DF6010" w:rsidRDefault="003A1C5D" w:rsidP="0081244E">
            <w:pPr>
              <w:rPr>
                <w:rFonts w:ascii="Times New Roman" w:eastAsia="Times New Roman" w:hAnsi="Times New Roman" w:cs="Times New Roman"/>
                <w:bCs/>
                <w:iCs/>
              </w:rPr>
            </w:pPr>
          </w:p>
        </w:tc>
      </w:tr>
      <w:tr w:rsidR="003A1C5D" w:rsidRPr="00594868" w14:paraId="6C2BB276" w14:textId="77777777" w:rsidTr="0081244E">
        <w:trPr>
          <w:trHeight w:val="234"/>
        </w:trPr>
        <w:tc>
          <w:tcPr>
            <w:tcW w:w="794" w:type="pct"/>
            <w:vMerge/>
            <w:shd w:val="clear" w:color="auto" w:fill="auto"/>
          </w:tcPr>
          <w:p w14:paraId="3F6F8966" w14:textId="77777777" w:rsidR="003A1C5D" w:rsidRPr="00594868" w:rsidRDefault="003A1C5D" w:rsidP="0081244E">
            <w:pPr>
              <w:rPr>
                <w:rFonts w:eastAsia="Batang" w:cs="Batang"/>
              </w:rPr>
            </w:pPr>
          </w:p>
        </w:tc>
        <w:tc>
          <w:tcPr>
            <w:tcW w:w="2391" w:type="pct"/>
            <w:shd w:val="clear" w:color="auto" w:fill="auto"/>
          </w:tcPr>
          <w:p w14:paraId="34F6D5FD" w14:textId="6F394BF6" w:rsidR="003A1C5D" w:rsidRPr="00594868" w:rsidRDefault="003A1C5D" w:rsidP="0081244E">
            <w:pPr>
              <w:rPr>
                <w:rFonts w:ascii="Times New Roman" w:eastAsia="Batang" w:hAnsi="Times New Roman" w:cs="Times New Roman"/>
                <w:b/>
              </w:rPr>
            </w:pPr>
            <w:r>
              <w:rPr>
                <w:rFonts w:ascii="Times New Roman" w:eastAsia="Batang" w:hAnsi="Times New Roman" w:cs="Times New Roman"/>
                <w:bCs/>
              </w:rPr>
              <w:t>1.</w:t>
            </w:r>
            <w:r w:rsidRPr="00594868">
              <w:rPr>
                <w:rFonts w:ascii="Times New Roman" w:eastAsia="Batang" w:hAnsi="Times New Roman" w:cs="Times New Roman"/>
                <w:bCs/>
              </w:rPr>
              <w:t xml:space="preserve"> </w:t>
            </w:r>
            <w:r w:rsidRPr="00594868">
              <w:rPr>
                <w:rFonts w:ascii="Times New Roman" w:eastAsia="Times New Roman" w:hAnsi="Times New Roman" w:cs="Times New Roman"/>
                <w:bCs/>
                <w:iCs/>
                <w:sz w:val="24"/>
                <w:szCs w:val="24"/>
              </w:rPr>
              <w:t xml:space="preserve">Определение направления ресурсосбережения при выполнении профессиональных задач </w:t>
            </w:r>
          </w:p>
        </w:tc>
        <w:tc>
          <w:tcPr>
            <w:tcW w:w="633" w:type="pct"/>
            <w:shd w:val="clear" w:color="auto" w:fill="auto"/>
            <w:vAlign w:val="center"/>
          </w:tcPr>
          <w:p w14:paraId="7C7C0CC5" w14:textId="122B91CF" w:rsidR="003A1C5D" w:rsidRPr="00594868" w:rsidRDefault="003A1C5D" w:rsidP="0081244E">
            <w:pPr>
              <w:jc w:val="center"/>
              <w:rPr>
                <w:rFonts w:ascii="Times New Roman" w:eastAsia="Batang" w:hAnsi="Times New Roman" w:cs="Batang"/>
                <w:i/>
              </w:rPr>
            </w:pPr>
            <w:r>
              <w:rPr>
                <w:rFonts w:ascii="Times New Roman" w:eastAsia="Batang" w:hAnsi="Times New Roman" w:cs="Batang"/>
              </w:rPr>
              <w:t>2</w:t>
            </w:r>
          </w:p>
        </w:tc>
        <w:tc>
          <w:tcPr>
            <w:tcW w:w="779" w:type="pct"/>
            <w:vMerge/>
            <w:shd w:val="clear" w:color="auto" w:fill="auto"/>
          </w:tcPr>
          <w:p w14:paraId="3E02D4CE" w14:textId="77FDF225" w:rsidR="003A1C5D" w:rsidRPr="00DF6010" w:rsidRDefault="003A1C5D" w:rsidP="0081244E">
            <w:pPr>
              <w:rPr>
                <w:rFonts w:ascii="Times New Roman" w:eastAsia="Batang" w:hAnsi="Times New Roman" w:cs="Batang"/>
                <w:b/>
                <w:bCs/>
              </w:rPr>
            </w:pPr>
          </w:p>
        </w:tc>
        <w:tc>
          <w:tcPr>
            <w:tcW w:w="403" w:type="pct"/>
            <w:vMerge/>
            <w:shd w:val="clear" w:color="auto" w:fill="auto"/>
          </w:tcPr>
          <w:p w14:paraId="0DAACA9D" w14:textId="447C84C2" w:rsidR="003A1C5D" w:rsidRPr="00DF6010" w:rsidRDefault="003A1C5D" w:rsidP="0081244E">
            <w:pPr>
              <w:rPr>
                <w:rFonts w:ascii="Times New Roman" w:eastAsia="Times New Roman" w:hAnsi="Times New Roman" w:cs="Times New Roman"/>
                <w:bCs/>
                <w:iCs/>
              </w:rPr>
            </w:pPr>
          </w:p>
        </w:tc>
      </w:tr>
      <w:tr w:rsidR="003A1C5D" w:rsidRPr="00594868" w14:paraId="4821FDF6" w14:textId="77777777" w:rsidTr="0081244E">
        <w:trPr>
          <w:trHeight w:val="283"/>
        </w:trPr>
        <w:tc>
          <w:tcPr>
            <w:tcW w:w="794" w:type="pct"/>
            <w:vMerge/>
            <w:shd w:val="clear" w:color="auto" w:fill="auto"/>
          </w:tcPr>
          <w:p w14:paraId="636A595E" w14:textId="77777777" w:rsidR="003A1C5D" w:rsidRPr="00594868" w:rsidRDefault="003A1C5D" w:rsidP="0081244E">
            <w:pPr>
              <w:rPr>
                <w:rFonts w:eastAsia="Batang" w:cs="Batang"/>
              </w:rPr>
            </w:pPr>
          </w:p>
        </w:tc>
        <w:tc>
          <w:tcPr>
            <w:tcW w:w="2391" w:type="pct"/>
            <w:shd w:val="clear" w:color="auto" w:fill="auto"/>
          </w:tcPr>
          <w:p w14:paraId="01F358C6" w14:textId="77777777" w:rsidR="003A1C5D" w:rsidRPr="00594868" w:rsidRDefault="003A1C5D" w:rsidP="0081244E">
            <w:pPr>
              <w:rPr>
                <w:rFonts w:ascii="Times New Roman" w:eastAsia="Batang" w:hAnsi="Times New Roman" w:cs="Times New Roman"/>
                <w:bCs/>
              </w:rPr>
            </w:pPr>
            <w:r w:rsidRPr="00594868">
              <w:rPr>
                <w:rFonts w:ascii="Times New Roman" w:eastAsia="Batang" w:hAnsi="Times New Roman" w:cs="Times New Roman"/>
                <w:b/>
              </w:rPr>
              <w:t>Самостоятельная работа обучающихся</w:t>
            </w:r>
          </w:p>
        </w:tc>
        <w:tc>
          <w:tcPr>
            <w:tcW w:w="633" w:type="pct"/>
            <w:shd w:val="clear" w:color="auto" w:fill="auto"/>
            <w:vAlign w:val="center"/>
          </w:tcPr>
          <w:p w14:paraId="6FA14D70" w14:textId="77777777" w:rsidR="003A1C5D" w:rsidRPr="00594868" w:rsidRDefault="003A1C5D" w:rsidP="0081244E">
            <w:pPr>
              <w:jc w:val="center"/>
              <w:rPr>
                <w:rFonts w:ascii="Times New Roman" w:eastAsia="Batang" w:hAnsi="Times New Roman" w:cs="Batang"/>
                <w:i/>
              </w:rPr>
            </w:pPr>
          </w:p>
        </w:tc>
        <w:tc>
          <w:tcPr>
            <w:tcW w:w="779" w:type="pct"/>
            <w:vMerge/>
            <w:shd w:val="clear" w:color="auto" w:fill="auto"/>
          </w:tcPr>
          <w:p w14:paraId="1A24B3A9" w14:textId="77777777" w:rsidR="003A1C5D" w:rsidRPr="00DF6010" w:rsidRDefault="003A1C5D" w:rsidP="0081244E">
            <w:pPr>
              <w:rPr>
                <w:rFonts w:ascii="Times New Roman" w:eastAsia="Batang" w:hAnsi="Times New Roman" w:cs="Batang"/>
                <w:b/>
                <w:bCs/>
              </w:rPr>
            </w:pPr>
          </w:p>
        </w:tc>
        <w:tc>
          <w:tcPr>
            <w:tcW w:w="403" w:type="pct"/>
            <w:vMerge/>
            <w:shd w:val="clear" w:color="auto" w:fill="auto"/>
          </w:tcPr>
          <w:p w14:paraId="0D0D0914" w14:textId="77777777" w:rsidR="003A1C5D" w:rsidRPr="00DF6010" w:rsidRDefault="003A1C5D" w:rsidP="0081244E">
            <w:pPr>
              <w:rPr>
                <w:rFonts w:ascii="Times New Roman" w:eastAsia="Times New Roman" w:hAnsi="Times New Roman" w:cs="Times New Roman"/>
                <w:bCs/>
                <w:iCs/>
              </w:rPr>
            </w:pPr>
          </w:p>
        </w:tc>
      </w:tr>
      <w:tr w:rsidR="003B6273" w:rsidRPr="00594868" w14:paraId="31098924" w14:textId="77777777" w:rsidTr="0081244E">
        <w:trPr>
          <w:trHeight w:val="417"/>
        </w:trPr>
        <w:tc>
          <w:tcPr>
            <w:tcW w:w="3185" w:type="pct"/>
            <w:gridSpan w:val="2"/>
            <w:shd w:val="clear" w:color="auto" w:fill="auto"/>
          </w:tcPr>
          <w:p w14:paraId="5B189AF6" w14:textId="77777777" w:rsidR="003B6273" w:rsidRPr="00594868" w:rsidRDefault="003B6273" w:rsidP="0081244E">
            <w:pPr>
              <w:spacing w:after="0" w:line="240" w:lineRule="auto"/>
              <w:rPr>
                <w:rFonts w:ascii="Times New Roman" w:eastAsia="Batang" w:hAnsi="Times New Roman" w:cs="Times New Roman"/>
                <w:b/>
                <w:bCs/>
                <w:i/>
                <w:iCs/>
              </w:rPr>
            </w:pPr>
            <w:r w:rsidRPr="00594868">
              <w:rPr>
                <w:rFonts w:ascii="Times New Roman" w:eastAsia="Batang" w:hAnsi="Times New Roman" w:cs="Batang"/>
                <w:b/>
              </w:rPr>
              <w:t>Раздел 2. Факторы производственной среды, производственная санитария</w:t>
            </w:r>
          </w:p>
        </w:tc>
        <w:tc>
          <w:tcPr>
            <w:tcW w:w="633" w:type="pct"/>
            <w:shd w:val="clear" w:color="auto" w:fill="auto"/>
          </w:tcPr>
          <w:p w14:paraId="59FDABFA" w14:textId="554405D0" w:rsidR="003B6273" w:rsidRPr="00594868" w:rsidRDefault="003B6273" w:rsidP="00F1078D">
            <w:pPr>
              <w:spacing w:after="0" w:line="240" w:lineRule="auto"/>
              <w:jc w:val="center"/>
              <w:rPr>
                <w:rFonts w:ascii="Times New Roman" w:eastAsia="Batang" w:hAnsi="Times New Roman" w:cs="Times New Roman"/>
                <w:b/>
                <w:bCs/>
                <w:i/>
                <w:iCs/>
              </w:rPr>
            </w:pPr>
            <w:r w:rsidRPr="00594868">
              <w:rPr>
                <w:rFonts w:ascii="Times New Roman" w:eastAsia="Batang" w:hAnsi="Times New Roman" w:cs="Batang"/>
                <w:b/>
              </w:rPr>
              <w:t xml:space="preserve">28 / </w:t>
            </w:r>
            <w:r w:rsidR="00A04E58">
              <w:rPr>
                <w:rFonts w:ascii="Times New Roman" w:eastAsia="Batang" w:hAnsi="Times New Roman" w:cs="Batang"/>
                <w:b/>
              </w:rPr>
              <w:t>10</w:t>
            </w:r>
          </w:p>
        </w:tc>
        <w:tc>
          <w:tcPr>
            <w:tcW w:w="779" w:type="pct"/>
            <w:shd w:val="clear" w:color="auto" w:fill="auto"/>
          </w:tcPr>
          <w:p w14:paraId="73BB8323" w14:textId="77777777" w:rsidR="003B6273" w:rsidRPr="0094193E" w:rsidRDefault="003B6273" w:rsidP="0081244E">
            <w:pPr>
              <w:spacing w:after="0" w:line="240" w:lineRule="auto"/>
              <w:jc w:val="center"/>
              <w:rPr>
                <w:rFonts w:ascii="Times New Roman" w:eastAsia="Batang" w:hAnsi="Times New Roman" w:cs="Times New Roman"/>
                <w:b/>
                <w:bCs/>
                <w:i/>
                <w:iCs/>
              </w:rPr>
            </w:pPr>
          </w:p>
        </w:tc>
        <w:tc>
          <w:tcPr>
            <w:tcW w:w="403" w:type="pct"/>
            <w:shd w:val="clear" w:color="auto" w:fill="auto"/>
          </w:tcPr>
          <w:p w14:paraId="7BA2D670" w14:textId="77777777" w:rsidR="003B6273" w:rsidRPr="00DF6010" w:rsidRDefault="003B6273" w:rsidP="0081244E">
            <w:pPr>
              <w:spacing w:after="0" w:line="240" w:lineRule="auto"/>
              <w:jc w:val="center"/>
              <w:rPr>
                <w:rFonts w:ascii="Times New Roman" w:eastAsia="Batang" w:hAnsi="Times New Roman" w:cs="Times New Roman"/>
                <w:b/>
                <w:bCs/>
                <w:i/>
                <w:iCs/>
              </w:rPr>
            </w:pPr>
          </w:p>
        </w:tc>
      </w:tr>
      <w:tr w:rsidR="003B6273" w:rsidRPr="00594868" w14:paraId="2CA33C21" w14:textId="77777777" w:rsidTr="0081244E">
        <w:trPr>
          <w:trHeight w:val="183"/>
        </w:trPr>
        <w:tc>
          <w:tcPr>
            <w:tcW w:w="794" w:type="pct"/>
            <w:vMerge w:val="restart"/>
            <w:shd w:val="clear" w:color="auto" w:fill="auto"/>
          </w:tcPr>
          <w:p w14:paraId="55DEE6B2" w14:textId="77777777" w:rsidR="003B6273" w:rsidRPr="00594868" w:rsidRDefault="003B6273" w:rsidP="0081244E">
            <w:pPr>
              <w:spacing w:after="0" w:line="240" w:lineRule="auto"/>
              <w:rPr>
                <w:rFonts w:ascii="Times New Roman" w:eastAsia="Batang" w:hAnsi="Times New Roman" w:cs="Times New Roman"/>
                <w:b/>
                <w:bCs/>
              </w:rPr>
            </w:pPr>
            <w:r w:rsidRPr="00594868">
              <w:rPr>
                <w:rFonts w:ascii="Times New Roman" w:eastAsia="Batang" w:hAnsi="Times New Roman" w:cs="Batang"/>
                <w:b/>
                <w:bCs/>
              </w:rPr>
              <w:t>Тема 2.1. Идентификация и воздействие на человека негативных факторов производственной среды</w:t>
            </w:r>
          </w:p>
        </w:tc>
        <w:tc>
          <w:tcPr>
            <w:tcW w:w="2391" w:type="pct"/>
            <w:shd w:val="clear" w:color="auto" w:fill="auto"/>
          </w:tcPr>
          <w:p w14:paraId="6345127A" w14:textId="77777777" w:rsidR="003B6273" w:rsidRPr="00594868" w:rsidRDefault="003B6273" w:rsidP="0081244E">
            <w:pPr>
              <w:spacing w:after="0" w:line="240" w:lineRule="auto"/>
              <w:rPr>
                <w:rFonts w:ascii="Times New Roman" w:eastAsia="Batang" w:hAnsi="Times New Roman" w:cs="Times New Roman"/>
                <w:b/>
                <w:bCs/>
                <w:i/>
              </w:rPr>
            </w:pPr>
            <w:r w:rsidRPr="00594868">
              <w:rPr>
                <w:rFonts w:ascii="Times New Roman" w:eastAsia="Batang" w:hAnsi="Times New Roman" w:cs="Times New Roman"/>
                <w:b/>
                <w:bCs/>
              </w:rPr>
              <w:t>Содержание</w:t>
            </w:r>
          </w:p>
        </w:tc>
        <w:tc>
          <w:tcPr>
            <w:tcW w:w="633" w:type="pct"/>
            <w:shd w:val="clear" w:color="auto" w:fill="auto"/>
          </w:tcPr>
          <w:p w14:paraId="6BE2CE06" w14:textId="77E3D55D" w:rsidR="003B6273" w:rsidRPr="00594868" w:rsidRDefault="00A07C98" w:rsidP="0081244E">
            <w:pPr>
              <w:suppressAutoHyphens/>
              <w:spacing w:after="0" w:line="240" w:lineRule="auto"/>
              <w:jc w:val="center"/>
              <w:rPr>
                <w:rFonts w:ascii="Times New Roman" w:eastAsia="Batang" w:hAnsi="Times New Roman" w:cs="Times New Roman"/>
                <w:i/>
                <w:iCs/>
              </w:rPr>
            </w:pPr>
            <w:r>
              <w:rPr>
                <w:rFonts w:ascii="Times New Roman" w:eastAsia="Batang" w:hAnsi="Times New Roman" w:cs="Batang"/>
                <w:i/>
              </w:rPr>
              <w:t>6</w:t>
            </w:r>
          </w:p>
        </w:tc>
        <w:tc>
          <w:tcPr>
            <w:tcW w:w="779" w:type="pct"/>
            <w:shd w:val="clear" w:color="auto" w:fill="auto"/>
          </w:tcPr>
          <w:p w14:paraId="7706B81C" w14:textId="77777777" w:rsidR="003B6273" w:rsidRPr="0094193E" w:rsidRDefault="003B6273" w:rsidP="0081244E">
            <w:pPr>
              <w:spacing w:after="0" w:line="240" w:lineRule="auto"/>
              <w:rPr>
                <w:rFonts w:ascii="Times New Roman" w:eastAsia="Batang" w:hAnsi="Times New Roman" w:cs="Times New Roman"/>
                <w:b/>
                <w:i/>
              </w:rPr>
            </w:pPr>
          </w:p>
        </w:tc>
        <w:tc>
          <w:tcPr>
            <w:tcW w:w="403" w:type="pct"/>
            <w:shd w:val="clear" w:color="auto" w:fill="auto"/>
          </w:tcPr>
          <w:p w14:paraId="57D1F4A5" w14:textId="77777777" w:rsidR="003B6273" w:rsidRPr="00DF6010" w:rsidRDefault="003B6273" w:rsidP="0081244E">
            <w:pPr>
              <w:spacing w:after="0" w:line="240" w:lineRule="auto"/>
              <w:rPr>
                <w:rFonts w:ascii="Times New Roman" w:eastAsia="Batang" w:hAnsi="Times New Roman" w:cs="Times New Roman"/>
                <w:b/>
                <w:i/>
              </w:rPr>
            </w:pPr>
          </w:p>
        </w:tc>
      </w:tr>
      <w:tr w:rsidR="003A1C5D" w:rsidRPr="00594868" w14:paraId="3EF523AA" w14:textId="77777777" w:rsidTr="0081244E">
        <w:trPr>
          <w:trHeight w:val="20"/>
        </w:trPr>
        <w:tc>
          <w:tcPr>
            <w:tcW w:w="794" w:type="pct"/>
            <w:vMerge/>
            <w:shd w:val="clear" w:color="auto" w:fill="auto"/>
          </w:tcPr>
          <w:p w14:paraId="0D467DD5" w14:textId="77777777" w:rsidR="003A1C5D" w:rsidRPr="00594868" w:rsidRDefault="003A1C5D" w:rsidP="0081244E">
            <w:pPr>
              <w:spacing w:after="0" w:line="240" w:lineRule="auto"/>
              <w:rPr>
                <w:rFonts w:ascii="Times New Roman" w:eastAsia="Batang" w:hAnsi="Times New Roman" w:cs="Times New Roman"/>
                <w:b/>
                <w:bCs/>
                <w:i/>
              </w:rPr>
            </w:pPr>
          </w:p>
        </w:tc>
        <w:tc>
          <w:tcPr>
            <w:tcW w:w="2391" w:type="pct"/>
            <w:shd w:val="clear" w:color="auto" w:fill="auto"/>
          </w:tcPr>
          <w:p w14:paraId="6455FE90" w14:textId="77777777" w:rsidR="003A1C5D" w:rsidRPr="00594868" w:rsidRDefault="003A1C5D" w:rsidP="0081244E">
            <w:pPr>
              <w:suppressAutoHyphens/>
              <w:spacing w:after="0" w:line="240" w:lineRule="auto"/>
              <w:jc w:val="both"/>
              <w:rPr>
                <w:rFonts w:ascii="Times New Roman" w:eastAsia="Batang" w:hAnsi="Times New Roman" w:cs="Batang"/>
              </w:rPr>
            </w:pPr>
            <w:r w:rsidRPr="00594868">
              <w:rPr>
                <w:rFonts w:ascii="Times New Roman" w:eastAsia="Batang" w:hAnsi="Times New Roman" w:cs="Batang"/>
              </w:rPr>
              <w:t xml:space="preserve">Классификация и номенклатура негативных факторов. Источники и характеристики негативных факторов и их воздействие на человека. Физические негативные факторы. </w:t>
            </w:r>
          </w:p>
        </w:tc>
        <w:tc>
          <w:tcPr>
            <w:tcW w:w="633" w:type="pct"/>
            <w:shd w:val="clear" w:color="auto" w:fill="auto"/>
            <w:vAlign w:val="center"/>
          </w:tcPr>
          <w:p w14:paraId="5213BE44" w14:textId="77777777" w:rsidR="003A1C5D" w:rsidRPr="00594868" w:rsidRDefault="003A1C5D" w:rsidP="0081244E">
            <w:pPr>
              <w:suppressAutoHyphens/>
              <w:spacing w:after="0" w:line="240" w:lineRule="auto"/>
              <w:jc w:val="center"/>
              <w:rPr>
                <w:rFonts w:ascii="Times New Roman" w:eastAsia="Batang" w:hAnsi="Times New Roman" w:cs="Times New Roman"/>
                <w:bCs/>
                <w:i/>
                <w:iCs/>
              </w:rPr>
            </w:pPr>
            <w:r w:rsidRPr="00594868">
              <w:rPr>
                <w:rFonts w:ascii="Times New Roman" w:eastAsia="Batang" w:hAnsi="Times New Roman" w:cs="Batang"/>
                <w:i/>
              </w:rPr>
              <w:t>2</w:t>
            </w:r>
          </w:p>
        </w:tc>
        <w:tc>
          <w:tcPr>
            <w:tcW w:w="779" w:type="pct"/>
            <w:vMerge w:val="restart"/>
            <w:shd w:val="clear" w:color="auto" w:fill="auto"/>
          </w:tcPr>
          <w:p w14:paraId="2688A1BC" w14:textId="4DE5AD5A" w:rsidR="003A1C5D" w:rsidRPr="00DF6010" w:rsidRDefault="003A1C5D" w:rsidP="0081244E">
            <w:pPr>
              <w:widowControl w:val="0"/>
              <w:autoSpaceDE w:val="0"/>
              <w:autoSpaceDN w:val="0"/>
              <w:adjustRightInd w:val="0"/>
              <w:spacing w:after="0" w:line="240" w:lineRule="auto"/>
              <w:rPr>
                <w:rFonts w:ascii="Times New Roman" w:eastAsia="Times New Roman" w:hAnsi="Times New Roman" w:cs="Batang"/>
                <w:b/>
              </w:rPr>
            </w:pPr>
            <w:r w:rsidRPr="0094193E">
              <w:rPr>
                <w:rFonts w:ascii="Times New Roman" w:eastAsia="Times New Roman" w:hAnsi="Times New Roman" w:cs="Batang"/>
                <w:b/>
              </w:rPr>
              <w:t>ПК 1.1</w:t>
            </w:r>
            <w:r w:rsidRPr="00DF6010">
              <w:rPr>
                <w:rFonts w:ascii="Times New Roman" w:eastAsia="Times New Roman" w:hAnsi="Times New Roman" w:cs="Batang"/>
                <w:b/>
              </w:rPr>
              <w:t>,</w:t>
            </w:r>
            <w:r w:rsidR="0077776D">
              <w:rPr>
                <w:rFonts w:ascii="Times New Roman" w:eastAsia="Times New Roman" w:hAnsi="Times New Roman" w:cs="Batang"/>
                <w:b/>
              </w:rPr>
              <w:t xml:space="preserve"> </w:t>
            </w:r>
            <w:r w:rsidRPr="00DF6010">
              <w:rPr>
                <w:rFonts w:ascii="Times New Roman" w:eastAsia="Times New Roman" w:hAnsi="Times New Roman" w:cs="Batang"/>
                <w:b/>
              </w:rPr>
              <w:t>ПК 1.2,</w:t>
            </w:r>
          </w:p>
          <w:p w14:paraId="62B183BC" w14:textId="77777777" w:rsidR="003A1C5D" w:rsidRPr="0094193E" w:rsidRDefault="003A1C5D" w:rsidP="0081244E">
            <w:pPr>
              <w:widowControl w:val="0"/>
              <w:autoSpaceDE w:val="0"/>
              <w:autoSpaceDN w:val="0"/>
              <w:adjustRightInd w:val="0"/>
              <w:spacing w:after="0" w:line="240" w:lineRule="auto"/>
              <w:rPr>
                <w:rFonts w:ascii="Times New Roman" w:eastAsia="Times New Roman" w:hAnsi="Times New Roman" w:cs="Times New Roman"/>
                <w:b/>
                <w:bCs/>
              </w:rPr>
            </w:pPr>
            <w:r w:rsidRPr="0094193E">
              <w:rPr>
                <w:rFonts w:ascii="Times New Roman" w:eastAsia="Times New Roman" w:hAnsi="Times New Roman" w:cs="Times New Roman"/>
                <w:b/>
                <w:bCs/>
              </w:rPr>
              <w:t>ОК 07</w:t>
            </w:r>
          </w:p>
          <w:p w14:paraId="4F17A65A" w14:textId="77777777" w:rsidR="003A1C5D" w:rsidRPr="00DF6010" w:rsidRDefault="003A1C5D" w:rsidP="0081244E">
            <w:pPr>
              <w:spacing w:after="0" w:line="240" w:lineRule="auto"/>
              <w:rPr>
                <w:rFonts w:ascii="Times New Roman" w:eastAsia="Batang" w:hAnsi="Times New Roman" w:cs="Batang"/>
                <w:b/>
              </w:rPr>
            </w:pPr>
          </w:p>
        </w:tc>
        <w:tc>
          <w:tcPr>
            <w:tcW w:w="403" w:type="pct"/>
            <w:vMerge w:val="restart"/>
            <w:shd w:val="clear" w:color="auto" w:fill="auto"/>
          </w:tcPr>
          <w:p w14:paraId="5955A97A" w14:textId="77777777" w:rsidR="003A1C5D" w:rsidRPr="00DF6010" w:rsidRDefault="003A1C5D" w:rsidP="0081244E">
            <w:pPr>
              <w:suppressAutoHyphens/>
              <w:spacing w:after="0" w:line="240" w:lineRule="auto"/>
              <w:rPr>
                <w:rFonts w:ascii="Times New Roman" w:eastAsia="Batang" w:hAnsi="Times New Roman" w:cs="Times New Roman"/>
              </w:rPr>
            </w:pPr>
            <w:r w:rsidRPr="00DF6010">
              <w:rPr>
                <w:rFonts w:ascii="Times New Roman" w:eastAsia="Times New Roman" w:hAnsi="Times New Roman" w:cs="Batang"/>
              </w:rPr>
              <w:t>З 1.1.01</w:t>
            </w:r>
          </w:p>
          <w:p w14:paraId="4653A4E8" w14:textId="77777777" w:rsidR="003A1C5D" w:rsidRPr="00DF6010" w:rsidRDefault="003A1C5D" w:rsidP="0081244E">
            <w:pPr>
              <w:suppressAutoHyphens/>
              <w:spacing w:after="0" w:line="240" w:lineRule="auto"/>
              <w:rPr>
                <w:rFonts w:ascii="Times New Roman" w:eastAsia="Batang" w:hAnsi="Times New Roman" w:cs="Times New Roman"/>
              </w:rPr>
            </w:pPr>
            <w:r w:rsidRPr="00DF6010">
              <w:rPr>
                <w:rFonts w:ascii="Times New Roman" w:eastAsia="Times New Roman" w:hAnsi="Times New Roman" w:cs="Batang"/>
              </w:rPr>
              <w:t>З 1.1.02</w:t>
            </w:r>
          </w:p>
          <w:p w14:paraId="11EA2E3A" w14:textId="77777777" w:rsidR="003A1C5D" w:rsidRPr="00DF6010" w:rsidRDefault="003A1C5D" w:rsidP="0081244E">
            <w:pPr>
              <w:suppressAutoHyphens/>
              <w:spacing w:after="0" w:line="240" w:lineRule="auto"/>
              <w:rPr>
                <w:rFonts w:ascii="Times New Roman" w:eastAsia="Times New Roman" w:hAnsi="Times New Roman" w:cs="Batang"/>
              </w:rPr>
            </w:pPr>
            <w:r w:rsidRPr="00DF6010">
              <w:rPr>
                <w:rFonts w:ascii="Times New Roman" w:eastAsia="Times New Roman" w:hAnsi="Times New Roman" w:cs="Batang"/>
              </w:rPr>
              <w:t>З 1.2.01</w:t>
            </w:r>
          </w:p>
          <w:p w14:paraId="5FFC27A8" w14:textId="77777777" w:rsidR="003A1C5D" w:rsidRPr="00DF6010" w:rsidRDefault="003A1C5D" w:rsidP="0081244E">
            <w:pPr>
              <w:suppressAutoHyphens/>
              <w:spacing w:after="0" w:line="240" w:lineRule="auto"/>
              <w:jc w:val="both"/>
              <w:rPr>
                <w:rFonts w:ascii="Times New Roman" w:eastAsia="Times New Roman" w:hAnsi="Times New Roman" w:cs="Batang"/>
              </w:rPr>
            </w:pPr>
            <w:r w:rsidRPr="00DF6010">
              <w:rPr>
                <w:rFonts w:ascii="Times New Roman" w:eastAsia="Times New Roman" w:hAnsi="Times New Roman" w:cs="Batang"/>
              </w:rPr>
              <w:t>З 1.2.02</w:t>
            </w:r>
          </w:p>
          <w:p w14:paraId="678A47E6" w14:textId="77777777" w:rsidR="003A1C5D" w:rsidRPr="00DF6010" w:rsidRDefault="003A1C5D" w:rsidP="0081244E">
            <w:pPr>
              <w:suppressAutoHyphens/>
              <w:spacing w:after="0" w:line="240" w:lineRule="auto"/>
              <w:jc w:val="both"/>
              <w:rPr>
                <w:rFonts w:ascii="Times New Roman" w:eastAsia="Batang" w:hAnsi="Times New Roman" w:cs="Batang"/>
              </w:rPr>
            </w:pPr>
            <w:r w:rsidRPr="00DF6010">
              <w:rPr>
                <w:rFonts w:ascii="Times New Roman" w:eastAsia="Times New Roman" w:hAnsi="Times New Roman" w:cs="Batang"/>
                <w:bCs/>
                <w:iCs/>
              </w:rPr>
              <w:t>З 07.01</w:t>
            </w:r>
          </w:p>
        </w:tc>
      </w:tr>
      <w:tr w:rsidR="003A1C5D" w:rsidRPr="00594868" w14:paraId="0B4AE502" w14:textId="77777777" w:rsidTr="0081244E">
        <w:trPr>
          <w:trHeight w:val="20"/>
        </w:trPr>
        <w:tc>
          <w:tcPr>
            <w:tcW w:w="794" w:type="pct"/>
            <w:vMerge/>
            <w:shd w:val="clear" w:color="auto" w:fill="auto"/>
          </w:tcPr>
          <w:p w14:paraId="5D65F3D1" w14:textId="77777777" w:rsidR="003A1C5D" w:rsidRPr="00594868" w:rsidRDefault="003A1C5D" w:rsidP="0081244E">
            <w:pPr>
              <w:spacing w:after="0" w:line="240" w:lineRule="auto"/>
              <w:rPr>
                <w:rFonts w:ascii="Times New Roman" w:eastAsia="Batang" w:hAnsi="Times New Roman" w:cs="Times New Roman"/>
                <w:b/>
                <w:bCs/>
                <w:i/>
              </w:rPr>
            </w:pPr>
          </w:p>
        </w:tc>
        <w:tc>
          <w:tcPr>
            <w:tcW w:w="2391" w:type="pct"/>
            <w:shd w:val="clear" w:color="auto" w:fill="auto"/>
          </w:tcPr>
          <w:p w14:paraId="2B478892" w14:textId="766521C4" w:rsidR="003A1C5D" w:rsidRPr="00594868" w:rsidRDefault="003A1C5D" w:rsidP="0081244E">
            <w:pPr>
              <w:suppressAutoHyphens/>
              <w:spacing w:after="0" w:line="240" w:lineRule="auto"/>
              <w:jc w:val="both"/>
              <w:rPr>
                <w:rFonts w:ascii="Times New Roman" w:eastAsia="Batang" w:hAnsi="Times New Roman" w:cs="Batang"/>
              </w:rPr>
            </w:pPr>
            <w:r w:rsidRPr="00594868">
              <w:rPr>
                <w:rFonts w:ascii="Times New Roman" w:eastAsia="Batang" w:hAnsi="Times New Roman" w:cs="Batang"/>
              </w:rPr>
              <w:t>2.</w:t>
            </w:r>
            <w:r w:rsidRPr="00594868">
              <w:rPr>
                <w:rFonts w:ascii="Times New Roman" w:eastAsia="Times New Roman" w:hAnsi="Times New Roman" w:cs="Times New Roman"/>
              </w:rPr>
              <w:t xml:space="preserve"> </w:t>
            </w:r>
            <w:r w:rsidRPr="00594868">
              <w:rPr>
                <w:rFonts w:ascii="Times New Roman" w:eastAsia="Batang" w:hAnsi="Times New Roman" w:cs="Batang"/>
              </w:rPr>
              <w:t>Система стандартов бе</w:t>
            </w:r>
            <w:r>
              <w:rPr>
                <w:rFonts w:ascii="Times New Roman" w:eastAsia="Batang" w:hAnsi="Times New Roman" w:cs="Batang"/>
              </w:rPr>
              <w:t>зо</w:t>
            </w:r>
            <w:r w:rsidRPr="00594868">
              <w:rPr>
                <w:rFonts w:ascii="Times New Roman" w:eastAsia="Batang" w:hAnsi="Times New Roman" w:cs="Batang"/>
              </w:rPr>
              <w:t>пасности труда. Шум. Общие требования бе</w:t>
            </w:r>
            <w:r>
              <w:rPr>
                <w:rFonts w:ascii="Times New Roman" w:eastAsia="Batang" w:hAnsi="Times New Roman" w:cs="Batang"/>
              </w:rPr>
              <w:t>зо</w:t>
            </w:r>
            <w:r w:rsidRPr="00594868">
              <w:rPr>
                <w:rFonts w:ascii="Times New Roman" w:eastAsia="Batang" w:hAnsi="Times New Roman" w:cs="Batang"/>
              </w:rPr>
              <w:t xml:space="preserve">пасности. Химические негативные факторы. Биологические негативные факторы. Психофизиологические негативные факторы.  </w:t>
            </w:r>
          </w:p>
        </w:tc>
        <w:tc>
          <w:tcPr>
            <w:tcW w:w="633" w:type="pct"/>
            <w:shd w:val="clear" w:color="auto" w:fill="auto"/>
            <w:vAlign w:val="center"/>
          </w:tcPr>
          <w:p w14:paraId="724F153D" w14:textId="77777777" w:rsidR="003A1C5D" w:rsidRPr="00594868" w:rsidRDefault="003A1C5D" w:rsidP="0081244E">
            <w:pPr>
              <w:suppressAutoHyphens/>
              <w:spacing w:after="0" w:line="240" w:lineRule="auto"/>
              <w:jc w:val="center"/>
              <w:rPr>
                <w:rFonts w:ascii="Times New Roman" w:eastAsia="Batang" w:hAnsi="Times New Roman" w:cs="Times New Roman"/>
                <w:bCs/>
                <w:i/>
                <w:iCs/>
              </w:rPr>
            </w:pPr>
            <w:r w:rsidRPr="00594868">
              <w:rPr>
                <w:rFonts w:ascii="Times New Roman" w:eastAsia="Batang" w:hAnsi="Times New Roman" w:cs="Batang"/>
                <w:i/>
              </w:rPr>
              <w:t>2</w:t>
            </w:r>
          </w:p>
        </w:tc>
        <w:tc>
          <w:tcPr>
            <w:tcW w:w="779" w:type="pct"/>
            <w:vMerge/>
            <w:shd w:val="clear" w:color="auto" w:fill="auto"/>
          </w:tcPr>
          <w:p w14:paraId="783F323B" w14:textId="77777777" w:rsidR="003A1C5D" w:rsidRPr="00DF6010" w:rsidRDefault="003A1C5D" w:rsidP="0081244E">
            <w:pPr>
              <w:spacing w:after="0" w:line="240" w:lineRule="auto"/>
              <w:rPr>
                <w:rFonts w:ascii="Times New Roman" w:eastAsia="Batang" w:hAnsi="Times New Roman" w:cs="Batang"/>
                <w:b/>
              </w:rPr>
            </w:pPr>
          </w:p>
        </w:tc>
        <w:tc>
          <w:tcPr>
            <w:tcW w:w="403" w:type="pct"/>
            <w:vMerge/>
            <w:shd w:val="clear" w:color="auto" w:fill="auto"/>
          </w:tcPr>
          <w:p w14:paraId="3E9F9604" w14:textId="52A49343" w:rsidR="003A1C5D" w:rsidRPr="00DF6010" w:rsidRDefault="003A1C5D" w:rsidP="0081244E">
            <w:pPr>
              <w:suppressAutoHyphens/>
              <w:spacing w:after="0" w:line="240" w:lineRule="auto"/>
              <w:jc w:val="both"/>
              <w:rPr>
                <w:rFonts w:ascii="Times New Roman" w:eastAsia="Batang" w:hAnsi="Times New Roman" w:cs="Batang"/>
              </w:rPr>
            </w:pPr>
          </w:p>
        </w:tc>
      </w:tr>
      <w:tr w:rsidR="003A1C5D" w:rsidRPr="00594868" w14:paraId="70DD6F3C" w14:textId="77777777" w:rsidTr="0081244E">
        <w:trPr>
          <w:trHeight w:val="20"/>
        </w:trPr>
        <w:tc>
          <w:tcPr>
            <w:tcW w:w="794" w:type="pct"/>
            <w:vMerge/>
            <w:shd w:val="clear" w:color="auto" w:fill="auto"/>
          </w:tcPr>
          <w:p w14:paraId="53403120" w14:textId="77777777" w:rsidR="003A1C5D" w:rsidRPr="00594868" w:rsidRDefault="003A1C5D" w:rsidP="0081244E">
            <w:pPr>
              <w:spacing w:after="0" w:line="240" w:lineRule="auto"/>
              <w:rPr>
                <w:rFonts w:ascii="Times New Roman" w:eastAsia="Batang" w:hAnsi="Times New Roman" w:cs="Times New Roman"/>
                <w:b/>
                <w:bCs/>
                <w:i/>
              </w:rPr>
            </w:pPr>
          </w:p>
        </w:tc>
        <w:tc>
          <w:tcPr>
            <w:tcW w:w="2391" w:type="pct"/>
            <w:shd w:val="clear" w:color="auto" w:fill="auto"/>
          </w:tcPr>
          <w:p w14:paraId="60A989B1" w14:textId="77777777" w:rsidR="003A1C5D" w:rsidRPr="00594868" w:rsidRDefault="003A1C5D" w:rsidP="0081244E">
            <w:pPr>
              <w:suppressAutoHyphens/>
              <w:spacing w:after="0" w:line="240" w:lineRule="auto"/>
              <w:jc w:val="both"/>
              <w:rPr>
                <w:rFonts w:ascii="Times New Roman" w:eastAsia="Batang" w:hAnsi="Times New Roman" w:cs="Batang"/>
                <w:b/>
              </w:rPr>
            </w:pPr>
            <w:r w:rsidRPr="00594868">
              <w:rPr>
                <w:rFonts w:ascii="Times New Roman" w:eastAsia="Batang" w:hAnsi="Times New Roman" w:cs="Batang"/>
                <w:b/>
                <w:bCs/>
              </w:rPr>
              <w:t>В том числе практических занятий и лабораторных работ</w:t>
            </w:r>
          </w:p>
        </w:tc>
        <w:tc>
          <w:tcPr>
            <w:tcW w:w="633" w:type="pct"/>
            <w:shd w:val="clear" w:color="auto" w:fill="auto"/>
            <w:vAlign w:val="center"/>
          </w:tcPr>
          <w:p w14:paraId="631428CF" w14:textId="77777777" w:rsidR="003A1C5D" w:rsidRPr="00594868" w:rsidRDefault="003A1C5D" w:rsidP="0081244E">
            <w:pPr>
              <w:suppressAutoHyphens/>
              <w:spacing w:after="0" w:line="240" w:lineRule="auto"/>
              <w:jc w:val="center"/>
              <w:rPr>
                <w:rFonts w:ascii="Times New Roman" w:eastAsia="Batang" w:hAnsi="Times New Roman" w:cs="Batang"/>
                <w:b/>
              </w:rPr>
            </w:pPr>
          </w:p>
        </w:tc>
        <w:tc>
          <w:tcPr>
            <w:tcW w:w="779" w:type="pct"/>
            <w:vMerge/>
            <w:shd w:val="clear" w:color="auto" w:fill="auto"/>
          </w:tcPr>
          <w:p w14:paraId="176E816A" w14:textId="77777777" w:rsidR="003A1C5D" w:rsidRPr="00076E05" w:rsidRDefault="003A1C5D" w:rsidP="0081244E">
            <w:pPr>
              <w:spacing w:after="0" w:line="240" w:lineRule="auto"/>
              <w:rPr>
                <w:rFonts w:ascii="Times New Roman" w:eastAsia="Batang" w:hAnsi="Times New Roman" w:cs="Times New Roman"/>
                <w:b/>
                <w:i/>
              </w:rPr>
            </w:pPr>
          </w:p>
        </w:tc>
        <w:tc>
          <w:tcPr>
            <w:tcW w:w="403" w:type="pct"/>
            <w:vMerge/>
            <w:shd w:val="clear" w:color="auto" w:fill="auto"/>
          </w:tcPr>
          <w:p w14:paraId="05678EC9" w14:textId="77777777" w:rsidR="003A1C5D" w:rsidRPr="00DF6010" w:rsidRDefault="003A1C5D" w:rsidP="0081244E">
            <w:pPr>
              <w:spacing w:after="0" w:line="240" w:lineRule="auto"/>
              <w:rPr>
                <w:rFonts w:ascii="Times New Roman" w:eastAsia="Batang" w:hAnsi="Times New Roman" w:cs="Times New Roman"/>
                <w:b/>
                <w:i/>
              </w:rPr>
            </w:pPr>
          </w:p>
        </w:tc>
      </w:tr>
      <w:tr w:rsidR="00A07C98" w:rsidRPr="00594868" w14:paraId="77AE3D35" w14:textId="77777777" w:rsidTr="0081244E">
        <w:trPr>
          <w:trHeight w:val="20"/>
        </w:trPr>
        <w:tc>
          <w:tcPr>
            <w:tcW w:w="794" w:type="pct"/>
            <w:vMerge/>
            <w:shd w:val="clear" w:color="auto" w:fill="auto"/>
          </w:tcPr>
          <w:p w14:paraId="307871DB" w14:textId="77777777" w:rsidR="00A07C98" w:rsidRPr="00594868" w:rsidRDefault="00A07C98" w:rsidP="0081244E">
            <w:pPr>
              <w:spacing w:after="0" w:line="240" w:lineRule="auto"/>
              <w:rPr>
                <w:rFonts w:ascii="Times New Roman" w:eastAsia="Batang" w:hAnsi="Times New Roman" w:cs="Times New Roman"/>
                <w:b/>
                <w:bCs/>
                <w:i/>
              </w:rPr>
            </w:pPr>
          </w:p>
        </w:tc>
        <w:tc>
          <w:tcPr>
            <w:tcW w:w="2391" w:type="pct"/>
            <w:shd w:val="clear" w:color="auto" w:fill="auto"/>
          </w:tcPr>
          <w:p w14:paraId="17B4B567" w14:textId="0424038C" w:rsidR="00A07C98" w:rsidRPr="00594868" w:rsidRDefault="00A07C98" w:rsidP="0081244E">
            <w:pPr>
              <w:suppressAutoHyphens/>
              <w:spacing w:after="0" w:line="240" w:lineRule="auto"/>
              <w:jc w:val="both"/>
              <w:rPr>
                <w:rFonts w:ascii="Times New Roman" w:eastAsia="Batang" w:hAnsi="Times New Roman" w:cs="Batang"/>
                <w:b/>
                <w:bCs/>
              </w:rPr>
            </w:pPr>
            <w:r>
              <w:rPr>
                <w:rFonts w:ascii="Times New Roman" w:eastAsia="Batang" w:hAnsi="Times New Roman" w:cs="Times New Roman"/>
                <w:bCs/>
              </w:rPr>
              <w:t>2</w:t>
            </w:r>
            <w:r w:rsidRPr="00594868">
              <w:rPr>
                <w:rFonts w:ascii="Times New Roman" w:eastAsia="Batang" w:hAnsi="Times New Roman" w:cs="Times New Roman"/>
                <w:bCs/>
              </w:rPr>
              <w:t>.</w:t>
            </w:r>
            <w:r>
              <w:rPr>
                <w:rFonts w:ascii="Times New Roman" w:eastAsia="Batang" w:hAnsi="Times New Roman" w:cs="Times New Roman"/>
                <w:bCs/>
              </w:rPr>
              <w:t xml:space="preserve"> Определение влияния </w:t>
            </w:r>
            <w:r w:rsidRPr="00A07C98">
              <w:rPr>
                <w:rFonts w:ascii="Times New Roman" w:eastAsia="Batang" w:hAnsi="Times New Roman" w:cs="Batang"/>
                <w:bCs/>
              </w:rPr>
              <w:t>на человека негативных факторов</w:t>
            </w:r>
            <w:r w:rsidRPr="00A07C98">
              <w:rPr>
                <w:rFonts w:ascii="Times New Roman" w:eastAsia="Batang" w:hAnsi="Times New Roman" w:cs="Times New Roman"/>
                <w:bCs/>
              </w:rPr>
              <w:t xml:space="preserve"> </w:t>
            </w:r>
            <w:r w:rsidRPr="00A07C98">
              <w:rPr>
                <w:rFonts w:ascii="Times New Roman" w:eastAsia="Batang" w:hAnsi="Times New Roman" w:cs="Batang"/>
                <w:bCs/>
              </w:rPr>
              <w:t>производственной среды.</w:t>
            </w:r>
          </w:p>
        </w:tc>
        <w:tc>
          <w:tcPr>
            <w:tcW w:w="633" w:type="pct"/>
            <w:shd w:val="clear" w:color="auto" w:fill="auto"/>
            <w:vAlign w:val="center"/>
          </w:tcPr>
          <w:p w14:paraId="0A9FF7E7" w14:textId="4B90A146" w:rsidR="00A07C98" w:rsidRPr="00A07C98" w:rsidRDefault="00A07C98" w:rsidP="0081244E">
            <w:pPr>
              <w:suppressAutoHyphens/>
              <w:spacing w:after="0" w:line="240" w:lineRule="auto"/>
              <w:jc w:val="center"/>
              <w:rPr>
                <w:rFonts w:ascii="Times New Roman" w:eastAsia="Batang" w:hAnsi="Times New Roman" w:cs="Batang"/>
                <w:i/>
              </w:rPr>
            </w:pPr>
            <w:r w:rsidRPr="00A07C98">
              <w:rPr>
                <w:rFonts w:ascii="Times New Roman" w:eastAsia="Batang" w:hAnsi="Times New Roman" w:cs="Batang"/>
                <w:i/>
              </w:rPr>
              <w:t>2</w:t>
            </w:r>
          </w:p>
        </w:tc>
        <w:tc>
          <w:tcPr>
            <w:tcW w:w="779" w:type="pct"/>
            <w:vMerge/>
            <w:shd w:val="clear" w:color="auto" w:fill="auto"/>
          </w:tcPr>
          <w:p w14:paraId="35F61756" w14:textId="77777777" w:rsidR="00A07C98" w:rsidRPr="00076E05" w:rsidRDefault="00A07C98" w:rsidP="0081244E">
            <w:pPr>
              <w:spacing w:after="0" w:line="240" w:lineRule="auto"/>
              <w:rPr>
                <w:rFonts w:ascii="Times New Roman" w:eastAsia="Batang" w:hAnsi="Times New Roman" w:cs="Times New Roman"/>
                <w:b/>
                <w:i/>
              </w:rPr>
            </w:pPr>
          </w:p>
        </w:tc>
        <w:tc>
          <w:tcPr>
            <w:tcW w:w="403" w:type="pct"/>
            <w:vMerge/>
            <w:shd w:val="clear" w:color="auto" w:fill="auto"/>
          </w:tcPr>
          <w:p w14:paraId="3CE9FD7B" w14:textId="77777777" w:rsidR="00A07C98" w:rsidRPr="00DF6010" w:rsidRDefault="00A07C98" w:rsidP="0081244E">
            <w:pPr>
              <w:spacing w:after="0" w:line="240" w:lineRule="auto"/>
              <w:rPr>
                <w:rFonts w:ascii="Times New Roman" w:eastAsia="Batang" w:hAnsi="Times New Roman" w:cs="Times New Roman"/>
                <w:b/>
                <w:i/>
              </w:rPr>
            </w:pPr>
          </w:p>
        </w:tc>
      </w:tr>
      <w:tr w:rsidR="003A1C5D" w:rsidRPr="00594868" w14:paraId="5CEC4AC0" w14:textId="77777777" w:rsidTr="0081244E">
        <w:trPr>
          <w:trHeight w:val="20"/>
        </w:trPr>
        <w:tc>
          <w:tcPr>
            <w:tcW w:w="794" w:type="pct"/>
            <w:vMerge/>
            <w:shd w:val="clear" w:color="auto" w:fill="auto"/>
          </w:tcPr>
          <w:p w14:paraId="7A01562A" w14:textId="77777777" w:rsidR="003A1C5D" w:rsidRPr="00594868" w:rsidRDefault="003A1C5D" w:rsidP="0081244E">
            <w:pPr>
              <w:spacing w:after="0" w:line="240" w:lineRule="auto"/>
              <w:rPr>
                <w:rFonts w:ascii="Times New Roman" w:eastAsia="Batang" w:hAnsi="Times New Roman" w:cs="Times New Roman"/>
                <w:b/>
                <w:bCs/>
              </w:rPr>
            </w:pPr>
          </w:p>
        </w:tc>
        <w:tc>
          <w:tcPr>
            <w:tcW w:w="2391" w:type="pct"/>
            <w:shd w:val="clear" w:color="auto" w:fill="auto"/>
          </w:tcPr>
          <w:p w14:paraId="205395C0" w14:textId="77777777" w:rsidR="003A1C5D" w:rsidRPr="00594868" w:rsidRDefault="003A1C5D" w:rsidP="0081244E">
            <w:pPr>
              <w:spacing w:after="0" w:line="240" w:lineRule="auto"/>
              <w:rPr>
                <w:rFonts w:ascii="Times New Roman" w:eastAsia="Batang" w:hAnsi="Times New Roman" w:cs="Times New Roman"/>
                <w:b/>
                <w:bCs/>
              </w:rPr>
            </w:pPr>
            <w:r w:rsidRPr="00594868">
              <w:rPr>
                <w:rFonts w:ascii="Times New Roman" w:eastAsia="Batang" w:hAnsi="Times New Roman" w:cs="Times New Roman"/>
                <w:b/>
                <w:bCs/>
              </w:rPr>
              <w:t>Самостоятельная работа обучающихся</w:t>
            </w:r>
          </w:p>
        </w:tc>
        <w:tc>
          <w:tcPr>
            <w:tcW w:w="633" w:type="pct"/>
            <w:shd w:val="clear" w:color="auto" w:fill="auto"/>
            <w:vAlign w:val="center"/>
          </w:tcPr>
          <w:p w14:paraId="41A4B068" w14:textId="77777777" w:rsidR="003A1C5D" w:rsidRPr="00594868" w:rsidRDefault="003A1C5D" w:rsidP="0081244E">
            <w:pPr>
              <w:suppressAutoHyphens/>
              <w:spacing w:after="0" w:line="240" w:lineRule="auto"/>
              <w:jc w:val="center"/>
              <w:rPr>
                <w:rFonts w:ascii="Times New Roman" w:eastAsia="Batang" w:hAnsi="Times New Roman" w:cs="Times New Roman"/>
                <w:b/>
                <w:bCs/>
              </w:rPr>
            </w:pPr>
          </w:p>
        </w:tc>
        <w:tc>
          <w:tcPr>
            <w:tcW w:w="779" w:type="pct"/>
            <w:vMerge/>
            <w:shd w:val="clear" w:color="auto" w:fill="auto"/>
          </w:tcPr>
          <w:p w14:paraId="66104E76" w14:textId="77777777" w:rsidR="003A1C5D" w:rsidRPr="00DF6010" w:rsidRDefault="003A1C5D" w:rsidP="0081244E">
            <w:pPr>
              <w:suppressAutoHyphens/>
              <w:spacing w:after="0" w:line="240" w:lineRule="auto"/>
              <w:jc w:val="both"/>
              <w:rPr>
                <w:rFonts w:ascii="Times New Roman" w:eastAsia="Batang" w:hAnsi="Times New Roman" w:cs="Batang"/>
                <w:b/>
              </w:rPr>
            </w:pPr>
          </w:p>
        </w:tc>
        <w:tc>
          <w:tcPr>
            <w:tcW w:w="403" w:type="pct"/>
            <w:vMerge/>
            <w:shd w:val="clear" w:color="auto" w:fill="auto"/>
          </w:tcPr>
          <w:p w14:paraId="1A9EE60D" w14:textId="77777777" w:rsidR="003A1C5D" w:rsidRPr="00DF6010" w:rsidRDefault="003A1C5D" w:rsidP="0081244E">
            <w:pPr>
              <w:suppressAutoHyphens/>
              <w:spacing w:after="0" w:line="240" w:lineRule="auto"/>
              <w:jc w:val="both"/>
              <w:rPr>
                <w:rFonts w:ascii="Times New Roman" w:eastAsia="Batang" w:hAnsi="Times New Roman" w:cs="Batang"/>
              </w:rPr>
            </w:pPr>
          </w:p>
        </w:tc>
      </w:tr>
      <w:tr w:rsidR="003B6273" w:rsidRPr="00594868" w14:paraId="23327FB8" w14:textId="77777777" w:rsidTr="0081244E">
        <w:trPr>
          <w:trHeight w:val="20"/>
        </w:trPr>
        <w:tc>
          <w:tcPr>
            <w:tcW w:w="794" w:type="pct"/>
            <w:vMerge w:val="restart"/>
            <w:shd w:val="clear" w:color="auto" w:fill="auto"/>
          </w:tcPr>
          <w:p w14:paraId="6FFC9345" w14:textId="77777777" w:rsidR="003B6273" w:rsidRPr="00594868" w:rsidRDefault="003B6273" w:rsidP="0081244E">
            <w:pPr>
              <w:spacing w:after="0" w:line="240" w:lineRule="auto"/>
              <w:rPr>
                <w:rFonts w:ascii="Times New Roman" w:eastAsia="Batang" w:hAnsi="Times New Roman" w:cs="Batang"/>
                <w:b/>
                <w:bCs/>
              </w:rPr>
            </w:pPr>
            <w:r w:rsidRPr="00594868">
              <w:rPr>
                <w:rFonts w:ascii="Times New Roman" w:eastAsia="Batang" w:hAnsi="Times New Roman" w:cs="Batang"/>
                <w:b/>
                <w:bCs/>
              </w:rPr>
              <w:t>Тема 2.2. Защита человека от вредных и опасных производственных факторов</w:t>
            </w:r>
          </w:p>
        </w:tc>
        <w:tc>
          <w:tcPr>
            <w:tcW w:w="2391" w:type="pct"/>
            <w:shd w:val="clear" w:color="auto" w:fill="auto"/>
          </w:tcPr>
          <w:p w14:paraId="47AAB102" w14:textId="77777777" w:rsidR="003B6273" w:rsidRPr="00594868" w:rsidRDefault="003B6273" w:rsidP="0081244E">
            <w:pPr>
              <w:spacing w:after="0" w:line="240" w:lineRule="auto"/>
              <w:rPr>
                <w:rFonts w:ascii="Times New Roman" w:eastAsia="Batang" w:hAnsi="Times New Roman" w:cs="Times New Roman"/>
                <w:b/>
                <w:bCs/>
              </w:rPr>
            </w:pPr>
            <w:r w:rsidRPr="00594868">
              <w:rPr>
                <w:rFonts w:ascii="Times New Roman" w:eastAsia="Batang" w:hAnsi="Times New Roman" w:cs="Times New Roman"/>
                <w:b/>
                <w:bCs/>
              </w:rPr>
              <w:t>Содержание</w:t>
            </w:r>
          </w:p>
        </w:tc>
        <w:tc>
          <w:tcPr>
            <w:tcW w:w="633" w:type="pct"/>
            <w:shd w:val="clear" w:color="auto" w:fill="auto"/>
            <w:vAlign w:val="center"/>
          </w:tcPr>
          <w:p w14:paraId="7A5565A0" w14:textId="267C3A40" w:rsidR="003B6273" w:rsidRPr="00594868" w:rsidRDefault="00A07C98" w:rsidP="0081244E">
            <w:pPr>
              <w:suppressAutoHyphens/>
              <w:spacing w:after="0" w:line="240" w:lineRule="auto"/>
              <w:jc w:val="center"/>
              <w:rPr>
                <w:rFonts w:ascii="Times New Roman" w:eastAsia="Batang" w:hAnsi="Times New Roman" w:cs="Batang"/>
                <w:i/>
              </w:rPr>
            </w:pPr>
            <w:r>
              <w:rPr>
                <w:rFonts w:ascii="Times New Roman" w:eastAsia="Batang" w:hAnsi="Times New Roman" w:cs="Batang"/>
                <w:i/>
              </w:rPr>
              <w:t>8</w:t>
            </w:r>
          </w:p>
        </w:tc>
        <w:tc>
          <w:tcPr>
            <w:tcW w:w="779" w:type="pct"/>
            <w:shd w:val="clear" w:color="auto" w:fill="auto"/>
          </w:tcPr>
          <w:p w14:paraId="3928AB67" w14:textId="77777777" w:rsidR="003B6273" w:rsidRPr="00DF6010" w:rsidRDefault="003B6273" w:rsidP="0081244E">
            <w:pPr>
              <w:spacing w:after="0" w:line="240" w:lineRule="auto"/>
              <w:rPr>
                <w:rFonts w:ascii="Times New Roman" w:eastAsia="Batang" w:hAnsi="Times New Roman" w:cs="Batang"/>
                <w:b/>
                <w:bCs/>
              </w:rPr>
            </w:pPr>
          </w:p>
        </w:tc>
        <w:tc>
          <w:tcPr>
            <w:tcW w:w="403" w:type="pct"/>
            <w:shd w:val="clear" w:color="auto" w:fill="auto"/>
          </w:tcPr>
          <w:p w14:paraId="6844670E" w14:textId="77777777" w:rsidR="003B6273" w:rsidRPr="00DF6010" w:rsidRDefault="003B6273" w:rsidP="0081244E">
            <w:pPr>
              <w:suppressAutoHyphens/>
              <w:spacing w:after="0" w:line="240" w:lineRule="auto"/>
              <w:jc w:val="both"/>
              <w:rPr>
                <w:rFonts w:ascii="Times New Roman" w:eastAsia="Batang" w:hAnsi="Times New Roman" w:cs="Batang"/>
                <w:bCs/>
              </w:rPr>
            </w:pPr>
          </w:p>
        </w:tc>
      </w:tr>
      <w:tr w:rsidR="003A1C5D" w:rsidRPr="00594868" w14:paraId="0C4D7168" w14:textId="77777777" w:rsidTr="0081244E">
        <w:trPr>
          <w:trHeight w:val="20"/>
        </w:trPr>
        <w:tc>
          <w:tcPr>
            <w:tcW w:w="794" w:type="pct"/>
            <w:vMerge/>
            <w:shd w:val="clear" w:color="auto" w:fill="auto"/>
          </w:tcPr>
          <w:p w14:paraId="635A8471" w14:textId="77777777" w:rsidR="003A1C5D" w:rsidRPr="00594868" w:rsidRDefault="003A1C5D" w:rsidP="0081244E">
            <w:pPr>
              <w:spacing w:after="0" w:line="240" w:lineRule="auto"/>
              <w:rPr>
                <w:rFonts w:ascii="Times New Roman" w:eastAsia="Batang" w:hAnsi="Times New Roman" w:cs="Times New Roman"/>
                <w:b/>
                <w:bCs/>
              </w:rPr>
            </w:pPr>
          </w:p>
        </w:tc>
        <w:tc>
          <w:tcPr>
            <w:tcW w:w="2391" w:type="pct"/>
            <w:shd w:val="clear" w:color="auto" w:fill="auto"/>
          </w:tcPr>
          <w:p w14:paraId="2297D1A6" w14:textId="594D9EB0" w:rsidR="003A1C5D" w:rsidRPr="00594868" w:rsidRDefault="003A1C5D" w:rsidP="0081244E">
            <w:pPr>
              <w:spacing w:after="0" w:line="240" w:lineRule="auto"/>
              <w:rPr>
                <w:rFonts w:ascii="Times New Roman" w:eastAsia="Batang" w:hAnsi="Times New Roman" w:cs="Times New Roman"/>
                <w:bCs/>
              </w:rPr>
            </w:pPr>
            <w:r w:rsidRPr="00594868">
              <w:rPr>
                <w:rFonts w:ascii="Times New Roman" w:eastAsia="Batang" w:hAnsi="Times New Roman" w:cs="Times New Roman"/>
                <w:bCs/>
              </w:rPr>
              <w:t>1.  Защита человека от физических негативных факторов. Правила техники бе</w:t>
            </w:r>
            <w:r>
              <w:rPr>
                <w:rFonts w:ascii="Times New Roman" w:eastAsia="Batang" w:hAnsi="Times New Roman" w:cs="Times New Roman"/>
                <w:bCs/>
              </w:rPr>
              <w:t>зо</w:t>
            </w:r>
            <w:r w:rsidRPr="00594868">
              <w:rPr>
                <w:rFonts w:ascii="Times New Roman" w:eastAsia="Batang" w:hAnsi="Times New Roman" w:cs="Times New Roman"/>
                <w:bCs/>
              </w:rPr>
              <w:t>пасности при эксплуатации электроустановок. Защита человека от химических и биологических факторов.</w:t>
            </w:r>
          </w:p>
        </w:tc>
        <w:tc>
          <w:tcPr>
            <w:tcW w:w="633" w:type="pct"/>
            <w:shd w:val="clear" w:color="auto" w:fill="auto"/>
            <w:vAlign w:val="center"/>
          </w:tcPr>
          <w:p w14:paraId="355284AD" w14:textId="77777777" w:rsidR="003A1C5D" w:rsidRPr="00594868" w:rsidRDefault="003A1C5D" w:rsidP="0081244E">
            <w:pPr>
              <w:suppressAutoHyphens/>
              <w:spacing w:after="0" w:line="240" w:lineRule="auto"/>
              <w:jc w:val="center"/>
              <w:rPr>
                <w:rFonts w:ascii="Times New Roman" w:eastAsia="Batang" w:hAnsi="Times New Roman" w:cs="Batang"/>
                <w:i/>
              </w:rPr>
            </w:pPr>
            <w:r w:rsidRPr="00594868">
              <w:rPr>
                <w:rFonts w:ascii="Times New Roman" w:eastAsia="Batang" w:hAnsi="Times New Roman" w:cs="Batang"/>
                <w:i/>
              </w:rPr>
              <w:t>2</w:t>
            </w:r>
          </w:p>
        </w:tc>
        <w:tc>
          <w:tcPr>
            <w:tcW w:w="779" w:type="pct"/>
            <w:vMerge w:val="restart"/>
            <w:shd w:val="clear" w:color="auto" w:fill="auto"/>
          </w:tcPr>
          <w:p w14:paraId="0034D439" w14:textId="164FDC97" w:rsidR="003A1C5D" w:rsidRPr="00DF6010" w:rsidRDefault="003A1C5D" w:rsidP="0081244E">
            <w:pPr>
              <w:spacing w:after="0" w:line="240" w:lineRule="auto"/>
              <w:rPr>
                <w:rFonts w:ascii="Times New Roman" w:eastAsia="Times New Roman" w:hAnsi="Times New Roman" w:cs="Batang"/>
                <w:b/>
              </w:rPr>
            </w:pPr>
            <w:r w:rsidRPr="0094193E">
              <w:rPr>
                <w:rFonts w:ascii="Times New Roman" w:eastAsia="Times New Roman" w:hAnsi="Times New Roman" w:cs="Batang"/>
                <w:b/>
              </w:rPr>
              <w:t>ПК 1.1</w:t>
            </w:r>
            <w:r w:rsidRPr="00DF6010">
              <w:rPr>
                <w:rFonts w:ascii="Times New Roman" w:eastAsia="Times New Roman" w:hAnsi="Times New Roman" w:cs="Batang"/>
                <w:b/>
              </w:rPr>
              <w:t>,</w:t>
            </w:r>
            <w:r w:rsidR="0077776D">
              <w:rPr>
                <w:rFonts w:ascii="Times New Roman" w:eastAsia="Times New Roman" w:hAnsi="Times New Roman" w:cs="Batang"/>
                <w:b/>
              </w:rPr>
              <w:t xml:space="preserve"> </w:t>
            </w:r>
            <w:r w:rsidRPr="00DF6010">
              <w:rPr>
                <w:rFonts w:ascii="Times New Roman" w:eastAsia="Times New Roman" w:hAnsi="Times New Roman" w:cs="Batang"/>
                <w:b/>
              </w:rPr>
              <w:t>ПК 1.2,</w:t>
            </w:r>
          </w:p>
          <w:p w14:paraId="702BA92A" w14:textId="5316B398" w:rsidR="003A1C5D" w:rsidRPr="00DF6010" w:rsidRDefault="003A1C5D" w:rsidP="0081244E">
            <w:pPr>
              <w:spacing w:after="0" w:line="240" w:lineRule="auto"/>
              <w:rPr>
                <w:rFonts w:ascii="Times New Roman" w:eastAsia="Times New Roman" w:hAnsi="Times New Roman" w:cs="Times New Roman"/>
                <w:b/>
                <w:bCs/>
              </w:rPr>
            </w:pPr>
            <w:r w:rsidRPr="0094193E">
              <w:rPr>
                <w:rFonts w:ascii="Times New Roman" w:eastAsia="Times New Roman" w:hAnsi="Times New Roman" w:cs="Times New Roman"/>
                <w:b/>
                <w:bCs/>
              </w:rPr>
              <w:t>ОК 02</w:t>
            </w:r>
            <w:r w:rsidRPr="00DF6010">
              <w:rPr>
                <w:rFonts w:ascii="Times New Roman" w:eastAsia="Times New Roman" w:hAnsi="Times New Roman" w:cs="Times New Roman"/>
                <w:b/>
                <w:bCs/>
              </w:rPr>
              <w:t>,</w:t>
            </w:r>
            <w:r w:rsidR="0077776D">
              <w:rPr>
                <w:rFonts w:ascii="Times New Roman" w:eastAsia="Times New Roman" w:hAnsi="Times New Roman" w:cs="Times New Roman"/>
                <w:b/>
                <w:bCs/>
              </w:rPr>
              <w:t xml:space="preserve"> </w:t>
            </w:r>
            <w:r w:rsidRPr="0094193E">
              <w:rPr>
                <w:rFonts w:ascii="Times New Roman" w:eastAsia="Times New Roman" w:hAnsi="Times New Roman" w:cs="Times New Roman"/>
                <w:b/>
                <w:bCs/>
              </w:rPr>
              <w:t>ОК 07</w:t>
            </w:r>
            <w:r w:rsidRPr="00DF6010">
              <w:rPr>
                <w:rFonts w:ascii="Times New Roman" w:eastAsia="Times New Roman" w:hAnsi="Times New Roman" w:cs="Times New Roman"/>
                <w:b/>
                <w:bCs/>
              </w:rPr>
              <w:t>,</w:t>
            </w:r>
          </w:p>
          <w:p w14:paraId="5605B3AB" w14:textId="77777777" w:rsidR="003A1C5D" w:rsidRPr="00CC33C7" w:rsidRDefault="003A1C5D" w:rsidP="0081244E">
            <w:pPr>
              <w:spacing w:after="0" w:line="240" w:lineRule="auto"/>
              <w:rPr>
                <w:rFonts w:ascii="Times New Roman" w:eastAsia="Times New Roman" w:hAnsi="Times New Roman" w:cs="Times New Roman"/>
                <w:b/>
                <w:bCs/>
              </w:rPr>
            </w:pPr>
            <w:r w:rsidRPr="00DF6010">
              <w:rPr>
                <w:rFonts w:ascii="Times New Roman" w:eastAsia="Times New Roman" w:hAnsi="Times New Roman" w:cs="Times New Roman"/>
                <w:b/>
                <w:bCs/>
              </w:rPr>
              <w:t>КК 1</w:t>
            </w:r>
          </w:p>
        </w:tc>
        <w:tc>
          <w:tcPr>
            <w:tcW w:w="403" w:type="pct"/>
            <w:vMerge w:val="restart"/>
            <w:shd w:val="clear" w:color="auto" w:fill="auto"/>
          </w:tcPr>
          <w:p w14:paraId="33CA80F6" w14:textId="77777777" w:rsidR="003A1C5D" w:rsidRPr="00DF6010" w:rsidRDefault="003A1C5D" w:rsidP="0081244E">
            <w:pPr>
              <w:suppressAutoHyphens/>
              <w:spacing w:after="0" w:line="240" w:lineRule="auto"/>
              <w:rPr>
                <w:rFonts w:ascii="Times New Roman" w:eastAsia="Batang" w:hAnsi="Times New Roman" w:cs="Times New Roman"/>
              </w:rPr>
            </w:pPr>
            <w:r w:rsidRPr="00DF6010">
              <w:rPr>
                <w:rFonts w:ascii="Times New Roman" w:eastAsia="Times New Roman" w:hAnsi="Times New Roman" w:cs="Batang"/>
              </w:rPr>
              <w:t>З 1.1.01</w:t>
            </w:r>
          </w:p>
          <w:p w14:paraId="7AC22F09" w14:textId="77777777" w:rsidR="003A1C5D" w:rsidRPr="00DF6010" w:rsidRDefault="003A1C5D" w:rsidP="0081244E">
            <w:pPr>
              <w:suppressAutoHyphens/>
              <w:spacing w:after="0" w:line="240" w:lineRule="auto"/>
              <w:rPr>
                <w:rFonts w:ascii="Times New Roman" w:eastAsia="Batang" w:hAnsi="Times New Roman" w:cs="Times New Roman"/>
              </w:rPr>
            </w:pPr>
            <w:r w:rsidRPr="00DF6010">
              <w:rPr>
                <w:rFonts w:ascii="Times New Roman" w:eastAsia="Times New Roman" w:hAnsi="Times New Roman" w:cs="Batang"/>
              </w:rPr>
              <w:t>З 1.1.02</w:t>
            </w:r>
          </w:p>
          <w:p w14:paraId="06936C07" w14:textId="77777777" w:rsidR="003A1C5D" w:rsidRPr="00DF6010" w:rsidRDefault="003A1C5D" w:rsidP="0081244E">
            <w:pPr>
              <w:suppressAutoHyphens/>
              <w:spacing w:after="0" w:line="240" w:lineRule="auto"/>
              <w:rPr>
                <w:rFonts w:ascii="Times New Roman" w:eastAsia="Times New Roman" w:hAnsi="Times New Roman" w:cs="Batang"/>
              </w:rPr>
            </w:pPr>
            <w:r w:rsidRPr="00DF6010">
              <w:rPr>
                <w:rFonts w:ascii="Times New Roman" w:eastAsia="Times New Roman" w:hAnsi="Times New Roman" w:cs="Batang"/>
              </w:rPr>
              <w:t>З 1.2.01</w:t>
            </w:r>
          </w:p>
          <w:p w14:paraId="18D9FA6F" w14:textId="77777777" w:rsidR="003A1C5D" w:rsidRDefault="003A1C5D" w:rsidP="0081244E">
            <w:pPr>
              <w:suppressAutoHyphens/>
              <w:spacing w:after="0" w:line="240" w:lineRule="auto"/>
              <w:jc w:val="both"/>
              <w:rPr>
                <w:rFonts w:ascii="Times New Roman" w:eastAsia="Times New Roman" w:hAnsi="Times New Roman" w:cs="Batang"/>
              </w:rPr>
            </w:pPr>
            <w:r w:rsidRPr="00DF6010">
              <w:rPr>
                <w:rFonts w:ascii="Times New Roman" w:eastAsia="Times New Roman" w:hAnsi="Times New Roman" w:cs="Batang"/>
              </w:rPr>
              <w:t xml:space="preserve">З 1.2.02 </w:t>
            </w:r>
          </w:p>
          <w:p w14:paraId="60A3F07A" w14:textId="7D6933B6" w:rsidR="003A1C5D" w:rsidRPr="00DF6010" w:rsidRDefault="003A1C5D" w:rsidP="0081244E">
            <w:pPr>
              <w:suppressAutoHyphens/>
              <w:spacing w:after="0" w:line="240" w:lineRule="auto"/>
              <w:jc w:val="both"/>
              <w:rPr>
                <w:rFonts w:ascii="Times New Roman" w:eastAsia="Batang" w:hAnsi="Times New Roman" w:cs="Batang"/>
                <w:bCs/>
              </w:rPr>
            </w:pPr>
            <w:r w:rsidRPr="00DF6010">
              <w:rPr>
                <w:rFonts w:ascii="Times New Roman" w:eastAsia="Times New Roman" w:hAnsi="Times New Roman" w:cs="Batang"/>
              </w:rPr>
              <w:t>У 1.1.01</w:t>
            </w:r>
          </w:p>
        </w:tc>
      </w:tr>
      <w:tr w:rsidR="003A1C5D" w:rsidRPr="00594868" w14:paraId="14253EC9" w14:textId="77777777" w:rsidTr="0081244E">
        <w:trPr>
          <w:trHeight w:val="20"/>
        </w:trPr>
        <w:tc>
          <w:tcPr>
            <w:tcW w:w="794" w:type="pct"/>
            <w:vMerge/>
            <w:shd w:val="clear" w:color="auto" w:fill="auto"/>
          </w:tcPr>
          <w:p w14:paraId="12046AA4" w14:textId="77777777" w:rsidR="003A1C5D" w:rsidRPr="00594868" w:rsidRDefault="003A1C5D" w:rsidP="0081244E">
            <w:pPr>
              <w:spacing w:after="0" w:line="240" w:lineRule="auto"/>
              <w:rPr>
                <w:rFonts w:ascii="Times New Roman" w:eastAsia="Batang" w:hAnsi="Times New Roman" w:cs="Times New Roman"/>
                <w:b/>
                <w:bCs/>
              </w:rPr>
            </w:pPr>
          </w:p>
        </w:tc>
        <w:tc>
          <w:tcPr>
            <w:tcW w:w="2391" w:type="pct"/>
            <w:shd w:val="clear" w:color="auto" w:fill="auto"/>
          </w:tcPr>
          <w:p w14:paraId="4E7BD079" w14:textId="0908268D" w:rsidR="003A1C5D" w:rsidRPr="00594868" w:rsidRDefault="003A1C5D" w:rsidP="0081244E">
            <w:pPr>
              <w:spacing w:after="0" w:line="240" w:lineRule="auto"/>
              <w:rPr>
                <w:rFonts w:ascii="Times New Roman" w:eastAsia="Batang" w:hAnsi="Times New Roman" w:cs="Times New Roman"/>
                <w:bCs/>
              </w:rPr>
            </w:pPr>
            <w:r w:rsidRPr="00594868">
              <w:rPr>
                <w:rFonts w:ascii="Times New Roman" w:eastAsia="Batang" w:hAnsi="Times New Roman" w:cs="Times New Roman"/>
                <w:bCs/>
              </w:rPr>
              <w:t>2. Исполь</w:t>
            </w:r>
            <w:r>
              <w:rPr>
                <w:rFonts w:ascii="Times New Roman" w:eastAsia="Batang" w:hAnsi="Times New Roman" w:cs="Times New Roman"/>
                <w:bCs/>
              </w:rPr>
              <w:t>зо</w:t>
            </w:r>
            <w:r w:rsidRPr="00594868">
              <w:rPr>
                <w:rFonts w:ascii="Times New Roman" w:eastAsia="Batang" w:hAnsi="Times New Roman" w:cs="Times New Roman"/>
                <w:bCs/>
              </w:rPr>
              <w:t xml:space="preserve">вание </w:t>
            </w:r>
            <w:proofErr w:type="spellStart"/>
            <w:r w:rsidRPr="00594868">
              <w:rPr>
                <w:rFonts w:ascii="Times New Roman" w:eastAsia="Batang" w:hAnsi="Times New Roman" w:cs="Times New Roman"/>
                <w:bCs/>
              </w:rPr>
              <w:t>экобиозащитной</w:t>
            </w:r>
            <w:proofErr w:type="spellEnd"/>
            <w:r w:rsidRPr="00594868">
              <w:rPr>
                <w:rFonts w:ascii="Times New Roman" w:eastAsia="Batang" w:hAnsi="Times New Roman" w:cs="Times New Roman"/>
                <w:bCs/>
              </w:rPr>
              <w:t xml:space="preserve"> техники:  пылеуловители. Механические, физико-химические и биологические методы очистки сточных вод. Защита человека от опасности механического травмирования.  Защита человека от опасных факторов комплексного </w:t>
            </w:r>
            <w:r w:rsidRPr="00594868">
              <w:rPr>
                <w:rFonts w:ascii="Times New Roman" w:eastAsia="Batang" w:hAnsi="Times New Roman" w:cs="Times New Roman"/>
                <w:bCs/>
              </w:rPr>
              <w:lastRenderedPageBreak/>
              <w:t xml:space="preserve">характера. </w:t>
            </w:r>
          </w:p>
        </w:tc>
        <w:tc>
          <w:tcPr>
            <w:tcW w:w="633" w:type="pct"/>
            <w:shd w:val="clear" w:color="auto" w:fill="auto"/>
            <w:vAlign w:val="center"/>
          </w:tcPr>
          <w:p w14:paraId="7EF982F3" w14:textId="77777777" w:rsidR="003A1C5D" w:rsidRPr="00594868" w:rsidRDefault="003A1C5D" w:rsidP="0081244E">
            <w:pPr>
              <w:suppressAutoHyphens/>
              <w:spacing w:after="0" w:line="240" w:lineRule="auto"/>
              <w:jc w:val="center"/>
              <w:rPr>
                <w:rFonts w:ascii="Times New Roman" w:eastAsia="Batang" w:hAnsi="Times New Roman" w:cs="Batang"/>
                <w:i/>
              </w:rPr>
            </w:pPr>
            <w:r w:rsidRPr="00594868">
              <w:rPr>
                <w:rFonts w:ascii="Times New Roman" w:eastAsia="Batang" w:hAnsi="Times New Roman" w:cs="Batang"/>
                <w:i/>
              </w:rPr>
              <w:lastRenderedPageBreak/>
              <w:t>2</w:t>
            </w:r>
          </w:p>
        </w:tc>
        <w:tc>
          <w:tcPr>
            <w:tcW w:w="779" w:type="pct"/>
            <w:vMerge/>
            <w:shd w:val="clear" w:color="auto" w:fill="auto"/>
          </w:tcPr>
          <w:p w14:paraId="1E9159E8" w14:textId="28A4E47C" w:rsidR="003A1C5D" w:rsidRPr="00DF6010" w:rsidRDefault="003A1C5D" w:rsidP="0081244E">
            <w:pPr>
              <w:spacing w:after="0" w:line="240" w:lineRule="auto"/>
              <w:rPr>
                <w:rFonts w:ascii="Times New Roman" w:eastAsia="Batang" w:hAnsi="Times New Roman" w:cs="Batang"/>
                <w:b/>
                <w:bCs/>
              </w:rPr>
            </w:pPr>
          </w:p>
        </w:tc>
        <w:tc>
          <w:tcPr>
            <w:tcW w:w="403" w:type="pct"/>
            <w:vMerge/>
            <w:shd w:val="clear" w:color="auto" w:fill="auto"/>
          </w:tcPr>
          <w:p w14:paraId="186C7731" w14:textId="49A70CDA" w:rsidR="003A1C5D" w:rsidRPr="00DF6010" w:rsidRDefault="003A1C5D" w:rsidP="0081244E">
            <w:pPr>
              <w:suppressAutoHyphens/>
              <w:spacing w:after="0" w:line="240" w:lineRule="auto"/>
              <w:jc w:val="both"/>
              <w:rPr>
                <w:rFonts w:ascii="Times New Roman" w:eastAsia="Batang" w:hAnsi="Times New Roman" w:cs="Batang"/>
                <w:bCs/>
              </w:rPr>
            </w:pPr>
          </w:p>
        </w:tc>
      </w:tr>
      <w:tr w:rsidR="003A1C5D" w:rsidRPr="00594868" w14:paraId="72A4D5EF" w14:textId="77777777" w:rsidTr="0081244E">
        <w:trPr>
          <w:trHeight w:val="20"/>
        </w:trPr>
        <w:tc>
          <w:tcPr>
            <w:tcW w:w="794" w:type="pct"/>
            <w:vMerge/>
            <w:shd w:val="clear" w:color="auto" w:fill="auto"/>
          </w:tcPr>
          <w:p w14:paraId="73E67065" w14:textId="77777777" w:rsidR="003A1C5D" w:rsidRPr="00594868" w:rsidRDefault="003A1C5D" w:rsidP="0081244E">
            <w:pPr>
              <w:spacing w:after="0" w:line="240" w:lineRule="auto"/>
              <w:rPr>
                <w:rFonts w:ascii="Times New Roman" w:eastAsia="Batang" w:hAnsi="Times New Roman" w:cs="Times New Roman"/>
                <w:b/>
                <w:bCs/>
              </w:rPr>
            </w:pPr>
          </w:p>
        </w:tc>
        <w:tc>
          <w:tcPr>
            <w:tcW w:w="2391" w:type="pct"/>
            <w:shd w:val="clear" w:color="auto" w:fill="auto"/>
          </w:tcPr>
          <w:p w14:paraId="6A72C88D" w14:textId="78484091" w:rsidR="003A1C5D" w:rsidRPr="00594868" w:rsidRDefault="003A1C5D" w:rsidP="0081244E">
            <w:pPr>
              <w:spacing w:after="0" w:line="240" w:lineRule="auto"/>
              <w:rPr>
                <w:rFonts w:ascii="Times New Roman" w:eastAsia="Batang" w:hAnsi="Times New Roman" w:cs="Times New Roman"/>
                <w:bCs/>
              </w:rPr>
            </w:pPr>
            <w:r w:rsidRPr="00594868">
              <w:rPr>
                <w:rFonts w:ascii="Times New Roman" w:eastAsia="Batang" w:hAnsi="Times New Roman" w:cs="Times New Roman"/>
                <w:bCs/>
              </w:rPr>
              <w:t>3.Меры противопожарной защиты: пассивные, активные. Огнетушащие вещества: тушение водой, тушение пеной и т.д.</w:t>
            </w:r>
            <w:r w:rsidR="00A07C98" w:rsidRPr="00594868">
              <w:rPr>
                <w:rFonts w:ascii="Times New Roman" w:eastAsia="Batang" w:hAnsi="Times New Roman" w:cs="Times New Roman"/>
                <w:bCs/>
              </w:rPr>
              <w:t xml:space="preserve"> Первичные средства тушения пожара: огнетушители. Правила поведения работников в случае возникновения пожара на предприятии.</w:t>
            </w:r>
          </w:p>
        </w:tc>
        <w:tc>
          <w:tcPr>
            <w:tcW w:w="633" w:type="pct"/>
            <w:shd w:val="clear" w:color="auto" w:fill="auto"/>
            <w:vAlign w:val="center"/>
          </w:tcPr>
          <w:p w14:paraId="5084BEC9" w14:textId="77777777" w:rsidR="003A1C5D" w:rsidRPr="00594868" w:rsidRDefault="003A1C5D" w:rsidP="0081244E">
            <w:pPr>
              <w:suppressAutoHyphens/>
              <w:spacing w:after="0" w:line="240" w:lineRule="auto"/>
              <w:jc w:val="center"/>
              <w:rPr>
                <w:rFonts w:ascii="Times New Roman" w:eastAsia="Batang" w:hAnsi="Times New Roman" w:cs="Batang"/>
                <w:i/>
              </w:rPr>
            </w:pPr>
            <w:r w:rsidRPr="00594868">
              <w:rPr>
                <w:rFonts w:ascii="Times New Roman" w:eastAsia="Batang" w:hAnsi="Times New Roman" w:cs="Batang"/>
                <w:i/>
              </w:rPr>
              <w:t>2</w:t>
            </w:r>
          </w:p>
        </w:tc>
        <w:tc>
          <w:tcPr>
            <w:tcW w:w="779" w:type="pct"/>
            <w:vMerge/>
            <w:shd w:val="clear" w:color="auto" w:fill="auto"/>
          </w:tcPr>
          <w:p w14:paraId="0F97FEA3" w14:textId="77777777" w:rsidR="003A1C5D" w:rsidRPr="00DF6010" w:rsidRDefault="003A1C5D" w:rsidP="0081244E">
            <w:pPr>
              <w:spacing w:after="0" w:line="240" w:lineRule="auto"/>
              <w:rPr>
                <w:rFonts w:ascii="Times New Roman" w:eastAsia="Batang" w:hAnsi="Times New Roman" w:cs="Batang"/>
                <w:b/>
                <w:bCs/>
              </w:rPr>
            </w:pPr>
          </w:p>
        </w:tc>
        <w:tc>
          <w:tcPr>
            <w:tcW w:w="403" w:type="pct"/>
            <w:vMerge/>
            <w:shd w:val="clear" w:color="auto" w:fill="auto"/>
          </w:tcPr>
          <w:p w14:paraId="55106FFB" w14:textId="77777777" w:rsidR="003A1C5D" w:rsidRPr="00DF6010" w:rsidRDefault="003A1C5D" w:rsidP="0081244E">
            <w:pPr>
              <w:suppressAutoHyphens/>
              <w:spacing w:after="0" w:line="240" w:lineRule="auto"/>
              <w:jc w:val="both"/>
              <w:rPr>
                <w:rFonts w:ascii="Times New Roman" w:eastAsia="Batang" w:hAnsi="Times New Roman" w:cs="Batang"/>
                <w:bCs/>
              </w:rPr>
            </w:pPr>
          </w:p>
        </w:tc>
      </w:tr>
      <w:tr w:rsidR="003A1C5D" w:rsidRPr="00594868" w14:paraId="53C34CB6" w14:textId="77777777" w:rsidTr="0081244E">
        <w:trPr>
          <w:trHeight w:val="20"/>
        </w:trPr>
        <w:tc>
          <w:tcPr>
            <w:tcW w:w="794" w:type="pct"/>
            <w:vMerge/>
            <w:shd w:val="clear" w:color="auto" w:fill="auto"/>
          </w:tcPr>
          <w:p w14:paraId="7BEF4393" w14:textId="77777777" w:rsidR="003A1C5D" w:rsidRPr="00594868" w:rsidRDefault="003A1C5D" w:rsidP="0081244E">
            <w:pPr>
              <w:spacing w:after="0" w:line="240" w:lineRule="auto"/>
              <w:rPr>
                <w:rFonts w:ascii="Times New Roman" w:eastAsia="Batang" w:hAnsi="Times New Roman" w:cs="Times New Roman"/>
                <w:b/>
                <w:bCs/>
              </w:rPr>
            </w:pPr>
          </w:p>
        </w:tc>
        <w:tc>
          <w:tcPr>
            <w:tcW w:w="2391" w:type="pct"/>
            <w:shd w:val="clear" w:color="auto" w:fill="auto"/>
          </w:tcPr>
          <w:p w14:paraId="25005C35" w14:textId="77777777" w:rsidR="003A1C5D" w:rsidRPr="00594868" w:rsidRDefault="003A1C5D" w:rsidP="0081244E">
            <w:pPr>
              <w:spacing w:after="0" w:line="240" w:lineRule="auto"/>
              <w:rPr>
                <w:rFonts w:ascii="Times New Roman" w:eastAsia="Batang" w:hAnsi="Times New Roman" w:cs="Times New Roman"/>
                <w:b/>
                <w:bCs/>
              </w:rPr>
            </w:pPr>
            <w:r w:rsidRPr="00594868">
              <w:rPr>
                <w:rFonts w:ascii="Times New Roman" w:eastAsia="Batang" w:hAnsi="Times New Roman" w:cs="Batang"/>
                <w:b/>
                <w:bCs/>
              </w:rPr>
              <w:t>В том числе практических занятий и лабораторных работ</w:t>
            </w:r>
          </w:p>
        </w:tc>
        <w:tc>
          <w:tcPr>
            <w:tcW w:w="633" w:type="pct"/>
            <w:shd w:val="clear" w:color="auto" w:fill="auto"/>
            <w:vAlign w:val="center"/>
          </w:tcPr>
          <w:p w14:paraId="19DE3632" w14:textId="77777777" w:rsidR="003A1C5D" w:rsidRPr="00594868" w:rsidRDefault="003A1C5D" w:rsidP="0081244E">
            <w:pPr>
              <w:suppressAutoHyphens/>
              <w:spacing w:after="0" w:line="240" w:lineRule="auto"/>
              <w:jc w:val="center"/>
              <w:rPr>
                <w:rFonts w:ascii="Times New Roman" w:eastAsia="Batang" w:hAnsi="Times New Roman" w:cs="Batang"/>
                <w:i/>
              </w:rPr>
            </w:pPr>
          </w:p>
        </w:tc>
        <w:tc>
          <w:tcPr>
            <w:tcW w:w="779" w:type="pct"/>
            <w:vMerge/>
            <w:shd w:val="clear" w:color="auto" w:fill="auto"/>
          </w:tcPr>
          <w:p w14:paraId="7CD1E6F0" w14:textId="77777777" w:rsidR="003A1C5D" w:rsidRPr="00DF6010" w:rsidRDefault="003A1C5D" w:rsidP="0081244E">
            <w:pPr>
              <w:spacing w:after="0" w:line="240" w:lineRule="auto"/>
              <w:rPr>
                <w:rFonts w:ascii="Times New Roman" w:eastAsia="Batang" w:hAnsi="Times New Roman" w:cs="Batang"/>
                <w:b/>
                <w:bCs/>
              </w:rPr>
            </w:pPr>
          </w:p>
        </w:tc>
        <w:tc>
          <w:tcPr>
            <w:tcW w:w="403" w:type="pct"/>
            <w:vMerge/>
            <w:shd w:val="clear" w:color="auto" w:fill="auto"/>
          </w:tcPr>
          <w:p w14:paraId="1B959008" w14:textId="77777777" w:rsidR="003A1C5D" w:rsidRPr="00DF6010" w:rsidRDefault="003A1C5D" w:rsidP="0081244E">
            <w:pPr>
              <w:suppressAutoHyphens/>
              <w:spacing w:after="0" w:line="240" w:lineRule="auto"/>
              <w:jc w:val="both"/>
              <w:rPr>
                <w:rFonts w:ascii="Times New Roman" w:eastAsia="Batang" w:hAnsi="Times New Roman" w:cs="Batang"/>
                <w:bCs/>
              </w:rPr>
            </w:pPr>
          </w:p>
        </w:tc>
      </w:tr>
      <w:tr w:rsidR="003A1C5D" w:rsidRPr="00594868" w14:paraId="1524A5D9" w14:textId="77777777" w:rsidTr="0081244E">
        <w:trPr>
          <w:trHeight w:val="20"/>
        </w:trPr>
        <w:tc>
          <w:tcPr>
            <w:tcW w:w="794" w:type="pct"/>
            <w:vMerge/>
            <w:shd w:val="clear" w:color="auto" w:fill="auto"/>
          </w:tcPr>
          <w:p w14:paraId="0662B8BD" w14:textId="77777777" w:rsidR="003A1C5D" w:rsidRPr="00594868" w:rsidRDefault="003A1C5D" w:rsidP="0081244E">
            <w:pPr>
              <w:spacing w:after="0" w:line="240" w:lineRule="auto"/>
              <w:rPr>
                <w:rFonts w:ascii="Times New Roman" w:eastAsia="Batang" w:hAnsi="Times New Roman" w:cs="Times New Roman"/>
                <w:b/>
                <w:bCs/>
              </w:rPr>
            </w:pPr>
          </w:p>
        </w:tc>
        <w:tc>
          <w:tcPr>
            <w:tcW w:w="2391" w:type="pct"/>
            <w:shd w:val="clear" w:color="auto" w:fill="auto"/>
          </w:tcPr>
          <w:p w14:paraId="1455DD3D" w14:textId="74A8C9FA" w:rsidR="003A1C5D" w:rsidRPr="00594868" w:rsidRDefault="00A07C98" w:rsidP="00A07C98">
            <w:pPr>
              <w:spacing w:after="0" w:line="240" w:lineRule="auto"/>
              <w:rPr>
                <w:rFonts w:ascii="Times New Roman" w:eastAsia="Batang" w:hAnsi="Times New Roman" w:cs="Times New Roman"/>
                <w:bCs/>
              </w:rPr>
            </w:pPr>
            <w:r>
              <w:rPr>
                <w:rFonts w:ascii="Times New Roman" w:eastAsia="Batang" w:hAnsi="Times New Roman" w:cs="Times New Roman"/>
                <w:bCs/>
              </w:rPr>
              <w:t>3</w:t>
            </w:r>
            <w:r w:rsidR="003A1C5D" w:rsidRPr="00594868">
              <w:rPr>
                <w:rFonts w:ascii="Times New Roman" w:eastAsia="Batang" w:hAnsi="Times New Roman" w:cs="Times New Roman"/>
                <w:bCs/>
              </w:rPr>
              <w:t xml:space="preserve">. Оценка профессиональных рисков на рабочем месте </w:t>
            </w:r>
          </w:p>
        </w:tc>
        <w:tc>
          <w:tcPr>
            <w:tcW w:w="633" w:type="pct"/>
            <w:shd w:val="clear" w:color="auto" w:fill="auto"/>
            <w:vAlign w:val="center"/>
          </w:tcPr>
          <w:p w14:paraId="3D1537F0" w14:textId="77777777" w:rsidR="003A1C5D" w:rsidRPr="00594868" w:rsidRDefault="003A1C5D" w:rsidP="0081244E">
            <w:pPr>
              <w:suppressAutoHyphens/>
              <w:spacing w:after="0" w:line="240" w:lineRule="auto"/>
              <w:jc w:val="center"/>
              <w:rPr>
                <w:rFonts w:ascii="Times New Roman" w:eastAsia="Batang" w:hAnsi="Times New Roman" w:cs="Batang"/>
                <w:i/>
              </w:rPr>
            </w:pPr>
            <w:r w:rsidRPr="00594868">
              <w:rPr>
                <w:rFonts w:ascii="Times New Roman" w:eastAsia="Batang" w:hAnsi="Times New Roman" w:cs="Batang"/>
                <w:i/>
              </w:rPr>
              <w:t>2</w:t>
            </w:r>
          </w:p>
        </w:tc>
        <w:tc>
          <w:tcPr>
            <w:tcW w:w="779" w:type="pct"/>
            <w:vMerge/>
            <w:shd w:val="clear" w:color="auto" w:fill="auto"/>
          </w:tcPr>
          <w:p w14:paraId="720FD6AA" w14:textId="77777777" w:rsidR="003A1C5D" w:rsidRPr="00DF6010" w:rsidRDefault="003A1C5D" w:rsidP="0081244E">
            <w:pPr>
              <w:spacing w:after="0" w:line="240" w:lineRule="auto"/>
              <w:rPr>
                <w:rFonts w:ascii="Times New Roman" w:eastAsia="Batang" w:hAnsi="Times New Roman" w:cs="Batang"/>
                <w:b/>
                <w:bCs/>
              </w:rPr>
            </w:pPr>
          </w:p>
        </w:tc>
        <w:tc>
          <w:tcPr>
            <w:tcW w:w="403" w:type="pct"/>
            <w:vMerge/>
            <w:shd w:val="clear" w:color="auto" w:fill="auto"/>
          </w:tcPr>
          <w:p w14:paraId="64AB27D9" w14:textId="63A6252E" w:rsidR="003A1C5D" w:rsidRPr="00DF6010" w:rsidRDefault="003A1C5D" w:rsidP="0081244E">
            <w:pPr>
              <w:suppressAutoHyphens/>
              <w:spacing w:after="0" w:line="240" w:lineRule="auto"/>
              <w:jc w:val="both"/>
              <w:rPr>
                <w:rFonts w:ascii="Times New Roman" w:eastAsia="Batang" w:hAnsi="Times New Roman" w:cs="Batang"/>
                <w:bCs/>
              </w:rPr>
            </w:pPr>
          </w:p>
        </w:tc>
      </w:tr>
      <w:tr w:rsidR="003A1C5D" w:rsidRPr="00594868" w14:paraId="4916741E" w14:textId="77777777" w:rsidTr="0081244E">
        <w:trPr>
          <w:trHeight w:val="20"/>
        </w:trPr>
        <w:tc>
          <w:tcPr>
            <w:tcW w:w="794" w:type="pct"/>
            <w:vMerge/>
            <w:shd w:val="clear" w:color="auto" w:fill="auto"/>
          </w:tcPr>
          <w:p w14:paraId="39FB2C88" w14:textId="77777777" w:rsidR="003A1C5D" w:rsidRPr="00594868" w:rsidRDefault="003A1C5D" w:rsidP="0081244E">
            <w:pPr>
              <w:spacing w:after="0" w:line="240" w:lineRule="auto"/>
              <w:rPr>
                <w:rFonts w:ascii="Times New Roman" w:eastAsia="Batang" w:hAnsi="Times New Roman" w:cs="Times New Roman"/>
                <w:b/>
                <w:bCs/>
              </w:rPr>
            </w:pPr>
          </w:p>
        </w:tc>
        <w:tc>
          <w:tcPr>
            <w:tcW w:w="2391" w:type="pct"/>
            <w:shd w:val="clear" w:color="auto" w:fill="auto"/>
          </w:tcPr>
          <w:p w14:paraId="73E827CF" w14:textId="77777777" w:rsidR="003A1C5D" w:rsidRPr="00594868" w:rsidRDefault="003A1C5D" w:rsidP="0081244E">
            <w:pPr>
              <w:spacing w:after="0" w:line="240" w:lineRule="auto"/>
              <w:rPr>
                <w:rFonts w:ascii="Times New Roman" w:eastAsia="Batang" w:hAnsi="Times New Roman" w:cs="Times New Roman"/>
                <w:b/>
                <w:bCs/>
              </w:rPr>
            </w:pPr>
            <w:r w:rsidRPr="00594868">
              <w:rPr>
                <w:rFonts w:ascii="Times New Roman" w:eastAsia="Batang" w:hAnsi="Times New Roman" w:cs="Times New Roman"/>
                <w:b/>
                <w:bCs/>
              </w:rPr>
              <w:t>Самостоятельная работа обучающихся</w:t>
            </w:r>
          </w:p>
        </w:tc>
        <w:tc>
          <w:tcPr>
            <w:tcW w:w="633" w:type="pct"/>
            <w:shd w:val="clear" w:color="auto" w:fill="auto"/>
            <w:vAlign w:val="center"/>
          </w:tcPr>
          <w:p w14:paraId="2C4C1834" w14:textId="77777777" w:rsidR="003A1C5D" w:rsidRPr="00594868" w:rsidRDefault="003A1C5D" w:rsidP="0081244E">
            <w:pPr>
              <w:suppressAutoHyphens/>
              <w:spacing w:after="0" w:line="240" w:lineRule="auto"/>
              <w:jc w:val="both"/>
              <w:rPr>
                <w:rFonts w:ascii="Times New Roman" w:eastAsia="Batang" w:hAnsi="Times New Roman" w:cs="Batang"/>
                <w:i/>
              </w:rPr>
            </w:pPr>
          </w:p>
        </w:tc>
        <w:tc>
          <w:tcPr>
            <w:tcW w:w="779" w:type="pct"/>
            <w:vMerge/>
            <w:shd w:val="clear" w:color="auto" w:fill="auto"/>
          </w:tcPr>
          <w:p w14:paraId="7E493ADC" w14:textId="77777777" w:rsidR="003A1C5D" w:rsidRPr="00DF6010" w:rsidRDefault="003A1C5D" w:rsidP="0081244E">
            <w:pPr>
              <w:spacing w:after="0" w:line="240" w:lineRule="auto"/>
              <w:rPr>
                <w:rFonts w:ascii="Times New Roman" w:eastAsia="Batang" w:hAnsi="Times New Roman" w:cs="Batang"/>
                <w:b/>
                <w:bCs/>
              </w:rPr>
            </w:pPr>
          </w:p>
        </w:tc>
        <w:tc>
          <w:tcPr>
            <w:tcW w:w="403" w:type="pct"/>
            <w:vMerge/>
            <w:shd w:val="clear" w:color="auto" w:fill="auto"/>
          </w:tcPr>
          <w:p w14:paraId="5A63FE0F" w14:textId="77777777" w:rsidR="003A1C5D" w:rsidRPr="00DF6010" w:rsidRDefault="003A1C5D" w:rsidP="0081244E">
            <w:pPr>
              <w:suppressAutoHyphens/>
              <w:spacing w:after="0" w:line="240" w:lineRule="auto"/>
              <w:jc w:val="both"/>
              <w:rPr>
                <w:rFonts w:ascii="Times New Roman" w:eastAsia="Batang" w:hAnsi="Times New Roman" w:cs="Batang"/>
                <w:bCs/>
              </w:rPr>
            </w:pPr>
          </w:p>
        </w:tc>
      </w:tr>
      <w:tr w:rsidR="003B6273" w:rsidRPr="00594868" w14:paraId="21B571B1" w14:textId="77777777" w:rsidTr="0081244E">
        <w:trPr>
          <w:trHeight w:val="20"/>
        </w:trPr>
        <w:tc>
          <w:tcPr>
            <w:tcW w:w="794" w:type="pct"/>
            <w:vMerge w:val="restart"/>
            <w:shd w:val="clear" w:color="auto" w:fill="auto"/>
          </w:tcPr>
          <w:p w14:paraId="7D718799" w14:textId="77777777" w:rsidR="003B6273" w:rsidRPr="00594868" w:rsidRDefault="003B6273" w:rsidP="0081244E">
            <w:pPr>
              <w:spacing w:after="0" w:line="240" w:lineRule="auto"/>
              <w:rPr>
                <w:rFonts w:ascii="Times New Roman" w:eastAsia="Batang" w:hAnsi="Times New Roman" w:cs="Times New Roman"/>
                <w:b/>
                <w:bCs/>
              </w:rPr>
            </w:pPr>
            <w:r w:rsidRPr="00594868">
              <w:rPr>
                <w:rFonts w:ascii="Times New Roman" w:eastAsia="Batang" w:hAnsi="Times New Roman" w:cs="Times New Roman"/>
                <w:b/>
                <w:bCs/>
              </w:rPr>
              <w:t>Тема 2. 3. Обеспечение комфортных условий для трудовой деятельности</w:t>
            </w:r>
          </w:p>
        </w:tc>
        <w:tc>
          <w:tcPr>
            <w:tcW w:w="2391" w:type="pct"/>
            <w:shd w:val="clear" w:color="auto" w:fill="auto"/>
          </w:tcPr>
          <w:p w14:paraId="076BFD95" w14:textId="77777777" w:rsidR="003B6273" w:rsidRPr="00594868" w:rsidRDefault="003B6273" w:rsidP="0081244E">
            <w:pPr>
              <w:spacing w:after="0" w:line="240" w:lineRule="auto"/>
              <w:rPr>
                <w:rFonts w:ascii="Times New Roman" w:eastAsia="Batang" w:hAnsi="Times New Roman" w:cs="Times New Roman"/>
                <w:b/>
                <w:bCs/>
              </w:rPr>
            </w:pPr>
            <w:r w:rsidRPr="00594868">
              <w:rPr>
                <w:rFonts w:ascii="Times New Roman" w:eastAsia="Batang" w:hAnsi="Times New Roman" w:cs="Times New Roman"/>
                <w:b/>
                <w:bCs/>
              </w:rPr>
              <w:t>Содержание</w:t>
            </w:r>
          </w:p>
        </w:tc>
        <w:tc>
          <w:tcPr>
            <w:tcW w:w="633" w:type="pct"/>
            <w:shd w:val="clear" w:color="auto" w:fill="auto"/>
            <w:vAlign w:val="center"/>
          </w:tcPr>
          <w:p w14:paraId="54EC007D" w14:textId="7BFF4D94" w:rsidR="003B6273" w:rsidRPr="00594868" w:rsidRDefault="00A07C98" w:rsidP="0081244E">
            <w:pPr>
              <w:suppressAutoHyphens/>
              <w:spacing w:after="0" w:line="240" w:lineRule="auto"/>
              <w:jc w:val="center"/>
              <w:rPr>
                <w:rFonts w:ascii="Times New Roman" w:eastAsia="Batang" w:hAnsi="Times New Roman" w:cs="Batang"/>
                <w:i/>
              </w:rPr>
            </w:pPr>
            <w:r>
              <w:rPr>
                <w:rFonts w:ascii="Times New Roman" w:eastAsia="Batang" w:hAnsi="Times New Roman" w:cs="Batang"/>
                <w:i/>
              </w:rPr>
              <w:t>6</w:t>
            </w:r>
          </w:p>
        </w:tc>
        <w:tc>
          <w:tcPr>
            <w:tcW w:w="779" w:type="pct"/>
            <w:shd w:val="clear" w:color="auto" w:fill="auto"/>
          </w:tcPr>
          <w:p w14:paraId="7CDBA08F" w14:textId="77777777" w:rsidR="003B6273" w:rsidRPr="00DF6010" w:rsidRDefault="003B6273" w:rsidP="0081244E">
            <w:pPr>
              <w:spacing w:after="0" w:line="240" w:lineRule="auto"/>
              <w:rPr>
                <w:rFonts w:ascii="Times New Roman" w:eastAsia="Batang" w:hAnsi="Times New Roman" w:cs="Batang"/>
                <w:b/>
                <w:bCs/>
              </w:rPr>
            </w:pPr>
          </w:p>
        </w:tc>
        <w:tc>
          <w:tcPr>
            <w:tcW w:w="403" w:type="pct"/>
            <w:shd w:val="clear" w:color="auto" w:fill="auto"/>
          </w:tcPr>
          <w:p w14:paraId="10AB9666" w14:textId="77777777" w:rsidR="003B6273" w:rsidRPr="00DF6010" w:rsidRDefault="003B6273" w:rsidP="0081244E">
            <w:pPr>
              <w:suppressAutoHyphens/>
              <w:spacing w:after="0" w:line="240" w:lineRule="auto"/>
              <w:jc w:val="both"/>
              <w:rPr>
                <w:rFonts w:ascii="Times New Roman" w:eastAsia="Batang" w:hAnsi="Times New Roman" w:cs="Batang"/>
                <w:bCs/>
              </w:rPr>
            </w:pPr>
          </w:p>
        </w:tc>
      </w:tr>
      <w:tr w:rsidR="003A1C5D" w:rsidRPr="00594868" w14:paraId="767D7A41" w14:textId="77777777" w:rsidTr="0081244E">
        <w:trPr>
          <w:trHeight w:val="20"/>
        </w:trPr>
        <w:tc>
          <w:tcPr>
            <w:tcW w:w="794" w:type="pct"/>
            <w:vMerge/>
            <w:shd w:val="clear" w:color="auto" w:fill="auto"/>
          </w:tcPr>
          <w:p w14:paraId="48D75457" w14:textId="77777777" w:rsidR="003A1C5D" w:rsidRPr="00594868" w:rsidRDefault="003A1C5D" w:rsidP="0081244E">
            <w:pPr>
              <w:spacing w:after="0" w:line="240" w:lineRule="auto"/>
              <w:rPr>
                <w:rFonts w:ascii="Times New Roman" w:eastAsia="Batang" w:hAnsi="Times New Roman" w:cs="Times New Roman"/>
                <w:b/>
                <w:bCs/>
              </w:rPr>
            </w:pPr>
          </w:p>
        </w:tc>
        <w:tc>
          <w:tcPr>
            <w:tcW w:w="2391" w:type="pct"/>
            <w:shd w:val="clear" w:color="auto" w:fill="auto"/>
          </w:tcPr>
          <w:p w14:paraId="07CB5A90" w14:textId="08F6A6BA" w:rsidR="003A1C5D" w:rsidRPr="00594868" w:rsidRDefault="003A1C5D" w:rsidP="0081244E">
            <w:pPr>
              <w:spacing w:after="0" w:line="240" w:lineRule="auto"/>
              <w:rPr>
                <w:rFonts w:ascii="Times New Roman" w:eastAsia="Batang" w:hAnsi="Times New Roman" w:cs="Times New Roman"/>
                <w:bCs/>
              </w:rPr>
            </w:pPr>
            <w:r w:rsidRPr="00594868">
              <w:rPr>
                <w:rFonts w:ascii="Times New Roman" w:eastAsia="Batang" w:hAnsi="Times New Roman" w:cs="Times New Roman"/>
                <w:bCs/>
              </w:rPr>
              <w:t xml:space="preserve">1.Микроклимат помещений. Гигиенические нормы микроклимата. Вредные вещества. Оздоровление воздушной среды с помощью производственной вентиляции. Освещение. Характеристики освещения и световой среды. Виды освещения и его нормирование. Искусственные источники света. </w:t>
            </w:r>
            <w:r w:rsidR="00A07C98" w:rsidRPr="00594868">
              <w:rPr>
                <w:rFonts w:ascii="Times New Roman" w:eastAsia="Batang" w:hAnsi="Times New Roman" w:cs="Times New Roman"/>
                <w:bCs/>
              </w:rPr>
              <w:t>Эргономические основы бе</w:t>
            </w:r>
            <w:r w:rsidR="00A07C98">
              <w:rPr>
                <w:rFonts w:ascii="Times New Roman" w:eastAsia="Batang" w:hAnsi="Times New Roman" w:cs="Times New Roman"/>
                <w:bCs/>
              </w:rPr>
              <w:t>зо</w:t>
            </w:r>
            <w:r w:rsidR="00A07C98" w:rsidRPr="00594868">
              <w:rPr>
                <w:rFonts w:ascii="Times New Roman" w:eastAsia="Batang" w:hAnsi="Times New Roman" w:cs="Times New Roman"/>
                <w:bCs/>
              </w:rPr>
              <w:t>пасности труда. Психофизиологические основы бе</w:t>
            </w:r>
            <w:r w:rsidR="00A07C98">
              <w:rPr>
                <w:rFonts w:ascii="Times New Roman" w:eastAsia="Batang" w:hAnsi="Times New Roman" w:cs="Times New Roman"/>
                <w:bCs/>
              </w:rPr>
              <w:t>зо</w:t>
            </w:r>
            <w:r w:rsidR="00A07C98" w:rsidRPr="00594868">
              <w:rPr>
                <w:rFonts w:ascii="Times New Roman" w:eastAsia="Batang" w:hAnsi="Times New Roman" w:cs="Times New Roman"/>
                <w:bCs/>
              </w:rPr>
              <w:t>пасности труда производственной среды</w:t>
            </w:r>
          </w:p>
        </w:tc>
        <w:tc>
          <w:tcPr>
            <w:tcW w:w="633" w:type="pct"/>
            <w:shd w:val="clear" w:color="auto" w:fill="auto"/>
            <w:vAlign w:val="center"/>
          </w:tcPr>
          <w:p w14:paraId="1F5DE855" w14:textId="77777777" w:rsidR="003A1C5D" w:rsidRPr="00594868" w:rsidRDefault="003A1C5D" w:rsidP="0081244E">
            <w:pPr>
              <w:suppressAutoHyphens/>
              <w:spacing w:after="0" w:line="240" w:lineRule="auto"/>
              <w:jc w:val="center"/>
              <w:rPr>
                <w:rFonts w:ascii="Times New Roman" w:eastAsia="Batang" w:hAnsi="Times New Roman" w:cs="Batang"/>
                <w:i/>
              </w:rPr>
            </w:pPr>
            <w:r w:rsidRPr="00594868">
              <w:rPr>
                <w:rFonts w:ascii="Times New Roman" w:eastAsia="Batang" w:hAnsi="Times New Roman" w:cs="Batang"/>
                <w:i/>
              </w:rPr>
              <w:t>2</w:t>
            </w:r>
          </w:p>
        </w:tc>
        <w:tc>
          <w:tcPr>
            <w:tcW w:w="779" w:type="pct"/>
            <w:vMerge w:val="restart"/>
            <w:shd w:val="clear" w:color="auto" w:fill="auto"/>
          </w:tcPr>
          <w:p w14:paraId="49A76DF3" w14:textId="4DBE01E5" w:rsidR="003A1C5D" w:rsidRPr="00DF6010" w:rsidRDefault="003A1C5D" w:rsidP="0081244E">
            <w:pPr>
              <w:spacing w:after="0" w:line="240" w:lineRule="auto"/>
              <w:rPr>
                <w:rFonts w:ascii="Times New Roman" w:eastAsia="Times New Roman" w:hAnsi="Times New Roman" w:cs="Batang"/>
                <w:b/>
              </w:rPr>
            </w:pPr>
            <w:r w:rsidRPr="0094193E">
              <w:rPr>
                <w:rFonts w:ascii="Times New Roman" w:eastAsia="Times New Roman" w:hAnsi="Times New Roman" w:cs="Batang"/>
                <w:b/>
              </w:rPr>
              <w:t>ПК 1.1</w:t>
            </w:r>
            <w:r w:rsidRPr="00DF6010">
              <w:rPr>
                <w:rFonts w:ascii="Times New Roman" w:eastAsia="Times New Roman" w:hAnsi="Times New Roman" w:cs="Batang"/>
                <w:b/>
              </w:rPr>
              <w:t>,</w:t>
            </w:r>
            <w:r w:rsidR="0077776D">
              <w:rPr>
                <w:rFonts w:ascii="Times New Roman" w:eastAsia="Times New Roman" w:hAnsi="Times New Roman" w:cs="Batang"/>
                <w:b/>
              </w:rPr>
              <w:t xml:space="preserve"> </w:t>
            </w:r>
            <w:r w:rsidRPr="00DF6010">
              <w:rPr>
                <w:rFonts w:ascii="Times New Roman" w:eastAsia="Times New Roman" w:hAnsi="Times New Roman" w:cs="Batang"/>
                <w:b/>
              </w:rPr>
              <w:t>ПК 1.2,</w:t>
            </w:r>
          </w:p>
          <w:p w14:paraId="11697DA4" w14:textId="0DC03296" w:rsidR="003A1C5D" w:rsidRPr="00DF6010" w:rsidRDefault="003A1C5D" w:rsidP="0081244E">
            <w:pPr>
              <w:spacing w:after="0" w:line="240" w:lineRule="auto"/>
              <w:rPr>
                <w:rFonts w:ascii="Times New Roman" w:eastAsia="Times New Roman" w:hAnsi="Times New Roman" w:cs="Times New Roman"/>
                <w:b/>
                <w:bCs/>
              </w:rPr>
            </w:pPr>
            <w:r w:rsidRPr="0094193E">
              <w:rPr>
                <w:rFonts w:ascii="Times New Roman" w:eastAsia="Times New Roman" w:hAnsi="Times New Roman" w:cs="Times New Roman"/>
                <w:b/>
                <w:bCs/>
              </w:rPr>
              <w:t>ОК 02</w:t>
            </w:r>
            <w:r w:rsidRPr="00DF6010">
              <w:rPr>
                <w:rFonts w:ascii="Times New Roman" w:eastAsia="Times New Roman" w:hAnsi="Times New Roman" w:cs="Times New Roman"/>
                <w:b/>
                <w:bCs/>
              </w:rPr>
              <w:t>,</w:t>
            </w:r>
            <w:r w:rsidR="0077776D">
              <w:rPr>
                <w:rFonts w:ascii="Times New Roman" w:eastAsia="Times New Roman" w:hAnsi="Times New Roman" w:cs="Times New Roman"/>
                <w:b/>
                <w:bCs/>
              </w:rPr>
              <w:t xml:space="preserve"> </w:t>
            </w:r>
            <w:r w:rsidRPr="0094193E">
              <w:rPr>
                <w:rFonts w:ascii="Times New Roman" w:eastAsia="Times New Roman" w:hAnsi="Times New Roman" w:cs="Times New Roman"/>
                <w:b/>
                <w:bCs/>
              </w:rPr>
              <w:t>ОК 07</w:t>
            </w:r>
            <w:r w:rsidRPr="00DF6010">
              <w:rPr>
                <w:rFonts w:ascii="Times New Roman" w:eastAsia="Times New Roman" w:hAnsi="Times New Roman" w:cs="Times New Roman"/>
                <w:b/>
                <w:bCs/>
              </w:rPr>
              <w:t>,</w:t>
            </w:r>
          </w:p>
          <w:p w14:paraId="1705A7D1" w14:textId="77777777" w:rsidR="003A1C5D" w:rsidRPr="00DF6010" w:rsidRDefault="003A1C5D" w:rsidP="0081244E">
            <w:pPr>
              <w:spacing w:after="0" w:line="240" w:lineRule="auto"/>
              <w:rPr>
                <w:rFonts w:ascii="Times New Roman" w:eastAsia="Batang" w:hAnsi="Times New Roman" w:cs="Batang"/>
                <w:b/>
                <w:bCs/>
              </w:rPr>
            </w:pPr>
            <w:r w:rsidRPr="00DF6010">
              <w:rPr>
                <w:rFonts w:ascii="Times New Roman" w:eastAsia="Times New Roman" w:hAnsi="Times New Roman" w:cs="Times New Roman"/>
                <w:b/>
                <w:bCs/>
              </w:rPr>
              <w:t>КК 1</w:t>
            </w:r>
          </w:p>
        </w:tc>
        <w:tc>
          <w:tcPr>
            <w:tcW w:w="403" w:type="pct"/>
            <w:vMerge w:val="restart"/>
            <w:shd w:val="clear" w:color="auto" w:fill="auto"/>
          </w:tcPr>
          <w:p w14:paraId="4F03A8FC" w14:textId="77777777" w:rsidR="003A1C5D" w:rsidRPr="00DF6010" w:rsidRDefault="003A1C5D" w:rsidP="0081244E">
            <w:pPr>
              <w:suppressAutoHyphens/>
              <w:spacing w:after="0" w:line="240" w:lineRule="auto"/>
              <w:rPr>
                <w:rFonts w:ascii="Times New Roman" w:eastAsia="Batang" w:hAnsi="Times New Roman" w:cs="Times New Roman"/>
              </w:rPr>
            </w:pPr>
            <w:r w:rsidRPr="00DF6010">
              <w:rPr>
                <w:rFonts w:ascii="Times New Roman" w:eastAsia="Times New Roman" w:hAnsi="Times New Roman" w:cs="Batang"/>
              </w:rPr>
              <w:t>З 1.1.01</w:t>
            </w:r>
          </w:p>
          <w:p w14:paraId="5A769DE4" w14:textId="77777777" w:rsidR="003A1C5D" w:rsidRPr="00DF6010" w:rsidRDefault="003A1C5D" w:rsidP="0081244E">
            <w:pPr>
              <w:suppressAutoHyphens/>
              <w:spacing w:after="0" w:line="240" w:lineRule="auto"/>
              <w:rPr>
                <w:rFonts w:ascii="Times New Roman" w:eastAsia="Batang" w:hAnsi="Times New Roman" w:cs="Times New Roman"/>
              </w:rPr>
            </w:pPr>
            <w:r w:rsidRPr="00DF6010">
              <w:rPr>
                <w:rFonts w:ascii="Times New Roman" w:eastAsia="Times New Roman" w:hAnsi="Times New Roman" w:cs="Batang"/>
              </w:rPr>
              <w:t>З 1.1.02</w:t>
            </w:r>
          </w:p>
          <w:p w14:paraId="13942593" w14:textId="77777777" w:rsidR="003A1C5D" w:rsidRPr="00DF6010" w:rsidRDefault="003A1C5D" w:rsidP="0081244E">
            <w:pPr>
              <w:suppressAutoHyphens/>
              <w:spacing w:after="0" w:line="240" w:lineRule="auto"/>
              <w:rPr>
                <w:rFonts w:ascii="Times New Roman" w:eastAsia="Times New Roman" w:hAnsi="Times New Roman" w:cs="Batang"/>
              </w:rPr>
            </w:pPr>
            <w:r w:rsidRPr="00DF6010">
              <w:rPr>
                <w:rFonts w:ascii="Times New Roman" w:eastAsia="Times New Roman" w:hAnsi="Times New Roman" w:cs="Batang"/>
              </w:rPr>
              <w:t>З 1.2.01</w:t>
            </w:r>
          </w:p>
          <w:p w14:paraId="1A5FF2FE" w14:textId="77777777" w:rsidR="003A1C5D" w:rsidRPr="00DF6010" w:rsidRDefault="003A1C5D" w:rsidP="0081244E">
            <w:pPr>
              <w:suppressAutoHyphens/>
              <w:spacing w:after="0" w:line="240" w:lineRule="auto"/>
              <w:jc w:val="both"/>
              <w:rPr>
                <w:rFonts w:ascii="Times New Roman" w:eastAsia="Batang" w:hAnsi="Times New Roman" w:cs="Batang"/>
                <w:bCs/>
              </w:rPr>
            </w:pPr>
            <w:r w:rsidRPr="00DF6010">
              <w:rPr>
                <w:rFonts w:ascii="Times New Roman" w:eastAsia="Times New Roman" w:hAnsi="Times New Roman" w:cs="Batang"/>
              </w:rPr>
              <w:t>З 1.2.02</w:t>
            </w:r>
          </w:p>
          <w:p w14:paraId="0DC25E64" w14:textId="77777777" w:rsidR="005F1B63" w:rsidRPr="00DF6010" w:rsidRDefault="005F1B63" w:rsidP="005F1B63">
            <w:pPr>
              <w:suppressAutoHyphens/>
              <w:spacing w:after="0" w:line="240" w:lineRule="auto"/>
              <w:jc w:val="both"/>
              <w:rPr>
                <w:rFonts w:ascii="Times New Roman" w:eastAsia="Times New Roman" w:hAnsi="Times New Roman" w:cs="Times New Roman"/>
                <w:bCs/>
                <w:iCs/>
              </w:rPr>
            </w:pPr>
            <w:proofErr w:type="spellStart"/>
            <w:r w:rsidRPr="00DF6010">
              <w:rPr>
                <w:rFonts w:ascii="Times New Roman" w:eastAsia="Times New Roman" w:hAnsi="Times New Roman" w:cs="Times New Roman"/>
                <w:bCs/>
                <w:iCs/>
              </w:rPr>
              <w:t>З</w:t>
            </w:r>
            <w:r>
              <w:rPr>
                <w:rFonts w:ascii="Times New Roman" w:eastAsia="Times New Roman" w:hAnsi="Times New Roman" w:cs="Times New Roman"/>
                <w:bCs/>
                <w:iCs/>
              </w:rPr>
              <w:t>о</w:t>
            </w:r>
            <w:proofErr w:type="spellEnd"/>
            <w:r w:rsidRPr="00DF6010">
              <w:rPr>
                <w:rFonts w:ascii="Times New Roman" w:eastAsia="Times New Roman" w:hAnsi="Times New Roman" w:cs="Times New Roman"/>
                <w:bCs/>
                <w:iCs/>
              </w:rPr>
              <w:t xml:space="preserve"> 07.02</w:t>
            </w:r>
          </w:p>
          <w:p w14:paraId="6DF9C8B9" w14:textId="77777777" w:rsidR="003A1C5D" w:rsidRPr="00DF6010" w:rsidRDefault="003A1C5D" w:rsidP="0081244E">
            <w:pPr>
              <w:spacing w:after="0" w:line="240" w:lineRule="auto"/>
              <w:rPr>
                <w:rFonts w:ascii="Times New Roman" w:eastAsia="Times New Roman" w:hAnsi="Times New Roman" w:cs="Batang"/>
              </w:rPr>
            </w:pPr>
            <w:r w:rsidRPr="00DF6010">
              <w:rPr>
                <w:rFonts w:ascii="Times New Roman" w:eastAsia="Times New Roman" w:hAnsi="Times New Roman" w:cs="Batang"/>
              </w:rPr>
              <w:t>У 1.1.01</w:t>
            </w:r>
          </w:p>
          <w:p w14:paraId="229641DE" w14:textId="77777777" w:rsidR="003A1C5D" w:rsidRPr="00DF6010" w:rsidRDefault="003A1C5D" w:rsidP="0081244E">
            <w:pPr>
              <w:spacing w:after="0" w:line="240" w:lineRule="auto"/>
              <w:rPr>
                <w:rFonts w:ascii="Times New Roman" w:eastAsia="Times New Roman" w:hAnsi="Times New Roman" w:cs="Batang"/>
                <w:lang w:val="en-US"/>
              </w:rPr>
            </w:pPr>
            <w:r w:rsidRPr="00DF6010">
              <w:rPr>
                <w:rFonts w:ascii="Times New Roman" w:eastAsia="Times New Roman" w:hAnsi="Times New Roman" w:cs="Batang"/>
              </w:rPr>
              <w:t>У 1.2.01</w:t>
            </w:r>
          </w:p>
          <w:p w14:paraId="3572218A" w14:textId="77777777" w:rsidR="003A1C5D" w:rsidRPr="00DF6010" w:rsidRDefault="003A1C5D" w:rsidP="0081244E">
            <w:pPr>
              <w:suppressAutoHyphens/>
              <w:spacing w:after="0" w:line="240" w:lineRule="auto"/>
              <w:jc w:val="both"/>
              <w:rPr>
                <w:rFonts w:ascii="Times New Roman" w:eastAsia="Batang" w:hAnsi="Times New Roman" w:cs="Batang"/>
                <w:bCs/>
              </w:rPr>
            </w:pPr>
          </w:p>
        </w:tc>
      </w:tr>
      <w:tr w:rsidR="003A1C5D" w:rsidRPr="00594868" w14:paraId="0C5AEDA6" w14:textId="77777777" w:rsidTr="0081244E">
        <w:trPr>
          <w:trHeight w:val="20"/>
        </w:trPr>
        <w:tc>
          <w:tcPr>
            <w:tcW w:w="794" w:type="pct"/>
            <w:vMerge/>
            <w:shd w:val="clear" w:color="auto" w:fill="auto"/>
          </w:tcPr>
          <w:p w14:paraId="1DB62874" w14:textId="77777777" w:rsidR="003A1C5D" w:rsidRPr="00594868" w:rsidRDefault="003A1C5D" w:rsidP="0081244E">
            <w:pPr>
              <w:spacing w:after="0" w:line="240" w:lineRule="auto"/>
              <w:rPr>
                <w:rFonts w:ascii="Times New Roman" w:eastAsia="Batang" w:hAnsi="Times New Roman" w:cs="Times New Roman"/>
                <w:b/>
                <w:bCs/>
              </w:rPr>
            </w:pPr>
          </w:p>
        </w:tc>
        <w:tc>
          <w:tcPr>
            <w:tcW w:w="2391" w:type="pct"/>
            <w:shd w:val="clear" w:color="auto" w:fill="auto"/>
          </w:tcPr>
          <w:p w14:paraId="703ABA3D" w14:textId="77777777" w:rsidR="003A1C5D" w:rsidRPr="00594868" w:rsidRDefault="003A1C5D" w:rsidP="0081244E">
            <w:pPr>
              <w:spacing w:after="0" w:line="240" w:lineRule="auto"/>
              <w:rPr>
                <w:rFonts w:ascii="Times New Roman" w:eastAsia="Batang" w:hAnsi="Times New Roman" w:cs="Times New Roman"/>
                <w:bCs/>
              </w:rPr>
            </w:pPr>
            <w:r w:rsidRPr="00594868">
              <w:rPr>
                <w:rFonts w:ascii="Times New Roman" w:eastAsia="Batang" w:hAnsi="Times New Roman" w:cs="Batang"/>
                <w:b/>
                <w:bCs/>
              </w:rPr>
              <w:t>В том числе практических занятий и лабораторных работ</w:t>
            </w:r>
          </w:p>
        </w:tc>
        <w:tc>
          <w:tcPr>
            <w:tcW w:w="633" w:type="pct"/>
            <w:shd w:val="clear" w:color="auto" w:fill="auto"/>
            <w:vAlign w:val="center"/>
          </w:tcPr>
          <w:p w14:paraId="180796AC" w14:textId="77777777" w:rsidR="003A1C5D" w:rsidRPr="00594868" w:rsidRDefault="003A1C5D" w:rsidP="0081244E">
            <w:pPr>
              <w:suppressAutoHyphens/>
              <w:spacing w:after="0" w:line="240" w:lineRule="auto"/>
              <w:jc w:val="center"/>
              <w:rPr>
                <w:rFonts w:ascii="Times New Roman" w:eastAsia="Batang" w:hAnsi="Times New Roman" w:cs="Batang"/>
                <w:i/>
              </w:rPr>
            </w:pPr>
          </w:p>
        </w:tc>
        <w:tc>
          <w:tcPr>
            <w:tcW w:w="779" w:type="pct"/>
            <w:vMerge/>
            <w:shd w:val="clear" w:color="auto" w:fill="auto"/>
          </w:tcPr>
          <w:p w14:paraId="762BF629" w14:textId="77777777" w:rsidR="003A1C5D" w:rsidRPr="00DF6010" w:rsidRDefault="003A1C5D" w:rsidP="0081244E">
            <w:pPr>
              <w:spacing w:after="0" w:line="240" w:lineRule="auto"/>
              <w:rPr>
                <w:rFonts w:ascii="Times New Roman" w:eastAsia="Batang" w:hAnsi="Times New Roman" w:cs="Batang"/>
                <w:b/>
                <w:bCs/>
              </w:rPr>
            </w:pPr>
          </w:p>
        </w:tc>
        <w:tc>
          <w:tcPr>
            <w:tcW w:w="403" w:type="pct"/>
            <w:vMerge/>
            <w:shd w:val="clear" w:color="auto" w:fill="auto"/>
          </w:tcPr>
          <w:p w14:paraId="0F8F6D25" w14:textId="77777777" w:rsidR="003A1C5D" w:rsidRPr="00DF6010" w:rsidRDefault="003A1C5D" w:rsidP="0081244E">
            <w:pPr>
              <w:suppressAutoHyphens/>
              <w:spacing w:after="0" w:line="240" w:lineRule="auto"/>
              <w:jc w:val="both"/>
              <w:rPr>
                <w:rFonts w:ascii="Times New Roman" w:eastAsia="Batang" w:hAnsi="Times New Roman" w:cs="Batang"/>
                <w:bCs/>
              </w:rPr>
            </w:pPr>
          </w:p>
        </w:tc>
      </w:tr>
      <w:tr w:rsidR="003A1C5D" w:rsidRPr="00594868" w14:paraId="06474C76" w14:textId="77777777" w:rsidTr="0081244E">
        <w:trPr>
          <w:trHeight w:val="20"/>
        </w:trPr>
        <w:tc>
          <w:tcPr>
            <w:tcW w:w="794" w:type="pct"/>
            <w:vMerge/>
            <w:shd w:val="clear" w:color="auto" w:fill="auto"/>
          </w:tcPr>
          <w:p w14:paraId="175BBE8B" w14:textId="77777777" w:rsidR="003A1C5D" w:rsidRPr="00594868" w:rsidRDefault="003A1C5D" w:rsidP="0081244E">
            <w:pPr>
              <w:spacing w:after="0" w:line="240" w:lineRule="auto"/>
              <w:rPr>
                <w:rFonts w:ascii="Times New Roman" w:eastAsia="Batang" w:hAnsi="Times New Roman" w:cs="Times New Roman"/>
                <w:b/>
                <w:bCs/>
              </w:rPr>
            </w:pPr>
          </w:p>
        </w:tc>
        <w:tc>
          <w:tcPr>
            <w:tcW w:w="2391" w:type="pct"/>
            <w:shd w:val="clear" w:color="auto" w:fill="auto"/>
          </w:tcPr>
          <w:p w14:paraId="35A987AE" w14:textId="0A597DE6" w:rsidR="003A1C5D" w:rsidRPr="00594868" w:rsidRDefault="00A07C98" w:rsidP="00A07C98">
            <w:pPr>
              <w:spacing w:after="0" w:line="240" w:lineRule="auto"/>
              <w:rPr>
                <w:rFonts w:ascii="Times New Roman" w:eastAsia="Batang" w:hAnsi="Times New Roman" w:cs="Times New Roman"/>
                <w:bCs/>
              </w:rPr>
            </w:pPr>
            <w:r>
              <w:rPr>
                <w:rFonts w:ascii="Times New Roman" w:eastAsia="Batang" w:hAnsi="Times New Roman" w:cs="Times New Roman"/>
                <w:bCs/>
              </w:rPr>
              <w:t>4</w:t>
            </w:r>
            <w:r w:rsidR="003A1C5D">
              <w:rPr>
                <w:rFonts w:ascii="Times New Roman" w:eastAsia="Batang" w:hAnsi="Times New Roman" w:cs="Times New Roman"/>
                <w:bCs/>
              </w:rPr>
              <w:t>.</w:t>
            </w:r>
            <w:r w:rsidR="003A1C5D" w:rsidRPr="00594868">
              <w:rPr>
                <w:rFonts w:ascii="Times New Roman" w:eastAsia="Batang" w:hAnsi="Times New Roman" w:cs="Times New Roman"/>
                <w:bCs/>
              </w:rPr>
              <w:t xml:space="preserve"> О</w:t>
            </w:r>
            <w:r w:rsidR="003A1C5D" w:rsidRPr="00594868">
              <w:rPr>
                <w:rFonts w:ascii="Times New Roman" w:eastAsia="Times New Roman" w:hAnsi="Times New Roman" w:cs="Batang"/>
                <w:color w:val="000000"/>
                <w:lang w:eastAsia="en-US"/>
              </w:rPr>
              <w:t>ценка состояния рабочего места</w:t>
            </w:r>
            <w:r w:rsidR="003A1C5D" w:rsidRPr="00594868">
              <w:rPr>
                <w:rFonts w:eastAsia="Batang" w:cs="Batang"/>
              </w:rPr>
              <w:t xml:space="preserve"> </w:t>
            </w:r>
            <w:r w:rsidR="003A1C5D" w:rsidRPr="00594868">
              <w:rPr>
                <w:rFonts w:ascii="Times New Roman" w:eastAsia="Times New Roman" w:hAnsi="Times New Roman" w:cs="Batang"/>
                <w:color w:val="000000"/>
                <w:lang w:eastAsia="en-US"/>
              </w:rPr>
              <w:t>для осуществления сборки, монтажа и демонтажа электронных приборов и устройств</w:t>
            </w:r>
          </w:p>
        </w:tc>
        <w:tc>
          <w:tcPr>
            <w:tcW w:w="633" w:type="pct"/>
            <w:shd w:val="clear" w:color="auto" w:fill="auto"/>
            <w:vAlign w:val="center"/>
          </w:tcPr>
          <w:p w14:paraId="43C6E5FE" w14:textId="77777777" w:rsidR="003A1C5D" w:rsidRPr="00594868" w:rsidRDefault="003A1C5D" w:rsidP="0081244E">
            <w:pPr>
              <w:suppressAutoHyphens/>
              <w:spacing w:after="0" w:line="240" w:lineRule="auto"/>
              <w:jc w:val="center"/>
              <w:rPr>
                <w:rFonts w:ascii="Times New Roman" w:eastAsia="Batang" w:hAnsi="Times New Roman" w:cs="Batang"/>
                <w:i/>
              </w:rPr>
            </w:pPr>
            <w:r w:rsidRPr="00594868">
              <w:rPr>
                <w:rFonts w:ascii="Times New Roman" w:eastAsia="Batang" w:hAnsi="Times New Roman" w:cs="Batang"/>
                <w:i/>
              </w:rPr>
              <w:t xml:space="preserve">2 </w:t>
            </w:r>
          </w:p>
        </w:tc>
        <w:tc>
          <w:tcPr>
            <w:tcW w:w="779" w:type="pct"/>
            <w:vMerge/>
            <w:shd w:val="clear" w:color="auto" w:fill="auto"/>
          </w:tcPr>
          <w:p w14:paraId="40721B90" w14:textId="5EBA2987" w:rsidR="003A1C5D" w:rsidRPr="00DF6010" w:rsidRDefault="003A1C5D" w:rsidP="0081244E">
            <w:pPr>
              <w:spacing w:after="0" w:line="240" w:lineRule="auto"/>
              <w:rPr>
                <w:rFonts w:ascii="Times New Roman" w:eastAsia="Batang" w:hAnsi="Times New Roman" w:cs="Batang"/>
                <w:b/>
                <w:bCs/>
              </w:rPr>
            </w:pPr>
          </w:p>
        </w:tc>
        <w:tc>
          <w:tcPr>
            <w:tcW w:w="403" w:type="pct"/>
            <w:vMerge/>
            <w:shd w:val="clear" w:color="auto" w:fill="auto"/>
          </w:tcPr>
          <w:p w14:paraId="0EB9BAFE" w14:textId="77777777" w:rsidR="003A1C5D" w:rsidRPr="00DF6010" w:rsidRDefault="003A1C5D" w:rsidP="0081244E">
            <w:pPr>
              <w:suppressAutoHyphens/>
              <w:spacing w:after="0" w:line="240" w:lineRule="auto"/>
              <w:jc w:val="both"/>
              <w:rPr>
                <w:rFonts w:ascii="Times New Roman" w:eastAsia="Batang" w:hAnsi="Times New Roman" w:cs="Batang"/>
                <w:bCs/>
              </w:rPr>
            </w:pPr>
          </w:p>
        </w:tc>
      </w:tr>
      <w:tr w:rsidR="003A1C5D" w:rsidRPr="00594868" w14:paraId="2C498B10" w14:textId="77777777" w:rsidTr="0081244E">
        <w:trPr>
          <w:trHeight w:val="20"/>
        </w:trPr>
        <w:tc>
          <w:tcPr>
            <w:tcW w:w="794" w:type="pct"/>
            <w:vMerge/>
            <w:shd w:val="clear" w:color="auto" w:fill="auto"/>
          </w:tcPr>
          <w:p w14:paraId="784D0875" w14:textId="77777777" w:rsidR="003A1C5D" w:rsidRPr="00594868" w:rsidRDefault="003A1C5D" w:rsidP="0081244E">
            <w:pPr>
              <w:spacing w:after="0" w:line="240" w:lineRule="auto"/>
              <w:rPr>
                <w:rFonts w:ascii="Times New Roman" w:eastAsia="Batang" w:hAnsi="Times New Roman" w:cs="Times New Roman"/>
                <w:b/>
                <w:bCs/>
              </w:rPr>
            </w:pPr>
          </w:p>
        </w:tc>
        <w:tc>
          <w:tcPr>
            <w:tcW w:w="2391" w:type="pct"/>
            <w:shd w:val="clear" w:color="auto" w:fill="auto"/>
          </w:tcPr>
          <w:p w14:paraId="3E4A562F" w14:textId="263FA09F" w:rsidR="003A1C5D" w:rsidRPr="00594868" w:rsidRDefault="00A07C98" w:rsidP="00A07C98">
            <w:pPr>
              <w:spacing w:after="0" w:line="240" w:lineRule="auto"/>
              <w:rPr>
                <w:rFonts w:ascii="Times New Roman" w:eastAsia="Batang" w:hAnsi="Times New Roman" w:cs="Times New Roman"/>
                <w:b/>
                <w:bCs/>
              </w:rPr>
            </w:pPr>
            <w:r>
              <w:rPr>
                <w:rFonts w:ascii="Times New Roman" w:eastAsia="Batang" w:hAnsi="Times New Roman" w:cs="Times New Roman"/>
                <w:bCs/>
              </w:rPr>
              <w:t>5</w:t>
            </w:r>
            <w:r w:rsidR="003A1C5D">
              <w:rPr>
                <w:rFonts w:ascii="Times New Roman" w:eastAsia="Batang" w:hAnsi="Times New Roman" w:cs="Times New Roman"/>
                <w:bCs/>
              </w:rPr>
              <w:t>.</w:t>
            </w:r>
            <w:r w:rsidR="003A1C5D" w:rsidRPr="00594868">
              <w:rPr>
                <w:rFonts w:ascii="Times New Roman" w:eastAsia="Batang" w:hAnsi="Times New Roman" w:cs="Times New Roman"/>
                <w:bCs/>
              </w:rPr>
              <w:t xml:space="preserve"> О</w:t>
            </w:r>
            <w:r w:rsidR="003A1C5D" w:rsidRPr="00594868">
              <w:rPr>
                <w:rFonts w:ascii="Times New Roman" w:eastAsia="Times New Roman" w:hAnsi="Times New Roman" w:cs="Batang"/>
              </w:rPr>
              <w:t>рганизация рабочего места для выполнения технического обслуживания электронных приборов и устройств</w:t>
            </w:r>
          </w:p>
        </w:tc>
        <w:tc>
          <w:tcPr>
            <w:tcW w:w="633" w:type="pct"/>
            <w:shd w:val="clear" w:color="auto" w:fill="auto"/>
            <w:vAlign w:val="center"/>
          </w:tcPr>
          <w:p w14:paraId="44D90F48" w14:textId="77777777" w:rsidR="003A1C5D" w:rsidRPr="00594868" w:rsidRDefault="003A1C5D" w:rsidP="0081244E">
            <w:pPr>
              <w:suppressAutoHyphens/>
              <w:spacing w:after="0" w:line="240" w:lineRule="auto"/>
              <w:jc w:val="center"/>
              <w:rPr>
                <w:rFonts w:ascii="Times New Roman" w:eastAsia="Batang" w:hAnsi="Times New Roman" w:cs="Batang"/>
                <w:i/>
              </w:rPr>
            </w:pPr>
            <w:r w:rsidRPr="00594868">
              <w:rPr>
                <w:rFonts w:ascii="Times New Roman" w:eastAsia="Batang" w:hAnsi="Times New Roman" w:cs="Batang"/>
                <w:i/>
              </w:rPr>
              <w:t xml:space="preserve">2 </w:t>
            </w:r>
          </w:p>
        </w:tc>
        <w:tc>
          <w:tcPr>
            <w:tcW w:w="779" w:type="pct"/>
            <w:vMerge/>
            <w:shd w:val="clear" w:color="auto" w:fill="auto"/>
          </w:tcPr>
          <w:p w14:paraId="562C1E90" w14:textId="26D80593" w:rsidR="003A1C5D" w:rsidRPr="00DF6010" w:rsidRDefault="003A1C5D" w:rsidP="0081244E">
            <w:pPr>
              <w:spacing w:after="0" w:line="240" w:lineRule="auto"/>
              <w:rPr>
                <w:rFonts w:ascii="Times New Roman" w:eastAsia="Batang" w:hAnsi="Times New Roman" w:cs="Batang"/>
                <w:b/>
                <w:bCs/>
              </w:rPr>
            </w:pPr>
          </w:p>
        </w:tc>
        <w:tc>
          <w:tcPr>
            <w:tcW w:w="403" w:type="pct"/>
            <w:vMerge/>
            <w:shd w:val="clear" w:color="auto" w:fill="auto"/>
          </w:tcPr>
          <w:p w14:paraId="3075A50C" w14:textId="77777777" w:rsidR="003A1C5D" w:rsidRPr="00DF6010" w:rsidRDefault="003A1C5D" w:rsidP="0081244E">
            <w:pPr>
              <w:suppressAutoHyphens/>
              <w:spacing w:after="0" w:line="240" w:lineRule="auto"/>
              <w:jc w:val="both"/>
              <w:rPr>
                <w:rFonts w:ascii="Times New Roman" w:eastAsia="Batang" w:hAnsi="Times New Roman" w:cs="Batang"/>
                <w:bCs/>
              </w:rPr>
            </w:pPr>
          </w:p>
        </w:tc>
      </w:tr>
      <w:tr w:rsidR="003A1C5D" w:rsidRPr="00594868" w14:paraId="1839A335" w14:textId="77777777" w:rsidTr="0081244E">
        <w:trPr>
          <w:trHeight w:val="20"/>
        </w:trPr>
        <w:tc>
          <w:tcPr>
            <w:tcW w:w="794" w:type="pct"/>
            <w:vMerge/>
            <w:shd w:val="clear" w:color="auto" w:fill="auto"/>
          </w:tcPr>
          <w:p w14:paraId="1C68A627" w14:textId="77777777" w:rsidR="003A1C5D" w:rsidRPr="00594868" w:rsidRDefault="003A1C5D" w:rsidP="0081244E">
            <w:pPr>
              <w:spacing w:after="0" w:line="240" w:lineRule="auto"/>
              <w:rPr>
                <w:rFonts w:ascii="Times New Roman" w:eastAsia="Batang" w:hAnsi="Times New Roman" w:cs="Times New Roman"/>
                <w:b/>
                <w:bCs/>
              </w:rPr>
            </w:pPr>
          </w:p>
        </w:tc>
        <w:tc>
          <w:tcPr>
            <w:tcW w:w="2391" w:type="pct"/>
            <w:shd w:val="clear" w:color="auto" w:fill="auto"/>
          </w:tcPr>
          <w:p w14:paraId="75BAE8A0" w14:textId="77777777" w:rsidR="003A1C5D" w:rsidRPr="00594868" w:rsidRDefault="003A1C5D" w:rsidP="0081244E">
            <w:pPr>
              <w:spacing w:after="0" w:line="240" w:lineRule="auto"/>
              <w:rPr>
                <w:rFonts w:ascii="Times New Roman" w:eastAsia="Batang" w:hAnsi="Times New Roman" w:cs="Times New Roman"/>
                <w:bCs/>
              </w:rPr>
            </w:pPr>
            <w:r w:rsidRPr="00594868">
              <w:rPr>
                <w:rFonts w:ascii="Times New Roman" w:eastAsia="Batang" w:hAnsi="Times New Roman" w:cs="Times New Roman"/>
                <w:b/>
                <w:bCs/>
              </w:rPr>
              <w:t>Самостоятельная работа обучающихся</w:t>
            </w:r>
          </w:p>
        </w:tc>
        <w:tc>
          <w:tcPr>
            <w:tcW w:w="633" w:type="pct"/>
            <w:shd w:val="clear" w:color="auto" w:fill="auto"/>
            <w:vAlign w:val="center"/>
          </w:tcPr>
          <w:p w14:paraId="1E7B46C0" w14:textId="77777777" w:rsidR="003A1C5D" w:rsidRPr="00594868" w:rsidRDefault="003A1C5D" w:rsidP="0081244E">
            <w:pPr>
              <w:suppressAutoHyphens/>
              <w:spacing w:after="0" w:line="240" w:lineRule="auto"/>
              <w:jc w:val="center"/>
              <w:rPr>
                <w:rFonts w:ascii="Times New Roman" w:eastAsia="Batang" w:hAnsi="Times New Roman" w:cs="Batang"/>
                <w:i/>
              </w:rPr>
            </w:pPr>
          </w:p>
        </w:tc>
        <w:tc>
          <w:tcPr>
            <w:tcW w:w="779" w:type="pct"/>
            <w:vMerge/>
            <w:shd w:val="clear" w:color="auto" w:fill="auto"/>
          </w:tcPr>
          <w:p w14:paraId="7A55FA8E" w14:textId="77777777" w:rsidR="003A1C5D" w:rsidRPr="00DF6010" w:rsidRDefault="003A1C5D" w:rsidP="0081244E">
            <w:pPr>
              <w:spacing w:after="0" w:line="240" w:lineRule="auto"/>
              <w:rPr>
                <w:rFonts w:ascii="Times New Roman" w:eastAsia="Times New Roman" w:hAnsi="Times New Roman" w:cs="Batang"/>
                <w:b/>
              </w:rPr>
            </w:pPr>
          </w:p>
        </w:tc>
        <w:tc>
          <w:tcPr>
            <w:tcW w:w="403" w:type="pct"/>
            <w:vMerge/>
            <w:shd w:val="clear" w:color="auto" w:fill="auto"/>
          </w:tcPr>
          <w:p w14:paraId="4F7A0C60" w14:textId="77777777" w:rsidR="003A1C5D" w:rsidRPr="00DF6010" w:rsidRDefault="003A1C5D" w:rsidP="0081244E">
            <w:pPr>
              <w:spacing w:after="0" w:line="240" w:lineRule="auto"/>
              <w:rPr>
                <w:rFonts w:ascii="Times New Roman" w:eastAsia="Times New Roman" w:hAnsi="Times New Roman" w:cs="Batang"/>
              </w:rPr>
            </w:pPr>
          </w:p>
        </w:tc>
      </w:tr>
      <w:tr w:rsidR="003B6273" w:rsidRPr="00594868" w14:paraId="534007F1" w14:textId="77777777" w:rsidTr="0081244E">
        <w:trPr>
          <w:trHeight w:val="20"/>
        </w:trPr>
        <w:tc>
          <w:tcPr>
            <w:tcW w:w="794" w:type="pct"/>
            <w:vMerge w:val="restart"/>
            <w:shd w:val="clear" w:color="auto" w:fill="auto"/>
          </w:tcPr>
          <w:p w14:paraId="7636E40B" w14:textId="77777777" w:rsidR="003B6273" w:rsidRPr="00594868" w:rsidRDefault="003B6273" w:rsidP="0081244E">
            <w:pPr>
              <w:spacing w:after="0" w:line="240" w:lineRule="auto"/>
              <w:rPr>
                <w:rFonts w:ascii="Times New Roman" w:eastAsia="Batang" w:hAnsi="Times New Roman" w:cs="Times New Roman"/>
                <w:b/>
                <w:bCs/>
              </w:rPr>
            </w:pPr>
            <w:r w:rsidRPr="00594868">
              <w:rPr>
                <w:rFonts w:ascii="Times New Roman" w:eastAsia="Batang" w:hAnsi="Times New Roman" w:cs="Times New Roman"/>
                <w:b/>
                <w:bCs/>
              </w:rPr>
              <w:t xml:space="preserve">Тема 2.4. Первая помощь пострадавшим </w:t>
            </w:r>
          </w:p>
        </w:tc>
        <w:tc>
          <w:tcPr>
            <w:tcW w:w="2391" w:type="pct"/>
            <w:shd w:val="clear" w:color="auto" w:fill="auto"/>
          </w:tcPr>
          <w:p w14:paraId="32D77840" w14:textId="77777777" w:rsidR="003B6273" w:rsidRPr="00594868" w:rsidRDefault="003B6273" w:rsidP="0081244E">
            <w:pPr>
              <w:spacing w:after="0" w:line="240" w:lineRule="auto"/>
              <w:rPr>
                <w:rFonts w:ascii="Times New Roman" w:eastAsia="Batang" w:hAnsi="Times New Roman" w:cs="Times New Roman"/>
                <w:b/>
                <w:bCs/>
              </w:rPr>
            </w:pPr>
            <w:r w:rsidRPr="00594868">
              <w:rPr>
                <w:rFonts w:ascii="Times New Roman" w:eastAsia="Batang" w:hAnsi="Times New Roman" w:cs="Times New Roman"/>
                <w:b/>
                <w:bCs/>
              </w:rPr>
              <w:t>Содержание</w:t>
            </w:r>
          </w:p>
        </w:tc>
        <w:tc>
          <w:tcPr>
            <w:tcW w:w="633" w:type="pct"/>
            <w:shd w:val="clear" w:color="auto" w:fill="auto"/>
            <w:vAlign w:val="center"/>
          </w:tcPr>
          <w:p w14:paraId="0F2D0BA4" w14:textId="213DDA85" w:rsidR="003B6273" w:rsidRPr="00594868" w:rsidRDefault="00A07C98" w:rsidP="0081244E">
            <w:pPr>
              <w:suppressAutoHyphens/>
              <w:spacing w:after="0" w:line="240" w:lineRule="auto"/>
              <w:jc w:val="center"/>
              <w:rPr>
                <w:rFonts w:ascii="Times New Roman" w:eastAsia="Batang" w:hAnsi="Times New Roman" w:cs="Batang"/>
                <w:i/>
              </w:rPr>
            </w:pPr>
            <w:r>
              <w:rPr>
                <w:rFonts w:ascii="Times New Roman" w:eastAsia="Batang" w:hAnsi="Times New Roman" w:cs="Batang"/>
                <w:i/>
              </w:rPr>
              <w:t>4</w:t>
            </w:r>
          </w:p>
        </w:tc>
        <w:tc>
          <w:tcPr>
            <w:tcW w:w="779" w:type="pct"/>
            <w:shd w:val="clear" w:color="auto" w:fill="auto"/>
          </w:tcPr>
          <w:p w14:paraId="4E2444A1" w14:textId="77777777" w:rsidR="003B6273" w:rsidRPr="00DF6010" w:rsidRDefault="003B6273" w:rsidP="0081244E">
            <w:pPr>
              <w:spacing w:after="0" w:line="240" w:lineRule="auto"/>
              <w:rPr>
                <w:rFonts w:ascii="Times New Roman" w:eastAsia="Batang" w:hAnsi="Times New Roman" w:cs="Batang"/>
                <w:b/>
                <w:bCs/>
              </w:rPr>
            </w:pPr>
          </w:p>
        </w:tc>
        <w:tc>
          <w:tcPr>
            <w:tcW w:w="403" w:type="pct"/>
            <w:shd w:val="clear" w:color="auto" w:fill="auto"/>
          </w:tcPr>
          <w:p w14:paraId="6069BB37" w14:textId="77777777" w:rsidR="003B6273" w:rsidRPr="00DF6010" w:rsidRDefault="003B6273" w:rsidP="0081244E">
            <w:pPr>
              <w:suppressAutoHyphens/>
              <w:spacing w:after="0" w:line="240" w:lineRule="auto"/>
              <w:jc w:val="both"/>
              <w:rPr>
                <w:rFonts w:ascii="Times New Roman" w:eastAsia="Batang" w:hAnsi="Times New Roman" w:cs="Batang"/>
                <w:bCs/>
              </w:rPr>
            </w:pPr>
          </w:p>
        </w:tc>
      </w:tr>
      <w:tr w:rsidR="003A1C5D" w:rsidRPr="00594868" w14:paraId="2D580DF4" w14:textId="77777777" w:rsidTr="0081244E">
        <w:trPr>
          <w:trHeight w:val="485"/>
        </w:trPr>
        <w:tc>
          <w:tcPr>
            <w:tcW w:w="794" w:type="pct"/>
            <w:vMerge/>
            <w:shd w:val="clear" w:color="auto" w:fill="auto"/>
          </w:tcPr>
          <w:p w14:paraId="5A7D9605" w14:textId="77777777" w:rsidR="003A1C5D" w:rsidRPr="00594868" w:rsidRDefault="003A1C5D" w:rsidP="0081244E">
            <w:pPr>
              <w:spacing w:after="0" w:line="240" w:lineRule="auto"/>
              <w:rPr>
                <w:rFonts w:ascii="Times New Roman" w:eastAsia="Batang" w:hAnsi="Times New Roman" w:cs="Times New Roman"/>
                <w:b/>
                <w:bCs/>
              </w:rPr>
            </w:pPr>
          </w:p>
        </w:tc>
        <w:tc>
          <w:tcPr>
            <w:tcW w:w="2391" w:type="pct"/>
            <w:shd w:val="clear" w:color="auto" w:fill="auto"/>
          </w:tcPr>
          <w:p w14:paraId="1EF1261E" w14:textId="3846F28D" w:rsidR="003A1C5D" w:rsidRPr="00594868" w:rsidRDefault="003A1C5D" w:rsidP="0081244E">
            <w:pPr>
              <w:spacing w:after="0" w:line="240" w:lineRule="auto"/>
              <w:rPr>
                <w:rFonts w:ascii="Times New Roman" w:eastAsia="Times New Roman" w:hAnsi="Times New Roman" w:cs="Batang"/>
              </w:rPr>
            </w:pPr>
            <w:r w:rsidRPr="00594868">
              <w:rPr>
                <w:rFonts w:ascii="Times New Roman" w:eastAsia="Times New Roman" w:hAnsi="Times New Roman" w:cs="Batang"/>
              </w:rPr>
              <w:t xml:space="preserve">1.Первая помощь при несчастных случаях: общие принципы оказания первой помощи пострадавшим. </w:t>
            </w:r>
            <w:r w:rsidR="00A07C98" w:rsidRPr="00594868">
              <w:rPr>
                <w:rFonts w:ascii="Times New Roman" w:eastAsia="Times New Roman" w:hAnsi="Times New Roman" w:cs="Batang"/>
              </w:rPr>
              <w:t>Приемы оказания первой помощи</w:t>
            </w:r>
          </w:p>
        </w:tc>
        <w:tc>
          <w:tcPr>
            <w:tcW w:w="633" w:type="pct"/>
            <w:shd w:val="clear" w:color="auto" w:fill="auto"/>
            <w:vAlign w:val="center"/>
          </w:tcPr>
          <w:p w14:paraId="245020BF" w14:textId="77777777" w:rsidR="003A1C5D" w:rsidRPr="00594868" w:rsidRDefault="003A1C5D" w:rsidP="0081244E">
            <w:pPr>
              <w:suppressAutoHyphens/>
              <w:spacing w:after="0" w:line="240" w:lineRule="auto"/>
              <w:jc w:val="center"/>
              <w:rPr>
                <w:rFonts w:ascii="Times New Roman" w:eastAsia="Batang" w:hAnsi="Times New Roman" w:cs="Batang"/>
                <w:i/>
              </w:rPr>
            </w:pPr>
            <w:r w:rsidRPr="00594868">
              <w:rPr>
                <w:rFonts w:ascii="Times New Roman" w:eastAsia="Batang" w:hAnsi="Times New Roman" w:cs="Batang"/>
                <w:i/>
              </w:rPr>
              <w:t>2</w:t>
            </w:r>
          </w:p>
        </w:tc>
        <w:tc>
          <w:tcPr>
            <w:tcW w:w="779" w:type="pct"/>
            <w:vMerge w:val="restart"/>
            <w:shd w:val="clear" w:color="auto" w:fill="auto"/>
          </w:tcPr>
          <w:p w14:paraId="1A90FD92" w14:textId="77777777" w:rsidR="0077776D" w:rsidRDefault="003A1C5D" w:rsidP="0077776D">
            <w:pPr>
              <w:spacing w:after="0" w:line="240" w:lineRule="auto"/>
              <w:rPr>
                <w:rFonts w:ascii="Times New Roman" w:eastAsia="Times New Roman" w:hAnsi="Times New Roman" w:cs="Times New Roman"/>
                <w:b/>
                <w:bCs/>
              </w:rPr>
            </w:pPr>
            <w:r w:rsidRPr="0094193E">
              <w:rPr>
                <w:rFonts w:ascii="Times New Roman" w:eastAsia="Times New Roman" w:hAnsi="Times New Roman" w:cs="Batang"/>
                <w:b/>
              </w:rPr>
              <w:t>ПК 1.2.</w:t>
            </w:r>
            <w:r w:rsidR="0077776D">
              <w:rPr>
                <w:rFonts w:ascii="Times New Roman" w:eastAsia="Times New Roman" w:hAnsi="Times New Roman" w:cs="Batang"/>
                <w:b/>
              </w:rPr>
              <w:t xml:space="preserve">, </w:t>
            </w:r>
            <w:r w:rsidRPr="0094193E">
              <w:rPr>
                <w:rFonts w:ascii="Times New Roman" w:eastAsia="Times New Roman" w:hAnsi="Times New Roman" w:cs="Batang"/>
                <w:b/>
              </w:rPr>
              <w:t>ПК 4.1</w:t>
            </w:r>
            <w:r w:rsidR="0077776D" w:rsidRPr="0094193E">
              <w:rPr>
                <w:rFonts w:ascii="Times New Roman" w:eastAsia="Times New Roman" w:hAnsi="Times New Roman" w:cs="Times New Roman"/>
                <w:b/>
                <w:bCs/>
              </w:rPr>
              <w:t xml:space="preserve"> </w:t>
            </w:r>
          </w:p>
          <w:p w14:paraId="7B4EC5D7" w14:textId="475C8E99" w:rsidR="0077776D" w:rsidRPr="00DF6010" w:rsidRDefault="0077776D" w:rsidP="0077776D">
            <w:pPr>
              <w:spacing w:after="0" w:line="240" w:lineRule="auto"/>
              <w:rPr>
                <w:rFonts w:ascii="Times New Roman" w:eastAsia="Times New Roman" w:hAnsi="Times New Roman" w:cs="Times New Roman"/>
                <w:b/>
                <w:bCs/>
              </w:rPr>
            </w:pPr>
            <w:r w:rsidRPr="0094193E">
              <w:rPr>
                <w:rFonts w:ascii="Times New Roman" w:eastAsia="Times New Roman" w:hAnsi="Times New Roman" w:cs="Times New Roman"/>
                <w:b/>
                <w:bCs/>
              </w:rPr>
              <w:t>ОК 07</w:t>
            </w:r>
          </w:p>
          <w:p w14:paraId="275E6904" w14:textId="4ACEE020" w:rsidR="003A1C5D" w:rsidRPr="00DF6010" w:rsidRDefault="003A1C5D" w:rsidP="0081244E">
            <w:pPr>
              <w:spacing w:after="0" w:line="240" w:lineRule="auto"/>
              <w:rPr>
                <w:rFonts w:ascii="Times New Roman" w:eastAsia="Batang" w:hAnsi="Times New Roman" w:cs="Batang"/>
                <w:b/>
                <w:bCs/>
              </w:rPr>
            </w:pPr>
          </w:p>
        </w:tc>
        <w:tc>
          <w:tcPr>
            <w:tcW w:w="403" w:type="pct"/>
            <w:vMerge w:val="restart"/>
            <w:shd w:val="clear" w:color="auto" w:fill="auto"/>
          </w:tcPr>
          <w:p w14:paraId="75CAC794" w14:textId="77777777" w:rsidR="005F1B63" w:rsidRPr="00DF6010" w:rsidRDefault="005F1B63" w:rsidP="005F1B63">
            <w:pPr>
              <w:suppressAutoHyphens/>
              <w:spacing w:after="0" w:line="240" w:lineRule="auto"/>
              <w:jc w:val="both"/>
              <w:rPr>
                <w:rFonts w:ascii="Times New Roman" w:eastAsia="Times New Roman" w:hAnsi="Times New Roman" w:cs="Times New Roman"/>
                <w:bCs/>
                <w:iCs/>
              </w:rPr>
            </w:pPr>
            <w:proofErr w:type="spellStart"/>
            <w:r w:rsidRPr="00DF6010">
              <w:rPr>
                <w:rFonts w:ascii="Times New Roman" w:eastAsia="Times New Roman" w:hAnsi="Times New Roman" w:cs="Times New Roman"/>
                <w:bCs/>
                <w:iCs/>
              </w:rPr>
              <w:t>З</w:t>
            </w:r>
            <w:r>
              <w:rPr>
                <w:rFonts w:ascii="Times New Roman" w:eastAsia="Times New Roman" w:hAnsi="Times New Roman" w:cs="Times New Roman"/>
                <w:bCs/>
                <w:iCs/>
              </w:rPr>
              <w:t>о</w:t>
            </w:r>
            <w:proofErr w:type="spellEnd"/>
            <w:r w:rsidRPr="00DF6010">
              <w:rPr>
                <w:rFonts w:ascii="Times New Roman" w:eastAsia="Times New Roman" w:hAnsi="Times New Roman" w:cs="Times New Roman"/>
                <w:bCs/>
                <w:iCs/>
              </w:rPr>
              <w:t xml:space="preserve"> 07.02</w:t>
            </w:r>
          </w:p>
          <w:p w14:paraId="6136AC7A" w14:textId="58252A7A" w:rsidR="003A1C5D" w:rsidRPr="00DF6010" w:rsidRDefault="003A1C5D" w:rsidP="0081244E">
            <w:pPr>
              <w:suppressAutoHyphens/>
              <w:spacing w:after="0" w:line="240" w:lineRule="auto"/>
              <w:rPr>
                <w:rFonts w:ascii="Times New Roman" w:eastAsia="Times New Roman" w:hAnsi="Times New Roman" w:cs="Batang"/>
                <w:bCs/>
                <w:iCs/>
              </w:rPr>
            </w:pPr>
            <w:proofErr w:type="spellStart"/>
            <w:r w:rsidRPr="00DF6010">
              <w:rPr>
                <w:rFonts w:ascii="Times New Roman" w:eastAsia="Times New Roman" w:hAnsi="Times New Roman" w:cs="Batang"/>
                <w:bCs/>
                <w:iCs/>
              </w:rPr>
              <w:t>З</w:t>
            </w:r>
            <w:r>
              <w:rPr>
                <w:rFonts w:ascii="Times New Roman" w:eastAsia="Times New Roman" w:hAnsi="Times New Roman" w:cs="Batang"/>
                <w:bCs/>
                <w:iCs/>
              </w:rPr>
              <w:t>о</w:t>
            </w:r>
            <w:proofErr w:type="spellEnd"/>
            <w:r w:rsidRPr="00DF6010">
              <w:rPr>
                <w:rFonts w:ascii="Times New Roman" w:eastAsia="Times New Roman" w:hAnsi="Times New Roman" w:cs="Batang"/>
                <w:bCs/>
                <w:iCs/>
              </w:rPr>
              <w:t xml:space="preserve"> 07.03</w:t>
            </w:r>
          </w:p>
          <w:p w14:paraId="0983B58A" w14:textId="77777777" w:rsidR="003A1C5D" w:rsidRPr="00DF6010" w:rsidRDefault="003A1C5D" w:rsidP="0081244E">
            <w:pPr>
              <w:suppressAutoHyphens/>
              <w:spacing w:after="0" w:line="240" w:lineRule="auto"/>
              <w:rPr>
                <w:rFonts w:ascii="Times New Roman" w:eastAsia="Times New Roman" w:hAnsi="Times New Roman" w:cs="Batang"/>
              </w:rPr>
            </w:pPr>
            <w:r w:rsidRPr="00DF6010">
              <w:rPr>
                <w:rFonts w:ascii="Times New Roman" w:eastAsia="Times New Roman" w:hAnsi="Times New Roman" w:cs="Batang"/>
                <w:bCs/>
                <w:iCs/>
              </w:rPr>
              <w:t>З</w:t>
            </w:r>
            <w:r w:rsidRPr="00DF6010">
              <w:rPr>
                <w:rFonts w:ascii="Times New Roman" w:eastAsia="Times New Roman" w:hAnsi="Times New Roman" w:cs="Batang"/>
                <w:iCs/>
              </w:rPr>
              <w:t xml:space="preserve"> 4.1.06</w:t>
            </w:r>
          </w:p>
          <w:p w14:paraId="30089A27" w14:textId="77777777" w:rsidR="003A1C5D" w:rsidRDefault="003A1C5D" w:rsidP="0081244E">
            <w:pPr>
              <w:suppressAutoHyphens/>
              <w:spacing w:after="0" w:line="240" w:lineRule="auto"/>
              <w:jc w:val="both"/>
              <w:rPr>
                <w:rFonts w:ascii="Times New Roman" w:eastAsia="Times New Roman" w:hAnsi="Times New Roman" w:cs="Batang"/>
              </w:rPr>
            </w:pPr>
            <w:r w:rsidRPr="00DF6010">
              <w:rPr>
                <w:rFonts w:ascii="Times New Roman" w:eastAsia="Times New Roman" w:hAnsi="Times New Roman" w:cs="Batang"/>
                <w:iCs/>
              </w:rPr>
              <w:t>З 4.1.07</w:t>
            </w:r>
            <w:r w:rsidRPr="00DF6010">
              <w:rPr>
                <w:rFonts w:ascii="Times New Roman" w:eastAsia="Times New Roman" w:hAnsi="Times New Roman" w:cs="Batang"/>
              </w:rPr>
              <w:t xml:space="preserve"> </w:t>
            </w:r>
          </w:p>
          <w:p w14:paraId="1CD83438" w14:textId="550E94DF" w:rsidR="003A1C5D" w:rsidRPr="00DF6010" w:rsidRDefault="003A1C5D" w:rsidP="0081244E">
            <w:pPr>
              <w:suppressAutoHyphens/>
              <w:spacing w:after="0" w:line="240" w:lineRule="auto"/>
              <w:jc w:val="both"/>
              <w:rPr>
                <w:rFonts w:ascii="Times New Roman" w:eastAsia="Batang" w:hAnsi="Times New Roman" w:cs="Batang"/>
                <w:bCs/>
              </w:rPr>
            </w:pPr>
            <w:r w:rsidRPr="00DF6010">
              <w:rPr>
                <w:rFonts w:ascii="Times New Roman" w:eastAsia="Times New Roman" w:hAnsi="Times New Roman" w:cs="Batang"/>
              </w:rPr>
              <w:t>У 1.2.01</w:t>
            </w:r>
          </w:p>
        </w:tc>
      </w:tr>
      <w:tr w:rsidR="003A1C5D" w:rsidRPr="00594868" w14:paraId="1A1FC52D" w14:textId="77777777" w:rsidTr="0081244E">
        <w:trPr>
          <w:trHeight w:val="20"/>
        </w:trPr>
        <w:tc>
          <w:tcPr>
            <w:tcW w:w="794" w:type="pct"/>
            <w:vMerge/>
            <w:shd w:val="clear" w:color="auto" w:fill="auto"/>
          </w:tcPr>
          <w:p w14:paraId="33F8DEC6" w14:textId="77777777" w:rsidR="003A1C5D" w:rsidRPr="00594868" w:rsidRDefault="003A1C5D" w:rsidP="0081244E">
            <w:pPr>
              <w:spacing w:after="0" w:line="240" w:lineRule="auto"/>
              <w:rPr>
                <w:rFonts w:ascii="Times New Roman" w:eastAsia="Batang" w:hAnsi="Times New Roman" w:cs="Times New Roman"/>
                <w:b/>
                <w:bCs/>
              </w:rPr>
            </w:pPr>
          </w:p>
        </w:tc>
        <w:tc>
          <w:tcPr>
            <w:tcW w:w="2391" w:type="pct"/>
            <w:shd w:val="clear" w:color="auto" w:fill="auto"/>
          </w:tcPr>
          <w:p w14:paraId="6D871CA1" w14:textId="44FACB6E" w:rsidR="003A1C5D" w:rsidRPr="00594868" w:rsidRDefault="003A1C5D" w:rsidP="00A07C98">
            <w:pPr>
              <w:spacing w:after="0" w:line="240" w:lineRule="auto"/>
              <w:rPr>
                <w:rFonts w:ascii="Times New Roman" w:eastAsia="Batang" w:hAnsi="Times New Roman" w:cs="Times New Roman"/>
                <w:b/>
                <w:bCs/>
              </w:rPr>
            </w:pPr>
          </w:p>
        </w:tc>
        <w:tc>
          <w:tcPr>
            <w:tcW w:w="633" w:type="pct"/>
            <w:shd w:val="clear" w:color="auto" w:fill="auto"/>
            <w:vAlign w:val="center"/>
          </w:tcPr>
          <w:p w14:paraId="7362505C" w14:textId="7C8E2629" w:rsidR="003A1C5D" w:rsidRPr="00594868" w:rsidRDefault="003A1C5D" w:rsidP="0081244E">
            <w:pPr>
              <w:suppressAutoHyphens/>
              <w:spacing w:after="0" w:line="240" w:lineRule="auto"/>
              <w:jc w:val="center"/>
              <w:rPr>
                <w:rFonts w:ascii="Times New Roman" w:eastAsia="Batang" w:hAnsi="Times New Roman" w:cs="Batang"/>
                <w:i/>
              </w:rPr>
            </w:pPr>
          </w:p>
        </w:tc>
        <w:tc>
          <w:tcPr>
            <w:tcW w:w="779" w:type="pct"/>
            <w:vMerge/>
            <w:shd w:val="clear" w:color="auto" w:fill="auto"/>
          </w:tcPr>
          <w:p w14:paraId="492AB590" w14:textId="1A1DA591" w:rsidR="003A1C5D" w:rsidRPr="00DF6010" w:rsidRDefault="003A1C5D" w:rsidP="0081244E">
            <w:pPr>
              <w:spacing w:after="0" w:line="240" w:lineRule="auto"/>
              <w:rPr>
                <w:rFonts w:ascii="Times New Roman" w:eastAsia="Batang" w:hAnsi="Times New Roman" w:cs="Batang"/>
                <w:b/>
                <w:bCs/>
              </w:rPr>
            </w:pPr>
          </w:p>
        </w:tc>
        <w:tc>
          <w:tcPr>
            <w:tcW w:w="403" w:type="pct"/>
            <w:vMerge/>
            <w:shd w:val="clear" w:color="auto" w:fill="auto"/>
          </w:tcPr>
          <w:p w14:paraId="06843CDE" w14:textId="35E7BDA5" w:rsidR="003A1C5D" w:rsidRPr="00DF6010" w:rsidRDefault="003A1C5D" w:rsidP="0081244E">
            <w:pPr>
              <w:suppressAutoHyphens/>
              <w:spacing w:after="0" w:line="240" w:lineRule="auto"/>
              <w:jc w:val="both"/>
              <w:rPr>
                <w:rFonts w:ascii="Times New Roman" w:eastAsia="Batang" w:hAnsi="Times New Roman" w:cs="Batang"/>
                <w:bCs/>
              </w:rPr>
            </w:pPr>
          </w:p>
        </w:tc>
      </w:tr>
      <w:tr w:rsidR="003A1C5D" w:rsidRPr="00594868" w14:paraId="280C9168" w14:textId="77777777" w:rsidTr="0081244E">
        <w:trPr>
          <w:trHeight w:val="20"/>
        </w:trPr>
        <w:tc>
          <w:tcPr>
            <w:tcW w:w="794" w:type="pct"/>
            <w:vMerge/>
            <w:shd w:val="clear" w:color="auto" w:fill="auto"/>
          </w:tcPr>
          <w:p w14:paraId="4FDC0F7C" w14:textId="77777777" w:rsidR="003A1C5D" w:rsidRPr="00594868" w:rsidRDefault="003A1C5D" w:rsidP="0081244E">
            <w:pPr>
              <w:spacing w:after="0" w:line="240" w:lineRule="auto"/>
              <w:rPr>
                <w:rFonts w:ascii="Times New Roman" w:eastAsia="Batang" w:hAnsi="Times New Roman" w:cs="Times New Roman"/>
                <w:b/>
                <w:bCs/>
              </w:rPr>
            </w:pPr>
          </w:p>
        </w:tc>
        <w:tc>
          <w:tcPr>
            <w:tcW w:w="2391" w:type="pct"/>
            <w:shd w:val="clear" w:color="auto" w:fill="auto"/>
          </w:tcPr>
          <w:p w14:paraId="1248B1FA" w14:textId="77777777" w:rsidR="003A1C5D" w:rsidRDefault="003A1C5D" w:rsidP="0081244E">
            <w:pPr>
              <w:spacing w:after="0" w:line="240" w:lineRule="auto"/>
              <w:rPr>
                <w:rFonts w:ascii="Times New Roman" w:eastAsia="Batang" w:hAnsi="Times New Roman" w:cs="Batang"/>
                <w:b/>
                <w:bCs/>
              </w:rPr>
            </w:pPr>
            <w:r w:rsidRPr="00594868">
              <w:rPr>
                <w:rFonts w:ascii="Times New Roman" w:eastAsia="Batang" w:hAnsi="Times New Roman" w:cs="Batang"/>
                <w:b/>
                <w:bCs/>
              </w:rPr>
              <w:t>В том числе практических занятий и лабораторных работ</w:t>
            </w:r>
          </w:p>
          <w:p w14:paraId="484AF478" w14:textId="645B10D4" w:rsidR="00BF423D" w:rsidRPr="00594868" w:rsidRDefault="00BF423D" w:rsidP="0081244E">
            <w:pPr>
              <w:spacing w:after="0" w:line="240" w:lineRule="auto"/>
              <w:rPr>
                <w:rFonts w:ascii="Times New Roman" w:eastAsia="Batang" w:hAnsi="Times New Roman" w:cs="Times New Roman"/>
                <w:bCs/>
              </w:rPr>
            </w:pPr>
            <w:r>
              <w:rPr>
                <w:rFonts w:ascii="Times New Roman" w:eastAsia="Batang" w:hAnsi="Times New Roman" w:cs="Times New Roman"/>
                <w:bCs/>
              </w:rPr>
              <w:t>6.</w:t>
            </w:r>
            <w:r w:rsidRPr="00594868">
              <w:rPr>
                <w:rFonts w:ascii="Times New Roman" w:eastAsia="Times New Roman" w:hAnsi="Times New Roman" w:cs="Batang"/>
              </w:rPr>
              <w:t xml:space="preserve"> Оказание первой помощи пострадавшим на рабочем месте</w:t>
            </w:r>
          </w:p>
        </w:tc>
        <w:tc>
          <w:tcPr>
            <w:tcW w:w="633" w:type="pct"/>
            <w:shd w:val="clear" w:color="auto" w:fill="auto"/>
            <w:vAlign w:val="center"/>
          </w:tcPr>
          <w:p w14:paraId="7E91730F" w14:textId="745AF604" w:rsidR="003A1C5D" w:rsidRPr="00594868" w:rsidRDefault="00BF423D" w:rsidP="0081244E">
            <w:pPr>
              <w:suppressAutoHyphens/>
              <w:spacing w:after="0" w:line="240" w:lineRule="auto"/>
              <w:jc w:val="center"/>
              <w:rPr>
                <w:rFonts w:ascii="Times New Roman" w:eastAsia="Batang" w:hAnsi="Times New Roman" w:cs="Batang"/>
                <w:i/>
              </w:rPr>
            </w:pPr>
            <w:r>
              <w:rPr>
                <w:rFonts w:ascii="Times New Roman" w:eastAsia="Batang" w:hAnsi="Times New Roman" w:cs="Batang"/>
                <w:i/>
              </w:rPr>
              <w:t>2</w:t>
            </w:r>
          </w:p>
        </w:tc>
        <w:tc>
          <w:tcPr>
            <w:tcW w:w="779" w:type="pct"/>
            <w:vMerge/>
            <w:shd w:val="clear" w:color="auto" w:fill="auto"/>
          </w:tcPr>
          <w:p w14:paraId="2CF813FE" w14:textId="77777777" w:rsidR="003A1C5D" w:rsidRPr="00DF6010" w:rsidRDefault="003A1C5D" w:rsidP="0081244E">
            <w:pPr>
              <w:spacing w:after="0" w:line="240" w:lineRule="auto"/>
              <w:rPr>
                <w:rFonts w:ascii="Times New Roman" w:eastAsia="Times New Roman" w:hAnsi="Times New Roman" w:cs="Times New Roman"/>
                <w:b/>
                <w:bCs/>
              </w:rPr>
            </w:pPr>
          </w:p>
        </w:tc>
        <w:tc>
          <w:tcPr>
            <w:tcW w:w="403" w:type="pct"/>
            <w:vMerge/>
            <w:shd w:val="clear" w:color="auto" w:fill="auto"/>
          </w:tcPr>
          <w:p w14:paraId="4423AF65" w14:textId="77777777" w:rsidR="003A1C5D" w:rsidRPr="00DF6010" w:rsidRDefault="003A1C5D" w:rsidP="0081244E">
            <w:pPr>
              <w:suppressAutoHyphens/>
              <w:spacing w:after="0" w:line="240" w:lineRule="auto"/>
              <w:jc w:val="both"/>
              <w:rPr>
                <w:rFonts w:ascii="Times New Roman" w:eastAsia="Times New Roman" w:hAnsi="Times New Roman" w:cs="Batang"/>
              </w:rPr>
            </w:pPr>
          </w:p>
        </w:tc>
      </w:tr>
      <w:tr w:rsidR="003A1C5D" w:rsidRPr="00594868" w14:paraId="405A5077" w14:textId="77777777" w:rsidTr="0081244E">
        <w:trPr>
          <w:trHeight w:val="20"/>
        </w:trPr>
        <w:tc>
          <w:tcPr>
            <w:tcW w:w="794" w:type="pct"/>
            <w:vMerge/>
            <w:shd w:val="clear" w:color="auto" w:fill="auto"/>
          </w:tcPr>
          <w:p w14:paraId="053302D9" w14:textId="77777777" w:rsidR="003A1C5D" w:rsidRPr="00594868" w:rsidRDefault="003A1C5D" w:rsidP="0081244E">
            <w:pPr>
              <w:spacing w:after="0" w:line="240" w:lineRule="auto"/>
              <w:rPr>
                <w:rFonts w:ascii="Times New Roman" w:eastAsia="Batang" w:hAnsi="Times New Roman" w:cs="Times New Roman"/>
                <w:b/>
                <w:bCs/>
              </w:rPr>
            </w:pPr>
          </w:p>
        </w:tc>
        <w:tc>
          <w:tcPr>
            <w:tcW w:w="2391" w:type="pct"/>
            <w:shd w:val="clear" w:color="auto" w:fill="auto"/>
          </w:tcPr>
          <w:p w14:paraId="1100FDED" w14:textId="77777777" w:rsidR="003A1C5D" w:rsidRPr="00594868" w:rsidRDefault="003A1C5D" w:rsidP="0081244E">
            <w:pPr>
              <w:spacing w:after="0" w:line="240" w:lineRule="auto"/>
              <w:rPr>
                <w:rFonts w:ascii="Times New Roman" w:eastAsia="Batang" w:hAnsi="Times New Roman" w:cs="Times New Roman"/>
                <w:bCs/>
              </w:rPr>
            </w:pPr>
            <w:r w:rsidRPr="00594868">
              <w:rPr>
                <w:rFonts w:ascii="Times New Roman" w:eastAsia="Batang" w:hAnsi="Times New Roman" w:cs="Times New Roman"/>
                <w:b/>
                <w:bCs/>
              </w:rPr>
              <w:t>Самостоятельная работа обучающихся</w:t>
            </w:r>
          </w:p>
        </w:tc>
        <w:tc>
          <w:tcPr>
            <w:tcW w:w="633" w:type="pct"/>
            <w:shd w:val="clear" w:color="auto" w:fill="auto"/>
            <w:vAlign w:val="center"/>
          </w:tcPr>
          <w:p w14:paraId="6E1A1E53" w14:textId="77777777" w:rsidR="003A1C5D" w:rsidRPr="00594868" w:rsidRDefault="003A1C5D" w:rsidP="0081244E">
            <w:pPr>
              <w:suppressAutoHyphens/>
              <w:spacing w:after="0" w:line="240" w:lineRule="auto"/>
              <w:jc w:val="center"/>
              <w:rPr>
                <w:rFonts w:ascii="Times New Roman" w:eastAsia="Batang" w:hAnsi="Times New Roman" w:cs="Batang"/>
                <w:i/>
              </w:rPr>
            </w:pPr>
          </w:p>
        </w:tc>
        <w:tc>
          <w:tcPr>
            <w:tcW w:w="779" w:type="pct"/>
            <w:vMerge/>
            <w:shd w:val="clear" w:color="auto" w:fill="auto"/>
          </w:tcPr>
          <w:p w14:paraId="7B0A3CF3" w14:textId="77777777" w:rsidR="003A1C5D" w:rsidRPr="00DF6010" w:rsidRDefault="003A1C5D" w:rsidP="0081244E">
            <w:pPr>
              <w:spacing w:after="0" w:line="240" w:lineRule="auto"/>
              <w:rPr>
                <w:rFonts w:ascii="Times New Roman" w:eastAsia="Times New Roman" w:hAnsi="Times New Roman" w:cs="Times New Roman"/>
                <w:b/>
                <w:bCs/>
              </w:rPr>
            </w:pPr>
          </w:p>
        </w:tc>
        <w:tc>
          <w:tcPr>
            <w:tcW w:w="403" w:type="pct"/>
            <w:vMerge/>
            <w:shd w:val="clear" w:color="auto" w:fill="auto"/>
          </w:tcPr>
          <w:p w14:paraId="52D13E92" w14:textId="77777777" w:rsidR="003A1C5D" w:rsidRPr="00DF6010" w:rsidRDefault="003A1C5D" w:rsidP="0081244E">
            <w:pPr>
              <w:suppressAutoHyphens/>
              <w:spacing w:after="0" w:line="240" w:lineRule="auto"/>
              <w:jc w:val="both"/>
              <w:rPr>
                <w:rFonts w:ascii="Times New Roman" w:eastAsia="Times New Roman" w:hAnsi="Times New Roman" w:cs="Batang"/>
              </w:rPr>
            </w:pPr>
          </w:p>
        </w:tc>
      </w:tr>
      <w:tr w:rsidR="003A1C5D" w:rsidRPr="00594868" w14:paraId="71997A54" w14:textId="77777777" w:rsidTr="0081244E">
        <w:trPr>
          <w:trHeight w:val="20"/>
        </w:trPr>
        <w:tc>
          <w:tcPr>
            <w:tcW w:w="3185" w:type="pct"/>
            <w:gridSpan w:val="2"/>
            <w:shd w:val="clear" w:color="auto" w:fill="auto"/>
          </w:tcPr>
          <w:p w14:paraId="63CDAE82" w14:textId="77777777" w:rsidR="003A1C5D" w:rsidRPr="00594868" w:rsidRDefault="003A1C5D" w:rsidP="0081244E">
            <w:pPr>
              <w:suppressAutoHyphens/>
              <w:spacing w:after="0" w:line="240" w:lineRule="auto"/>
              <w:jc w:val="both"/>
              <w:rPr>
                <w:rFonts w:ascii="Times New Roman" w:eastAsia="Batang" w:hAnsi="Times New Roman" w:cs="Times New Roman"/>
                <w:b/>
                <w:bCs/>
              </w:rPr>
            </w:pPr>
            <w:r w:rsidRPr="00594868">
              <w:rPr>
                <w:rFonts w:ascii="Times New Roman" w:eastAsia="Batang" w:hAnsi="Times New Roman" w:cs="Times New Roman"/>
                <w:b/>
                <w:bCs/>
              </w:rPr>
              <w:t xml:space="preserve">Курсовой проект (работа) </w:t>
            </w:r>
          </w:p>
          <w:p w14:paraId="64ACA3CA" w14:textId="77777777" w:rsidR="003A1C5D" w:rsidRPr="00594868" w:rsidRDefault="003A1C5D" w:rsidP="0081244E">
            <w:pPr>
              <w:suppressAutoHyphens/>
              <w:spacing w:after="0" w:line="240" w:lineRule="auto"/>
              <w:jc w:val="both"/>
              <w:rPr>
                <w:rFonts w:ascii="Times New Roman" w:eastAsia="Batang" w:hAnsi="Times New Roman" w:cs="Times New Roman"/>
                <w:b/>
                <w:bCs/>
              </w:rPr>
            </w:pPr>
            <w:r w:rsidRPr="00594868">
              <w:rPr>
                <w:rFonts w:ascii="Times New Roman" w:eastAsia="Batang" w:hAnsi="Times New Roman" w:cs="Times New Roman"/>
                <w:b/>
                <w:bCs/>
              </w:rPr>
              <w:t>Тематика курсовых проектов (работ)</w:t>
            </w:r>
          </w:p>
          <w:p w14:paraId="4E14722B" w14:textId="77777777" w:rsidR="003A1C5D" w:rsidRPr="00594868" w:rsidRDefault="003A1C5D" w:rsidP="0081244E">
            <w:pPr>
              <w:suppressAutoHyphens/>
              <w:spacing w:after="0" w:line="240" w:lineRule="auto"/>
              <w:jc w:val="both"/>
              <w:rPr>
                <w:rFonts w:ascii="Times New Roman" w:eastAsia="Batang" w:hAnsi="Times New Roman" w:cs="Times New Roman"/>
                <w:b/>
              </w:rPr>
            </w:pPr>
          </w:p>
        </w:tc>
        <w:tc>
          <w:tcPr>
            <w:tcW w:w="633" w:type="pct"/>
            <w:shd w:val="clear" w:color="auto" w:fill="auto"/>
            <w:vAlign w:val="center"/>
          </w:tcPr>
          <w:p w14:paraId="016CCA25" w14:textId="77777777" w:rsidR="003A1C5D" w:rsidRPr="00594868" w:rsidRDefault="003A1C5D" w:rsidP="0081244E">
            <w:pPr>
              <w:spacing w:after="0" w:line="240" w:lineRule="auto"/>
              <w:jc w:val="center"/>
              <w:rPr>
                <w:rFonts w:ascii="Times New Roman" w:eastAsia="Batang" w:hAnsi="Times New Roman" w:cs="Times New Roman"/>
                <w:b/>
              </w:rPr>
            </w:pPr>
          </w:p>
        </w:tc>
        <w:tc>
          <w:tcPr>
            <w:tcW w:w="779" w:type="pct"/>
            <w:vMerge/>
            <w:shd w:val="clear" w:color="auto" w:fill="auto"/>
          </w:tcPr>
          <w:p w14:paraId="45939DD8" w14:textId="77777777" w:rsidR="003A1C5D" w:rsidRPr="0094193E" w:rsidRDefault="003A1C5D" w:rsidP="0081244E">
            <w:pPr>
              <w:spacing w:after="0" w:line="240" w:lineRule="auto"/>
              <w:rPr>
                <w:rFonts w:ascii="Times New Roman" w:eastAsia="Batang" w:hAnsi="Times New Roman" w:cs="Times New Roman"/>
                <w:b/>
              </w:rPr>
            </w:pPr>
          </w:p>
        </w:tc>
        <w:tc>
          <w:tcPr>
            <w:tcW w:w="403" w:type="pct"/>
            <w:vMerge/>
            <w:shd w:val="clear" w:color="auto" w:fill="auto"/>
          </w:tcPr>
          <w:p w14:paraId="4B1B4E59" w14:textId="77777777" w:rsidR="003A1C5D" w:rsidRPr="00DF6010" w:rsidRDefault="003A1C5D" w:rsidP="0081244E">
            <w:pPr>
              <w:spacing w:after="0" w:line="240" w:lineRule="auto"/>
              <w:rPr>
                <w:rFonts w:ascii="Times New Roman" w:eastAsia="Batang" w:hAnsi="Times New Roman" w:cs="Times New Roman"/>
                <w:b/>
              </w:rPr>
            </w:pPr>
          </w:p>
        </w:tc>
      </w:tr>
      <w:tr w:rsidR="003A1C5D" w:rsidRPr="00594868" w14:paraId="4EE24A23" w14:textId="77777777" w:rsidTr="0081244E">
        <w:trPr>
          <w:trHeight w:val="20"/>
        </w:trPr>
        <w:tc>
          <w:tcPr>
            <w:tcW w:w="3185" w:type="pct"/>
            <w:gridSpan w:val="2"/>
            <w:shd w:val="clear" w:color="auto" w:fill="auto"/>
          </w:tcPr>
          <w:p w14:paraId="27F6EC17" w14:textId="77777777" w:rsidR="003A1C5D" w:rsidRPr="00594868" w:rsidRDefault="003A1C5D" w:rsidP="0081244E">
            <w:pPr>
              <w:suppressAutoHyphens/>
              <w:spacing w:after="0" w:line="240" w:lineRule="auto"/>
              <w:jc w:val="both"/>
              <w:rPr>
                <w:rFonts w:ascii="Times New Roman" w:eastAsia="Batang" w:hAnsi="Times New Roman" w:cs="Times New Roman"/>
                <w:bCs/>
                <w:i/>
              </w:rPr>
            </w:pPr>
            <w:r w:rsidRPr="00594868">
              <w:rPr>
                <w:rFonts w:ascii="Times New Roman" w:eastAsia="Batang" w:hAnsi="Times New Roman" w:cs="Times New Roman"/>
                <w:b/>
              </w:rPr>
              <w:t xml:space="preserve">Обязательные аудиторные учебные занятия </w:t>
            </w:r>
            <w:r w:rsidRPr="00594868">
              <w:rPr>
                <w:rFonts w:ascii="Times New Roman" w:eastAsia="Batang" w:hAnsi="Times New Roman" w:cs="Times New Roman"/>
                <w:b/>
                <w:bCs/>
              </w:rPr>
              <w:t>по курсовому проекту (работе</w:t>
            </w:r>
            <w:r w:rsidRPr="00594868">
              <w:rPr>
                <w:rFonts w:ascii="Times New Roman" w:eastAsia="Batang" w:hAnsi="Times New Roman" w:cs="Times New Roman"/>
                <w:bCs/>
                <w:i/>
              </w:rPr>
              <w:t xml:space="preserve">) </w:t>
            </w:r>
          </w:p>
          <w:p w14:paraId="46CC06B2" w14:textId="77777777" w:rsidR="003A1C5D" w:rsidRPr="00594868" w:rsidRDefault="003A1C5D" w:rsidP="0081244E">
            <w:pPr>
              <w:spacing w:after="0" w:line="240" w:lineRule="auto"/>
              <w:jc w:val="both"/>
              <w:rPr>
                <w:rFonts w:ascii="Times New Roman" w:eastAsia="Batang" w:hAnsi="Times New Roman" w:cs="Times New Roman"/>
                <w:bCs/>
                <w:i/>
              </w:rPr>
            </w:pPr>
          </w:p>
        </w:tc>
        <w:tc>
          <w:tcPr>
            <w:tcW w:w="633" w:type="pct"/>
            <w:shd w:val="clear" w:color="auto" w:fill="auto"/>
            <w:vAlign w:val="center"/>
          </w:tcPr>
          <w:p w14:paraId="1C29BA6D" w14:textId="77777777" w:rsidR="003A1C5D" w:rsidRPr="00594868" w:rsidRDefault="003A1C5D" w:rsidP="0081244E">
            <w:pPr>
              <w:spacing w:after="0" w:line="240" w:lineRule="auto"/>
              <w:jc w:val="center"/>
              <w:rPr>
                <w:rFonts w:ascii="Times New Roman" w:eastAsia="Batang" w:hAnsi="Times New Roman" w:cs="Times New Roman"/>
                <w:b/>
                <w:i/>
              </w:rPr>
            </w:pPr>
          </w:p>
        </w:tc>
        <w:tc>
          <w:tcPr>
            <w:tcW w:w="779" w:type="pct"/>
            <w:vMerge/>
            <w:shd w:val="clear" w:color="auto" w:fill="auto"/>
          </w:tcPr>
          <w:p w14:paraId="07E1A052" w14:textId="77777777" w:rsidR="003A1C5D" w:rsidRPr="0094193E" w:rsidRDefault="003A1C5D" w:rsidP="0081244E">
            <w:pPr>
              <w:spacing w:after="0" w:line="240" w:lineRule="auto"/>
              <w:rPr>
                <w:rFonts w:ascii="Times New Roman" w:eastAsia="Batang" w:hAnsi="Times New Roman" w:cs="Times New Roman"/>
                <w:b/>
                <w:i/>
              </w:rPr>
            </w:pPr>
          </w:p>
        </w:tc>
        <w:tc>
          <w:tcPr>
            <w:tcW w:w="403" w:type="pct"/>
            <w:vMerge/>
            <w:shd w:val="clear" w:color="auto" w:fill="auto"/>
          </w:tcPr>
          <w:p w14:paraId="75D03085" w14:textId="77777777" w:rsidR="003A1C5D" w:rsidRPr="00DF6010" w:rsidRDefault="003A1C5D" w:rsidP="0081244E">
            <w:pPr>
              <w:spacing w:after="0" w:line="240" w:lineRule="auto"/>
              <w:rPr>
                <w:rFonts w:ascii="Times New Roman" w:eastAsia="Batang" w:hAnsi="Times New Roman" w:cs="Times New Roman"/>
                <w:b/>
                <w:i/>
              </w:rPr>
            </w:pPr>
          </w:p>
        </w:tc>
      </w:tr>
      <w:tr w:rsidR="003A1C5D" w:rsidRPr="00594868" w14:paraId="662D6C20" w14:textId="77777777" w:rsidTr="0081244E">
        <w:trPr>
          <w:trHeight w:val="20"/>
        </w:trPr>
        <w:tc>
          <w:tcPr>
            <w:tcW w:w="3185" w:type="pct"/>
            <w:gridSpan w:val="2"/>
            <w:shd w:val="clear" w:color="auto" w:fill="auto"/>
          </w:tcPr>
          <w:p w14:paraId="5A43093D" w14:textId="77777777" w:rsidR="003A1C5D" w:rsidRPr="00594868" w:rsidRDefault="003A1C5D" w:rsidP="0081244E">
            <w:pPr>
              <w:suppressAutoHyphens/>
              <w:spacing w:after="0" w:line="240" w:lineRule="auto"/>
              <w:jc w:val="both"/>
              <w:rPr>
                <w:rFonts w:ascii="Times New Roman" w:eastAsia="Batang" w:hAnsi="Times New Roman" w:cs="Times New Roman"/>
                <w:b/>
                <w:bCs/>
              </w:rPr>
            </w:pPr>
            <w:r w:rsidRPr="00594868">
              <w:rPr>
                <w:rFonts w:ascii="Times New Roman" w:eastAsia="Batang" w:hAnsi="Times New Roman" w:cs="Times New Roman"/>
                <w:b/>
              </w:rPr>
              <w:t xml:space="preserve">Самостоятельная учебная работа обучающегося над курсовым проектом (работой) </w:t>
            </w:r>
          </w:p>
          <w:p w14:paraId="58C651E9" w14:textId="77777777" w:rsidR="003A1C5D" w:rsidRPr="00594868" w:rsidRDefault="003A1C5D" w:rsidP="0081244E">
            <w:pPr>
              <w:suppressAutoHyphens/>
              <w:spacing w:after="0" w:line="240" w:lineRule="auto"/>
              <w:rPr>
                <w:rFonts w:ascii="Times New Roman" w:eastAsia="Batang" w:hAnsi="Times New Roman" w:cs="Times New Roman"/>
                <w:b/>
                <w:bCs/>
              </w:rPr>
            </w:pPr>
          </w:p>
        </w:tc>
        <w:tc>
          <w:tcPr>
            <w:tcW w:w="633" w:type="pct"/>
            <w:shd w:val="clear" w:color="auto" w:fill="auto"/>
            <w:vAlign w:val="center"/>
          </w:tcPr>
          <w:p w14:paraId="4B412EF0" w14:textId="77777777" w:rsidR="003A1C5D" w:rsidRPr="00594868" w:rsidRDefault="003A1C5D" w:rsidP="0081244E">
            <w:pPr>
              <w:spacing w:after="0" w:line="240" w:lineRule="auto"/>
              <w:jc w:val="center"/>
              <w:rPr>
                <w:rFonts w:ascii="Times New Roman" w:eastAsia="Batang" w:hAnsi="Times New Roman" w:cs="Times New Roman"/>
                <w:b/>
                <w:i/>
              </w:rPr>
            </w:pPr>
          </w:p>
        </w:tc>
        <w:tc>
          <w:tcPr>
            <w:tcW w:w="779" w:type="pct"/>
            <w:vMerge/>
            <w:shd w:val="clear" w:color="auto" w:fill="auto"/>
          </w:tcPr>
          <w:p w14:paraId="1EB2781E" w14:textId="77777777" w:rsidR="003A1C5D" w:rsidRPr="0094193E" w:rsidRDefault="003A1C5D" w:rsidP="0081244E">
            <w:pPr>
              <w:spacing w:after="0" w:line="240" w:lineRule="auto"/>
              <w:rPr>
                <w:rFonts w:ascii="Times New Roman" w:eastAsia="Batang" w:hAnsi="Times New Roman" w:cs="Times New Roman"/>
                <w:b/>
                <w:i/>
              </w:rPr>
            </w:pPr>
          </w:p>
        </w:tc>
        <w:tc>
          <w:tcPr>
            <w:tcW w:w="403" w:type="pct"/>
            <w:vMerge/>
            <w:shd w:val="clear" w:color="auto" w:fill="auto"/>
          </w:tcPr>
          <w:p w14:paraId="3FB6E2F3" w14:textId="77777777" w:rsidR="003A1C5D" w:rsidRPr="00DF6010" w:rsidRDefault="003A1C5D" w:rsidP="0081244E">
            <w:pPr>
              <w:spacing w:after="0" w:line="240" w:lineRule="auto"/>
              <w:rPr>
                <w:rFonts w:ascii="Times New Roman" w:eastAsia="Batang" w:hAnsi="Times New Roman" w:cs="Times New Roman"/>
                <w:b/>
                <w:i/>
              </w:rPr>
            </w:pPr>
          </w:p>
        </w:tc>
      </w:tr>
      <w:tr w:rsidR="003B6273" w:rsidRPr="00594868" w14:paraId="3F90FE48" w14:textId="77777777" w:rsidTr="0081244E">
        <w:trPr>
          <w:trHeight w:val="20"/>
        </w:trPr>
        <w:tc>
          <w:tcPr>
            <w:tcW w:w="3185" w:type="pct"/>
            <w:gridSpan w:val="2"/>
            <w:shd w:val="clear" w:color="auto" w:fill="auto"/>
          </w:tcPr>
          <w:p w14:paraId="7799FE62" w14:textId="77777777" w:rsidR="003B6273" w:rsidRPr="00594868" w:rsidRDefault="003B6273" w:rsidP="0081244E">
            <w:pPr>
              <w:suppressAutoHyphens/>
              <w:spacing w:after="0" w:line="240" w:lineRule="auto"/>
              <w:rPr>
                <w:rFonts w:ascii="Times New Roman" w:eastAsia="Batang" w:hAnsi="Times New Roman" w:cs="Times New Roman"/>
                <w:b/>
              </w:rPr>
            </w:pPr>
            <w:r w:rsidRPr="00594868">
              <w:rPr>
                <w:rFonts w:ascii="Times New Roman" w:eastAsia="Batang" w:hAnsi="Times New Roman" w:cs="Times New Roman"/>
                <w:b/>
              </w:rPr>
              <w:lastRenderedPageBreak/>
              <w:t>Промежуточная аттестация</w:t>
            </w:r>
          </w:p>
        </w:tc>
        <w:tc>
          <w:tcPr>
            <w:tcW w:w="633" w:type="pct"/>
            <w:shd w:val="clear" w:color="auto" w:fill="auto"/>
            <w:vAlign w:val="center"/>
          </w:tcPr>
          <w:p w14:paraId="69C0F1FB" w14:textId="77777777" w:rsidR="003B6273" w:rsidRPr="00594868" w:rsidRDefault="003B6273" w:rsidP="0081244E">
            <w:pPr>
              <w:spacing w:after="0" w:line="240" w:lineRule="auto"/>
              <w:jc w:val="center"/>
              <w:rPr>
                <w:rFonts w:ascii="Times New Roman" w:eastAsia="Batang" w:hAnsi="Times New Roman" w:cs="Times New Roman"/>
                <w:b/>
                <w:i/>
              </w:rPr>
            </w:pPr>
          </w:p>
        </w:tc>
        <w:tc>
          <w:tcPr>
            <w:tcW w:w="779" w:type="pct"/>
            <w:shd w:val="clear" w:color="auto" w:fill="auto"/>
          </w:tcPr>
          <w:p w14:paraId="2A10181B" w14:textId="77777777" w:rsidR="003B6273" w:rsidRPr="0094193E" w:rsidRDefault="003B6273" w:rsidP="0081244E">
            <w:pPr>
              <w:spacing w:after="0" w:line="240" w:lineRule="auto"/>
              <w:rPr>
                <w:rFonts w:ascii="Times New Roman" w:eastAsia="Batang" w:hAnsi="Times New Roman" w:cs="Times New Roman"/>
                <w:b/>
                <w:i/>
              </w:rPr>
            </w:pPr>
          </w:p>
        </w:tc>
        <w:tc>
          <w:tcPr>
            <w:tcW w:w="403" w:type="pct"/>
            <w:shd w:val="clear" w:color="auto" w:fill="auto"/>
          </w:tcPr>
          <w:p w14:paraId="46798931" w14:textId="77777777" w:rsidR="003B6273" w:rsidRPr="00DF6010" w:rsidRDefault="003B6273" w:rsidP="0081244E">
            <w:pPr>
              <w:spacing w:after="0" w:line="240" w:lineRule="auto"/>
              <w:rPr>
                <w:rFonts w:ascii="Times New Roman" w:eastAsia="Batang" w:hAnsi="Times New Roman" w:cs="Times New Roman"/>
                <w:b/>
                <w:i/>
              </w:rPr>
            </w:pPr>
          </w:p>
        </w:tc>
      </w:tr>
      <w:tr w:rsidR="003B6273" w:rsidRPr="00594868" w14:paraId="4BE7634A" w14:textId="77777777" w:rsidTr="0081244E">
        <w:trPr>
          <w:trHeight w:val="20"/>
        </w:trPr>
        <w:tc>
          <w:tcPr>
            <w:tcW w:w="3185" w:type="pct"/>
            <w:gridSpan w:val="2"/>
            <w:shd w:val="clear" w:color="auto" w:fill="auto"/>
          </w:tcPr>
          <w:p w14:paraId="3877F60F" w14:textId="77777777" w:rsidR="003B6273" w:rsidRPr="00594868" w:rsidRDefault="003B6273" w:rsidP="0081244E">
            <w:pPr>
              <w:spacing w:after="0" w:line="240" w:lineRule="auto"/>
              <w:rPr>
                <w:rFonts w:ascii="Times New Roman" w:eastAsia="Batang" w:hAnsi="Times New Roman" w:cs="Times New Roman"/>
                <w:b/>
                <w:bCs/>
              </w:rPr>
            </w:pPr>
            <w:r w:rsidRPr="00594868">
              <w:rPr>
                <w:rFonts w:ascii="Times New Roman" w:eastAsia="Batang" w:hAnsi="Times New Roman" w:cs="Times New Roman"/>
                <w:b/>
                <w:bCs/>
              </w:rPr>
              <w:t>Всего:</w:t>
            </w:r>
          </w:p>
        </w:tc>
        <w:tc>
          <w:tcPr>
            <w:tcW w:w="633" w:type="pct"/>
            <w:shd w:val="clear" w:color="auto" w:fill="auto"/>
            <w:vAlign w:val="center"/>
          </w:tcPr>
          <w:p w14:paraId="6D27787C" w14:textId="21964306" w:rsidR="003B6273" w:rsidRPr="00B2228D" w:rsidRDefault="00F1078D" w:rsidP="0081244E">
            <w:pPr>
              <w:spacing w:after="0" w:line="240" w:lineRule="auto"/>
              <w:jc w:val="center"/>
              <w:rPr>
                <w:rFonts w:ascii="Times New Roman" w:eastAsia="Batang" w:hAnsi="Times New Roman" w:cs="Times New Roman"/>
                <w:b/>
                <w:iCs/>
              </w:rPr>
            </w:pPr>
            <w:r>
              <w:rPr>
                <w:rFonts w:ascii="Times New Roman" w:eastAsia="Batang" w:hAnsi="Times New Roman" w:cs="Times New Roman"/>
                <w:b/>
                <w:iCs/>
              </w:rPr>
              <w:t>36</w:t>
            </w:r>
          </w:p>
        </w:tc>
        <w:tc>
          <w:tcPr>
            <w:tcW w:w="779" w:type="pct"/>
            <w:shd w:val="clear" w:color="auto" w:fill="auto"/>
          </w:tcPr>
          <w:p w14:paraId="1E46217D" w14:textId="77777777" w:rsidR="003B6273" w:rsidRPr="0094193E" w:rsidRDefault="003B6273" w:rsidP="0081244E">
            <w:pPr>
              <w:spacing w:after="0" w:line="240" w:lineRule="auto"/>
              <w:rPr>
                <w:rFonts w:ascii="Times New Roman" w:eastAsia="Batang" w:hAnsi="Times New Roman" w:cs="Times New Roman"/>
                <w:b/>
                <w:bCs/>
                <w:i/>
              </w:rPr>
            </w:pPr>
          </w:p>
        </w:tc>
        <w:tc>
          <w:tcPr>
            <w:tcW w:w="403" w:type="pct"/>
            <w:shd w:val="clear" w:color="auto" w:fill="auto"/>
          </w:tcPr>
          <w:p w14:paraId="037F763B" w14:textId="77777777" w:rsidR="003B6273" w:rsidRPr="00DF6010" w:rsidRDefault="003B6273" w:rsidP="0081244E">
            <w:pPr>
              <w:spacing w:after="0" w:line="240" w:lineRule="auto"/>
              <w:rPr>
                <w:rFonts w:ascii="Times New Roman" w:eastAsia="Batang" w:hAnsi="Times New Roman" w:cs="Times New Roman"/>
                <w:b/>
                <w:bCs/>
                <w:i/>
              </w:rPr>
            </w:pPr>
          </w:p>
        </w:tc>
      </w:tr>
    </w:tbl>
    <w:p w14:paraId="06D8EE05" w14:textId="77777777" w:rsidR="003B6273" w:rsidRPr="00594868" w:rsidRDefault="003B6273" w:rsidP="003B6273">
      <w:pPr>
        <w:suppressAutoHyphens/>
        <w:jc w:val="both"/>
        <w:rPr>
          <w:rFonts w:ascii="Times New Roman" w:eastAsia="Batang" w:hAnsi="Times New Roman" w:cs="Times New Roman"/>
          <w:i/>
        </w:rPr>
      </w:pPr>
    </w:p>
    <w:p w14:paraId="4B2FEB04" w14:textId="77777777" w:rsidR="003B6273" w:rsidRPr="00594868" w:rsidRDefault="003B6273" w:rsidP="003B6273">
      <w:pPr>
        <w:ind w:firstLine="709"/>
        <w:rPr>
          <w:rFonts w:ascii="Times New Roman" w:eastAsia="Batang" w:hAnsi="Times New Roman" w:cs="Times New Roman"/>
          <w:i/>
        </w:rPr>
        <w:sectPr w:rsidR="003B6273" w:rsidRPr="00594868" w:rsidSect="0081244E">
          <w:pgSz w:w="16840" w:h="11907" w:orient="landscape"/>
          <w:pgMar w:top="1134" w:right="1134" w:bottom="1134" w:left="1134" w:header="709" w:footer="709" w:gutter="0"/>
          <w:cols w:space="720"/>
        </w:sectPr>
      </w:pPr>
    </w:p>
    <w:p w14:paraId="0857D0F2" w14:textId="77777777" w:rsidR="003B6273" w:rsidRPr="00594868" w:rsidRDefault="003B6273" w:rsidP="003B6273">
      <w:pPr>
        <w:spacing w:after="0"/>
        <w:jc w:val="center"/>
        <w:rPr>
          <w:rFonts w:ascii="Times New Roman" w:eastAsia="Batang" w:hAnsi="Times New Roman" w:cs="Batang"/>
          <w:b/>
          <w:bCs/>
          <w:sz w:val="24"/>
          <w:szCs w:val="24"/>
        </w:rPr>
      </w:pPr>
      <w:r w:rsidRPr="00594868">
        <w:rPr>
          <w:rFonts w:ascii="Times New Roman" w:eastAsia="Batang" w:hAnsi="Times New Roman" w:cs="Batang"/>
          <w:b/>
          <w:bCs/>
          <w:sz w:val="24"/>
          <w:szCs w:val="24"/>
        </w:rPr>
        <w:lastRenderedPageBreak/>
        <w:t>3. УСЛОВИЯ РЕАЛИЗАЦИИ УЧЕБНОЙ ДИСЦИПЛИНЫ</w:t>
      </w:r>
    </w:p>
    <w:p w14:paraId="2BF79B3F" w14:textId="77777777" w:rsidR="003B6273" w:rsidRPr="00594868" w:rsidRDefault="003B6273" w:rsidP="003B6273">
      <w:pPr>
        <w:spacing w:after="0"/>
        <w:ind w:firstLine="709"/>
        <w:jc w:val="both"/>
        <w:rPr>
          <w:rFonts w:ascii="Times New Roman" w:eastAsia="Times New Roman" w:hAnsi="Times New Roman" w:cs="Times New Roman"/>
          <w:b/>
          <w:bCs/>
          <w:sz w:val="24"/>
          <w:szCs w:val="24"/>
        </w:rPr>
      </w:pPr>
      <w:r w:rsidRPr="00594868">
        <w:rPr>
          <w:rFonts w:ascii="Times New Roman" w:eastAsia="Times New Roman" w:hAnsi="Times New Roman" w:cs="Times New Roman"/>
          <w:b/>
          <w:bCs/>
          <w:sz w:val="24"/>
          <w:szCs w:val="24"/>
        </w:rPr>
        <w:t xml:space="preserve">3.1. Для реализации программы </w:t>
      </w:r>
      <w:r>
        <w:rPr>
          <w:rFonts w:ascii="Times New Roman" w:eastAsia="Times New Roman" w:hAnsi="Times New Roman" w:cs="Times New Roman"/>
          <w:b/>
          <w:bCs/>
          <w:sz w:val="24"/>
          <w:szCs w:val="24"/>
        </w:rPr>
        <w:t>учебной дисциплины</w:t>
      </w:r>
      <w:r w:rsidRPr="00594868">
        <w:rPr>
          <w:rFonts w:ascii="Times New Roman" w:eastAsia="Times New Roman" w:hAnsi="Times New Roman" w:cs="Times New Roman"/>
          <w:b/>
          <w:bCs/>
          <w:sz w:val="24"/>
          <w:szCs w:val="24"/>
        </w:rPr>
        <w:t xml:space="preserve"> должны быть предусмотрены следующие специальные помещения:</w:t>
      </w:r>
    </w:p>
    <w:p w14:paraId="550B96BA" w14:textId="03BF5697" w:rsidR="003B6273" w:rsidRPr="00594868" w:rsidRDefault="003B6273" w:rsidP="003B6273">
      <w:pPr>
        <w:suppressAutoHyphens/>
        <w:spacing w:after="0"/>
        <w:ind w:firstLine="709"/>
        <w:jc w:val="both"/>
        <w:rPr>
          <w:rFonts w:ascii="Times New Roman" w:eastAsia="Times New Roman" w:hAnsi="Times New Roman" w:cs="Times New Roman"/>
          <w:b/>
          <w:bCs/>
          <w:iCs/>
          <w:sz w:val="24"/>
          <w:szCs w:val="24"/>
          <w:highlight w:val="yellow"/>
          <w:u w:val="single"/>
        </w:rPr>
      </w:pPr>
      <w:r w:rsidRPr="00594868">
        <w:rPr>
          <w:rFonts w:ascii="Times New Roman" w:eastAsia="Times New Roman" w:hAnsi="Times New Roman" w:cs="Times New Roman"/>
          <w:bCs/>
          <w:sz w:val="24"/>
          <w:szCs w:val="24"/>
        </w:rPr>
        <w:t>Кабинет</w:t>
      </w:r>
      <w:r w:rsidRPr="00594868">
        <w:rPr>
          <w:rFonts w:ascii="Times New Roman" w:eastAsia="Times New Roman" w:hAnsi="Times New Roman" w:cs="Times New Roman"/>
          <w:bCs/>
          <w:i/>
          <w:sz w:val="24"/>
          <w:szCs w:val="24"/>
        </w:rPr>
        <w:t xml:space="preserve"> </w:t>
      </w:r>
      <w:r w:rsidRPr="00594868">
        <w:rPr>
          <w:rFonts w:ascii="Times New Roman" w:eastAsia="Times New Roman" w:hAnsi="Times New Roman" w:cs="Times New Roman"/>
          <w:bCs/>
          <w:sz w:val="24"/>
          <w:szCs w:val="24"/>
        </w:rPr>
        <w:t>«</w:t>
      </w:r>
      <w:r w:rsidRPr="00B2228D">
        <w:rPr>
          <w:rFonts w:ascii="Times New Roman" w:eastAsia="Times New Roman" w:hAnsi="Times New Roman" w:cs="Times New Roman"/>
          <w:bCs/>
          <w:iCs/>
          <w:sz w:val="24"/>
          <w:szCs w:val="24"/>
        </w:rPr>
        <w:t>Бе</w:t>
      </w:r>
      <w:r>
        <w:rPr>
          <w:rFonts w:ascii="Times New Roman" w:eastAsia="Times New Roman" w:hAnsi="Times New Roman" w:cs="Times New Roman"/>
          <w:bCs/>
          <w:iCs/>
          <w:sz w:val="24"/>
          <w:szCs w:val="24"/>
        </w:rPr>
        <w:t>зо</w:t>
      </w:r>
      <w:r w:rsidRPr="00B2228D">
        <w:rPr>
          <w:rFonts w:ascii="Times New Roman" w:eastAsia="Times New Roman" w:hAnsi="Times New Roman" w:cs="Times New Roman"/>
          <w:bCs/>
          <w:iCs/>
          <w:sz w:val="24"/>
          <w:szCs w:val="24"/>
        </w:rPr>
        <w:t>пасности жизнедеятельности и охраны труда</w:t>
      </w:r>
      <w:r w:rsidRPr="00594868">
        <w:rPr>
          <w:rFonts w:ascii="Times New Roman" w:eastAsia="Times New Roman" w:hAnsi="Times New Roman" w:cs="Times New Roman"/>
          <w:bCs/>
          <w:iCs/>
          <w:sz w:val="24"/>
          <w:szCs w:val="24"/>
        </w:rPr>
        <w:t>»</w:t>
      </w:r>
      <w:r w:rsidRPr="00377704">
        <w:rPr>
          <w:rFonts w:ascii="Times New Roman" w:eastAsia="Times New Roman" w:hAnsi="Times New Roman" w:cs="Times New Roman"/>
          <w:bCs/>
          <w:iCs/>
          <w:sz w:val="24"/>
          <w:szCs w:val="24"/>
        </w:rPr>
        <w:t>,</w:t>
      </w:r>
      <w:r w:rsidRPr="00594868">
        <w:rPr>
          <w:rFonts w:ascii="Times New Roman" w:eastAsia="Times New Roman" w:hAnsi="Times New Roman" w:cs="Times New Roman"/>
          <w:bCs/>
          <w:iCs/>
          <w:sz w:val="24"/>
          <w:szCs w:val="24"/>
        </w:rPr>
        <w:t xml:space="preserve"> оснащенный</w:t>
      </w:r>
      <w:r>
        <w:rPr>
          <w:rFonts w:ascii="Times New Roman" w:eastAsia="Times New Roman" w:hAnsi="Times New Roman" w:cs="Times New Roman"/>
          <w:bCs/>
          <w:iCs/>
          <w:sz w:val="24"/>
          <w:szCs w:val="24"/>
        </w:rPr>
        <w:t xml:space="preserve"> </w:t>
      </w:r>
      <w:r w:rsidRPr="00594868">
        <w:rPr>
          <w:rFonts w:ascii="Times New Roman" w:eastAsia="Times New Roman" w:hAnsi="Times New Roman" w:cs="Times New Roman"/>
          <w:bCs/>
          <w:iCs/>
          <w:sz w:val="24"/>
          <w:szCs w:val="24"/>
        </w:rPr>
        <w:t>в соответствии с п. 6.1.2.1 обра</w:t>
      </w:r>
      <w:r>
        <w:rPr>
          <w:rFonts w:ascii="Times New Roman" w:eastAsia="Times New Roman" w:hAnsi="Times New Roman" w:cs="Times New Roman"/>
          <w:bCs/>
          <w:iCs/>
          <w:sz w:val="24"/>
          <w:szCs w:val="24"/>
        </w:rPr>
        <w:t>зо</w:t>
      </w:r>
      <w:r w:rsidRPr="00594868">
        <w:rPr>
          <w:rFonts w:ascii="Times New Roman" w:eastAsia="Times New Roman" w:hAnsi="Times New Roman" w:cs="Times New Roman"/>
          <w:bCs/>
          <w:iCs/>
          <w:sz w:val="24"/>
          <w:szCs w:val="24"/>
        </w:rPr>
        <w:t xml:space="preserve">вательной программы по </w:t>
      </w:r>
      <w:r w:rsidRPr="00594868">
        <w:rPr>
          <w:rFonts w:ascii="Times New Roman" w:eastAsia="Times New Roman" w:hAnsi="Times New Roman" w:cs="Times New Roman"/>
          <w:bCs/>
          <w:sz w:val="24"/>
          <w:szCs w:val="24"/>
        </w:rPr>
        <w:t>специальности 11.02.16 Монтаж, техническое обслуживание и ремонт электронных приборов и устройств</w:t>
      </w:r>
      <w:r w:rsidRPr="00594868">
        <w:rPr>
          <w:rFonts w:ascii="Times New Roman" w:eastAsia="Times New Roman" w:hAnsi="Times New Roman" w:cs="Times New Roman"/>
          <w:bCs/>
          <w:i/>
          <w:sz w:val="24"/>
          <w:szCs w:val="24"/>
        </w:rPr>
        <w:t>.</w:t>
      </w:r>
    </w:p>
    <w:p w14:paraId="38A24B6A" w14:textId="77777777" w:rsidR="003B6273" w:rsidRPr="00594868" w:rsidRDefault="003B6273" w:rsidP="003B6273">
      <w:pPr>
        <w:suppressAutoHyphens/>
        <w:spacing w:after="0"/>
        <w:ind w:firstLine="709"/>
        <w:jc w:val="both"/>
        <w:rPr>
          <w:rFonts w:ascii="Times New Roman" w:eastAsia="Times New Roman" w:hAnsi="Times New Roman" w:cs="Times New Roman"/>
          <w:bCs/>
          <w:i/>
          <w:sz w:val="24"/>
          <w:szCs w:val="24"/>
        </w:rPr>
      </w:pPr>
    </w:p>
    <w:p w14:paraId="45340649" w14:textId="77777777" w:rsidR="003B6273" w:rsidRPr="00594868" w:rsidRDefault="003B6273" w:rsidP="003B6273">
      <w:pPr>
        <w:spacing w:after="0"/>
        <w:ind w:firstLine="709"/>
        <w:rPr>
          <w:rFonts w:ascii="Times New Roman" w:eastAsia="Times New Roman" w:hAnsi="Times New Roman" w:cs="Times New Roman"/>
          <w:b/>
          <w:bCs/>
          <w:sz w:val="24"/>
          <w:szCs w:val="24"/>
        </w:rPr>
      </w:pPr>
      <w:r w:rsidRPr="00594868">
        <w:rPr>
          <w:rFonts w:ascii="Times New Roman" w:eastAsia="Times New Roman" w:hAnsi="Times New Roman" w:cs="Times New Roman"/>
          <w:b/>
          <w:bCs/>
          <w:sz w:val="24"/>
          <w:szCs w:val="24"/>
        </w:rPr>
        <w:t>3.2. Информационное обеспечение реализации программы</w:t>
      </w:r>
    </w:p>
    <w:p w14:paraId="77E2041F" w14:textId="77777777" w:rsidR="003B6273" w:rsidRPr="00594868" w:rsidRDefault="003B6273" w:rsidP="003B6273">
      <w:pPr>
        <w:suppressAutoHyphens/>
        <w:spacing w:after="0"/>
        <w:ind w:firstLine="709"/>
        <w:jc w:val="both"/>
        <w:rPr>
          <w:rFonts w:ascii="Times New Roman" w:eastAsia="Times New Roman" w:hAnsi="Times New Roman" w:cs="Times New Roman"/>
          <w:sz w:val="24"/>
          <w:szCs w:val="24"/>
        </w:rPr>
      </w:pPr>
      <w:r w:rsidRPr="00594868">
        <w:rPr>
          <w:rFonts w:ascii="Times New Roman" w:eastAsia="Times New Roman" w:hAnsi="Times New Roman" w:cs="Times New Roman"/>
          <w:bCs/>
          <w:sz w:val="24"/>
          <w:szCs w:val="24"/>
        </w:rPr>
        <w:t>Для реализации программы библиотечный фонд обра</w:t>
      </w:r>
      <w:r>
        <w:rPr>
          <w:rFonts w:ascii="Times New Roman" w:eastAsia="Times New Roman" w:hAnsi="Times New Roman" w:cs="Times New Roman"/>
          <w:bCs/>
          <w:sz w:val="24"/>
          <w:szCs w:val="24"/>
        </w:rPr>
        <w:t>зо</w:t>
      </w:r>
      <w:r w:rsidRPr="00594868">
        <w:rPr>
          <w:rFonts w:ascii="Times New Roman" w:eastAsia="Times New Roman" w:hAnsi="Times New Roman" w:cs="Times New Roman"/>
          <w:bCs/>
          <w:sz w:val="24"/>
          <w:szCs w:val="24"/>
        </w:rPr>
        <w:t>вательной организации должен иметь п</w:t>
      </w:r>
      <w:r w:rsidRPr="00594868">
        <w:rPr>
          <w:rFonts w:ascii="Times New Roman" w:eastAsia="Times New Roman" w:hAnsi="Times New Roman" w:cs="Times New Roman"/>
          <w:sz w:val="24"/>
          <w:szCs w:val="24"/>
        </w:rPr>
        <w:t>ечатные и/или электронные обра</w:t>
      </w:r>
      <w:r>
        <w:rPr>
          <w:rFonts w:ascii="Times New Roman" w:eastAsia="Times New Roman" w:hAnsi="Times New Roman" w:cs="Times New Roman"/>
          <w:sz w:val="24"/>
          <w:szCs w:val="24"/>
        </w:rPr>
        <w:t>зо</w:t>
      </w:r>
      <w:r w:rsidRPr="00594868">
        <w:rPr>
          <w:rFonts w:ascii="Times New Roman" w:eastAsia="Times New Roman" w:hAnsi="Times New Roman" w:cs="Times New Roman"/>
          <w:sz w:val="24"/>
          <w:szCs w:val="24"/>
        </w:rPr>
        <w:t>вательные и информационные ресурсы для исполь</w:t>
      </w:r>
      <w:r>
        <w:rPr>
          <w:rFonts w:ascii="Times New Roman" w:eastAsia="Times New Roman" w:hAnsi="Times New Roman" w:cs="Times New Roman"/>
          <w:sz w:val="24"/>
          <w:szCs w:val="24"/>
        </w:rPr>
        <w:t>зо</w:t>
      </w:r>
      <w:r w:rsidRPr="00594868">
        <w:rPr>
          <w:rFonts w:ascii="Times New Roman" w:eastAsia="Times New Roman" w:hAnsi="Times New Roman" w:cs="Times New Roman"/>
          <w:sz w:val="24"/>
          <w:szCs w:val="24"/>
        </w:rPr>
        <w:t>вания в обра</w:t>
      </w:r>
      <w:r>
        <w:rPr>
          <w:rFonts w:ascii="Times New Roman" w:eastAsia="Times New Roman" w:hAnsi="Times New Roman" w:cs="Times New Roman"/>
          <w:sz w:val="24"/>
          <w:szCs w:val="24"/>
        </w:rPr>
        <w:t>зо</w:t>
      </w:r>
      <w:r w:rsidRPr="00594868">
        <w:rPr>
          <w:rFonts w:ascii="Times New Roman" w:eastAsia="Times New Roman" w:hAnsi="Times New Roman" w:cs="Times New Roman"/>
          <w:sz w:val="24"/>
          <w:szCs w:val="24"/>
        </w:rPr>
        <w:t xml:space="preserve">вательном процессе. При формировании </w:t>
      </w:r>
      <w:r w:rsidRPr="00594868">
        <w:rPr>
          <w:rFonts w:ascii="Times New Roman" w:eastAsia="Times New Roman" w:hAnsi="Times New Roman" w:cs="Times New Roman"/>
          <w:bCs/>
          <w:sz w:val="24"/>
          <w:szCs w:val="24"/>
        </w:rPr>
        <w:t>библиотечного фонда обра</w:t>
      </w:r>
      <w:r>
        <w:rPr>
          <w:rFonts w:ascii="Times New Roman" w:eastAsia="Times New Roman" w:hAnsi="Times New Roman" w:cs="Times New Roman"/>
          <w:bCs/>
          <w:sz w:val="24"/>
          <w:szCs w:val="24"/>
        </w:rPr>
        <w:t>зо</w:t>
      </w:r>
      <w:r w:rsidRPr="00594868">
        <w:rPr>
          <w:rFonts w:ascii="Times New Roman" w:eastAsia="Times New Roman" w:hAnsi="Times New Roman" w:cs="Times New Roman"/>
          <w:bCs/>
          <w:sz w:val="24"/>
          <w:szCs w:val="24"/>
        </w:rPr>
        <w:t>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14:paraId="34C4FECA" w14:textId="77777777" w:rsidR="003B6273" w:rsidRPr="00594868" w:rsidRDefault="003B6273" w:rsidP="003B6273">
      <w:pPr>
        <w:spacing w:after="0"/>
        <w:ind w:firstLine="709"/>
        <w:contextualSpacing/>
        <w:rPr>
          <w:rFonts w:ascii="Times New Roman" w:eastAsia="Times New Roman" w:hAnsi="Times New Roman" w:cs="Times New Roman"/>
          <w:sz w:val="24"/>
          <w:szCs w:val="24"/>
        </w:rPr>
      </w:pPr>
    </w:p>
    <w:p w14:paraId="046F6A05" w14:textId="77777777" w:rsidR="003B6273" w:rsidRPr="00594868" w:rsidRDefault="003B6273" w:rsidP="003B6273">
      <w:pPr>
        <w:spacing w:after="0" w:line="240" w:lineRule="auto"/>
        <w:ind w:firstLine="709"/>
        <w:contextualSpacing/>
        <w:rPr>
          <w:rFonts w:ascii="Times New Roman" w:eastAsia="Times New Roman" w:hAnsi="Times New Roman" w:cs="Times New Roman"/>
          <w:b/>
          <w:sz w:val="24"/>
          <w:szCs w:val="24"/>
          <w:lang w:val="x-none" w:eastAsia="x-none"/>
        </w:rPr>
      </w:pPr>
      <w:r w:rsidRPr="00594868">
        <w:rPr>
          <w:rFonts w:ascii="Times New Roman" w:eastAsia="Times New Roman" w:hAnsi="Times New Roman" w:cs="Times New Roman"/>
          <w:b/>
          <w:sz w:val="24"/>
          <w:szCs w:val="24"/>
          <w:lang w:val="x-none" w:eastAsia="x-none"/>
        </w:rPr>
        <w:t xml:space="preserve">3.2.1. </w:t>
      </w:r>
      <w:r w:rsidRPr="00594868">
        <w:rPr>
          <w:rFonts w:ascii="Times New Roman" w:eastAsia="Times New Roman" w:hAnsi="Times New Roman" w:cs="Times New Roman"/>
          <w:b/>
          <w:sz w:val="24"/>
          <w:szCs w:val="24"/>
          <w:lang w:eastAsia="x-none"/>
        </w:rPr>
        <w:t>Основные печатные</w:t>
      </w:r>
      <w:r w:rsidRPr="00594868">
        <w:rPr>
          <w:rFonts w:ascii="Times New Roman" w:eastAsia="Times New Roman" w:hAnsi="Times New Roman" w:cs="Times New Roman"/>
          <w:b/>
          <w:sz w:val="24"/>
          <w:szCs w:val="24"/>
          <w:lang w:val="x-none" w:eastAsia="x-none"/>
        </w:rPr>
        <w:t xml:space="preserve"> издания</w:t>
      </w:r>
    </w:p>
    <w:p w14:paraId="4143051A" w14:textId="08289A59" w:rsidR="003B6273" w:rsidRPr="00594868" w:rsidRDefault="003B6273" w:rsidP="00FC40F6">
      <w:pPr>
        <w:numPr>
          <w:ilvl w:val="0"/>
          <w:numId w:val="11"/>
        </w:numPr>
        <w:tabs>
          <w:tab w:val="left" w:pos="1134"/>
        </w:tabs>
        <w:spacing w:before="120" w:after="0" w:line="240" w:lineRule="auto"/>
        <w:ind w:left="0" w:firstLine="709"/>
        <w:contextualSpacing/>
        <w:jc w:val="both"/>
        <w:rPr>
          <w:rFonts w:ascii="Times New Roman" w:eastAsia="Times New Roman" w:hAnsi="Times New Roman" w:cs="Times New Roman"/>
          <w:sz w:val="24"/>
          <w:szCs w:val="24"/>
          <w:lang w:val="x-none" w:eastAsia="x-none"/>
        </w:rPr>
      </w:pPr>
      <w:r w:rsidRPr="00594868">
        <w:rPr>
          <w:rFonts w:ascii="Times New Roman" w:eastAsia="Times New Roman" w:hAnsi="Times New Roman" w:cs="Times New Roman"/>
          <w:sz w:val="24"/>
          <w:szCs w:val="24"/>
          <w:lang w:val="x-none" w:eastAsia="x-none"/>
        </w:rPr>
        <w:t>Беляков, Г. И.  Охрана труда и техника бе</w:t>
      </w:r>
      <w:r w:rsidR="00377704">
        <w:rPr>
          <w:rFonts w:ascii="Times New Roman" w:eastAsia="Times New Roman" w:hAnsi="Times New Roman" w:cs="Times New Roman"/>
          <w:sz w:val="24"/>
          <w:szCs w:val="24"/>
          <w:lang w:eastAsia="x-none"/>
        </w:rPr>
        <w:t>зо</w:t>
      </w:r>
      <w:proofErr w:type="spellStart"/>
      <w:r w:rsidRPr="00594868">
        <w:rPr>
          <w:rFonts w:ascii="Times New Roman" w:eastAsia="Times New Roman" w:hAnsi="Times New Roman" w:cs="Times New Roman"/>
          <w:sz w:val="24"/>
          <w:szCs w:val="24"/>
          <w:lang w:val="x-none" w:eastAsia="x-none"/>
        </w:rPr>
        <w:t>пасности</w:t>
      </w:r>
      <w:proofErr w:type="spellEnd"/>
      <w:r w:rsidRPr="00594868">
        <w:rPr>
          <w:rFonts w:ascii="Times New Roman" w:eastAsia="Times New Roman" w:hAnsi="Times New Roman" w:cs="Times New Roman"/>
          <w:sz w:val="24"/>
          <w:szCs w:val="24"/>
          <w:lang w:val="x-none" w:eastAsia="x-none"/>
        </w:rPr>
        <w:t xml:space="preserve">: учебник для среднего профессионального </w:t>
      </w:r>
      <w:proofErr w:type="spellStart"/>
      <w:r w:rsidRPr="00594868">
        <w:rPr>
          <w:rFonts w:ascii="Times New Roman" w:eastAsia="Times New Roman" w:hAnsi="Times New Roman" w:cs="Times New Roman"/>
          <w:sz w:val="24"/>
          <w:szCs w:val="24"/>
          <w:lang w:val="x-none" w:eastAsia="x-none"/>
        </w:rPr>
        <w:t>обра</w:t>
      </w:r>
      <w:r w:rsidR="005965F0">
        <w:rPr>
          <w:rFonts w:ascii="Times New Roman" w:eastAsia="Times New Roman" w:hAnsi="Times New Roman" w:cs="Times New Roman"/>
          <w:sz w:val="24"/>
          <w:szCs w:val="24"/>
          <w:lang w:eastAsia="x-none"/>
        </w:rPr>
        <w:t>зо</w:t>
      </w:r>
      <w:r w:rsidRPr="00594868">
        <w:rPr>
          <w:rFonts w:ascii="Times New Roman" w:eastAsia="Times New Roman" w:hAnsi="Times New Roman" w:cs="Times New Roman"/>
          <w:sz w:val="24"/>
          <w:szCs w:val="24"/>
          <w:lang w:val="x-none" w:eastAsia="x-none"/>
        </w:rPr>
        <w:t>вания</w:t>
      </w:r>
      <w:proofErr w:type="spellEnd"/>
      <w:r w:rsidRPr="00594868">
        <w:rPr>
          <w:rFonts w:ascii="Times New Roman" w:eastAsia="Times New Roman" w:hAnsi="Times New Roman" w:cs="Times New Roman"/>
          <w:sz w:val="24"/>
          <w:szCs w:val="24"/>
          <w:lang w:val="x-none" w:eastAsia="x-none"/>
        </w:rPr>
        <w:t xml:space="preserve"> / Г. И. Беляков. — 3-е изд., </w:t>
      </w:r>
      <w:proofErr w:type="spellStart"/>
      <w:r w:rsidRPr="00594868">
        <w:rPr>
          <w:rFonts w:ascii="Times New Roman" w:eastAsia="Times New Roman" w:hAnsi="Times New Roman" w:cs="Times New Roman"/>
          <w:sz w:val="24"/>
          <w:szCs w:val="24"/>
          <w:lang w:val="x-none" w:eastAsia="x-none"/>
        </w:rPr>
        <w:t>перераб</w:t>
      </w:r>
      <w:proofErr w:type="spellEnd"/>
      <w:r w:rsidRPr="00594868">
        <w:rPr>
          <w:rFonts w:ascii="Times New Roman" w:eastAsia="Times New Roman" w:hAnsi="Times New Roman" w:cs="Times New Roman"/>
          <w:sz w:val="24"/>
          <w:szCs w:val="24"/>
          <w:lang w:val="x-none" w:eastAsia="x-none"/>
        </w:rPr>
        <w:t>. и доп. — Москва</w:t>
      </w:r>
      <w:del w:id="20" w:author="Laborant" w:date="2023-02-18T13:23:00Z">
        <w:r w:rsidRPr="00594868" w:rsidDel="00AF3FE3">
          <w:rPr>
            <w:rFonts w:ascii="Times New Roman" w:eastAsia="Times New Roman" w:hAnsi="Times New Roman" w:cs="Times New Roman"/>
            <w:sz w:val="24"/>
            <w:szCs w:val="24"/>
            <w:lang w:val="x-none" w:eastAsia="x-none"/>
          </w:rPr>
          <w:delText> </w:delText>
        </w:r>
      </w:del>
      <w:r w:rsidRPr="00594868">
        <w:rPr>
          <w:rFonts w:ascii="Times New Roman" w:eastAsia="Times New Roman" w:hAnsi="Times New Roman" w:cs="Times New Roman"/>
          <w:sz w:val="24"/>
          <w:szCs w:val="24"/>
          <w:lang w:val="x-none" w:eastAsia="x-none"/>
        </w:rPr>
        <w:t xml:space="preserve">: Издательство </w:t>
      </w:r>
      <w:proofErr w:type="spellStart"/>
      <w:r w:rsidRPr="00594868">
        <w:rPr>
          <w:rFonts w:ascii="Times New Roman" w:eastAsia="Times New Roman" w:hAnsi="Times New Roman" w:cs="Times New Roman"/>
          <w:sz w:val="24"/>
          <w:szCs w:val="24"/>
          <w:lang w:val="x-none" w:eastAsia="x-none"/>
        </w:rPr>
        <w:t>Юрайт</w:t>
      </w:r>
      <w:proofErr w:type="spellEnd"/>
      <w:r w:rsidRPr="00594868">
        <w:rPr>
          <w:rFonts w:ascii="Times New Roman" w:eastAsia="Times New Roman" w:hAnsi="Times New Roman" w:cs="Times New Roman"/>
          <w:sz w:val="24"/>
          <w:szCs w:val="24"/>
          <w:lang w:val="x-none" w:eastAsia="x-none"/>
        </w:rPr>
        <w:t xml:space="preserve">, 2023. — 404 с. — (Профессиональное </w:t>
      </w:r>
      <w:proofErr w:type="spellStart"/>
      <w:r w:rsidRPr="00594868">
        <w:rPr>
          <w:rFonts w:ascii="Times New Roman" w:eastAsia="Times New Roman" w:hAnsi="Times New Roman" w:cs="Times New Roman"/>
          <w:sz w:val="24"/>
          <w:szCs w:val="24"/>
          <w:lang w:val="x-none" w:eastAsia="x-none"/>
        </w:rPr>
        <w:t>обра</w:t>
      </w:r>
      <w:r w:rsidR="0081244E">
        <w:rPr>
          <w:rFonts w:ascii="Times New Roman" w:eastAsia="Times New Roman" w:hAnsi="Times New Roman" w:cs="Times New Roman"/>
          <w:sz w:val="24"/>
          <w:szCs w:val="24"/>
          <w:lang w:eastAsia="x-none"/>
        </w:rPr>
        <w:t>зо</w:t>
      </w:r>
      <w:r w:rsidRPr="00594868">
        <w:rPr>
          <w:rFonts w:ascii="Times New Roman" w:eastAsia="Times New Roman" w:hAnsi="Times New Roman" w:cs="Times New Roman"/>
          <w:sz w:val="24"/>
          <w:szCs w:val="24"/>
          <w:lang w:val="x-none" w:eastAsia="x-none"/>
        </w:rPr>
        <w:t>вание</w:t>
      </w:r>
      <w:proofErr w:type="spellEnd"/>
      <w:r w:rsidRPr="00594868">
        <w:rPr>
          <w:rFonts w:ascii="Times New Roman" w:eastAsia="Times New Roman" w:hAnsi="Times New Roman" w:cs="Times New Roman"/>
          <w:sz w:val="24"/>
          <w:szCs w:val="24"/>
          <w:lang w:val="x-none" w:eastAsia="x-none"/>
        </w:rPr>
        <w:t>).</w:t>
      </w:r>
    </w:p>
    <w:p w14:paraId="432794A1" w14:textId="77777777" w:rsidR="003B6273" w:rsidRPr="00594868" w:rsidRDefault="003B6273" w:rsidP="003B6273">
      <w:pPr>
        <w:tabs>
          <w:tab w:val="left" w:pos="1134"/>
        </w:tabs>
        <w:spacing w:after="0"/>
        <w:ind w:firstLine="709"/>
        <w:jc w:val="both"/>
        <w:rPr>
          <w:rFonts w:ascii="Times New Roman" w:eastAsia="Times New Roman" w:hAnsi="Times New Roman" w:cs="Times New Roman"/>
          <w:b/>
          <w:sz w:val="24"/>
          <w:szCs w:val="24"/>
        </w:rPr>
      </w:pPr>
    </w:p>
    <w:p w14:paraId="607DCAB0" w14:textId="77777777" w:rsidR="003B6273" w:rsidRPr="00594868" w:rsidRDefault="003B6273" w:rsidP="003B6273">
      <w:pPr>
        <w:tabs>
          <w:tab w:val="left" w:pos="1134"/>
        </w:tabs>
        <w:spacing w:after="0"/>
        <w:ind w:firstLine="709"/>
        <w:jc w:val="both"/>
        <w:rPr>
          <w:rFonts w:ascii="Times New Roman" w:eastAsia="Times New Roman" w:hAnsi="Times New Roman" w:cs="Times New Roman"/>
          <w:i/>
          <w:iCs/>
          <w:sz w:val="24"/>
          <w:szCs w:val="24"/>
        </w:rPr>
      </w:pPr>
      <w:r w:rsidRPr="00594868">
        <w:rPr>
          <w:rFonts w:ascii="Times New Roman" w:eastAsia="Times New Roman" w:hAnsi="Times New Roman" w:cs="Times New Roman"/>
          <w:b/>
          <w:sz w:val="24"/>
          <w:szCs w:val="24"/>
        </w:rPr>
        <w:t>3.2.2. Основные электронные издания</w:t>
      </w:r>
      <w:r w:rsidRPr="00594868">
        <w:rPr>
          <w:rFonts w:ascii="Times New Roman" w:eastAsia="Times New Roman" w:hAnsi="Times New Roman" w:cs="Times New Roman"/>
          <w:i/>
          <w:iCs/>
          <w:sz w:val="24"/>
          <w:szCs w:val="24"/>
        </w:rPr>
        <w:t xml:space="preserve"> </w:t>
      </w:r>
    </w:p>
    <w:p w14:paraId="54D5B8D9" w14:textId="77777777" w:rsidR="003B6273" w:rsidRPr="00594868" w:rsidRDefault="003B6273" w:rsidP="00FC40F6">
      <w:pPr>
        <w:numPr>
          <w:ilvl w:val="0"/>
          <w:numId w:val="11"/>
        </w:numPr>
        <w:tabs>
          <w:tab w:val="left" w:pos="1134"/>
        </w:tabs>
        <w:spacing w:before="120" w:after="0" w:line="240" w:lineRule="auto"/>
        <w:ind w:left="0" w:firstLine="709"/>
        <w:contextualSpacing/>
        <w:jc w:val="both"/>
        <w:rPr>
          <w:rFonts w:ascii="Times New Roman" w:eastAsia="Times New Roman" w:hAnsi="Times New Roman" w:cs="Times New Roman"/>
          <w:sz w:val="24"/>
          <w:szCs w:val="24"/>
          <w:lang w:val="x-none" w:eastAsia="x-none"/>
        </w:rPr>
      </w:pPr>
      <w:r w:rsidRPr="00594868">
        <w:rPr>
          <w:rFonts w:ascii="Times New Roman" w:eastAsia="Times New Roman" w:hAnsi="Times New Roman" w:cs="Times New Roman"/>
          <w:sz w:val="24"/>
          <w:szCs w:val="24"/>
          <w:lang w:val="x-none" w:eastAsia="x-none"/>
        </w:rPr>
        <w:t xml:space="preserve">Попов Ю. П. Охрана труда: учебное пособие / Ю.П. Попов, В.В. Колтунов. — Москва: </w:t>
      </w:r>
      <w:proofErr w:type="spellStart"/>
      <w:r w:rsidRPr="00594868">
        <w:rPr>
          <w:rFonts w:ascii="Times New Roman" w:eastAsia="Times New Roman" w:hAnsi="Times New Roman" w:cs="Times New Roman"/>
          <w:sz w:val="24"/>
          <w:szCs w:val="24"/>
          <w:lang w:val="x-none" w:eastAsia="x-none"/>
        </w:rPr>
        <w:t>КноРус</w:t>
      </w:r>
      <w:proofErr w:type="spellEnd"/>
      <w:r w:rsidRPr="00594868">
        <w:rPr>
          <w:rFonts w:ascii="Times New Roman" w:eastAsia="Times New Roman" w:hAnsi="Times New Roman" w:cs="Times New Roman"/>
          <w:sz w:val="24"/>
          <w:szCs w:val="24"/>
          <w:lang w:val="x-none" w:eastAsia="x-none"/>
        </w:rPr>
        <w:t xml:space="preserve">, 2023. — 225 с. — ISBN 978-5-406-11198-7. — URL: https://book.ru/book/947850 </w:t>
      </w:r>
    </w:p>
    <w:p w14:paraId="262140CA" w14:textId="77777777" w:rsidR="003B6273" w:rsidRPr="00594868" w:rsidRDefault="003B6273" w:rsidP="00FC40F6">
      <w:pPr>
        <w:numPr>
          <w:ilvl w:val="0"/>
          <w:numId w:val="11"/>
        </w:numPr>
        <w:tabs>
          <w:tab w:val="left" w:pos="1134"/>
        </w:tabs>
        <w:spacing w:before="120" w:after="0" w:line="240" w:lineRule="auto"/>
        <w:ind w:left="0" w:firstLine="709"/>
        <w:contextualSpacing/>
        <w:jc w:val="both"/>
        <w:rPr>
          <w:rFonts w:ascii="Times New Roman" w:eastAsia="Times New Roman" w:hAnsi="Times New Roman" w:cs="Times New Roman"/>
          <w:b/>
          <w:sz w:val="24"/>
          <w:szCs w:val="24"/>
          <w:lang w:val="x-none" w:eastAsia="x-none"/>
        </w:rPr>
      </w:pPr>
      <w:r w:rsidRPr="00594868">
        <w:rPr>
          <w:rFonts w:ascii="Times New Roman" w:eastAsia="Times New Roman" w:hAnsi="Times New Roman" w:cs="Times New Roman"/>
          <w:sz w:val="24"/>
          <w:szCs w:val="24"/>
          <w:lang w:val="x-none" w:eastAsia="x-none"/>
        </w:rPr>
        <w:t xml:space="preserve">Ткачева Г.В. Охрана труда в профессиональной деятельности: учебно-практическое пособие / </w:t>
      </w:r>
      <w:proofErr w:type="spellStart"/>
      <w:r w:rsidRPr="00594868">
        <w:rPr>
          <w:rFonts w:ascii="Times New Roman" w:eastAsia="Times New Roman" w:hAnsi="Times New Roman" w:cs="Times New Roman"/>
          <w:sz w:val="24"/>
          <w:szCs w:val="24"/>
          <w:lang w:val="x-none" w:eastAsia="x-none"/>
        </w:rPr>
        <w:t>Г.В.Ткачева</w:t>
      </w:r>
      <w:proofErr w:type="spellEnd"/>
      <w:r w:rsidRPr="00594868">
        <w:rPr>
          <w:rFonts w:ascii="Times New Roman" w:eastAsia="Times New Roman" w:hAnsi="Times New Roman" w:cs="Times New Roman"/>
          <w:sz w:val="24"/>
          <w:szCs w:val="24"/>
          <w:lang w:val="x-none" w:eastAsia="x-none"/>
        </w:rPr>
        <w:t xml:space="preserve"> , Т. Е. </w:t>
      </w:r>
      <w:proofErr w:type="spellStart"/>
      <w:r w:rsidRPr="00594868">
        <w:rPr>
          <w:rFonts w:ascii="Times New Roman" w:eastAsia="Times New Roman" w:hAnsi="Times New Roman" w:cs="Times New Roman"/>
          <w:sz w:val="24"/>
          <w:szCs w:val="24"/>
          <w:lang w:val="x-none" w:eastAsia="x-none"/>
        </w:rPr>
        <w:t>Никвист</w:t>
      </w:r>
      <w:proofErr w:type="spellEnd"/>
      <w:r w:rsidRPr="00594868">
        <w:rPr>
          <w:rFonts w:ascii="Times New Roman" w:eastAsia="Times New Roman" w:hAnsi="Times New Roman" w:cs="Times New Roman"/>
          <w:sz w:val="24"/>
          <w:szCs w:val="24"/>
          <w:lang w:val="x-none" w:eastAsia="x-none"/>
        </w:rPr>
        <w:t xml:space="preserve">, С.В. Коровин . — Москва: </w:t>
      </w:r>
      <w:proofErr w:type="spellStart"/>
      <w:r w:rsidRPr="00594868">
        <w:rPr>
          <w:rFonts w:ascii="Times New Roman" w:eastAsia="Times New Roman" w:hAnsi="Times New Roman" w:cs="Times New Roman"/>
          <w:sz w:val="24"/>
          <w:szCs w:val="24"/>
          <w:lang w:val="x-none" w:eastAsia="x-none"/>
        </w:rPr>
        <w:t>КноРус</w:t>
      </w:r>
      <w:proofErr w:type="spellEnd"/>
      <w:r w:rsidRPr="00594868">
        <w:rPr>
          <w:rFonts w:ascii="Times New Roman" w:eastAsia="Times New Roman" w:hAnsi="Times New Roman" w:cs="Times New Roman"/>
          <w:sz w:val="24"/>
          <w:szCs w:val="24"/>
          <w:lang w:val="x-none" w:eastAsia="x-none"/>
        </w:rPr>
        <w:t xml:space="preserve">, 2022. — 130 с. — ISBN 978-5-406-09863-9. — URL: https://book.ru/book/943892 </w:t>
      </w:r>
    </w:p>
    <w:p w14:paraId="64BF44B2" w14:textId="77777777" w:rsidR="003B6273" w:rsidRPr="00594868" w:rsidRDefault="003B6273" w:rsidP="00FC40F6">
      <w:pPr>
        <w:numPr>
          <w:ilvl w:val="0"/>
          <w:numId w:val="11"/>
        </w:numPr>
        <w:tabs>
          <w:tab w:val="left" w:pos="1134"/>
        </w:tabs>
        <w:spacing w:before="120" w:after="0" w:line="240" w:lineRule="auto"/>
        <w:ind w:left="0" w:firstLine="709"/>
        <w:contextualSpacing/>
        <w:jc w:val="both"/>
        <w:rPr>
          <w:rFonts w:ascii="Times New Roman" w:eastAsia="Times New Roman" w:hAnsi="Times New Roman" w:cs="Times New Roman"/>
          <w:sz w:val="24"/>
          <w:szCs w:val="24"/>
          <w:lang w:val="x-none" w:eastAsia="x-none"/>
        </w:rPr>
      </w:pPr>
      <w:r w:rsidRPr="00594868">
        <w:rPr>
          <w:rFonts w:ascii="Times New Roman" w:eastAsia="Times New Roman" w:hAnsi="Times New Roman" w:cs="Times New Roman"/>
          <w:sz w:val="24"/>
          <w:szCs w:val="24"/>
          <w:lang w:val="x-none" w:eastAsia="x-none"/>
        </w:rPr>
        <w:t xml:space="preserve">Охрана труда в России [электронный ресурс] – URL: </w:t>
      </w:r>
      <w:hyperlink r:id="rId13" w:history="1">
        <w:r w:rsidRPr="00594868">
          <w:rPr>
            <w:rFonts w:ascii="Times New Roman" w:eastAsia="Times New Roman" w:hAnsi="Times New Roman" w:cs="Times New Roman"/>
            <w:sz w:val="24"/>
            <w:szCs w:val="24"/>
            <w:lang w:val="x-none" w:eastAsia="x-none"/>
          </w:rPr>
          <w:t>https://ohranatruda.ru/</w:t>
        </w:r>
      </w:hyperlink>
      <w:r w:rsidRPr="00594868">
        <w:rPr>
          <w:rFonts w:ascii="Times New Roman" w:eastAsia="Times New Roman" w:hAnsi="Times New Roman" w:cs="Times New Roman"/>
          <w:sz w:val="24"/>
          <w:szCs w:val="24"/>
          <w:lang w:eastAsia="x-none"/>
        </w:rPr>
        <w:t xml:space="preserve"> </w:t>
      </w:r>
      <w:r w:rsidRPr="00594868">
        <w:rPr>
          <w:rFonts w:ascii="Times New Roman" w:eastAsia="Times New Roman" w:hAnsi="Times New Roman" w:cs="Times New Roman"/>
          <w:sz w:val="24"/>
          <w:szCs w:val="24"/>
          <w:lang w:val="x-none" w:eastAsia="x-none"/>
        </w:rPr>
        <w:t xml:space="preserve">Режим доступа: свободный </w:t>
      </w:r>
    </w:p>
    <w:p w14:paraId="18BB4D2A" w14:textId="58138044" w:rsidR="003B6273" w:rsidRPr="00594868" w:rsidRDefault="003B6273" w:rsidP="00FC40F6">
      <w:pPr>
        <w:numPr>
          <w:ilvl w:val="0"/>
          <w:numId w:val="11"/>
        </w:numPr>
        <w:tabs>
          <w:tab w:val="left" w:pos="1134"/>
        </w:tabs>
        <w:spacing w:before="120" w:after="0" w:line="240" w:lineRule="auto"/>
        <w:ind w:left="0" w:firstLine="709"/>
        <w:contextualSpacing/>
        <w:jc w:val="both"/>
        <w:rPr>
          <w:rFonts w:ascii="Times New Roman" w:eastAsia="Times New Roman" w:hAnsi="Times New Roman" w:cs="Times New Roman"/>
          <w:sz w:val="24"/>
          <w:szCs w:val="24"/>
          <w:lang w:val="x-none" w:eastAsia="x-none"/>
        </w:rPr>
      </w:pPr>
      <w:r w:rsidRPr="00594868">
        <w:rPr>
          <w:rFonts w:ascii="Times New Roman" w:eastAsia="Times New Roman" w:hAnsi="Times New Roman" w:cs="Times New Roman"/>
          <w:sz w:val="24"/>
          <w:szCs w:val="24"/>
          <w:lang w:val="x-none" w:eastAsia="x-none"/>
        </w:rPr>
        <w:t xml:space="preserve">Охрана труда: просто и понятно [электронный ресурс]: журнал. – URL: </w:t>
      </w:r>
      <w:hyperlink r:id="rId14" w:history="1">
        <w:r w:rsidRPr="00594868">
          <w:rPr>
            <w:rFonts w:ascii="Times New Roman" w:eastAsia="Times New Roman" w:hAnsi="Times New Roman" w:cs="Times New Roman"/>
            <w:sz w:val="24"/>
            <w:szCs w:val="24"/>
            <w:lang w:val="x-none" w:eastAsia="x-none"/>
          </w:rPr>
          <w:t>https://www.trudohrana.ru/</w:t>
        </w:r>
      </w:hyperlink>
      <w:r w:rsidRPr="00594868">
        <w:rPr>
          <w:rFonts w:ascii="Times New Roman" w:eastAsia="Times New Roman" w:hAnsi="Times New Roman" w:cs="Times New Roman"/>
          <w:sz w:val="24"/>
          <w:szCs w:val="24"/>
          <w:lang w:val="x-none" w:eastAsia="x-none"/>
        </w:rPr>
        <w:t xml:space="preserve"> - Режим доступа: </w:t>
      </w:r>
      <w:proofErr w:type="spellStart"/>
      <w:r w:rsidRPr="00594868">
        <w:rPr>
          <w:rFonts w:ascii="Times New Roman" w:eastAsia="Times New Roman" w:hAnsi="Times New Roman" w:cs="Times New Roman"/>
          <w:sz w:val="24"/>
          <w:szCs w:val="24"/>
          <w:lang w:val="x-none" w:eastAsia="x-none"/>
        </w:rPr>
        <w:t>автори</w:t>
      </w:r>
      <w:r w:rsidR="0081244E">
        <w:rPr>
          <w:rFonts w:ascii="Times New Roman" w:eastAsia="Times New Roman" w:hAnsi="Times New Roman" w:cs="Times New Roman"/>
          <w:sz w:val="24"/>
          <w:szCs w:val="24"/>
          <w:lang w:eastAsia="x-none"/>
        </w:rPr>
        <w:t>зо</w:t>
      </w:r>
      <w:proofErr w:type="spellEnd"/>
      <w:r w:rsidRPr="00594868">
        <w:rPr>
          <w:rFonts w:ascii="Times New Roman" w:eastAsia="Times New Roman" w:hAnsi="Times New Roman" w:cs="Times New Roman"/>
          <w:sz w:val="24"/>
          <w:szCs w:val="24"/>
          <w:lang w:val="x-none" w:eastAsia="x-none"/>
        </w:rPr>
        <w:t xml:space="preserve">ванный </w:t>
      </w:r>
    </w:p>
    <w:p w14:paraId="648BF855" w14:textId="77777777" w:rsidR="003B6273" w:rsidRPr="00594868" w:rsidRDefault="003B6273" w:rsidP="003B6273">
      <w:pPr>
        <w:tabs>
          <w:tab w:val="left" w:pos="1134"/>
        </w:tabs>
        <w:suppressAutoHyphens/>
        <w:spacing w:after="0"/>
        <w:ind w:firstLine="709"/>
        <w:jc w:val="both"/>
        <w:rPr>
          <w:rFonts w:ascii="Times New Roman" w:eastAsia="Times New Roman" w:hAnsi="Times New Roman" w:cs="Times New Roman"/>
          <w:bCs/>
          <w:iCs/>
          <w:sz w:val="24"/>
          <w:szCs w:val="24"/>
          <w:highlight w:val="cyan"/>
        </w:rPr>
      </w:pPr>
    </w:p>
    <w:p w14:paraId="68C2B7EF" w14:textId="77777777" w:rsidR="003B6273" w:rsidRPr="00594868" w:rsidRDefault="003B6273" w:rsidP="003B6273">
      <w:pPr>
        <w:suppressAutoHyphens/>
        <w:spacing w:after="0"/>
        <w:ind w:firstLine="709"/>
        <w:contextualSpacing/>
        <w:rPr>
          <w:rFonts w:ascii="Times New Roman" w:eastAsia="Times New Roman" w:hAnsi="Times New Roman" w:cs="Times New Roman"/>
          <w:bCs/>
          <w:i/>
          <w:sz w:val="24"/>
          <w:szCs w:val="24"/>
        </w:rPr>
      </w:pPr>
      <w:r w:rsidRPr="00594868">
        <w:rPr>
          <w:rFonts w:ascii="Times New Roman" w:eastAsia="Times New Roman" w:hAnsi="Times New Roman" w:cs="Times New Roman"/>
          <w:b/>
          <w:bCs/>
          <w:sz w:val="24"/>
          <w:szCs w:val="24"/>
        </w:rPr>
        <w:t xml:space="preserve">3.2.3. Дополнительные источники </w:t>
      </w:r>
    </w:p>
    <w:p w14:paraId="11172A9D" w14:textId="16FEE88A" w:rsidR="003B6273" w:rsidRPr="00594868" w:rsidRDefault="003B6273" w:rsidP="00FC40F6">
      <w:pPr>
        <w:numPr>
          <w:ilvl w:val="0"/>
          <w:numId w:val="12"/>
        </w:numPr>
        <w:tabs>
          <w:tab w:val="left" w:pos="1134"/>
        </w:tabs>
        <w:spacing w:before="120" w:after="0" w:line="240" w:lineRule="auto"/>
        <w:ind w:left="0" w:firstLine="709"/>
        <w:contextualSpacing/>
        <w:jc w:val="both"/>
        <w:rPr>
          <w:rFonts w:ascii="Times New Roman" w:eastAsia="Times New Roman" w:hAnsi="Times New Roman" w:cs="Times New Roman"/>
          <w:sz w:val="24"/>
          <w:szCs w:val="24"/>
          <w:lang w:val="x-none" w:eastAsia="x-none"/>
        </w:rPr>
      </w:pPr>
      <w:proofErr w:type="spellStart"/>
      <w:r w:rsidRPr="00594868">
        <w:rPr>
          <w:rFonts w:ascii="Times New Roman" w:eastAsia="Times New Roman" w:hAnsi="Times New Roman" w:cs="Times New Roman"/>
          <w:sz w:val="24"/>
          <w:szCs w:val="24"/>
          <w:lang w:val="x-none" w:eastAsia="x-none"/>
        </w:rPr>
        <w:t>Девисилов</w:t>
      </w:r>
      <w:proofErr w:type="spellEnd"/>
      <w:r w:rsidRPr="00594868">
        <w:rPr>
          <w:rFonts w:ascii="Times New Roman" w:eastAsia="Times New Roman" w:hAnsi="Times New Roman" w:cs="Times New Roman"/>
          <w:sz w:val="24"/>
          <w:szCs w:val="24"/>
          <w:lang w:val="x-none" w:eastAsia="x-none"/>
        </w:rPr>
        <w:t xml:space="preserve"> В.А. Охрана труда: Учебник для студентов средних</w:t>
      </w:r>
      <w:r w:rsidRPr="00594868">
        <w:rPr>
          <w:rFonts w:ascii="Times New Roman" w:eastAsia="Times New Roman" w:hAnsi="Times New Roman" w:cs="Times New Roman"/>
          <w:sz w:val="24"/>
          <w:szCs w:val="24"/>
          <w:lang w:eastAsia="x-none"/>
        </w:rPr>
        <w:t xml:space="preserve"> </w:t>
      </w:r>
      <w:r w:rsidRPr="00594868">
        <w:rPr>
          <w:rFonts w:ascii="Times New Roman" w:eastAsia="Times New Roman" w:hAnsi="Times New Roman" w:cs="Times New Roman"/>
          <w:sz w:val="24"/>
          <w:szCs w:val="24"/>
          <w:lang w:val="x-none" w:eastAsia="x-none"/>
        </w:rPr>
        <w:t>профессиональных учебных заведений. – М., 2015.- 200 с.</w:t>
      </w:r>
      <w:r w:rsidRPr="00594868">
        <w:rPr>
          <w:rFonts w:ascii="Times New Roman" w:eastAsia="Times New Roman" w:hAnsi="Times New Roman" w:cs="Times New Roman"/>
          <w:sz w:val="24"/>
          <w:szCs w:val="24"/>
          <w:lang w:eastAsia="x-none"/>
        </w:rPr>
        <w:t xml:space="preserve"> </w:t>
      </w:r>
      <w:proofErr w:type="spellStart"/>
      <w:r w:rsidRPr="00594868">
        <w:rPr>
          <w:rFonts w:ascii="Times New Roman" w:eastAsia="Times New Roman" w:hAnsi="Times New Roman" w:cs="Times New Roman"/>
          <w:sz w:val="24"/>
          <w:szCs w:val="24"/>
          <w:lang w:val="x-none" w:eastAsia="x-none"/>
        </w:rPr>
        <w:t>Актион</w:t>
      </w:r>
      <w:proofErr w:type="spellEnd"/>
      <w:r w:rsidRPr="00594868">
        <w:rPr>
          <w:rFonts w:ascii="Times New Roman" w:eastAsia="Times New Roman" w:hAnsi="Times New Roman" w:cs="Times New Roman"/>
          <w:sz w:val="24"/>
          <w:szCs w:val="24"/>
          <w:lang w:val="x-none" w:eastAsia="x-none"/>
        </w:rPr>
        <w:t xml:space="preserve"> Охрана труда [электронный ресурс]: – URL: https://action-ot.ru/ Режим доступа: </w:t>
      </w:r>
      <w:proofErr w:type="spellStart"/>
      <w:r w:rsidRPr="00594868">
        <w:rPr>
          <w:rFonts w:ascii="Times New Roman" w:eastAsia="Times New Roman" w:hAnsi="Times New Roman" w:cs="Times New Roman"/>
          <w:sz w:val="24"/>
          <w:szCs w:val="24"/>
          <w:lang w:val="x-none" w:eastAsia="x-none"/>
        </w:rPr>
        <w:t>автори</w:t>
      </w:r>
      <w:r w:rsidR="0081244E">
        <w:rPr>
          <w:rFonts w:ascii="Times New Roman" w:eastAsia="Times New Roman" w:hAnsi="Times New Roman" w:cs="Times New Roman"/>
          <w:sz w:val="24"/>
          <w:szCs w:val="24"/>
          <w:lang w:eastAsia="x-none"/>
        </w:rPr>
        <w:t>зо</w:t>
      </w:r>
      <w:proofErr w:type="spellEnd"/>
      <w:r w:rsidRPr="00594868">
        <w:rPr>
          <w:rFonts w:ascii="Times New Roman" w:eastAsia="Times New Roman" w:hAnsi="Times New Roman" w:cs="Times New Roman"/>
          <w:sz w:val="24"/>
          <w:szCs w:val="24"/>
          <w:lang w:val="x-none" w:eastAsia="x-none"/>
        </w:rPr>
        <w:t>ванный</w:t>
      </w:r>
    </w:p>
    <w:p w14:paraId="40CA73E5" w14:textId="77777777" w:rsidR="003B6273" w:rsidRPr="00594868" w:rsidRDefault="003B6273" w:rsidP="003B6273">
      <w:pPr>
        <w:jc w:val="center"/>
        <w:rPr>
          <w:rFonts w:ascii="Times New Roman" w:eastAsia="Times New Roman" w:hAnsi="Times New Roman" w:cs="Times New Roman"/>
        </w:rPr>
      </w:pPr>
    </w:p>
    <w:p w14:paraId="7F2C9AA6" w14:textId="77777777" w:rsidR="0081244E" w:rsidRDefault="0081244E" w:rsidP="003B6273">
      <w:pPr>
        <w:jc w:val="center"/>
        <w:rPr>
          <w:rFonts w:ascii="Times New Roman" w:eastAsia="Times New Roman" w:hAnsi="Times New Roman" w:cs="Times New Roman"/>
          <w:b/>
          <w:bCs/>
          <w:sz w:val="24"/>
          <w:szCs w:val="24"/>
        </w:rPr>
      </w:pPr>
    </w:p>
    <w:p w14:paraId="690CA46B" w14:textId="77777777" w:rsidR="0081244E" w:rsidRDefault="0081244E" w:rsidP="003B6273">
      <w:pPr>
        <w:jc w:val="center"/>
        <w:rPr>
          <w:rFonts w:ascii="Times New Roman" w:eastAsia="Times New Roman" w:hAnsi="Times New Roman" w:cs="Times New Roman"/>
          <w:b/>
          <w:bCs/>
          <w:sz w:val="24"/>
          <w:szCs w:val="24"/>
        </w:rPr>
      </w:pPr>
    </w:p>
    <w:p w14:paraId="6D35CC5C" w14:textId="77777777" w:rsidR="0081244E" w:rsidRDefault="0081244E" w:rsidP="003B6273">
      <w:pPr>
        <w:jc w:val="center"/>
        <w:rPr>
          <w:rFonts w:ascii="Times New Roman" w:eastAsia="Times New Roman" w:hAnsi="Times New Roman" w:cs="Times New Roman"/>
          <w:b/>
          <w:bCs/>
          <w:sz w:val="24"/>
          <w:szCs w:val="24"/>
        </w:rPr>
      </w:pPr>
    </w:p>
    <w:p w14:paraId="43EDE194" w14:textId="77777777" w:rsidR="0081244E" w:rsidRDefault="0081244E" w:rsidP="003B6273">
      <w:pPr>
        <w:jc w:val="center"/>
        <w:rPr>
          <w:rFonts w:ascii="Times New Roman" w:eastAsia="Times New Roman" w:hAnsi="Times New Roman" w:cs="Times New Roman"/>
          <w:b/>
          <w:bCs/>
          <w:sz w:val="24"/>
          <w:szCs w:val="24"/>
        </w:rPr>
      </w:pPr>
    </w:p>
    <w:p w14:paraId="17F3C3DC" w14:textId="77777777" w:rsidR="0081244E" w:rsidRDefault="0081244E" w:rsidP="003B6273">
      <w:pPr>
        <w:jc w:val="center"/>
        <w:rPr>
          <w:rFonts w:ascii="Times New Roman" w:eastAsia="Times New Roman" w:hAnsi="Times New Roman" w:cs="Times New Roman"/>
          <w:b/>
          <w:bCs/>
          <w:sz w:val="24"/>
          <w:szCs w:val="24"/>
        </w:rPr>
      </w:pPr>
    </w:p>
    <w:p w14:paraId="7DAD8145" w14:textId="77777777" w:rsidR="0081244E" w:rsidRDefault="0081244E" w:rsidP="003B6273">
      <w:pPr>
        <w:jc w:val="center"/>
        <w:rPr>
          <w:rFonts w:ascii="Times New Roman" w:eastAsia="Times New Roman" w:hAnsi="Times New Roman" w:cs="Times New Roman"/>
          <w:b/>
          <w:bCs/>
          <w:sz w:val="24"/>
          <w:szCs w:val="24"/>
        </w:rPr>
      </w:pPr>
    </w:p>
    <w:p w14:paraId="044536AC" w14:textId="77777777" w:rsidR="0081244E" w:rsidRDefault="0081244E" w:rsidP="003B6273">
      <w:pPr>
        <w:jc w:val="center"/>
        <w:rPr>
          <w:rFonts w:ascii="Times New Roman" w:eastAsia="Times New Roman" w:hAnsi="Times New Roman" w:cs="Times New Roman"/>
          <w:b/>
          <w:bCs/>
          <w:sz w:val="24"/>
          <w:szCs w:val="24"/>
        </w:rPr>
      </w:pPr>
    </w:p>
    <w:p w14:paraId="6E4F08AC" w14:textId="77777777" w:rsidR="0081244E" w:rsidRDefault="0081244E" w:rsidP="003B6273">
      <w:pPr>
        <w:jc w:val="center"/>
        <w:rPr>
          <w:rFonts w:ascii="Times New Roman" w:eastAsia="Times New Roman" w:hAnsi="Times New Roman" w:cs="Times New Roman"/>
          <w:b/>
          <w:bCs/>
          <w:sz w:val="24"/>
          <w:szCs w:val="24"/>
        </w:rPr>
      </w:pPr>
    </w:p>
    <w:p w14:paraId="1418FAD8" w14:textId="77777777" w:rsidR="003B6273" w:rsidRPr="00594868" w:rsidRDefault="003B6273" w:rsidP="003B6273">
      <w:pPr>
        <w:jc w:val="center"/>
        <w:rPr>
          <w:rFonts w:ascii="Times New Roman" w:eastAsia="Times New Roman" w:hAnsi="Times New Roman" w:cs="Times New Roman"/>
          <w:b/>
          <w:bCs/>
          <w:sz w:val="24"/>
          <w:szCs w:val="24"/>
        </w:rPr>
      </w:pPr>
      <w:r w:rsidRPr="00594868">
        <w:rPr>
          <w:rFonts w:ascii="Times New Roman" w:eastAsia="Times New Roman" w:hAnsi="Times New Roman" w:cs="Times New Roman"/>
          <w:b/>
          <w:bCs/>
          <w:sz w:val="24"/>
          <w:szCs w:val="24"/>
        </w:rPr>
        <w:lastRenderedPageBreak/>
        <w:t xml:space="preserve">4. КОНТРОЛЬ И ОЦЕНКА РЕЗУЛЬТАТОВ ОСВОЕНИЯ </w:t>
      </w:r>
      <w:r w:rsidRPr="00594868">
        <w:rPr>
          <w:rFonts w:ascii="Times New Roman" w:eastAsia="Times New Roman" w:hAnsi="Times New Roman" w:cs="Times New Roman"/>
          <w:b/>
          <w:bCs/>
          <w:sz w:val="24"/>
          <w:szCs w:val="24"/>
        </w:rPr>
        <w:br/>
      </w:r>
      <w:r>
        <w:rPr>
          <w:rFonts w:ascii="Times New Roman" w:eastAsia="Times New Roman" w:hAnsi="Times New Roman" w:cs="Times New Roman"/>
          <w:b/>
          <w:bCs/>
          <w:sz w:val="24"/>
          <w:szCs w:val="24"/>
        </w:rPr>
        <w:t>УЧЕБНОЙ ДИСЦИПЛИНЫ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09"/>
        <w:gridCol w:w="3020"/>
        <w:gridCol w:w="3826"/>
      </w:tblGrid>
      <w:tr w:rsidR="003B6273" w:rsidRPr="00594868" w14:paraId="2B6E22FF" w14:textId="77777777" w:rsidTr="0081244E">
        <w:tc>
          <w:tcPr>
            <w:tcW w:w="1527" w:type="pct"/>
          </w:tcPr>
          <w:p w14:paraId="1D5BEB37" w14:textId="77777777" w:rsidR="003B6273" w:rsidRPr="00594868" w:rsidRDefault="003B6273" w:rsidP="0081244E">
            <w:pPr>
              <w:spacing w:after="0" w:line="240" w:lineRule="auto"/>
              <w:jc w:val="center"/>
              <w:rPr>
                <w:rFonts w:ascii="Times New Roman" w:eastAsia="Batang" w:hAnsi="Times New Roman" w:cs="Times New Roman"/>
                <w:sz w:val="24"/>
                <w:szCs w:val="24"/>
              </w:rPr>
            </w:pPr>
            <w:r w:rsidRPr="00594868">
              <w:rPr>
                <w:rFonts w:ascii="Times New Roman" w:eastAsia="Batang" w:hAnsi="Times New Roman" w:cs="Times New Roman"/>
                <w:b/>
                <w:bCs/>
                <w:i/>
              </w:rPr>
              <w:t>Результаты обучения</w:t>
            </w:r>
            <w:r w:rsidRPr="00594868">
              <w:rPr>
                <w:rFonts w:ascii="Times New Roman" w:eastAsia="Batang" w:hAnsi="Times New Roman" w:cs="Times New Roman"/>
              </w:rPr>
              <w:t xml:space="preserve"> </w:t>
            </w:r>
          </w:p>
        </w:tc>
        <w:tc>
          <w:tcPr>
            <w:tcW w:w="1532" w:type="pct"/>
          </w:tcPr>
          <w:p w14:paraId="6A5B600A" w14:textId="77777777" w:rsidR="003B6273" w:rsidRPr="00594868" w:rsidRDefault="003B6273" w:rsidP="0081244E">
            <w:pPr>
              <w:spacing w:after="0" w:line="240" w:lineRule="auto"/>
              <w:jc w:val="center"/>
              <w:rPr>
                <w:rFonts w:ascii="Times New Roman" w:eastAsia="Batang" w:hAnsi="Times New Roman" w:cs="Times New Roman"/>
                <w:b/>
                <w:bCs/>
                <w:i/>
              </w:rPr>
            </w:pPr>
            <w:r w:rsidRPr="00594868">
              <w:rPr>
                <w:rFonts w:ascii="Times New Roman" w:eastAsia="Batang" w:hAnsi="Times New Roman" w:cs="Times New Roman"/>
                <w:b/>
                <w:bCs/>
                <w:i/>
              </w:rPr>
              <w:t>Критерии оценки</w:t>
            </w:r>
          </w:p>
        </w:tc>
        <w:tc>
          <w:tcPr>
            <w:tcW w:w="1941" w:type="pct"/>
          </w:tcPr>
          <w:p w14:paraId="4E804F47" w14:textId="77777777" w:rsidR="003B6273" w:rsidRPr="00594868" w:rsidRDefault="003B6273" w:rsidP="0081244E">
            <w:pPr>
              <w:spacing w:after="0" w:line="240" w:lineRule="auto"/>
              <w:jc w:val="center"/>
              <w:rPr>
                <w:rFonts w:ascii="Times New Roman" w:eastAsia="Batang" w:hAnsi="Times New Roman" w:cs="Times New Roman"/>
                <w:b/>
                <w:bCs/>
                <w:i/>
              </w:rPr>
            </w:pPr>
            <w:r w:rsidRPr="00594868">
              <w:rPr>
                <w:rFonts w:ascii="Times New Roman" w:eastAsia="Batang" w:hAnsi="Times New Roman" w:cs="Times New Roman"/>
                <w:b/>
                <w:bCs/>
                <w:i/>
              </w:rPr>
              <w:t>Методы оценки</w:t>
            </w:r>
          </w:p>
        </w:tc>
      </w:tr>
      <w:tr w:rsidR="003B6273" w:rsidRPr="00594868" w14:paraId="67090526" w14:textId="77777777" w:rsidTr="0081244E">
        <w:trPr>
          <w:trHeight w:val="10601"/>
        </w:trPr>
        <w:tc>
          <w:tcPr>
            <w:tcW w:w="1527" w:type="pct"/>
          </w:tcPr>
          <w:p w14:paraId="3B416010" w14:textId="77777777" w:rsidR="003B6273" w:rsidRPr="00594868" w:rsidRDefault="003B6273" w:rsidP="00FC40F6">
            <w:pPr>
              <w:numPr>
                <w:ilvl w:val="0"/>
                <w:numId w:val="13"/>
              </w:numPr>
              <w:tabs>
                <w:tab w:val="left" w:pos="268"/>
              </w:tabs>
              <w:spacing w:after="0" w:line="240" w:lineRule="auto"/>
              <w:ind w:left="0" w:firstLine="0"/>
              <w:rPr>
                <w:rFonts w:ascii="Times New Roman" w:eastAsia="Batang" w:hAnsi="Times New Roman" w:cs="Times New Roman"/>
                <w:sz w:val="24"/>
                <w:szCs w:val="24"/>
                <w:lang w:val="x-none" w:eastAsia="x-none"/>
              </w:rPr>
            </w:pPr>
            <w:r w:rsidRPr="00594868">
              <w:rPr>
                <w:rFonts w:ascii="Times New Roman" w:eastAsia="Times New Roman" w:hAnsi="Times New Roman" w:cs="Batang"/>
                <w:sz w:val="24"/>
                <w:szCs w:val="24"/>
                <w:lang w:val="x-none" w:eastAsia="x-none"/>
              </w:rPr>
              <w:t>правила ТБ и ОТ на рабочем месте</w:t>
            </w:r>
          </w:p>
          <w:p w14:paraId="560F0DF8" w14:textId="77777777" w:rsidR="003B6273" w:rsidRPr="00594868" w:rsidRDefault="003B6273" w:rsidP="00FC40F6">
            <w:pPr>
              <w:numPr>
                <w:ilvl w:val="0"/>
                <w:numId w:val="13"/>
              </w:numPr>
              <w:tabs>
                <w:tab w:val="left" w:pos="268"/>
              </w:tabs>
              <w:spacing w:after="0" w:line="240" w:lineRule="auto"/>
              <w:ind w:left="0" w:firstLine="0"/>
              <w:rPr>
                <w:rFonts w:ascii="Times New Roman" w:eastAsia="Times New Roman" w:hAnsi="Times New Roman" w:cs="Batang"/>
                <w:sz w:val="24"/>
                <w:szCs w:val="24"/>
                <w:lang w:val="x-none" w:eastAsia="x-none"/>
              </w:rPr>
            </w:pPr>
            <w:r w:rsidRPr="00594868">
              <w:rPr>
                <w:rFonts w:ascii="Times New Roman" w:eastAsia="Times New Roman" w:hAnsi="Times New Roman" w:cs="Batang"/>
                <w:sz w:val="24"/>
                <w:szCs w:val="24"/>
                <w:lang w:val="x-none" w:eastAsia="x-none"/>
              </w:rPr>
              <w:t>правила и нормы охраны труда, охраны окружающей среды и пожарной бе</w:t>
            </w:r>
            <w:r>
              <w:rPr>
                <w:rFonts w:ascii="Times New Roman" w:eastAsia="Times New Roman" w:hAnsi="Times New Roman" w:cs="Batang"/>
                <w:sz w:val="24"/>
                <w:szCs w:val="24"/>
                <w:lang w:eastAsia="x-none"/>
              </w:rPr>
              <w:t>зо</w:t>
            </w:r>
            <w:proofErr w:type="spellStart"/>
            <w:r w:rsidRPr="00594868">
              <w:rPr>
                <w:rFonts w:ascii="Times New Roman" w:eastAsia="Times New Roman" w:hAnsi="Times New Roman" w:cs="Batang"/>
                <w:sz w:val="24"/>
                <w:szCs w:val="24"/>
                <w:lang w:val="x-none" w:eastAsia="x-none"/>
              </w:rPr>
              <w:t>пасности</w:t>
            </w:r>
            <w:proofErr w:type="spellEnd"/>
          </w:p>
          <w:p w14:paraId="1A97B9DD" w14:textId="77777777" w:rsidR="003B6273" w:rsidRPr="00594868" w:rsidRDefault="003B6273" w:rsidP="00FC40F6">
            <w:pPr>
              <w:numPr>
                <w:ilvl w:val="0"/>
                <w:numId w:val="13"/>
              </w:numPr>
              <w:tabs>
                <w:tab w:val="left" w:pos="268"/>
              </w:tabs>
              <w:spacing w:after="0" w:line="240" w:lineRule="auto"/>
              <w:ind w:left="0" w:firstLine="0"/>
              <w:rPr>
                <w:rFonts w:ascii="Times New Roman" w:eastAsia="Times New Roman" w:hAnsi="Times New Roman" w:cs="Batang"/>
                <w:sz w:val="24"/>
                <w:szCs w:val="24"/>
                <w:lang w:val="x-none" w:eastAsia="x-none"/>
              </w:rPr>
            </w:pPr>
            <w:r w:rsidRPr="00594868">
              <w:rPr>
                <w:rFonts w:ascii="Times New Roman" w:eastAsia="Times New Roman" w:hAnsi="Times New Roman" w:cs="Batang"/>
                <w:iCs/>
                <w:sz w:val="24"/>
                <w:szCs w:val="24"/>
                <w:lang w:val="x-none" w:eastAsia="x-none"/>
              </w:rPr>
              <w:t>требования к организации рабочего места при выполнении работ;</w:t>
            </w:r>
          </w:p>
          <w:p w14:paraId="49C213CC" w14:textId="77777777" w:rsidR="003B6273" w:rsidRPr="00594868" w:rsidRDefault="003B6273" w:rsidP="00FC40F6">
            <w:pPr>
              <w:numPr>
                <w:ilvl w:val="0"/>
                <w:numId w:val="13"/>
              </w:numPr>
              <w:tabs>
                <w:tab w:val="left" w:pos="268"/>
              </w:tabs>
              <w:spacing w:after="0" w:line="240" w:lineRule="auto"/>
              <w:ind w:left="0" w:firstLine="0"/>
              <w:rPr>
                <w:rFonts w:ascii="Times New Roman" w:eastAsia="Times New Roman" w:hAnsi="Times New Roman" w:cs="Batang"/>
                <w:iCs/>
                <w:sz w:val="24"/>
                <w:szCs w:val="24"/>
                <w:lang w:val="x-none" w:eastAsia="x-none"/>
              </w:rPr>
            </w:pPr>
            <w:r w:rsidRPr="00594868">
              <w:rPr>
                <w:rFonts w:ascii="Times New Roman" w:eastAsia="Times New Roman" w:hAnsi="Times New Roman" w:cs="Batang"/>
                <w:iCs/>
                <w:sz w:val="24"/>
                <w:szCs w:val="24"/>
                <w:lang w:val="x-none" w:eastAsia="x-none"/>
              </w:rPr>
              <w:t>опасные и вредные производственные факторы при выполнении работ;</w:t>
            </w:r>
          </w:p>
          <w:p w14:paraId="357E6203" w14:textId="77777777" w:rsidR="003B6273" w:rsidRPr="00594868" w:rsidRDefault="003B6273" w:rsidP="00FC40F6">
            <w:pPr>
              <w:numPr>
                <w:ilvl w:val="0"/>
                <w:numId w:val="13"/>
              </w:numPr>
              <w:tabs>
                <w:tab w:val="left" w:pos="268"/>
              </w:tabs>
              <w:spacing w:after="0" w:line="240" w:lineRule="auto"/>
              <w:ind w:left="0" w:firstLine="0"/>
              <w:rPr>
                <w:rFonts w:ascii="Times New Roman" w:eastAsia="Times New Roman" w:hAnsi="Times New Roman" w:cs="Batang"/>
                <w:iCs/>
                <w:sz w:val="24"/>
                <w:szCs w:val="24"/>
                <w:lang w:val="x-none" w:eastAsia="x-none"/>
              </w:rPr>
            </w:pPr>
            <w:r w:rsidRPr="00594868">
              <w:rPr>
                <w:rFonts w:ascii="Times New Roman" w:eastAsia="Times New Roman" w:hAnsi="Times New Roman" w:cs="Batang"/>
                <w:iCs/>
                <w:sz w:val="24"/>
                <w:szCs w:val="24"/>
                <w:lang w:val="x-none" w:eastAsia="x-none"/>
              </w:rPr>
              <w:t>правила производственной санитарии;</w:t>
            </w:r>
          </w:p>
          <w:p w14:paraId="4C82CBF4" w14:textId="7F0DF561" w:rsidR="003B6273" w:rsidRPr="00594868" w:rsidRDefault="003B6273" w:rsidP="00FC40F6">
            <w:pPr>
              <w:numPr>
                <w:ilvl w:val="0"/>
                <w:numId w:val="13"/>
              </w:numPr>
              <w:tabs>
                <w:tab w:val="left" w:pos="268"/>
              </w:tabs>
              <w:spacing w:after="0" w:line="240" w:lineRule="auto"/>
              <w:ind w:left="0" w:firstLine="0"/>
              <w:rPr>
                <w:rFonts w:ascii="Times New Roman" w:eastAsia="Times New Roman" w:hAnsi="Times New Roman" w:cs="Batang"/>
                <w:iCs/>
                <w:sz w:val="24"/>
                <w:szCs w:val="24"/>
                <w:lang w:val="x-none" w:eastAsia="x-none"/>
              </w:rPr>
            </w:pPr>
            <w:r w:rsidRPr="00594868">
              <w:rPr>
                <w:rFonts w:ascii="Times New Roman" w:eastAsia="Times New Roman" w:hAnsi="Times New Roman" w:cs="Batang"/>
                <w:iCs/>
                <w:sz w:val="24"/>
                <w:szCs w:val="24"/>
                <w:lang w:val="x-none" w:eastAsia="x-none"/>
              </w:rPr>
              <w:t>виды и правила применения для бе</w:t>
            </w:r>
            <w:r>
              <w:rPr>
                <w:rFonts w:ascii="Times New Roman" w:eastAsia="Times New Roman" w:hAnsi="Times New Roman" w:cs="Batang"/>
                <w:iCs/>
                <w:sz w:val="24"/>
                <w:szCs w:val="24"/>
                <w:lang w:eastAsia="x-none"/>
              </w:rPr>
              <w:t>зо</w:t>
            </w:r>
            <w:r w:rsidR="009A41CB">
              <w:rPr>
                <w:rFonts w:ascii="Times New Roman" w:eastAsia="Times New Roman" w:hAnsi="Times New Roman" w:cs="Batang"/>
                <w:iCs/>
                <w:sz w:val="24"/>
                <w:szCs w:val="24"/>
                <w:lang w:val="x-none" w:eastAsia="x-none"/>
              </w:rPr>
              <w:t>п</w:t>
            </w:r>
            <w:r w:rsidR="006015CF">
              <w:rPr>
                <w:rFonts w:ascii="Times New Roman" w:eastAsia="Times New Roman" w:hAnsi="Times New Roman" w:cs="Batang"/>
                <w:iCs/>
                <w:sz w:val="24"/>
                <w:szCs w:val="24"/>
                <w:lang w:eastAsia="x-none"/>
              </w:rPr>
              <w:t>а</w:t>
            </w:r>
            <w:proofErr w:type="spellStart"/>
            <w:r w:rsidRPr="00594868">
              <w:rPr>
                <w:rFonts w:ascii="Times New Roman" w:eastAsia="Times New Roman" w:hAnsi="Times New Roman" w:cs="Batang"/>
                <w:iCs/>
                <w:sz w:val="24"/>
                <w:szCs w:val="24"/>
                <w:lang w:val="x-none" w:eastAsia="x-none"/>
              </w:rPr>
              <w:t>сного</w:t>
            </w:r>
            <w:proofErr w:type="spellEnd"/>
            <w:r w:rsidRPr="00594868">
              <w:rPr>
                <w:rFonts w:ascii="Times New Roman" w:eastAsia="Times New Roman" w:hAnsi="Times New Roman" w:cs="Batang"/>
                <w:iCs/>
                <w:sz w:val="24"/>
                <w:szCs w:val="24"/>
                <w:lang w:val="x-none" w:eastAsia="x-none"/>
              </w:rPr>
              <w:t xml:space="preserve"> проведения работ средств индивидуальной защиты;</w:t>
            </w:r>
          </w:p>
          <w:p w14:paraId="50D738B0" w14:textId="77777777" w:rsidR="003B6273" w:rsidRPr="00594868" w:rsidRDefault="003B6273" w:rsidP="00FC40F6">
            <w:pPr>
              <w:numPr>
                <w:ilvl w:val="0"/>
                <w:numId w:val="13"/>
              </w:numPr>
              <w:tabs>
                <w:tab w:val="left" w:pos="268"/>
              </w:tabs>
              <w:spacing w:after="0" w:line="240" w:lineRule="auto"/>
              <w:ind w:left="0" w:firstLine="0"/>
              <w:rPr>
                <w:rFonts w:ascii="Times New Roman" w:eastAsia="Batang" w:hAnsi="Times New Roman" w:cs="Times New Roman"/>
                <w:sz w:val="24"/>
                <w:szCs w:val="24"/>
                <w:lang w:val="x-none" w:eastAsia="x-none"/>
              </w:rPr>
            </w:pPr>
            <w:r w:rsidRPr="00594868">
              <w:rPr>
                <w:rFonts w:ascii="Times New Roman" w:eastAsia="Times New Roman" w:hAnsi="Times New Roman" w:cs="Batang"/>
                <w:iCs/>
                <w:sz w:val="24"/>
                <w:szCs w:val="24"/>
                <w:lang w:val="x-none" w:eastAsia="x-none"/>
              </w:rPr>
              <w:t>номенклатура информационных источников, применяемых в профессиональной деятельности</w:t>
            </w:r>
          </w:p>
          <w:p w14:paraId="6BA6AB1A" w14:textId="77777777" w:rsidR="003B6273" w:rsidRPr="00594868" w:rsidRDefault="003B6273" w:rsidP="00FC40F6">
            <w:pPr>
              <w:numPr>
                <w:ilvl w:val="0"/>
                <w:numId w:val="13"/>
              </w:numPr>
              <w:tabs>
                <w:tab w:val="left" w:pos="268"/>
              </w:tabs>
              <w:spacing w:after="0" w:line="240" w:lineRule="auto"/>
              <w:ind w:left="0" w:firstLine="0"/>
              <w:rPr>
                <w:rFonts w:ascii="Times New Roman" w:eastAsia="Batang" w:hAnsi="Times New Roman" w:cs="Times New Roman"/>
                <w:sz w:val="24"/>
                <w:szCs w:val="24"/>
                <w:lang w:val="x-none" w:eastAsia="x-none"/>
              </w:rPr>
            </w:pPr>
            <w:r w:rsidRPr="00594868">
              <w:rPr>
                <w:rFonts w:ascii="Times New Roman" w:eastAsia="Times New Roman" w:hAnsi="Times New Roman" w:cs="Batang"/>
                <w:bCs/>
                <w:iCs/>
                <w:sz w:val="24"/>
                <w:szCs w:val="24"/>
                <w:lang w:val="x-none" w:eastAsia="x-none"/>
              </w:rPr>
              <w:t>правила экологической бе</w:t>
            </w:r>
            <w:r>
              <w:rPr>
                <w:rFonts w:ascii="Times New Roman" w:eastAsia="Times New Roman" w:hAnsi="Times New Roman" w:cs="Batang"/>
                <w:bCs/>
                <w:iCs/>
                <w:sz w:val="24"/>
                <w:szCs w:val="24"/>
                <w:lang w:eastAsia="x-none"/>
              </w:rPr>
              <w:t>зо</w:t>
            </w:r>
            <w:proofErr w:type="spellStart"/>
            <w:r w:rsidRPr="00594868">
              <w:rPr>
                <w:rFonts w:ascii="Times New Roman" w:eastAsia="Times New Roman" w:hAnsi="Times New Roman" w:cs="Batang"/>
                <w:bCs/>
                <w:iCs/>
                <w:sz w:val="24"/>
                <w:szCs w:val="24"/>
                <w:lang w:val="x-none" w:eastAsia="x-none"/>
              </w:rPr>
              <w:t>пасности</w:t>
            </w:r>
            <w:proofErr w:type="spellEnd"/>
            <w:r w:rsidRPr="00594868">
              <w:rPr>
                <w:rFonts w:ascii="Times New Roman" w:eastAsia="Times New Roman" w:hAnsi="Times New Roman" w:cs="Batang"/>
                <w:bCs/>
                <w:iCs/>
                <w:sz w:val="24"/>
                <w:szCs w:val="24"/>
                <w:lang w:val="x-none" w:eastAsia="x-none"/>
              </w:rPr>
              <w:t xml:space="preserve"> при ведении профессиональной деятельности</w:t>
            </w:r>
          </w:p>
        </w:tc>
        <w:tc>
          <w:tcPr>
            <w:tcW w:w="1532" w:type="pct"/>
          </w:tcPr>
          <w:p w14:paraId="73FEE540" w14:textId="77777777" w:rsidR="003B6273" w:rsidRPr="00594868" w:rsidRDefault="003B6273" w:rsidP="00FC40F6">
            <w:pPr>
              <w:numPr>
                <w:ilvl w:val="0"/>
                <w:numId w:val="13"/>
              </w:numPr>
              <w:tabs>
                <w:tab w:val="left" w:pos="268"/>
              </w:tabs>
              <w:spacing w:after="0" w:line="240" w:lineRule="auto"/>
              <w:ind w:left="0" w:firstLine="0"/>
              <w:rPr>
                <w:rFonts w:ascii="Times New Roman" w:eastAsia="Times New Roman" w:hAnsi="Times New Roman" w:cs="Batang"/>
                <w:iCs/>
                <w:sz w:val="24"/>
                <w:szCs w:val="24"/>
                <w:lang w:val="x-none" w:eastAsia="x-none"/>
              </w:rPr>
            </w:pPr>
            <w:r w:rsidRPr="00594868">
              <w:rPr>
                <w:rFonts w:ascii="Times New Roman" w:eastAsia="Times New Roman" w:hAnsi="Times New Roman" w:cs="Batang"/>
                <w:iCs/>
                <w:sz w:val="24"/>
                <w:szCs w:val="24"/>
                <w:lang w:val="x-none" w:eastAsia="x-none"/>
              </w:rPr>
              <w:t>демонстрирует понимание нормативных, правовых и организационных основ охраны труда, прав и обязанностей работников;</w:t>
            </w:r>
          </w:p>
          <w:p w14:paraId="14ADBC2B" w14:textId="77777777" w:rsidR="003B6273" w:rsidRPr="00594868" w:rsidRDefault="003B6273" w:rsidP="00FC40F6">
            <w:pPr>
              <w:numPr>
                <w:ilvl w:val="0"/>
                <w:numId w:val="13"/>
              </w:numPr>
              <w:tabs>
                <w:tab w:val="left" w:pos="268"/>
              </w:tabs>
              <w:spacing w:after="0" w:line="240" w:lineRule="auto"/>
              <w:ind w:left="0" w:firstLine="0"/>
              <w:rPr>
                <w:rFonts w:ascii="Times New Roman" w:eastAsia="Times New Roman" w:hAnsi="Times New Roman" w:cs="Batang"/>
                <w:iCs/>
                <w:sz w:val="24"/>
                <w:szCs w:val="24"/>
                <w:lang w:val="x-none" w:eastAsia="x-none"/>
              </w:rPr>
            </w:pPr>
            <w:r w:rsidRPr="00594868">
              <w:rPr>
                <w:rFonts w:ascii="Times New Roman" w:eastAsia="Times New Roman" w:hAnsi="Times New Roman" w:cs="Batang"/>
                <w:iCs/>
                <w:sz w:val="24"/>
                <w:szCs w:val="24"/>
                <w:lang w:val="x-none" w:eastAsia="x-none"/>
              </w:rPr>
              <w:t>свободно определяет виды вредных и опасных факторов на производстве;</w:t>
            </w:r>
          </w:p>
          <w:p w14:paraId="68187118" w14:textId="77777777" w:rsidR="003B6273" w:rsidRPr="00594868" w:rsidRDefault="003B6273" w:rsidP="00FC40F6">
            <w:pPr>
              <w:numPr>
                <w:ilvl w:val="0"/>
                <w:numId w:val="13"/>
              </w:numPr>
              <w:tabs>
                <w:tab w:val="left" w:pos="268"/>
              </w:tabs>
              <w:spacing w:after="0" w:line="240" w:lineRule="auto"/>
              <w:ind w:left="0" w:firstLine="0"/>
              <w:rPr>
                <w:rFonts w:ascii="Times New Roman" w:eastAsia="Times New Roman" w:hAnsi="Times New Roman" w:cs="Batang"/>
                <w:iCs/>
                <w:sz w:val="24"/>
                <w:szCs w:val="24"/>
                <w:lang w:val="x-none" w:eastAsia="x-none"/>
              </w:rPr>
            </w:pPr>
            <w:r w:rsidRPr="00594868">
              <w:rPr>
                <w:rFonts w:ascii="Times New Roman" w:eastAsia="Times New Roman" w:hAnsi="Times New Roman" w:cs="Batang"/>
                <w:iCs/>
                <w:sz w:val="24"/>
                <w:szCs w:val="24"/>
                <w:lang w:val="x-none" w:eastAsia="x-none"/>
              </w:rPr>
              <w:t>предъявляет понимание основ пожарной бе</w:t>
            </w:r>
            <w:r>
              <w:rPr>
                <w:rFonts w:ascii="Times New Roman" w:eastAsia="Times New Roman" w:hAnsi="Times New Roman" w:cs="Batang"/>
                <w:iCs/>
                <w:sz w:val="24"/>
                <w:szCs w:val="24"/>
                <w:lang w:eastAsia="x-none"/>
              </w:rPr>
              <w:t>зо</w:t>
            </w:r>
            <w:proofErr w:type="spellStart"/>
            <w:r w:rsidRPr="00594868">
              <w:rPr>
                <w:rFonts w:ascii="Times New Roman" w:eastAsia="Times New Roman" w:hAnsi="Times New Roman" w:cs="Batang"/>
                <w:iCs/>
                <w:sz w:val="24"/>
                <w:szCs w:val="24"/>
                <w:lang w:val="x-none" w:eastAsia="x-none"/>
              </w:rPr>
              <w:t>пасности</w:t>
            </w:r>
            <w:proofErr w:type="spellEnd"/>
            <w:r w:rsidRPr="00594868">
              <w:rPr>
                <w:rFonts w:ascii="Times New Roman" w:eastAsia="Times New Roman" w:hAnsi="Times New Roman" w:cs="Batang"/>
                <w:iCs/>
                <w:sz w:val="24"/>
                <w:szCs w:val="24"/>
                <w:lang w:val="x-none" w:eastAsia="x-none"/>
              </w:rPr>
              <w:t>;</w:t>
            </w:r>
          </w:p>
          <w:p w14:paraId="0CB79DC2" w14:textId="77777777" w:rsidR="003B6273" w:rsidRPr="00594868" w:rsidRDefault="003B6273" w:rsidP="00FC40F6">
            <w:pPr>
              <w:numPr>
                <w:ilvl w:val="0"/>
                <w:numId w:val="13"/>
              </w:numPr>
              <w:tabs>
                <w:tab w:val="left" w:pos="268"/>
              </w:tabs>
              <w:spacing w:after="0" w:line="240" w:lineRule="auto"/>
              <w:ind w:left="0" w:firstLine="0"/>
              <w:rPr>
                <w:rFonts w:ascii="Times New Roman" w:eastAsia="Times New Roman" w:hAnsi="Times New Roman" w:cs="Batang"/>
                <w:iCs/>
                <w:sz w:val="24"/>
                <w:szCs w:val="24"/>
                <w:lang w:val="x-none" w:eastAsia="x-none"/>
              </w:rPr>
            </w:pPr>
            <w:r w:rsidRPr="00594868">
              <w:rPr>
                <w:rFonts w:ascii="Times New Roman" w:eastAsia="Times New Roman" w:hAnsi="Times New Roman" w:cs="Batang"/>
                <w:iCs/>
                <w:sz w:val="24"/>
                <w:szCs w:val="24"/>
                <w:lang w:val="x-none" w:eastAsia="x-none"/>
              </w:rPr>
              <w:t>ориентируется в правилах бе</w:t>
            </w:r>
            <w:r>
              <w:rPr>
                <w:rFonts w:ascii="Times New Roman" w:eastAsia="Times New Roman" w:hAnsi="Times New Roman" w:cs="Batang"/>
                <w:iCs/>
                <w:sz w:val="24"/>
                <w:szCs w:val="24"/>
                <w:lang w:eastAsia="x-none"/>
              </w:rPr>
              <w:t>зо</w:t>
            </w:r>
            <w:proofErr w:type="spellStart"/>
            <w:r w:rsidRPr="00594868">
              <w:rPr>
                <w:rFonts w:ascii="Times New Roman" w:eastAsia="Times New Roman" w:hAnsi="Times New Roman" w:cs="Batang"/>
                <w:iCs/>
                <w:sz w:val="24"/>
                <w:szCs w:val="24"/>
                <w:lang w:val="x-none" w:eastAsia="x-none"/>
              </w:rPr>
              <w:t>пасной</w:t>
            </w:r>
            <w:proofErr w:type="spellEnd"/>
            <w:r w:rsidRPr="00594868">
              <w:rPr>
                <w:rFonts w:ascii="Times New Roman" w:eastAsia="Times New Roman" w:hAnsi="Times New Roman" w:cs="Batang"/>
                <w:iCs/>
                <w:sz w:val="24"/>
                <w:szCs w:val="24"/>
                <w:lang w:val="x-none" w:eastAsia="x-none"/>
              </w:rPr>
              <w:t xml:space="preserve"> эксплуатации установок и аппаратов.</w:t>
            </w:r>
          </w:p>
        </w:tc>
        <w:tc>
          <w:tcPr>
            <w:tcW w:w="1941" w:type="pct"/>
          </w:tcPr>
          <w:p w14:paraId="7B2BCE80" w14:textId="77777777" w:rsidR="003B6273" w:rsidRPr="00594868" w:rsidRDefault="003B6273" w:rsidP="00FC40F6">
            <w:pPr>
              <w:numPr>
                <w:ilvl w:val="0"/>
                <w:numId w:val="13"/>
              </w:numPr>
              <w:tabs>
                <w:tab w:val="left" w:pos="268"/>
              </w:tabs>
              <w:spacing w:after="0" w:line="240" w:lineRule="auto"/>
              <w:ind w:left="0" w:firstLine="0"/>
              <w:rPr>
                <w:rFonts w:ascii="Times New Roman" w:eastAsia="Times New Roman" w:hAnsi="Times New Roman" w:cs="Batang"/>
                <w:iCs/>
                <w:sz w:val="24"/>
                <w:szCs w:val="24"/>
                <w:lang w:val="x-none" w:eastAsia="x-none"/>
              </w:rPr>
            </w:pPr>
            <w:r w:rsidRPr="00594868">
              <w:rPr>
                <w:rFonts w:ascii="Times New Roman" w:eastAsia="Times New Roman" w:hAnsi="Times New Roman" w:cs="Batang"/>
                <w:iCs/>
                <w:sz w:val="24"/>
                <w:szCs w:val="24"/>
                <w:lang w:val="x-none" w:eastAsia="x-none"/>
              </w:rPr>
              <w:t>Тестирование</w:t>
            </w:r>
            <w:r w:rsidRPr="00594868">
              <w:rPr>
                <w:rFonts w:ascii="Times New Roman" w:eastAsia="Times New Roman" w:hAnsi="Times New Roman" w:cs="Batang"/>
                <w:iCs/>
                <w:sz w:val="24"/>
                <w:szCs w:val="24"/>
                <w:lang w:eastAsia="x-none"/>
              </w:rPr>
              <w:t xml:space="preserve"> по </w:t>
            </w:r>
            <w:r w:rsidRPr="00594868">
              <w:rPr>
                <w:rFonts w:ascii="Times New Roman" w:eastAsia="Times New Roman" w:hAnsi="Times New Roman" w:cs="Batang"/>
                <w:iCs/>
                <w:sz w:val="24"/>
                <w:szCs w:val="24"/>
                <w:lang w:val="x-none" w:eastAsia="x-none"/>
              </w:rPr>
              <w:t>темам учебной дисциплины</w:t>
            </w:r>
          </w:p>
          <w:p w14:paraId="5A9DF916" w14:textId="77777777" w:rsidR="003B6273" w:rsidRPr="00594868" w:rsidRDefault="003B6273" w:rsidP="00FC40F6">
            <w:pPr>
              <w:numPr>
                <w:ilvl w:val="0"/>
                <w:numId w:val="13"/>
              </w:numPr>
              <w:tabs>
                <w:tab w:val="left" w:pos="268"/>
              </w:tabs>
              <w:spacing w:after="0" w:line="240" w:lineRule="auto"/>
              <w:ind w:left="0" w:firstLine="0"/>
              <w:rPr>
                <w:rFonts w:ascii="Times New Roman" w:eastAsia="Times New Roman" w:hAnsi="Times New Roman" w:cs="Batang"/>
                <w:iCs/>
                <w:sz w:val="24"/>
                <w:szCs w:val="24"/>
                <w:lang w:val="x-none" w:eastAsia="x-none"/>
              </w:rPr>
            </w:pPr>
            <w:r w:rsidRPr="00594868">
              <w:rPr>
                <w:rFonts w:ascii="Times New Roman" w:eastAsia="Times New Roman" w:hAnsi="Times New Roman" w:cs="Batang"/>
                <w:iCs/>
                <w:sz w:val="24"/>
                <w:szCs w:val="24"/>
                <w:lang w:val="x-none" w:eastAsia="x-none"/>
              </w:rPr>
              <w:t>Оценка результатов индивидуальной и групповой практической деятельности по темам учебной дисциплины</w:t>
            </w:r>
          </w:p>
          <w:p w14:paraId="7969B31B" w14:textId="77777777" w:rsidR="003B6273" w:rsidRPr="00594868" w:rsidRDefault="003B6273" w:rsidP="00FC40F6">
            <w:pPr>
              <w:numPr>
                <w:ilvl w:val="0"/>
                <w:numId w:val="13"/>
              </w:numPr>
              <w:tabs>
                <w:tab w:val="left" w:pos="268"/>
              </w:tabs>
              <w:spacing w:after="0" w:line="240" w:lineRule="auto"/>
              <w:ind w:left="0" w:firstLine="0"/>
              <w:rPr>
                <w:rFonts w:ascii="Times New Roman" w:eastAsia="Times New Roman" w:hAnsi="Times New Roman" w:cs="Batang"/>
                <w:iCs/>
                <w:sz w:val="24"/>
                <w:szCs w:val="24"/>
                <w:lang w:val="x-none" w:eastAsia="x-none"/>
              </w:rPr>
            </w:pPr>
            <w:r w:rsidRPr="00594868">
              <w:rPr>
                <w:rFonts w:ascii="Times New Roman" w:eastAsia="Times New Roman" w:hAnsi="Times New Roman" w:cs="Batang"/>
                <w:iCs/>
                <w:sz w:val="24"/>
                <w:szCs w:val="24"/>
                <w:lang w:val="x-none" w:eastAsia="x-none"/>
              </w:rPr>
              <w:t>Экспертное наблюдение и оценка на практических работах и при опросах студентов</w:t>
            </w:r>
          </w:p>
        </w:tc>
      </w:tr>
      <w:tr w:rsidR="003B6273" w:rsidRPr="00594868" w14:paraId="180B4517" w14:textId="77777777" w:rsidTr="0081244E">
        <w:trPr>
          <w:trHeight w:val="5659"/>
        </w:trPr>
        <w:tc>
          <w:tcPr>
            <w:tcW w:w="1527" w:type="pct"/>
          </w:tcPr>
          <w:p w14:paraId="601763AF" w14:textId="77777777" w:rsidR="003B6273" w:rsidRPr="00594868" w:rsidRDefault="003B6273" w:rsidP="00FC40F6">
            <w:pPr>
              <w:numPr>
                <w:ilvl w:val="0"/>
                <w:numId w:val="13"/>
              </w:numPr>
              <w:suppressAutoHyphens/>
              <w:spacing w:after="0" w:line="240" w:lineRule="auto"/>
              <w:rPr>
                <w:rFonts w:ascii="Times New Roman" w:eastAsia="Batang" w:hAnsi="Times New Roman" w:cs="Times New Roman"/>
                <w:sz w:val="24"/>
                <w:szCs w:val="24"/>
                <w:lang w:val="x-none" w:eastAsia="x-none"/>
              </w:rPr>
            </w:pPr>
            <w:r w:rsidRPr="00594868">
              <w:rPr>
                <w:rFonts w:ascii="Times New Roman" w:eastAsia="Times New Roman" w:hAnsi="Times New Roman" w:cs="Batang"/>
                <w:color w:val="000000"/>
                <w:sz w:val="24"/>
                <w:szCs w:val="24"/>
                <w:lang w:val="x-none" w:eastAsia="en-US"/>
              </w:rPr>
              <w:lastRenderedPageBreak/>
              <w:t>визуально оценить состояние рабочего места</w:t>
            </w:r>
          </w:p>
          <w:p w14:paraId="7C582B74" w14:textId="77777777" w:rsidR="003B6273" w:rsidRPr="00594868" w:rsidRDefault="003B6273" w:rsidP="00FC40F6">
            <w:pPr>
              <w:numPr>
                <w:ilvl w:val="0"/>
                <w:numId w:val="13"/>
              </w:numPr>
              <w:suppressAutoHyphens/>
              <w:spacing w:after="0" w:line="240" w:lineRule="auto"/>
              <w:rPr>
                <w:rFonts w:ascii="Times New Roman" w:eastAsia="Batang" w:hAnsi="Times New Roman" w:cs="Times New Roman"/>
                <w:sz w:val="24"/>
                <w:szCs w:val="24"/>
                <w:lang w:val="x-none" w:eastAsia="x-none"/>
              </w:rPr>
            </w:pPr>
            <w:proofErr w:type="spellStart"/>
            <w:r w:rsidRPr="00594868">
              <w:rPr>
                <w:rFonts w:ascii="Times New Roman" w:eastAsia="Times New Roman" w:hAnsi="Times New Roman" w:cs="Batang"/>
                <w:sz w:val="24"/>
                <w:szCs w:val="24"/>
                <w:lang w:val="x-none" w:eastAsia="x-none"/>
              </w:rPr>
              <w:t>органи</w:t>
            </w:r>
            <w:r>
              <w:rPr>
                <w:rFonts w:ascii="Times New Roman" w:eastAsia="Times New Roman" w:hAnsi="Times New Roman" w:cs="Batang"/>
                <w:sz w:val="24"/>
                <w:szCs w:val="24"/>
                <w:lang w:eastAsia="x-none"/>
              </w:rPr>
              <w:t>зо</w:t>
            </w:r>
            <w:r w:rsidRPr="00594868">
              <w:rPr>
                <w:rFonts w:ascii="Times New Roman" w:eastAsia="Times New Roman" w:hAnsi="Times New Roman" w:cs="Batang"/>
                <w:sz w:val="24"/>
                <w:szCs w:val="24"/>
                <w:lang w:val="x-none" w:eastAsia="x-none"/>
              </w:rPr>
              <w:t>вывать</w:t>
            </w:r>
            <w:proofErr w:type="spellEnd"/>
            <w:r w:rsidRPr="00594868">
              <w:rPr>
                <w:rFonts w:ascii="Times New Roman" w:eastAsia="Times New Roman" w:hAnsi="Times New Roman" w:cs="Batang"/>
                <w:sz w:val="24"/>
                <w:szCs w:val="24"/>
                <w:lang w:val="x-none" w:eastAsia="x-none"/>
              </w:rPr>
              <w:t xml:space="preserve"> рабочее место и выбирать приемы работы</w:t>
            </w:r>
          </w:p>
          <w:p w14:paraId="5D87FD25" w14:textId="77777777" w:rsidR="003B6273" w:rsidRPr="00594868" w:rsidRDefault="003B6273" w:rsidP="00FC40F6">
            <w:pPr>
              <w:numPr>
                <w:ilvl w:val="0"/>
                <w:numId w:val="13"/>
              </w:numPr>
              <w:suppressAutoHyphens/>
              <w:spacing w:after="0" w:line="240" w:lineRule="auto"/>
              <w:jc w:val="both"/>
              <w:rPr>
                <w:rFonts w:ascii="Times New Roman" w:eastAsia="Times New Roman" w:hAnsi="Times New Roman" w:cs="Times New Roman"/>
                <w:b/>
                <w:iCs/>
                <w:sz w:val="24"/>
                <w:szCs w:val="24"/>
                <w:lang w:val="x-none" w:eastAsia="x-none"/>
              </w:rPr>
            </w:pPr>
            <w:r w:rsidRPr="00594868">
              <w:rPr>
                <w:rFonts w:ascii="Times New Roman" w:eastAsia="Times New Roman" w:hAnsi="Times New Roman" w:cs="Batang"/>
                <w:iCs/>
                <w:sz w:val="24"/>
                <w:szCs w:val="24"/>
                <w:lang w:val="x-none" w:eastAsia="x-none"/>
              </w:rPr>
              <w:t>определять задачи для поиска информации</w:t>
            </w:r>
          </w:p>
          <w:p w14:paraId="450765F5" w14:textId="77777777" w:rsidR="003B6273" w:rsidRPr="00594868" w:rsidRDefault="003B6273" w:rsidP="00FC40F6">
            <w:pPr>
              <w:numPr>
                <w:ilvl w:val="0"/>
                <w:numId w:val="13"/>
              </w:numPr>
              <w:tabs>
                <w:tab w:val="left" w:pos="268"/>
              </w:tabs>
              <w:spacing w:after="0" w:line="240" w:lineRule="auto"/>
              <w:rPr>
                <w:rFonts w:ascii="Times New Roman" w:eastAsia="Times New Roman" w:hAnsi="Times New Roman" w:cs="Batang"/>
                <w:sz w:val="24"/>
                <w:szCs w:val="24"/>
                <w:lang w:val="x-none" w:eastAsia="x-none"/>
              </w:rPr>
            </w:pPr>
            <w:r w:rsidRPr="00594868">
              <w:rPr>
                <w:rFonts w:ascii="Times New Roman" w:eastAsia="Times New Roman" w:hAnsi="Times New Roman" w:cs="Times New Roman"/>
                <w:bCs/>
                <w:iCs/>
                <w:sz w:val="24"/>
                <w:szCs w:val="24"/>
                <w:lang w:val="x-none" w:eastAsia="x-none"/>
              </w:rPr>
              <w:t>определять направления ресурсосбережения в рамках профессиональной деятельности по специальности.</w:t>
            </w:r>
          </w:p>
        </w:tc>
        <w:tc>
          <w:tcPr>
            <w:tcW w:w="1532" w:type="pct"/>
          </w:tcPr>
          <w:p w14:paraId="47DF48F6" w14:textId="77777777" w:rsidR="003B6273" w:rsidRPr="00594868" w:rsidRDefault="003B6273" w:rsidP="00FC40F6">
            <w:pPr>
              <w:numPr>
                <w:ilvl w:val="0"/>
                <w:numId w:val="13"/>
              </w:numPr>
              <w:tabs>
                <w:tab w:val="left" w:pos="268"/>
              </w:tabs>
              <w:spacing w:after="0" w:line="240" w:lineRule="auto"/>
              <w:ind w:left="0" w:firstLine="0"/>
              <w:rPr>
                <w:rFonts w:ascii="Times New Roman" w:eastAsia="Times New Roman" w:hAnsi="Times New Roman" w:cs="Batang"/>
                <w:iCs/>
                <w:sz w:val="24"/>
                <w:szCs w:val="24"/>
                <w:lang w:val="x-none" w:eastAsia="x-none"/>
              </w:rPr>
            </w:pPr>
            <w:r w:rsidRPr="00594868">
              <w:rPr>
                <w:rFonts w:ascii="Times New Roman" w:eastAsia="Times New Roman" w:hAnsi="Times New Roman" w:cs="Batang"/>
                <w:iCs/>
                <w:sz w:val="24"/>
                <w:szCs w:val="24"/>
                <w:lang w:eastAsia="x-none"/>
              </w:rPr>
              <w:t>выполняет оценку</w:t>
            </w:r>
            <w:r w:rsidRPr="00594868">
              <w:rPr>
                <w:rFonts w:ascii="Times New Roman" w:eastAsia="Times New Roman" w:hAnsi="Times New Roman" w:cs="Batang"/>
                <w:iCs/>
                <w:sz w:val="24"/>
                <w:szCs w:val="24"/>
                <w:lang w:val="x-none" w:eastAsia="x-none"/>
              </w:rPr>
              <w:t xml:space="preserve"> </w:t>
            </w:r>
            <w:r w:rsidRPr="00594868">
              <w:rPr>
                <w:rFonts w:ascii="Times New Roman" w:eastAsia="Times New Roman" w:hAnsi="Times New Roman" w:cs="Batang"/>
                <w:iCs/>
                <w:sz w:val="24"/>
                <w:szCs w:val="24"/>
                <w:lang w:eastAsia="x-none"/>
              </w:rPr>
              <w:t>состояния рабочего места согласно инструкциям по эксплуатации оборудования;</w:t>
            </w:r>
          </w:p>
          <w:p w14:paraId="5BFEE0DA" w14:textId="77777777" w:rsidR="003B6273" w:rsidRPr="00594868" w:rsidRDefault="003B6273" w:rsidP="00FC40F6">
            <w:pPr>
              <w:numPr>
                <w:ilvl w:val="0"/>
                <w:numId w:val="13"/>
              </w:numPr>
              <w:tabs>
                <w:tab w:val="left" w:pos="268"/>
              </w:tabs>
              <w:spacing w:after="0" w:line="240" w:lineRule="auto"/>
              <w:ind w:left="0" w:firstLine="0"/>
              <w:rPr>
                <w:rFonts w:ascii="Times New Roman" w:eastAsia="Times New Roman" w:hAnsi="Times New Roman" w:cs="Batang"/>
                <w:iCs/>
                <w:sz w:val="24"/>
                <w:szCs w:val="24"/>
                <w:lang w:val="x-none" w:eastAsia="x-none"/>
              </w:rPr>
            </w:pPr>
            <w:r w:rsidRPr="00594868">
              <w:rPr>
                <w:rFonts w:ascii="Times New Roman" w:eastAsia="Times New Roman" w:hAnsi="Times New Roman" w:cs="Batang"/>
                <w:iCs/>
                <w:sz w:val="24"/>
                <w:szCs w:val="24"/>
                <w:lang w:eastAsia="x-none"/>
              </w:rPr>
              <w:t xml:space="preserve">определяет состав оборудования для выполнения </w:t>
            </w:r>
            <w:r w:rsidRPr="00594868">
              <w:rPr>
                <w:rFonts w:ascii="Times New Roman" w:eastAsia="Times New Roman" w:hAnsi="Times New Roman" w:cs="Batang"/>
                <w:iCs/>
                <w:sz w:val="24"/>
                <w:szCs w:val="24"/>
                <w:lang w:val="x-none" w:eastAsia="x-none"/>
              </w:rPr>
              <w:t>производственных задач;</w:t>
            </w:r>
          </w:p>
          <w:p w14:paraId="5C050314" w14:textId="77777777" w:rsidR="003B6273" w:rsidRPr="00594868" w:rsidRDefault="003B6273" w:rsidP="00FC40F6">
            <w:pPr>
              <w:numPr>
                <w:ilvl w:val="0"/>
                <w:numId w:val="13"/>
              </w:numPr>
              <w:tabs>
                <w:tab w:val="left" w:pos="268"/>
              </w:tabs>
              <w:spacing w:after="0" w:line="240" w:lineRule="auto"/>
              <w:ind w:left="0" w:firstLine="0"/>
              <w:rPr>
                <w:rFonts w:ascii="Times New Roman" w:eastAsia="Times New Roman" w:hAnsi="Times New Roman" w:cs="Batang"/>
                <w:iCs/>
                <w:sz w:val="24"/>
                <w:szCs w:val="24"/>
                <w:lang w:val="x-none" w:eastAsia="x-none"/>
              </w:rPr>
            </w:pPr>
            <w:r w:rsidRPr="00594868">
              <w:rPr>
                <w:rFonts w:ascii="Times New Roman" w:eastAsia="Times New Roman" w:hAnsi="Times New Roman" w:cs="Batang"/>
                <w:iCs/>
                <w:sz w:val="24"/>
                <w:szCs w:val="24"/>
                <w:lang w:val="x-none" w:eastAsia="x-none"/>
              </w:rPr>
              <w:t>ориентируется в правилах бе</w:t>
            </w:r>
            <w:r>
              <w:rPr>
                <w:rFonts w:ascii="Times New Roman" w:eastAsia="Times New Roman" w:hAnsi="Times New Roman" w:cs="Batang"/>
                <w:iCs/>
                <w:sz w:val="24"/>
                <w:szCs w:val="24"/>
                <w:lang w:eastAsia="x-none"/>
              </w:rPr>
              <w:t>зо</w:t>
            </w:r>
            <w:proofErr w:type="spellStart"/>
            <w:r w:rsidRPr="00594868">
              <w:rPr>
                <w:rFonts w:ascii="Times New Roman" w:eastAsia="Times New Roman" w:hAnsi="Times New Roman" w:cs="Batang"/>
                <w:iCs/>
                <w:sz w:val="24"/>
                <w:szCs w:val="24"/>
                <w:lang w:val="x-none" w:eastAsia="x-none"/>
              </w:rPr>
              <w:t>пасной</w:t>
            </w:r>
            <w:proofErr w:type="spellEnd"/>
            <w:r w:rsidRPr="00594868">
              <w:rPr>
                <w:rFonts w:ascii="Times New Roman" w:eastAsia="Times New Roman" w:hAnsi="Times New Roman" w:cs="Batang"/>
                <w:iCs/>
                <w:sz w:val="24"/>
                <w:szCs w:val="24"/>
                <w:lang w:val="x-none" w:eastAsia="x-none"/>
              </w:rPr>
              <w:t xml:space="preserve"> эксплуатации установок и аппаратов.</w:t>
            </w:r>
          </w:p>
          <w:p w14:paraId="47540815" w14:textId="77777777" w:rsidR="003B6273" w:rsidRPr="00594868" w:rsidRDefault="003B6273" w:rsidP="00FC40F6">
            <w:pPr>
              <w:numPr>
                <w:ilvl w:val="0"/>
                <w:numId w:val="13"/>
              </w:numPr>
              <w:tabs>
                <w:tab w:val="left" w:pos="268"/>
              </w:tabs>
              <w:spacing w:after="0" w:line="240" w:lineRule="auto"/>
              <w:ind w:left="0" w:firstLine="0"/>
              <w:rPr>
                <w:rFonts w:ascii="Times New Roman" w:eastAsia="Times New Roman" w:hAnsi="Times New Roman" w:cs="Batang"/>
                <w:iCs/>
                <w:sz w:val="24"/>
                <w:szCs w:val="24"/>
                <w:lang w:val="x-none" w:eastAsia="x-none"/>
              </w:rPr>
            </w:pPr>
            <w:r w:rsidRPr="00594868">
              <w:rPr>
                <w:rFonts w:ascii="Times New Roman" w:eastAsia="Times New Roman" w:hAnsi="Times New Roman" w:cs="Batang"/>
                <w:iCs/>
                <w:sz w:val="24"/>
                <w:szCs w:val="24"/>
                <w:lang w:val="x-none" w:eastAsia="x-none"/>
              </w:rPr>
              <w:t>выполн</w:t>
            </w:r>
            <w:r w:rsidRPr="00594868">
              <w:rPr>
                <w:rFonts w:ascii="Times New Roman" w:eastAsia="Times New Roman" w:hAnsi="Times New Roman" w:cs="Batang"/>
                <w:iCs/>
                <w:sz w:val="24"/>
                <w:szCs w:val="24"/>
                <w:lang w:eastAsia="x-none"/>
              </w:rPr>
              <w:t xml:space="preserve">яет </w:t>
            </w:r>
            <w:r w:rsidRPr="00594868">
              <w:rPr>
                <w:rFonts w:ascii="Times New Roman" w:eastAsia="Times New Roman" w:hAnsi="Times New Roman" w:cs="Batang"/>
                <w:iCs/>
                <w:sz w:val="24"/>
                <w:szCs w:val="24"/>
                <w:lang w:val="x-none" w:eastAsia="x-none"/>
              </w:rPr>
              <w:t>работу в полном объеме с соблюдением необходимой последовательности действий</w:t>
            </w:r>
            <w:r w:rsidRPr="00594868">
              <w:rPr>
                <w:rFonts w:ascii="Times New Roman" w:eastAsia="Times New Roman" w:hAnsi="Times New Roman" w:cs="Batang"/>
                <w:iCs/>
                <w:sz w:val="24"/>
                <w:szCs w:val="24"/>
                <w:lang w:eastAsia="x-none"/>
              </w:rPr>
              <w:t xml:space="preserve"> с учетом ОТ и ТБ</w:t>
            </w:r>
          </w:p>
        </w:tc>
        <w:tc>
          <w:tcPr>
            <w:tcW w:w="1941" w:type="pct"/>
          </w:tcPr>
          <w:p w14:paraId="7DC6E418" w14:textId="77777777" w:rsidR="003B6273" w:rsidRPr="00594868" w:rsidRDefault="003B6273" w:rsidP="00FC40F6">
            <w:pPr>
              <w:numPr>
                <w:ilvl w:val="0"/>
                <w:numId w:val="13"/>
              </w:numPr>
              <w:tabs>
                <w:tab w:val="left" w:pos="268"/>
              </w:tabs>
              <w:spacing w:after="0" w:line="240" w:lineRule="auto"/>
              <w:ind w:left="0" w:firstLine="0"/>
              <w:rPr>
                <w:rFonts w:ascii="Times New Roman" w:eastAsia="Times New Roman" w:hAnsi="Times New Roman" w:cs="Batang"/>
                <w:iCs/>
                <w:sz w:val="24"/>
                <w:szCs w:val="24"/>
                <w:lang w:val="x-none" w:eastAsia="x-none"/>
              </w:rPr>
            </w:pPr>
            <w:r w:rsidRPr="00594868">
              <w:rPr>
                <w:rFonts w:ascii="Times New Roman" w:eastAsia="Times New Roman" w:hAnsi="Times New Roman" w:cs="Batang"/>
                <w:iCs/>
                <w:sz w:val="24"/>
                <w:szCs w:val="24"/>
                <w:lang w:val="x-none" w:eastAsia="x-none"/>
              </w:rPr>
              <w:t>Оценка результатов индивидуальной и групповой практической деятельности по темам учебной дисциплины</w:t>
            </w:r>
          </w:p>
          <w:p w14:paraId="52295E16" w14:textId="77777777" w:rsidR="003B6273" w:rsidRPr="00594868" w:rsidRDefault="003B6273" w:rsidP="00FC40F6">
            <w:pPr>
              <w:numPr>
                <w:ilvl w:val="0"/>
                <w:numId w:val="13"/>
              </w:numPr>
              <w:tabs>
                <w:tab w:val="left" w:pos="268"/>
              </w:tabs>
              <w:spacing w:after="0" w:line="240" w:lineRule="auto"/>
              <w:ind w:left="0" w:firstLine="0"/>
              <w:rPr>
                <w:rFonts w:ascii="Times New Roman" w:eastAsia="Times New Roman" w:hAnsi="Times New Roman" w:cs="Batang"/>
                <w:iCs/>
                <w:sz w:val="24"/>
                <w:szCs w:val="24"/>
                <w:lang w:val="x-none" w:eastAsia="x-none"/>
              </w:rPr>
            </w:pPr>
            <w:r w:rsidRPr="00594868">
              <w:rPr>
                <w:rFonts w:ascii="Times New Roman" w:eastAsia="Times New Roman" w:hAnsi="Times New Roman" w:cs="Batang"/>
                <w:iCs/>
                <w:sz w:val="24"/>
                <w:szCs w:val="24"/>
                <w:lang w:val="x-none" w:eastAsia="x-none"/>
              </w:rPr>
              <w:t>Экспертное наблюдение и оценка на практических работах и при опросах студентов</w:t>
            </w:r>
          </w:p>
        </w:tc>
      </w:tr>
    </w:tbl>
    <w:p w14:paraId="036647B2" w14:textId="77777777" w:rsidR="003B6273" w:rsidRPr="00594868" w:rsidRDefault="003B6273" w:rsidP="003B6273">
      <w:pPr>
        <w:rPr>
          <w:rFonts w:ascii="Times New Roman" w:eastAsia="Batang" w:hAnsi="Times New Roman" w:cs="Times New Roman"/>
          <w:b/>
          <w:sz w:val="20"/>
          <w:szCs w:val="48"/>
        </w:rPr>
      </w:pPr>
    </w:p>
    <w:p w14:paraId="05D91DF5" w14:textId="77777777" w:rsidR="003B6273" w:rsidRDefault="003B6273" w:rsidP="003B6273">
      <w:pPr>
        <w:spacing w:after="0" w:line="240" w:lineRule="auto"/>
        <w:rPr>
          <w:rFonts w:ascii="Times New Roman" w:eastAsia="DejaVu Sans" w:hAnsi="Times New Roman" w:cs="DejaVu Sans"/>
          <w:sz w:val="24"/>
          <w:szCs w:val="24"/>
          <w:lang w:bidi="hi-IN"/>
        </w:rPr>
      </w:pPr>
      <w:r>
        <w:rPr>
          <w:rFonts w:ascii="Times New Roman" w:eastAsia="DejaVu Sans" w:hAnsi="Times New Roman" w:cs="DejaVu Sans"/>
          <w:sz w:val="24"/>
          <w:szCs w:val="24"/>
          <w:lang w:bidi="hi-IN"/>
        </w:rPr>
        <w:br w:type="page"/>
      </w:r>
    </w:p>
    <w:p w14:paraId="6187BFB0" w14:textId="77777777" w:rsidR="003B6273" w:rsidRPr="00FF3894" w:rsidRDefault="003B6273" w:rsidP="003B6273">
      <w:pPr>
        <w:jc w:val="center"/>
        <w:rPr>
          <w:rFonts w:ascii="Times New Roman" w:eastAsia="Batang" w:hAnsi="Times New Roman" w:cs="Times New Roman"/>
          <w:i/>
          <w:sz w:val="18"/>
          <w:szCs w:val="18"/>
        </w:rPr>
      </w:pPr>
    </w:p>
    <w:p w14:paraId="2FD1B3C8" w14:textId="77777777" w:rsidR="003B6273" w:rsidRPr="00FF3894" w:rsidRDefault="003B6273" w:rsidP="003B6273">
      <w:pPr>
        <w:jc w:val="center"/>
        <w:rPr>
          <w:rFonts w:ascii="Times New Roman" w:eastAsia="Batang" w:hAnsi="Times New Roman" w:cs="Times New Roman"/>
          <w:b/>
          <w:i/>
        </w:rPr>
      </w:pPr>
    </w:p>
    <w:p w14:paraId="1AEAC844" w14:textId="77777777" w:rsidR="003B6273" w:rsidRPr="00FF3894" w:rsidRDefault="003B6273" w:rsidP="003B6273">
      <w:pPr>
        <w:jc w:val="center"/>
        <w:rPr>
          <w:rFonts w:ascii="Times New Roman" w:eastAsia="Batang" w:hAnsi="Times New Roman" w:cs="Times New Roman"/>
          <w:b/>
          <w:i/>
        </w:rPr>
      </w:pPr>
    </w:p>
    <w:p w14:paraId="3C118C8E" w14:textId="77777777" w:rsidR="003B6273" w:rsidRPr="00FF3894" w:rsidRDefault="003B6273" w:rsidP="003B6273">
      <w:pPr>
        <w:jc w:val="center"/>
        <w:rPr>
          <w:rFonts w:ascii="Times New Roman" w:eastAsia="Batang" w:hAnsi="Times New Roman" w:cs="Times New Roman"/>
          <w:b/>
          <w:i/>
        </w:rPr>
      </w:pPr>
    </w:p>
    <w:p w14:paraId="0849F1BD" w14:textId="609CF2DC" w:rsidR="003B6273" w:rsidRDefault="003B6273" w:rsidP="003B6273">
      <w:pPr>
        <w:jc w:val="center"/>
        <w:rPr>
          <w:rFonts w:ascii="Times New Roman" w:eastAsia="Batang" w:hAnsi="Times New Roman" w:cs="Times New Roman"/>
          <w:b/>
          <w:i/>
        </w:rPr>
      </w:pPr>
    </w:p>
    <w:p w14:paraId="001DC20F" w14:textId="10AA6EA7" w:rsidR="00BF423D" w:rsidRDefault="00BF423D" w:rsidP="003B6273">
      <w:pPr>
        <w:jc w:val="center"/>
        <w:rPr>
          <w:rFonts w:ascii="Times New Roman" w:eastAsia="Batang" w:hAnsi="Times New Roman" w:cs="Times New Roman"/>
          <w:b/>
          <w:i/>
        </w:rPr>
      </w:pPr>
    </w:p>
    <w:p w14:paraId="7563AECB" w14:textId="0C359DD0" w:rsidR="00BF423D" w:rsidRDefault="00BF423D" w:rsidP="003B6273">
      <w:pPr>
        <w:jc w:val="center"/>
        <w:rPr>
          <w:rFonts w:ascii="Times New Roman" w:eastAsia="Batang" w:hAnsi="Times New Roman" w:cs="Times New Roman"/>
          <w:b/>
          <w:i/>
        </w:rPr>
      </w:pPr>
    </w:p>
    <w:p w14:paraId="7FF3E82F" w14:textId="77777777" w:rsidR="00BF423D" w:rsidRPr="00FF3894" w:rsidRDefault="00BF423D" w:rsidP="003B6273">
      <w:pPr>
        <w:jc w:val="center"/>
        <w:rPr>
          <w:rFonts w:ascii="Times New Roman" w:eastAsia="Batang" w:hAnsi="Times New Roman" w:cs="Times New Roman"/>
          <w:b/>
          <w:i/>
        </w:rPr>
      </w:pPr>
    </w:p>
    <w:p w14:paraId="17CBA472" w14:textId="77777777" w:rsidR="003B6273" w:rsidRPr="00FF3894" w:rsidRDefault="003B6273" w:rsidP="003B6273">
      <w:pPr>
        <w:jc w:val="center"/>
        <w:rPr>
          <w:rFonts w:ascii="Times New Roman" w:eastAsia="Batang" w:hAnsi="Times New Roman" w:cs="Times New Roman"/>
          <w:b/>
          <w:i/>
        </w:rPr>
      </w:pPr>
    </w:p>
    <w:p w14:paraId="7A707982" w14:textId="77777777" w:rsidR="003B6273" w:rsidRPr="00FF3894" w:rsidRDefault="003B6273" w:rsidP="003B6273">
      <w:pPr>
        <w:jc w:val="center"/>
        <w:rPr>
          <w:rFonts w:ascii="Times New Roman" w:eastAsia="Batang" w:hAnsi="Times New Roman" w:cs="Times New Roman"/>
          <w:b/>
          <w:i/>
        </w:rPr>
      </w:pPr>
    </w:p>
    <w:p w14:paraId="47F27719" w14:textId="77777777" w:rsidR="003B6273" w:rsidRPr="00FF3894" w:rsidRDefault="003B6273" w:rsidP="003B6273">
      <w:pPr>
        <w:jc w:val="center"/>
        <w:rPr>
          <w:rFonts w:ascii="Times New Roman" w:eastAsia="Batang" w:hAnsi="Times New Roman" w:cs="Times New Roman"/>
          <w:b/>
          <w:i/>
        </w:rPr>
      </w:pPr>
    </w:p>
    <w:p w14:paraId="3BCFD220" w14:textId="77777777" w:rsidR="003B6273" w:rsidRPr="00FF3894" w:rsidRDefault="003B6273" w:rsidP="003B6273">
      <w:pPr>
        <w:jc w:val="center"/>
        <w:rPr>
          <w:rFonts w:ascii="Times New Roman" w:eastAsia="Batang" w:hAnsi="Times New Roman" w:cs="Times New Roman"/>
          <w:b/>
          <w:i/>
        </w:rPr>
      </w:pPr>
    </w:p>
    <w:p w14:paraId="2EBCD983" w14:textId="77777777" w:rsidR="003B6273" w:rsidRPr="00FF3894" w:rsidRDefault="003B6273" w:rsidP="003B6273">
      <w:pPr>
        <w:jc w:val="center"/>
        <w:rPr>
          <w:rFonts w:ascii="Times New Roman" w:eastAsia="Batang" w:hAnsi="Times New Roman" w:cs="Times New Roman"/>
          <w:b/>
          <w:sz w:val="24"/>
          <w:szCs w:val="24"/>
        </w:rPr>
      </w:pPr>
      <w:r w:rsidRPr="00FF3894">
        <w:rPr>
          <w:rFonts w:ascii="Times New Roman" w:eastAsia="Batang" w:hAnsi="Times New Roman" w:cs="Times New Roman"/>
          <w:b/>
          <w:sz w:val="24"/>
          <w:szCs w:val="24"/>
        </w:rPr>
        <w:t>РАБОЧАЯ ПРОГРАММА УЧЕБНОЙ ДИСЦИПЛИНЫ</w:t>
      </w:r>
    </w:p>
    <w:p w14:paraId="1DF13FCC" w14:textId="77777777" w:rsidR="003B6273" w:rsidRPr="00FF3894" w:rsidRDefault="003B6273" w:rsidP="003B6273">
      <w:pPr>
        <w:spacing w:after="0"/>
        <w:jc w:val="center"/>
        <w:rPr>
          <w:rFonts w:ascii="Times New Roman" w:eastAsia="Batang" w:hAnsi="Times New Roman" w:cs="Times New Roman"/>
          <w:b/>
          <w:iCs/>
          <w:sz w:val="24"/>
          <w:szCs w:val="24"/>
        </w:rPr>
      </w:pPr>
      <w:r w:rsidRPr="00FF3894">
        <w:rPr>
          <w:rFonts w:ascii="Times New Roman" w:eastAsia="Batang" w:hAnsi="Times New Roman" w:cs="Times New Roman"/>
          <w:b/>
          <w:iCs/>
          <w:sz w:val="24"/>
          <w:szCs w:val="24"/>
        </w:rPr>
        <w:t xml:space="preserve">ОП.13 Методики проведения испытаний </w:t>
      </w:r>
    </w:p>
    <w:p w14:paraId="4B293A58" w14:textId="77777777" w:rsidR="003B6273" w:rsidRPr="00FF3894" w:rsidRDefault="003B6273" w:rsidP="003B6273">
      <w:pPr>
        <w:spacing w:after="0"/>
        <w:jc w:val="center"/>
        <w:rPr>
          <w:rFonts w:ascii="Times New Roman" w:eastAsia="Batang" w:hAnsi="Times New Roman" w:cs="Times New Roman"/>
          <w:b/>
          <w:iCs/>
          <w:sz w:val="24"/>
          <w:szCs w:val="24"/>
        </w:rPr>
      </w:pPr>
      <w:r w:rsidRPr="00FF3894">
        <w:rPr>
          <w:rFonts w:ascii="Times New Roman" w:eastAsia="Batang" w:hAnsi="Times New Roman" w:cs="Times New Roman"/>
          <w:b/>
          <w:iCs/>
          <w:sz w:val="24"/>
          <w:szCs w:val="24"/>
        </w:rPr>
        <w:t>различных видов радиоэлектронной техники</w:t>
      </w:r>
    </w:p>
    <w:p w14:paraId="07B01584" w14:textId="77777777" w:rsidR="003B6273" w:rsidRPr="00FF3894" w:rsidRDefault="003B6273" w:rsidP="003B6273">
      <w:pPr>
        <w:rPr>
          <w:rFonts w:ascii="Times New Roman" w:eastAsia="Batang" w:hAnsi="Times New Roman" w:cs="Times New Roman"/>
          <w:b/>
          <w:i/>
        </w:rPr>
      </w:pPr>
    </w:p>
    <w:p w14:paraId="68F4F97B" w14:textId="77777777" w:rsidR="001E4DAD" w:rsidRPr="009C2683" w:rsidRDefault="001E4DAD" w:rsidP="001E4DAD">
      <w:pPr>
        <w:jc w:val="center"/>
        <w:rPr>
          <w:rFonts w:ascii="Times New Roman" w:hAnsi="Times New Roman"/>
          <w:b/>
          <w:iCs/>
          <w:sz w:val="24"/>
          <w:szCs w:val="24"/>
        </w:rPr>
      </w:pPr>
      <w:r>
        <w:rPr>
          <w:rFonts w:ascii="Times New Roman" w:hAnsi="Times New Roman"/>
          <w:b/>
          <w:iCs/>
          <w:sz w:val="24"/>
          <w:szCs w:val="24"/>
        </w:rPr>
        <w:t>Дополнительный профессиональный блок/Общепрофессиональные дисциплины</w:t>
      </w:r>
    </w:p>
    <w:p w14:paraId="093630BD" w14:textId="77777777" w:rsidR="003B6273" w:rsidRPr="00FF3894" w:rsidRDefault="003B6273" w:rsidP="003B6273">
      <w:pPr>
        <w:rPr>
          <w:rFonts w:ascii="Times New Roman" w:eastAsia="Batang" w:hAnsi="Times New Roman" w:cs="Times New Roman"/>
          <w:b/>
          <w:i/>
        </w:rPr>
      </w:pPr>
    </w:p>
    <w:p w14:paraId="7EF87695" w14:textId="77777777" w:rsidR="003B6273" w:rsidRPr="00FF3894" w:rsidRDefault="003B6273" w:rsidP="003B6273">
      <w:pPr>
        <w:rPr>
          <w:rFonts w:ascii="Times New Roman" w:eastAsia="Batang" w:hAnsi="Times New Roman" w:cs="Times New Roman"/>
          <w:b/>
          <w:i/>
        </w:rPr>
      </w:pPr>
    </w:p>
    <w:p w14:paraId="1CEA2D9D" w14:textId="77777777" w:rsidR="003B6273" w:rsidRPr="00FF3894" w:rsidRDefault="003B6273" w:rsidP="003B6273">
      <w:pPr>
        <w:rPr>
          <w:rFonts w:ascii="Times New Roman" w:eastAsia="Batang" w:hAnsi="Times New Roman" w:cs="Times New Roman"/>
          <w:b/>
          <w:i/>
        </w:rPr>
      </w:pPr>
    </w:p>
    <w:p w14:paraId="5EE4A0B2" w14:textId="77777777" w:rsidR="003B6273" w:rsidRPr="00FF3894" w:rsidRDefault="003B6273" w:rsidP="003B6273">
      <w:pPr>
        <w:rPr>
          <w:rFonts w:ascii="Times New Roman" w:eastAsia="Batang" w:hAnsi="Times New Roman" w:cs="Times New Roman"/>
          <w:b/>
          <w:i/>
        </w:rPr>
      </w:pPr>
    </w:p>
    <w:p w14:paraId="03F5C381" w14:textId="77777777" w:rsidR="003B6273" w:rsidRPr="00FF3894" w:rsidRDefault="003B6273" w:rsidP="003B6273">
      <w:pPr>
        <w:rPr>
          <w:rFonts w:ascii="Times New Roman" w:eastAsia="Batang" w:hAnsi="Times New Roman" w:cs="Times New Roman"/>
          <w:b/>
          <w:i/>
        </w:rPr>
      </w:pPr>
    </w:p>
    <w:p w14:paraId="0659E27D" w14:textId="77777777" w:rsidR="003B6273" w:rsidRPr="00FF3894" w:rsidRDefault="003B6273" w:rsidP="003B6273">
      <w:pPr>
        <w:rPr>
          <w:rFonts w:ascii="Times New Roman" w:eastAsia="Batang" w:hAnsi="Times New Roman" w:cs="Times New Roman"/>
          <w:b/>
          <w:i/>
        </w:rPr>
      </w:pPr>
    </w:p>
    <w:p w14:paraId="415298D9" w14:textId="77777777" w:rsidR="003B6273" w:rsidRPr="00FF3894" w:rsidRDefault="003B6273" w:rsidP="003B6273">
      <w:pPr>
        <w:rPr>
          <w:rFonts w:ascii="Times New Roman" w:eastAsia="Batang" w:hAnsi="Times New Roman" w:cs="Times New Roman"/>
          <w:b/>
          <w:i/>
        </w:rPr>
      </w:pPr>
    </w:p>
    <w:p w14:paraId="18BE8298" w14:textId="77777777" w:rsidR="003B6273" w:rsidRPr="00FF3894" w:rsidRDefault="003B6273" w:rsidP="003B6273">
      <w:pPr>
        <w:rPr>
          <w:rFonts w:ascii="Times New Roman" w:eastAsia="Batang" w:hAnsi="Times New Roman" w:cs="Times New Roman"/>
          <w:b/>
          <w:i/>
        </w:rPr>
      </w:pPr>
    </w:p>
    <w:p w14:paraId="5FA4B8D0" w14:textId="77777777" w:rsidR="003B6273" w:rsidRPr="00FF3894" w:rsidRDefault="003B6273" w:rsidP="003B6273">
      <w:pPr>
        <w:rPr>
          <w:rFonts w:ascii="Times New Roman" w:eastAsia="Batang" w:hAnsi="Times New Roman" w:cs="Times New Roman"/>
          <w:b/>
          <w:i/>
        </w:rPr>
      </w:pPr>
    </w:p>
    <w:p w14:paraId="4D52FB39" w14:textId="77777777" w:rsidR="003B6273" w:rsidRDefault="003B6273" w:rsidP="003B6273">
      <w:pPr>
        <w:rPr>
          <w:rFonts w:ascii="Times New Roman" w:eastAsia="Batang" w:hAnsi="Times New Roman" w:cs="Times New Roman"/>
          <w:b/>
          <w:i/>
        </w:rPr>
      </w:pPr>
    </w:p>
    <w:p w14:paraId="459DA4A3" w14:textId="77777777" w:rsidR="001E4DAD" w:rsidRDefault="001E4DAD" w:rsidP="003B6273">
      <w:pPr>
        <w:rPr>
          <w:rFonts w:ascii="Times New Roman" w:eastAsia="Batang" w:hAnsi="Times New Roman" w:cs="Times New Roman"/>
          <w:b/>
          <w:i/>
        </w:rPr>
      </w:pPr>
    </w:p>
    <w:p w14:paraId="4BC1C865" w14:textId="77777777" w:rsidR="001E4DAD" w:rsidRPr="00FF3894" w:rsidRDefault="001E4DAD" w:rsidP="003B6273">
      <w:pPr>
        <w:rPr>
          <w:rFonts w:ascii="Times New Roman" w:eastAsia="Batang" w:hAnsi="Times New Roman" w:cs="Times New Roman"/>
          <w:b/>
          <w:i/>
        </w:rPr>
      </w:pPr>
    </w:p>
    <w:p w14:paraId="037C969F" w14:textId="77777777" w:rsidR="003B6273" w:rsidRPr="00FF3894" w:rsidRDefault="003B6273" w:rsidP="003B6273">
      <w:pPr>
        <w:rPr>
          <w:rFonts w:ascii="Times New Roman" w:eastAsia="Batang" w:hAnsi="Times New Roman" w:cs="Times New Roman"/>
          <w:b/>
          <w:i/>
        </w:rPr>
      </w:pPr>
    </w:p>
    <w:p w14:paraId="064DB751" w14:textId="36B47FF5" w:rsidR="003B6273" w:rsidRPr="001E4DAD" w:rsidRDefault="001E4DAD" w:rsidP="001E4DAD">
      <w:pPr>
        <w:jc w:val="center"/>
        <w:rPr>
          <w:rFonts w:ascii="Times New Roman" w:eastAsia="Batang" w:hAnsi="Times New Roman" w:cs="Times New Roman"/>
          <w:b/>
          <w:iCs/>
          <w:sz w:val="24"/>
          <w:szCs w:val="24"/>
        </w:rPr>
        <w:sectPr w:rsidR="003B6273" w:rsidRPr="001E4DAD" w:rsidSect="0081244E">
          <w:footerReference w:type="default" r:id="rId15"/>
          <w:pgSz w:w="11907" w:h="16840"/>
          <w:pgMar w:top="1134" w:right="1134" w:bottom="1134" w:left="1134" w:header="709" w:footer="709" w:gutter="0"/>
          <w:cols w:space="720"/>
          <w:titlePg/>
          <w:docGrid w:linePitch="299"/>
        </w:sectPr>
      </w:pPr>
      <w:r>
        <w:rPr>
          <w:rFonts w:ascii="Times New Roman" w:eastAsia="Batang" w:hAnsi="Times New Roman" w:cs="Times New Roman"/>
          <w:b/>
          <w:sz w:val="24"/>
          <w:szCs w:val="24"/>
        </w:rPr>
        <w:t>2023 г.</w:t>
      </w:r>
    </w:p>
    <w:p w14:paraId="6E7E55A5" w14:textId="77777777" w:rsidR="003B6273" w:rsidRPr="00FF3894" w:rsidRDefault="003B6273" w:rsidP="003B6273">
      <w:pPr>
        <w:jc w:val="center"/>
        <w:rPr>
          <w:rFonts w:ascii="Times New Roman" w:eastAsia="Batang" w:hAnsi="Times New Roman" w:cs="Times New Roman"/>
          <w:b/>
          <w:i/>
          <w:sz w:val="24"/>
          <w:szCs w:val="24"/>
        </w:rPr>
      </w:pPr>
      <w:r w:rsidRPr="00FF3894">
        <w:rPr>
          <w:rFonts w:ascii="Times New Roman" w:eastAsia="Batang" w:hAnsi="Times New Roman" w:cs="Times New Roman"/>
          <w:b/>
          <w:i/>
          <w:sz w:val="24"/>
          <w:szCs w:val="24"/>
        </w:rPr>
        <w:lastRenderedPageBreak/>
        <w:t>СОДЕРЖАНИЕ</w:t>
      </w:r>
    </w:p>
    <w:p w14:paraId="7FA8961F" w14:textId="77777777" w:rsidR="003B6273" w:rsidRPr="00FF3894" w:rsidRDefault="003B6273" w:rsidP="003B6273">
      <w:pPr>
        <w:rPr>
          <w:rFonts w:ascii="Times New Roman" w:eastAsia="Batang" w:hAnsi="Times New Roman" w:cs="Times New Roman"/>
          <w:b/>
          <w:i/>
          <w:sz w:val="24"/>
          <w:szCs w:val="24"/>
        </w:rPr>
      </w:pPr>
    </w:p>
    <w:tbl>
      <w:tblPr>
        <w:tblW w:w="0" w:type="auto"/>
        <w:tblLook w:val="01E0" w:firstRow="1" w:lastRow="1" w:firstColumn="1" w:lastColumn="1" w:noHBand="0" w:noVBand="0"/>
      </w:tblPr>
      <w:tblGrid>
        <w:gridCol w:w="7501"/>
        <w:gridCol w:w="1854"/>
      </w:tblGrid>
      <w:tr w:rsidR="003B6273" w:rsidRPr="00FF3894" w14:paraId="4C360D9C" w14:textId="77777777" w:rsidTr="0081244E">
        <w:tc>
          <w:tcPr>
            <w:tcW w:w="7501" w:type="dxa"/>
          </w:tcPr>
          <w:p w14:paraId="019414C8" w14:textId="6F62FA0A" w:rsidR="003B6273" w:rsidRPr="00FF3894" w:rsidRDefault="003B6273" w:rsidP="0081244E">
            <w:pPr>
              <w:numPr>
                <w:ilvl w:val="0"/>
                <w:numId w:val="19"/>
              </w:numPr>
              <w:suppressAutoHyphens/>
              <w:spacing w:after="200" w:line="276" w:lineRule="auto"/>
              <w:rPr>
                <w:rFonts w:ascii="Times New Roman" w:eastAsia="Batang" w:hAnsi="Times New Roman" w:cs="Times New Roman"/>
                <w:b/>
                <w:sz w:val="24"/>
                <w:szCs w:val="24"/>
              </w:rPr>
            </w:pPr>
            <w:r w:rsidRPr="00FF3894">
              <w:rPr>
                <w:rFonts w:ascii="Times New Roman" w:eastAsia="Batang" w:hAnsi="Times New Roman" w:cs="Times New Roman"/>
                <w:b/>
                <w:sz w:val="24"/>
                <w:szCs w:val="24"/>
              </w:rPr>
              <w:t xml:space="preserve">ОБЩАЯ ХАРАКТЕРИСТИКА </w:t>
            </w:r>
            <w:r w:rsidRPr="00FF3894">
              <w:rPr>
                <w:rFonts w:ascii="Times New Roman" w:eastAsia="Batang" w:hAnsi="Times New Roman" w:cs="Times New Roman"/>
                <w:b/>
                <w:color w:val="000000"/>
                <w:sz w:val="24"/>
                <w:szCs w:val="24"/>
              </w:rPr>
              <w:t>РАБОЧЕ</w:t>
            </w:r>
            <w:r w:rsidR="0081244E">
              <w:rPr>
                <w:rFonts w:ascii="Times New Roman" w:eastAsia="Batang" w:hAnsi="Times New Roman" w:cs="Times New Roman"/>
                <w:b/>
                <w:color w:val="000000"/>
                <w:sz w:val="24"/>
                <w:szCs w:val="24"/>
              </w:rPr>
              <w:t>Й</w:t>
            </w:r>
            <w:r w:rsidRPr="00FF3894">
              <w:rPr>
                <w:rFonts w:ascii="Times New Roman" w:eastAsia="Batang" w:hAnsi="Times New Roman" w:cs="Times New Roman"/>
                <w:b/>
                <w:color w:val="000000"/>
                <w:sz w:val="24"/>
                <w:szCs w:val="24"/>
              </w:rPr>
              <w:t xml:space="preserve"> ПРОГРАММЫ</w:t>
            </w:r>
            <w:r w:rsidRPr="00FF3894">
              <w:rPr>
                <w:rFonts w:ascii="Times New Roman" w:eastAsia="Batang" w:hAnsi="Times New Roman" w:cs="Times New Roman"/>
                <w:b/>
                <w:sz w:val="24"/>
                <w:szCs w:val="24"/>
              </w:rPr>
              <w:t xml:space="preserve"> УЧЕБНОЙ ДИСЦИПЛИНЫ</w:t>
            </w:r>
          </w:p>
        </w:tc>
        <w:tc>
          <w:tcPr>
            <w:tcW w:w="1854" w:type="dxa"/>
            <w:shd w:val="clear" w:color="auto" w:fill="auto"/>
          </w:tcPr>
          <w:p w14:paraId="28EDF754" w14:textId="77777777" w:rsidR="003B6273" w:rsidRPr="00FF3894" w:rsidRDefault="003B6273" w:rsidP="0081244E">
            <w:pPr>
              <w:jc w:val="center"/>
              <w:rPr>
                <w:rFonts w:ascii="Times New Roman" w:eastAsia="Batang" w:hAnsi="Times New Roman" w:cs="Times New Roman"/>
                <w:b/>
                <w:sz w:val="24"/>
                <w:szCs w:val="24"/>
              </w:rPr>
            </w:pPr>
            <w:r>
              <w:rPr>
                <w:rFonts w:ascii="Times New Roman" w:eastAsia="Batang" w:hAnsi="Times New Roman" w:cs="Times New Roman"/>
                <w:b/>
                <w:sz w:val="24"/>
                <w:szCs w:val="24"/>
              </w:rPr>
              <w:t>…</w:t>
            </w:r>
          </w:p>
        </w:tc>
      </w:tr>
      <w:tr w:rsidR="003B6273" w:rsidRPr="00FF3894" w14:paraId="26FDBA08" w14:textId="77777777" w:rsidTr="0081244E">
        <w:tc>
          <w:tcPr>
            <w:tcW w:w="7501" w:type="dxa"/>
          </w:tcPr>
          <w:p w14:paraId="50B4F293" w14:textId="77777777" w:rsidR="003B6273" w:rsidRPr="00FF3894" w:rsidRDefault="003B6273" w:rsidP="00FC40F6">
            <w:pPr>
              <w:numPr>
                <w:ilvl w:val="0"/>
                <w:numId w:val="19"/>
              </w:numPr>
              <w:suppressAutoHyphens/>
              <w:spacing w:after="200" w:line="276" w:lineRule="auto"/>
              <w:rPr>
                <w:rFonts w:ascii="Times New Roman" w:eastAsia="Batang" w:hAnsi="Times New Roman" w:cs="Times New Roman"/>
                <w:b/>
                <w:sz w:val="24"/>
                <w:szCs w:val="24"/>
              </w:rPr>
            </w:pPr>
            <w:r w:rsidRPr="00FF3894">
              <w:rPr>
                <w:rFonts w:ascii="Times New Roman" w:eastAsia="Batang" w:hAnsi="Times New Roman" w:cs="Times New Roman"/>
                <w:b/>
                <w:sz w:val="24"/>
                <w:szCs w:val="24"/>
              </w:rPr>
              <w:t>СТРУКТУРА И СОДЕРЖАНИЕ УЧЕБНОЙ ДИСЦИПЛИНЫ</w:t>
            </w:r>
          </w:p>
        </w:tc>
        <w:tc>
          <w:tcPr>
            <w:tcW w:w="1854" w:type="dxa"/>
            <w:shd w:val="clear" w:color="auto" w:fill="auto"/>
          </w:tcPr>
          <w:p w14:paraId="48CACBEA" w14:textId="77777777" w:rsidR="003B6273" w:rsidRPr="00FF3894" w:rsidRDefault="003B6273" w:rsidP="0081244E">
            <w:pPr>
              <w:jc w:val="center"/>
              <w:rPr>
                <w:rFonts w:ascii="Times New Roman" w:eastAsia="Batang" w:hAnsi="Times New Roman" w:cs="Times New Roman"/>
                <w:b/>
                <w:sz w:val="24"/>
                <w:szCs w:val="24"/>
              </w:rPr>
            </w:pPr>
            <w:r>
              <w:rPr>
                <w:rFonts w:ascii="Times New Roman" w:eastAsia="Batang" w:hAnsi="Times New Roman" w:cs="Times New Roman"/>
                <w:b/>
                <w:sz w:val="24"/>
                <w:szCs w:val="24"/>
              </w:rPr>
              <w:t>…</w:t>
            </w:r>
          </w:p>
        </w:tc>
      </w:tr>
      <w:tr w:rsidR="003B6273" w:rsidRPr="00FF3894" w14:paraId="3811C0B6" w14:textId="77777777" w:rsidTr="0081244E">
        <w:tc>
          <w:tcPr>
            <w:tcW w:w="7501" w:type="dxa"/>
          </w:tcPr>
          <w:p w14:paraId="6ED69F91" w14:textId="77777777" w:rsidR="003B6273" w:rsidRPr="00FF3894" w:rsidRDefault="003B6273" w:rsidP="00FC40F6">
            <w:pPr>
              <w:numPr>
                <w:ilvl w:val="0"/>
                <w:numId w:val="19"/>
              </w:numPr>
              <w:suppressAutoHyphens/>
              <w:spacing w:after="200" w:line="276" w:lineRule="auto"/>
              <w:rPr>
                <w:rFonts w:ascii="Times New Roman" w:eastAsia="Batang" w:hAnsi="Times New Roman" w:cs="Times New Roman"/>
                <w:b/>
                <w:sz w:val="24"/>
                <w:szCs w:val="24"/>
              </w:rPr>
            </w:pPr>
            <w:r w:rsidRPr="00FF3894">
              <w:rPr>
                <w:rFonts w:ascii="Times New Roman" w:eastAsia="Batang" w:hAnsi="Times New Roman" w:cs="Times New Roman"/>
                <w:b/>
                <w:sz w:val="24"/>
                <w:szCs w:val="24"/>
              </w:rPr>
              <w:t>УСЛОВИЯ РЕАЛИЗАЦИИ УЧЕБНОЙ ДИСЦИПЛИНЫ</w:t>
            </w:r>
          </w:p>
        </w:tc>
        <w:tc>
          <w:tcPr>
            <w:tcW w:w="1854" w:type="dxa"/>
            <w:shd w:val="clear" w:color="auto" w:fill="auto"/>
          </w:tcPr>
          <w:p w14:paraId="3AB475A3" w14:textId="77777777" w:rsidR="003B6273" w:rsidRPr="00FF3894" w:rsidRDefault="003B6273" w:rsidP="0081244E">
            <w:pPr>
              <w:jc w:val="center"/>
              <w:rPr>
                <w:rFonts w:ascii="Times New Roman" w:eastAsia="Batang" w:hAnsi="Times New Roman" w:cs="Times New Roman"/>
                <w:b/>
                <w:sz w:val="24"/>
                <w:szCs w:val="24"/>
              </w:rPr>
            </w:pPr>
            <w:r>
              <w:rPr>
                <w:rFonts w:ascii="Times New Roman" w:eastAsia="Batang" w:hAnsi="Times New Roman" w:cs="Times New Roman"/>
                <w:b/>
                <w:sz w:val="24"/>
                <w:szCs w:val="24"/>
              </w:rPr>
              <w:t>…</w:t>
            </w:r>
          </w:p>
        </w:tc>
      </w:tr>
      <w:tr w:rsidR="003B6273" w:rsidRPr="00FF3894" w14:paraId="5D83D1F7" w14:textId="77777777" w:rsidTr="0081244E">
        <w:tc>
          <w:tcPr>
            <w:tcW w:w="7501" w:type="dxa"/>
          </w:tcPr>
          <w:p w14:paraId="1C1ADF6F" w14:textId="77777777" w:rsidR="003B6273" w:rsidRPr="00FF3894" w:rsidRDefault="003B6273" w:rsidP="00FC40F6">
            <w:pPr>
              <w:numPr>
                <w:ilvl w:val="0"/>
                <w:numId w:val="19"/>
              </w:numPr>
              <w:suppressAutoHyphens/>
              <w:spacing w:after="200" w:line="276" w:lineRule="auto"/>
              <w:rPr>
                <w:rFonts w:ascii="Times New Roman" w:eastAsia="Batang" w:hAnsi="Times New Roman" w:cs="Times New Roman"/>
                <w:b/>
                <w:sz w:val="24"/>
                <w:szCs w:val="24"/>
              </w:rPr>
            </w:pPr>
            <w:r w:rsidRPr="00FF3894">
              <w:rPr>
                <w:rFonts w:ascii="Times New Roman" w:eastAsia="Batang" w:hAnsi="Times New Roman" w:cs="Times New Roman"/>
                <w:b/>
                <w:sz w:val="24"/>
                <w:szCs w:val="24"/>
              </w:rPr>
              <w:t>КОНТРОЛЬ И ОЦЕНКА РЕЗУЛЬТАТОВ ОСВОЕНИЯ УЧЕБНОЙ ДИСЦИПЛИНЫ</w:t>
            </w:r>
          </w:p>
          <w:p w14:paraId="4DFA6C95" w14:textId="77777777" w:rsidR="003B6273" w:rsidRPr="00FF3894" w:rsidRDefault="003B6273" w:rsidP="0081244E">
            <w:pPr>
              <w:suppressAutoHyphens/>
              <w:rPr>
                <w:rFonts w:ascii="Times New Roman" w:eastAsia="Batang" w:hAnsi="Times New Roman" w:cs="Times New Roman"/>
                <w:b/>
                <w:sz w:val="24"/>
                <w:szCs w:val="24"/>
              </w:rPr>
            </w:pPr>
          </w:p>
        </w:tc>
        <w:tc>
          <w:tcPr>
            <w:tcW w:w="1854" w:type="dxa"/>
            <w:shd w:val="clear" w:color="auto" w:fill="auto"/>
          </w:tcPr>
          <w:p w14:paraId="1B246001" w14:textId="77777777" w:rsidR="003B6273" w:rsidRPr="00FF3894" w:rsidRDefault="003B6273" w:rsidP="0081244E">
            <w:pPr>
              <w:jc w:val="center"/>
              <w:rPr>
                <w:rFonts w:ascii="Times New Roman" w:eastAsia="Batang" w:hAnsi="Times New Roman" w:cs="Times New Roman"/>
                <w:b/>
                <w:sz w:val="24"/>
                <w:szCs w:val="24"/>
              </w:rPr>
            </w:pPr>
            <w:r>
              <w:rPr>
                <w:rFonts w:ascii="Times New Roman" w:eastAsia="Batang" w:hAnsi="Times New Roman" w:cs="Times New Roman"/>
                <w:b/>
                <w:sz w:val="24"/>
                <w:szCs w:val="24"/>
              </w:rPr>
              <w:t>…</w:t>
            </w:r>
          </w:p>
        </w:tc>
      </w:tr>
    </w:tbl>
    <w:p w14:paraId="558B7EAD" w14:textId="77777777" w:rsidR="006015CF" w:rsidRDefault="003B6273" w:rsidP="00FC40F6">
      <w:pPr>
        <w:numPr>
          <w:ilvl w:val="0"/>
          <w:numId w:val="20"/>
        </w:numPr>
        <w:suppressAutoHyphens/>
        <w:spacing w:after="0" w:line="276" w:lineRule="auto"/>
        <w:jc w:val="center"/>
        <w:rPr>
          <w:rFonts w:ascii="Times New Roman" w:eastAsia="Batang" w:hAnsi="Times New Roman" w:cs="Times New Roman"/>
          <w:b/>
          <w:sz w:val="24"/>
          <w:szCs w:val="24"/>
        </w:rPr>
      </w:pPr>
      <w:r w:rsidRPr="00FF3894">
        <w:rPr>
          <w:rFonts w:ascii="Times New Roman" w:eastAsia="Batang" w:hAnsi="Times New Roman" w:cs="Times New Roman"/>
          <w:b/>
          <w:i/>
          <w:u w:val="single"/>
        </w:rPr>
        <w:br w:type="page"/>
      </w:r>
      <w:r w:rsidRPr="00FF3894">
        <w:rPr>
          <w:rFonts w:ascii="Times New Roman" w:eastAsia="Batang" w:hAnsi="Times New Roman" w:cs="Times New Roman"/>
          <w:b/>
          <w:sz w:val="24"/>
          <w:szCs w:val="24"/>
        </w:rPr>
        <w:lastRenderedPageBreak/>
        <w:t xml:space="preserve">ОБЩАЯ ХАРАКТЕРИСТИКА </w:t>
      </w:r>
      <w:r w:rsidRPr="00FF3894">
        <w:rPr>
          <w:rFonts w:ascii="Times New Roman" w:eastAsia="Batang" w:hAnsi="Times New Roman" w:cs="Times New Roman"/>
          <w:b/>
          <w:color w:val="000000"/>
          <w:sz w:val="24"/>
          <w:szCs w:val="24"/>
        </w:rPr>
        <w:t>РАБОЧЕЙ ПРОГРАММЫ</w:t>
      </w:r>
      <w:r w:rsidRPr="00FF3894">
        <w:rPr>
          <w:rFonts w:ascii="Times New Roman" w:eastAsia="Batang" w:hAnsi="Times New Roman" w:cs="Times New Roman"/>
          <w:b/>
          <w:sz w:val="24"/>
          <w:szCs w:val="24"/>
        </w:rPr>
        <w:t xml:space="preserve"> </w:t>
      </w:r>
    </w:p>
    <w:p w14:paraId="251AD523" w14:textId="6387972D" w:rsidR="003B6273" w:rsidRPr="00FF3894" w:rsidRDefault="003B6273" w:rsidP="006015CF">
      <w:pPr>
        <w:suppressAutoHyphens/>
        <w:spacing w:after="0" w:line="276" w:lineRule="auto"/>
        <w:ind w:left="720"/>
        <w:jc w:val="center"/>
        <w:rPr>
          <w:rFonts w:ascii="Times New Roman" w:eastAsia="Batang" w:hAnsi="Times New Roman" w:cs="Times New Roman"/>
          <w:b/>
          <w:sz w:val="24"/>
          <w:szCs w:val="24"/>
        </w:rPr>
      </w:pPr>
      <w:r w:rsidRPr="00FF3894">
        <w:rPr>
          <w:rFonts w:ascii="Times New Roman" w:eastAsia="Batang" w:hAnsi="Times New Roman" w:cs="Times New Roman"/>
          <w:b/>
          <w:sz w:val="24"/>
          <w:szCs w:val="24"/>
        </w:rPr>
        <w:t>УЧЕБНОЙ ДИСЦИПЛИНЫ</w:t>
      </w:r>
    </w:p>
    <w:p w14:paraId="116F627B" w14:textId="77777777" w:rsidR="003B6273" w:rsidRPr="00FF3894" w:rsidRDefault="003B6273" w:rsidP="003B6273">
      <w:pPr>
        <w:spacing w:after="0"/>
        <w:jc w:val="center"/>
        <w:rPr>
          <w:rFonts w:ascii="Times New Roman" w:eastAsia="Batang" w:hAnsi="Times New Roman" w:cs="Times New Roman"/>
          <w:b/>
          <w:iCs/>
          <w:sz w:val="24"/>
          <w:szCs w:val="24"/>
        </w:rPr>
      </w:pPr>
      <w:r w:rsidRPr="00FF3894">
        <w:rPr>
          <w:rFonts w:ascii="Times New Roman" w:eastAsia="Batang" w:hAnsi="Times New Roman" w:cs="Times New Roman"/>
          <w:b/>
          <w:iCs/>
          <w:sz w:val="24"/>
          <w:szCs w:val="24"/>
        </w:rPr>
        <w:t>«</w:t>
      </w:r>
      <w:r w:rsidRPr="00FF3894">
        <w:rPr>
          <w:rFonts w:ascii="Times New Roman" w:eastAsia="Batang" w:hAnsi="Times New Roman" w:cs="Times New Roman"/>
          <w:b/>
          <w:bCs/>
          <w:iCs/>
          <w:sz w:val="24"/>
          <w:szCs w:val="24"/>
        </w:rPr>
        <w:t>ОП.1</w:t>
      </w:r>
      <w:r>
        <w:rPr>
          <w:rFonts w:ascii="Times New Roman" w:eastAsia="Batang" w:hAnsi="Times New Roman" w:cs="Times New Roman"/>
          <w:b/>
          <w:bCs/>
          <w:iCs/>
          <w:sz w:val="24"/>
          <w:szCs w:val="24"/>
        </w:rPr>
        <w:t>3</w:t>
      </w:r>
      <w:r w:rsidRPr="00FF3894">
        <w:rPr>
          <w:rFonts w:ascii="Times New Roman" w:eastAsia="Batang" w:hAnsi="Times New Roman" w:cs="Times New Roman"/>
          <w:b/>
          <w:bCs/>
          <w:iCs/>
          <w:sz w:val="24"/>
          <w:szCs w:val="24"/>
        </w:rPr>
        <w:t xml:space="preserve"> </w:t>
      </w:r>
      <w:r w:rsidRPr="00F13D31">
        <w:rPr>
          <w:rFonts w:ascii="Times New Roman" w:eastAsia="Batang" w:hAnsi="Times New Roman" w:cs="Times New Roman"/>
          <w:b/>
          <w:bCs/>
          <w:iCs/>
          <w:sz w:val="24"/>
          <w:szCs w:val="24"/>
        </w:rPr>
        <w:t>Методики проведения испытаний различных видов радиоэлектронной техники</w:t>
      </w:r>
      <w:r w:rsidRPr="00FF3894">
        <w:rPr>
          <w:rFonts w:ascii="Times New Roman" w:eastAsia="Batang" w:hAnsi="Times New Roman" w:cs="Times New Roman"/>
          <w:b/>
          <w:iCs/>
          <w:sz w:val="24"/>
          <w:szCs w:val="24"/>
        </w:rPr>
        <w:t>»</w:t>
      </w:r>
    </w:p>
    <w:p w14:paraId="7921B616" w14:textId="77777777" w:rsidR="003B6273" w:rsidRPr="00FF3894" w:rsidRDefault="003B6273" w:rsidP="003B6273">
      <w:pPr>
        <w:spacing w:after="0"/>
        <w:ind w:firstLine="709"/>
        <w:jc w:val="center"/>
        <w:rPr>
          <w:rFonts w:ascii="Times New Roman" w:eastAsia="Batang" w:hAnsi="Times New Roman" w:cs="Times New Roman"/>
          <w:sz w:val="24"/>
          <w:szCs w:val="24"/>
          <w:vertAlign w:val="superscript"/>
        </w:rPr>
      </w:pPr>
    </w:p>
    <w:p w14:paraId="1D536D0B" w14:textId="77777777" w:rsidR="003B6273" w:rsidRPr="00FF3894" w:rsidRDefault="003B6273" w:rsidP="003B6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eastAsia="Batang" w:hAnsi="Times New Roman" w:cs="Times New Roman"/>
          <w:color w:val="000000"/>
          <w:sz w:val="24"/>
          <w:szCs w:val="24"/>
        </w:rPr>
      </w:pPr>
      <w:r w:rsidRPr="00FF3894">
        <w:rPr>
          <w:rFonts w:ascii="Times New Roman" w:eastAsia="Batang" w:hAnsi="Times New Roman" w:cs="Times New Roman"/>
          <w:b/>
          <w:sz w:val="24"/>
          <w:szCs w:val="24"/>
        </w:rPr>
        <w:t>1.1. Место дисциплины в структуре основной обра</w:t>
      </w:r>
      <w:r>
        <w:rPr>
          <w:rFonts w:ascii="Times New Roman" w:eastAsia="Batang" w:hAnsi="Times New Roman" w:cs="Times New Roman"/>
          <w:b/>
          <w:sz w:val="24"/>
          <w:szCs w:val="24"/>
        </w:rPr>
        <w:t>зо</w:t>
      </w:r>
      <w:r w:rsidRPr="00FF3894">
        <w:rPr>
          <w:rFonts w:ascii="Times New Roman" w:eastAsia="Batang" w:hAnsi="Times New Roman" w:cs="Times New Roman"/>
          <w:b/>
          <w:sz w:val="24"/>
          <w:szCs w:val="24"/>
        </w:rPr>
        <w:t xml:space="preserve">вательной программы: </w:t>
      </w:r>
    </w:p>
    <w:p w14:paraId="248B0D00" w14:textId="01D2A3DB" w:rsidR="003B6273" w:rsidRPr="00FF3894" w:rsidRDefault="003B6273" w:rsidP="003B6273">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sz w:val="24"/>
          <w:szCs w:val="24"/>
        </w:rPr>
      </w:pPr>
      <w:r w:rsidRPr="00FF3894">
        <w:rPr>
          <w:rFonts w:ascii="Times New Roman" w:eastAsia="Batang" w:hAnsi="Times New Roman" w:cs="Times New Roman"/>
          <w:sz w:val="24"/>
          <w:szCs w:val="24"/>
        </w:rPr>
        <w:t xml:space="preserve">Учебная дисциплина ОП.13 Методики проведения испытаний различных видов радиоэлектронной техники является </w:t>
      </w:r>
      <w:r w:rsidR="00BF423D">
        <w:rPr>
          <w:rFonts w:ascii="Times New Roman" w:eastAsia="Batang" w:hAnsi="Times New Roman" w:cs="Times New Roman"/>
          <w:sz w:val="24"/>
          <w:szCs w:val="24"/>
        </w:rPr>
        <w:t xml:space="preserve">обязательной </w:t>
      </w:r>
      <w:r w:rsidRPr="00FF3894">
        <w:rPr>
          <w:rFonts w:ascii="Times New Roman" w:eastAsia="Batang" w:hAnsi="Times New Roman" w:cs="Times New Roman"/>
          <w:sz w:val="24"/>
          <w:szCs w:val="24"/>
        </w:rPr>
        <w:t xml:space="preserve">частью </w:t>
      </w:r>
      <w:r w:rsidRPr="00FF3894">
        <w:rPr>
          <w:rFonts w:ascii="Times New Roman" w:eastAsia="Batang" w:hAnsi="Times New Roman" w:cs="Times New Roman"/>
          <w:bCs/>
          <w:sz w:val="24"/>
          <w:szCs w:val="24"/>
        </w:rPr>
        <w:t xml:space="preserve">общепрофессионального цикла </w:t>
      </w:r>
      <w:r w:rsidR="00BF423D">
        <w:rPr>
          <w:rFonts w:ascii="Times New Roman" w:eastAsia="Batang" w:hAnsi="Times New Roman" w:cs="Times New Roman"/>
          <w:sz w:val="24"/>
          <w:szCs w:val="24"/>
        </w:rPr>
        <w:t>ОП</w:t>
      </w:r>
      <w:r w:rsidRPr="00FF3894">
        <w:rPr>
          <w:rFonts w:ascii="Times New Roman" w:eastAsia="Batang" w:hAnsi="Times New Roman" w:cs="Times New Roman"/>
          <w:sz w:val="24"/>
          <w:szCs w:val="24"/>
        </w:rPr>
        <w:t>ОП-П по специальности 11.02.16 Монтаж, техническое обслуживание и ремонт электронных приборов и устройств.</w:t>
      </w:r>
    </w:p>
    <w:p w14:paraId="057E6FDA" w14:textId="77777777" w:rsidR="003B6273" w:rsidRPr="00FF3894" w:rsidRDefault="003B6273" w:rsidP="003B6273">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b/>
          <w:sz w:val="24"/>
          <w:szCs w:val="24"/>
        </w:rPr>
      </w:pPr>
      <w:r w:rsidRPr="00FF3894">
        <w:rPr>
          <w:rFonts w:ascii="Times New Roman" w:eastAsia="Batang" w:hAnsi="Times New Roman" w:cs="Times New Roman"/>
          <w:sz w:val="24"/>
          <w:szCs w:val="24"/>
        </w:rPr>
        <w:t>Особое значение дисциплина имеет при формировании и развитии ОК 01,</w:t>
      </w:r>
      <w:r w:rsidRPr="00FF3894">
        <w:rPr>
          <w:rFonts w:ascii="Times New Roman" w:eastAsia="Times New Roman" w:hAnsi="Times New Roman" w:cs="Times New Roman"/>
          <w:sz w:val="24"/>
          <w:szCs w:val="24"/>
          <w:lang w:eastAsia="en-US"/>
        </w:rPr>
        <w:t xml:space="preserve"> ПК</w:t>
      </w:r>
      <w:r>
        <w:rPr>
          <w:rFonts w:ascii="Times New Roman" w:eastAsia="Times New Roman" w:hAnsi="Times New Roman" w:cs="Times New Roman"/>
          <w:sz w:val="24"/>
          <w:szCs w:val="24"/>
          <w:lang w:eastAsia="en-US"/>
        </w:rPr>
        <w:t xml:space="preserve"> 1.2</w:t>
      </w:r>
      <w:r w:rsidRPr="00FF3894">
        <w:rPr>
          <w:rFonts w:ascii="Times New Roman" w:eastAsia="Times New Roman" w:hAnsi="Times New Roman" w:cs="Times New Roman"/>
          <w:sz w:val="24"/>
          <w:szCs w:val="24"/>
          <w:lang w:eastAsia="en-US"/>
        </w:rPr>
        <w:t>.</w:t>
      </w:r>
    </w:p>
    <w:p w14:paraId="5E95B02C" w14:textId="77777777" w:rsidR="003B6273" w:rsidRDefault="003B6273" w:rsidP="003B6273">
      <w:pPr>
        <w:spacing w:after="0"/>
        <w:ind w:firstLine="709"/>
        <w:rPr>
          <w:rFonts w:ascii="Times New Roman" w:eastAsia="Batang" w:hAnsi="Times New Roman" w:cs="Times New Roman"/>
          <w:b/>
          <w:sz w:val="24"/>
          <w:szCs w:val="24"/>
        </w:rPr>
      </w:pPr>
    </w:p>
    <w:p w14:paraId="2F9467BE" w14:textId="77777777" w:rsidR="003B6273" w:rsidRPr="00FF3894" w:rsidRDefault="003B6273" w:rsidP="003B6273">
      <w:pPr>
        <w:spacing w:after="0"/>
        <w:ind w:firstLine="709"/>
        <w:rPr>
          <w:rFonts w:ascii="Times New Roman" w:eastAsia="Batang" w:hAnsi="Times New Roman" w:cs="Times New Roman"/>
          <w:b/>
          <w:sz w:val="24"/>
          <w:szCs w:val="24"/>
        </w:rPr>
      </w:pPr>
      <w:r w:rsidRPr="00FF3894">
        <w:rPr>
          <w:rFonts w:ascii="Times New Roman" w:eastAsia="Batang" w:hAnsi="Times New Roman" w:cs="Times New Roman"/>
          <w:b/>
          <w:sz w:val="24"/>
          <w:szCs w:val="24"/>
        </w:rPr>
        <w:t>1.2. Цель и планируемые результаты освоения дисциплины:</w:t>
      </w:r>
    </w:p>
    <w:p w14:paraId="6B5CC31B" w14:textId="77777777" w:rsidR="003B6273" w:rsidRPr="00FF3894" w:rsidRDefault="003B6273" w:rsidP="003B6273">
      <w:pPr>
        <w:suppressAutoHyphens/>
        <w:spacing w:after="0" w:line="240" w:lineRule="auto"/>
        <w:ind w:firstLine="709"/>
        <w:jc w:val="both"/>
        <w:rPr>
          <w:rFonts w:ascii="Times New Roman" w:eastAsia="Batang" w:hAnsi="Times New Roman" w:cs="Times New Roman"/>
          <w:sz w:val="24"/>
          <w:szCs w:val="24"/>
        </w:rPr>
      </w:pPr>
      <w:r w:rsidRPr="00FF3894">
        <w:rPr>
          <w:rFonts w:ascii="Times New Roman" w:eastAsia="Batang" w:hAnsi="Times New Roman" w:cs="Times New Roman"/>
          <w:sz w:val="24"/>
          <w:szCs w:val="24"/>
        </w:rPr>
        <w:t xml:space="preserve">В рамках программы учебной дисциплины обучающимися осваиваются умения </w:t>
      </w:r>
      <w:r w:rsidRPr="00FF3894">
        <w:rPr>
          <w:rFonts w:ascii="Times New Roman" w:eastAsia="Batang" w:hAnsi="Times New Roman" w:cs="Times New Roman"/>
          <w:sz w:val="24"/>
          <w:szCs w:val="24"/>
        </w:rPr>
        <w:br/>
        <w:t>и знания</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1144"/>
        <w:gridCol w:w="2733"/>
        <w:gridCol w:w="1193"/>
        <w:gridCol w:w="3435"/>
      </w:tblGrid>
      <w:tr w:rsidR="003B6273" w:rsidRPr="00FF3894" w14:paraId="20EC3C27" w14:textId="77777777" w:rsidTr="0081244E">
        <w:trPr>
          <w:trHeight w:val="649"/>
        </w:trPr>
        <w:tc>
          <w:tcPr>
            <w:tcW w:w="959" w:type="dxa"/>
            <w:hideMark/>
          </w:tcPr>
          <w:p w14:paraId="60B5CFE7" w14:textId="77777777" w:rsidR="003B6273" w:rsidRPr="00FF3894" w:rsidRDefault="003B6273" w:rsidP="0081244E">
            <w:pPr>
              <w:suppressAutoHyphens/>
              <w:spacing w:after="0" w:line="240" w:lineRule="auto"/>
              <w:jc w:val="center"/>
              <w:rPr>
                <w:rFonts w:ascii="Times New Roman" w:eastAsia="Batang" w:hAnsi="Times New Roman" w:cs="Times New Roman"/>
              </w:rPr>
            </w:pPr>
            <w:r w:rsidRPr="00FF3894">
              <w:rPr>
                <w:rFonts w:ascii="Times New Roman" w:eastAsia="Batang" w:hAnsi="Times New Roman" w:cs="Times New Roman"/>
              </w:rPr>
              <w:t>Код</w:t>
            </w:r>
          </w:p>
          <w:p w14:paraId="39F5BCBE" w14:textId="77777777" w:rsidR="003B6273" w:rsidRPr="00FF3894" w:rsidRDefault="003B6273" w:rsidP="0081244E">
            <w:pPr>
              <w:suppressAutoHyphens/>
              <w:spacing w:after="0" w:line="240" w:lineRule="auto"/>
              <w:jc w:val="center"/>
              <w:rPr>
                <w:rFonts w:ascii="Times New Roman" w:eastAsia="Batang" w:hAnsi="Times New Roman" w:cs="Times New Roman"/>
              </w:rPr>
            </w:pPr>
            <w:r w:rsidRPr="00FF3894">
              <w:rPr>
                <w:rFonts w:ascii="Times New Roman" w:eastAsia="Batang" w:hAnsi="Times New Roman" w:cs="Times New Roman"/>
              </w:rPr>
              <w:t>ПК, ОК</w:t>
            </w:r>
          </w:p>
        </w:tc>
        <w:tc>
          <w:tcPr>
            <w:tcW w:w="1144" w:type="dxa"/>
          </w:tcPr>
          <w:p w14:paraId="2356871D" w14:textId="77777777" w:rsidR="003B6273" w:rsidRPr="00FF3894" w:rsidRDefault="003B6273" w:rsidP="0081244E">
            <w:pPr>
              <w:suppressAutoHyphens/>
              <w:spacing w:after="0" w:line="240" w:lineRule="auto"/>
              <w:jc w:val="center"/>
              <w:rPr>
                <w:rFonts w:ascii="Times New Roman" w:eastAsia="Batang" w:hAnsi="Times New Roman" w:cs="Times New Roman"/>
              </w:rPr>
            </w:pPr>
            <w:r w:rsidRPr="00FF3894">
              <w:rPr>
                <w:rFonts w:ascii="Times New Roman" w:eastAsia="Batang" w:hAnsi="Times New Roman" w:cs="Times New Roman"/>
              </w:rPr>
              <w:t>Код умений</w:t>
            </w:r>
          </w:p>
        </w:tc>
        <w:tc>
          <w:tcPr>
            <w:tcW w:w="2733" w:type="dxa"/>
            <w:hideMark/>
          </w:tcPr>
          <w:p w14:paraId="498A1EF4" w14:textId="77777777" w:rsidR="003B6273" w:rsidRPr="00FF3894" w:rsidRDefault="003B6273" w:rsidP="0081244E">
            <w:pPr>
              <w:suppressAutoHyphens/>
              <w:spacing w:after="0" w:line="240" w:lineRule="auto"/>
              <w:jc w:val="center"/>
              <w:rPr>
                <w:rFonts w:ascii="Times New Roman" w:eastAsia="Batang" w:hAnsi="Times New Roman" w:cs="Times New Roman"/>
              </w:rPr>
            </w:pPr>
            <w:r w:rsidRPr="00FF3894">
              <w:rPr>
                <w:rFonts w:ascii="Times New Roman" w:eastAsia="Batang" w:hAnsi="Times New Roman" w:cs="Times New Roman"/>
              </w:rPr>
              <w:t>Умения</w:t>
            </w:r>
          </w:p>
        </w:tc>
        <w:tc>
          <w:tcPr>
            <w:tcW w:w="1193" w:type="dxa"/>
          </w:tcPr>
          <w:p w14:paraId="52D2520D" w14:textId="77777777" w:rsidR="003B6273" w:rsidRPr="00FF3894" w:rsidRDefault="003B6273" w:rsidP="0081244E">
            <w:pPr>
              <w:suppressAutoHyphens/>
              <w:spacing w:after="0" w:line="240" w:lineRule="auto"/>
              <w:jc w:val="center"/>
              <w:rPr>
                <w:rFonts w:ascii="Times New Roman" w:eastAsia="Batang" w:hAnsi="Times New Roman" w:cs="Times New Roman"/>
              </w:rPr>
            </w:pPr>
            <w:r w:rsidRPr="00FF3894">
              <w:rPr>
                <w:rFonts w:ascii="Times New Roman" w:eastAsia="Batang" w:hAnsi="Times New Roman" w:cs="Times New Roman"/>
              </w:rPr>
              <w:t>Код знаний</w:t>
            </w:r>
          </w:p>
        </w:tc>
        <w:tc>
          <w:tcPr>
            <w:tcW w:w="3435" w:type="dxa"/>
            <w:hideMark/>
          </w:tcPr>
          <w:p w14:paraId="69A2ADA3" w14:textId="77777777" w:rsidR="003B6273" w:rsidRPr="00FF3894" w:rsidRDefault="003B6273" w:rsidP="0081244E">
            <w:pPr>
              <w:suppressAutoHyphens/>
              <w:spacing w:after="0" w:line="240" w:lineRule="auto"/>
              <w:jc w:val="center"/>
              <w:rPr>
                <w:rFonts w:ascii="Times New Roman" w:eastAsia="Batang" w:hAnsi="Times New Roman" w:cs="Times New Roman"/>
              </w:rPr>
            </w:pPr>
            <w:r w:rsidRPr="00FF3894">
              <w:rPr>
                <w:rFonts w:ascii="Times New Roman" w:eastAsia="Batang" w:hAnsi="Times New Roman" w:cs="Times New Roman"/>
              </w:rPr>
              <w:t>Знания</w:t>
            </w:r>
          </w:p>
        </w:tc>
      </w:tr>
      <w:tr w:rsidR="003B6273" w:rsidRPr="00FF3894" w14:paraId="2A277BB1" w14:textId="77777777" w:rsidTr="0081244E">
        <w:trPr>
          <w:trHeight w:val="330"/>
        </w:trPr>
        <w:tc>
          <w:tcPr>
            <w:tcW w:w="959" w:type="dxa"/>
            <w:vMerge w:val="restart"/>
          </w:tcPr>
          <w:p w14:paraId="2508451C" w14:textId="77777777" w:rsidR="003B6273" w:rsidRPr="00FF3894" w:rsidRDefault="003B6273" w:rsidP="0081244E">
            <w:pPr>
              <w:spacing w:after="0" w:line="240" w:lineRule="auto"/>
              <w:rPr>
                <w:rFonts w:ascii="Times New Roman" w:eastAsia="Times New Roman" w:hAnsi="Times New Roman" w:cs="Times New Roman"/>
                <w:b/>
                <w:bCs/>
              </w:rPr>
            </w:pPr>
            <w:r w:rsidRPr="00FF3894">
              <w:rPr>
                <w:rFonts w:ascii="Times New Roman" w:eastAsia="Times New Roman" w:hAnsi="Times New Roman" w:cs="Times New Roman"/>
                <w:b/>
                <w:bCs/>
              </w:rPr>
              <w:t>ПК 1.2</w:t>
            </w:r>
          </w:p>
        </w:tc>
        <w:tc>
          <w:tcPr>
            <w:tcW w:w="1144" w:type="dxa"/>
            <w:tcBorders>
              <w:top w:val="single" w:sz="4" w:space="0" w:color="auto"/>
              <w:left w:val="single" w:sz="4" w:space="0" w:color="auto"/>
              <w:bottom w:val="single" w:sz="4" w:space="0" w:color="auto"/>
              <w:right w:val="single" w:sz="4" w:space="0" w:color="auto"/>
            </w:tcBorders>
          </w:tcPr>
          <w:p w14:paraId="4950118C" w14:textId="77777777" w:rsidR="003B6273" w:rsidRPr="00FF3894" w:rsidRDefault="003B6273" w:rsidP="0081244E">
            <w:pPr>
              <w:suppressAutoHyphens/>
              <w:spacing w:after="0" w:line="240" w:lineRule="auto"/>
              <w:jc w:val="center"/>
              <w:rPr>
                <w:rFonts w:ascii="Times New Roman" w:eastAsia="Times New Roman" w:hAnsi="Times New Roman" w:cs="Times New Roman"/>
                <w:bCs/>
                <w:iCs/>
                <w:sz w:val="24"/>
                <w:szCs w:val="24"/>
              </w:rPr>
            </w:pPr>
            <w:r w:rsidRPr="00FF3894">
              <w:rPr>
                <w:rFonts w:ascii="Times New Roman" w:eastAsia="Times New Roman" w:hAnsi="Times New Roman" w:cs="Times New Roman"/>
                <w:bCs/>
                <w:iCs/>
                <w:sz w:val="24"/>
                <w:szCs w:val="24"/>
              </w:rPr>
              <w:t>У 1.2.16</w:t>
            </w:r>
          </w:p>
        </w:tc>
        <w:tc>
          <w:tcPr>
            <w:tcW w:w="2733" w:type="dxa"/>
            <w:tcBorders>
              <w:top w:val="single" w:sz="4" w:space="0" w:color="auto"/>
              <w:left w:val="single" w:sz="4" w:space="0" w:color="auto"/>
              <w:bottom w:val="single" w:sz="4" w:space="0" w:color="auto"/>
              <w:right w:val="single" w:sz="4" w:space="0" w:color="auto"/>
            </w:tcBorders>
          </w:tcPr>
          <w:p w14:paraId="1FBE018D" w14:textId="77777777" w:rsidR="003B6273" w:rsidRPr="00FF3894" w:rsidRDefault="003B6273" w:rsidP="0081244E">
            <w:pPr>
              <w:suppressAutoHyphens/>
              <w:spacing w:after="0" w:line="240" w:lineRule="auto"/>
              <w:rPr>
                <w:rFonts w:ascii="Times New Roman" w:eastAsia="Times New Roman" w:hAnsi="Times New Roman" w:cs="Times New Roman"/>
                <w:iCs/>
                <w:sz w:val="24"/>
                <w:szCs w:val="24"/>
              </w:rPr>
            </w:pPr>
            <w:r w:rsidRPr="00FF3894">
              <w:rPr>
                <w:rFonts w:ascii="Times New Roman" w:eastAsia="Times New Roman" w:hAnsi="Times New Roman" w:cs="Times New Roman"/>
                <w:iCs/>
                <w:sz w:val="24"/>
                <w:szCs w:val="24"/>
              </w:rPr>
              <w:t>составлять макетные схемы соединений для регулирования и испытания электронных приборов и устройств</w:t>
            </w:r>
          </w:p>
        </w:tc>
        <w:tc>
          <w:tcPr>
            <w:tcW w:w="1193" w:type="dxa"/>
            <w:tcBorders>
              <w:top w:val="single" w:sz="4" w:space="0" w:color="auto"/>
              <w:left w:val="single" w:sz="4" w:space="0" w:color="auto"/>
              <w:bottom w:val="single" w:sz="4" w:space="0" w:color="auto"/>
              <w:right w:val="single" w:sz="4" w:space="0" w:color="auto"/>
            </w:tcBorders>
          </w:tcPr>
          <w:p w14:paraId="574E41F5" w14:textId="77777777" w:rsidR="003B6273" w:rsidRPr="00FF3894" w:rsidRDefault="003B6273" w:rsidP="0081244E">
            <w:pPr>
              <w:suppressAutoHyphens/>
              <w:spacing w:after="0" w:line="240" w:lineRule="auto"/>
              <w:jc w:val="both"/>
              <w:rPr>
                <w:rFonts w:ascii="Times New Roman" w:eastAsia="Times New Roman" w:hAnsi="Times New Roman" w:cs="Times New Roman"/>
                <w:iCs/>
                <w:sz w:val="24"/>
                <w:szCs w:val="24"/>
              </w:rPr>
            </w:pPr>
            <w:r w:rsidRPr="00FF3894">
              <w:rPr>
                <w:rFonts w:ascii="Times New Roman" w:eastAsia="Times New Roman" w:hAnsi="Times New Roman" w:cs="Times New Roman"/>
                <w:iCs/>
                <w:sz w:val="24"/>
                <w:szCs w:val="24"/>
              </w:rPr>
              <w:t>З 1.2.22</w:t>
            </w:r>
          </w:p>
        </w:tc>
        <w:tc>
          <w:tcPr>
            <w:tcW w:w="3435" w:type="dxa"/>
            <w:tcBorders>
              <w:top w:val="single" w:sz="4" w:space="0" w:color="auto"/>
              <w:left w:val="single" w:sz="4" w:space="0" w:color="auto"/>
              <w:bottom w:val="single" w:sz="4" w:space="0" w:color="auto"/>
              <w:right w:val="single" w:sz="4" w:space="0" w:color="auto"/>
            </w:tcBorders>
          </w:tcPr>
          <w:p w14:paraId="704535A2" w14:textId="77777777" w:rsidR="003B6273" w:rsidRPr="00FF3894" w:rsidRDefault="003B6273" w:rsidP="0081244E">
            <w:pPr>
              <w:suppressAutoHyphens/>
              <w:spacing w:after="0" w:line="240" w:lineRule="auto"/>
              <w:rPr>
                <w:rFonts w:ascii="Times New Roman" w:eastAsia="Times New Roman" w:hAnsi="Times New Roman" w:cs="Times New Roman"/>
                <w:iCs/>
                <w:sz w:val="24"/>
                <w:szCs w:val="24"/>
              </w:rPr>
            </w:pPr>
            <w:r w:rsidRPr="00FF3894">
              <w:rPr>
                <w:rFonts w:ascii="Times New Roman" w:eastAsia="Times New Roman" w:hAnsi="Times New Roman" w:cs="Times New Roman"/>
                <w:iCs/>
                <w:sz w:val="24"/>
                <w:szCs w:val="24"/>
              </w:rPr>
              <w:t>стандартные и сертификационные испытания, основные понятия и порядок проведения</w:t>
            </w:r>
          </w:p>
        </w:tc>
      </w:tr>
      <w:tr w:rsidR="003B6273" w:rsidRPr="00FF3894" w14:paraId="6B20D820" w14:textId="77777777" w:rsidTr="0081244E">
        <w:trPr>
          <w:trHeight w:val="324"/>
        </w:trPr>
        <w:tc>
          <w:tcPr>
            <w:tcW w:w="959" w:type="dxa"/>
            <w:vMerge/>
          </w:tcPr>
          <w:p w14:paraId="47C10819" w14:textId="77777777" w:rsidR="003B6273" w:rsidRPr="00FF3894" w:rsidRDefault="003B6273" w:rsidP="0081244E">
            <w:pPr>
              <w:spacing w:after="0" w:line="240" w:lineRule="auto"/>
              <w:rPr>
                <w:rFonts w:ascii="Times New Roman" w:eastAsia="Times New Roman" w:hAnsi="Times New Roman" w:cs="Times New Roman"/>
                <w:b/>
                <w:bCs/>
              </w:rPr>
            </w:pPr>
          </w:p>
        </w:tc>
        <w:tc>
          <w:tcPr>
            <w:tcW w:w="1144" w:type="dxa"/>
            <w:tcBorders>
              <w:top w:val="single" w:sz="4" w:space="0" w:color="auto"/>
              <w:left w:val="single" w:sz="4" w:space="0" w:color="auto"/>
              <w:bottom w:val="single" w:sz="4" w:space="0" w:color="auto"/>
              <w:right w:val="single" w:sz="4" w:space="0" w:color="auto"/>
            </w:tcBorders>
          </w:tcPr>
          <w:p w14:paraId="536075E8" w14:textId="77777777" w:rsidR="003B6273" w:rsidRPr="00FF3894" w:rsidRDefault="003B6273" w:rsidP="0081244E">
            <w:pPr>
              <w:suppressAutoHyphens/>
              <w:spacing w:after="0" w:line="240" w:lineRule="auto"/>
              <w:jc w:val="center"/>
              <w:rPr>
                <w:rFonts w:ascii="Times New Roman" w:eastAsia="Times New Roman" w:hAnsi="Times New Roman" w:cs="Times New Roman"/>
                <w:bCs/>
                <w:iCs/>
                <w:sz w:val="24"/>
                <w:szCs w:val="24"/>
              </w:rPr>
            </w:pPr>
            <w:r w:rsidRPr="00FF3894">
              <w:rPr>
                <w:rFonts w:ascii="Times New Roman" w:eastAsia="Times New Roman" w:hAnsi="Times New Roman" w:cs="Times New Roman"/>
                <w:bCs/>
                <w:iCs/>
                <w:sz w:val="24"/>
                <w:szCs w:val="24"/>
              </w:rPr>
              <w:t>У 1.2.19</w:t>
            </w:r>
          </w:p>
        </w:tc>
        <w:tc>
          <w:tcPr>
            <w:tcW w:w="2733" w:type="dxa"/>
            <w:tcBorders>
              <w:top w:val="single" w:sz="4" w:space="0" w:color="auto"/>
              <w:left w:val="single" w:sz="4" w:space="0" w:color="auto"/>
              <w:bottom w:val="single" w:sz="4" w:space="0" w:color="auto"/>
              <w:right w:val="single" w:sz="4" w:space="0" w:color="auto"/>
            </w:tcBorders>
          </w:tcPr>
          <w:p w14:paraId="3698226B" w14:textId="77777777" w:rsidR="003B6273" w:rsidRPr="00FF3894" w:rsidRDefault="003B6273" w:rsidP="0081244E">
            <w:pPr>
              <w:suppressAutoHyphens/>
              <w:spacing w:after="0" w:line="240" w:lineRule="auto"/>
              <w:rPr>
                <w:rFonts w:ascii="Times New Roman" w:eastAsia="Times New Roman" w:hAnsi="Times New Roman" w:cs="Times New Roman"/>
                <w:iCs/>
                <w:sz w:val="24"/>
                <w:szCs w:val="24"/>
              </w:rPr>
            </w:pPr>
            <w:r w:rsidRPr="00FF3894">
              <w:rPr>
                <w:rFonts w:ascii="Times New Roman" w:eastAsia="Times New Roman" w:hAnsi="Times New Roman" w:cs="Times New Roman"/>
                <w:iCs/>
                <w:sz w:val="24"/>
                <w:szCs w:val="24"/>
              </w:rPr>
              <w:t>контролировать порядок и качество испытаний, содержание и последовательность всех этапов испытания.</w:t>
            </w:r>
          </w:p>
        </w:tc>
        <w:tc>
          <w:tcPr>
            <w:tcW w:w="1193" w:type="dxa"/>
            <w:tcBorders>
              <w:top w:val="single" w:sz="4" w:space="0" w:color="auto"/>
              <w:left w:val="single" w:sz="4" w:space="0" w:color="auto"/>
              <w:bottom w:val="single" w:sz="4" w:space="0" w:color="auto"/>
              <w:right w:val="single" w:sz="4" w:space="0" w:color="auto"/>
            </w:tcBorders>
          </w:tcPr>
          <w:p w14:paraId="056D343F" w14:textId="77777777" w:rsidR="003B6273" w:rsidRPr="00FF3894" w:rsidRDefault="003B6273" w:rsidP="0081244E">
            <w:pPr>
              <w:suppressAutoHyphens/>
              <w:spacing w:line="240" w:lineRule="auto"/>
              <w:jc w:val="both"/>
              <w:rPr>
                <w:rFonts w:ascii="Times New Roman" w:eastAsia="Times New Roman" w:hAnsi="Times New Roman" w:cs="Times New Roman"/>
                <w:iCs/>
                <w:sz w:val="24"/>
                <w:szCs w:val="24"/>
              </w:rPr>
            </w:pPr>
            <w:r w:rsidRPr="00FF3894">
              <w:rPr>
                <w:rFonts w:ascii="Times New Roman" w:eastAsia="Times New Roman" w:hAnsi="Times New Roman" w:cs="Times New Roman"/>
                <w:iCs/>
                <w:sz w:val="24"/>
                <w:szCs w:val="24"/>
              </w:rPr>
              <w:t>З 1.2.24</w:t>
            </w:r>
          </w:p>
        </w:tc>
        <w:tc>
          <w:tcPr>
            <w:tcW w:w="3435" w:type="dxa"/>
            <w:tcBorders>
              <w:top w:val="single" w:sz="4" w:space="0" w:color="auto"/>
              <w:left w:val="single" w:sz="4" w:space="0" w:color="auto"/>
              <w:bottom w:val="single" w:sz="4" w:space="0" w:color="auto"/>
              <w:right w:val="single" w:sz="4" w:space="0" w:color="auto"/>
            </w:tcBorders>
          </w:tcPr>
          <w:p w14:paraId="497A1267" w14:textId="77777777" w:rsidR="003B6273" w:rsidRPr="00FF3894" w:rsidRDefault="003B6273" w:rsidP="0081244E">
            <w:pPr>
              <w:suppressAutoHyphens/>
              <w:spacing w:line="240" w:lineRule="auto"/>
              <w:rPr>
                <w:rFonts w:ascii="Times New Roman" w:eastAsia="Times New Roman" w:hAnsi="Times New Roman" w:cs="Times New Roman"/>
                <w:iCs/>
                <w:sz w:val="24"/>
                <w:szCs w:val="24"/>
              </w:rPr>
            </w:pPr>
            <w:r w:rsidRPr="00FF3894">
              <w:rPr>
                <w:rFonts w:ascii="Times New Roman" w:eastAsia="Times New Roman" w:hAnsi="Times New Roman" w:cs="Times New Roman"/>
                <w:iCs/>
                <w:sz w:val="24"/>
                <w:szCs w:val="24"/>
              </w:rPr>
              <w:t>методы определения процента погрешности при испытаниях различных электронных устройств</w:t>
            </w:r>
          </w:p>
        </w:tc>
      </w:tr>
      <w:tr w:rsidR="00613B4B" w:rsidRPr="00FF3894" w14:paraId="6E86AB7E" w14:textId="77777777" w:rsidTr="00F1078D">
        <w:trPr>
          <w:trHeight w:val="324"/>
        </w:trPr>
        <w:tc>
          <w:tcPr>
            <w:tcW w:w="959" w:type="dxa"/>
            <w:vMerge w:val="restart"/>
          </w:tcPr>
          <w:p w14:paraId="74E50EC0" w14:textId="63281F0A" w:rsidR="00613B4B" w:rsidRPr="00FF3894" w:rsidRDefault="00613B4B" w:rsidP="0081244E">
            <w:pPr>
              <w:spacing w:after="0" w:line="240" w:lineRule="auto"/>
              <w:rPr>
                <w:rFonts w:ascii="Times New Roman" w:eastAsia="Times New Roman" w:hAnsi="Times New Roman" w:cs="Times New Roman"/>
                <w:b/>
                <w:bCs/>
              </w:rPr>
            </w:pPr>
            <w:r w:rsidRPr="00FF3894">
              <w:rPr>
                <w:rFonts w:ascii="Times New Roman" w:eastAsia="Batang" w:hAnsi="Times New Roman" w:cs="Times New Roman"/>
                <w:b/>
                <w:bCs/>
              </w:rPr>
              <w:t>ОК 01</w:t>
            </w:r>
          </w:p>
        </w:tc>
        <w:tc>
          <w:tcPr>
            <w:tcW w:w="1144" w:type="dxa"/>
            <w:tcBorders>
              <w:top w:val="single" w:sz="4" w:space="0" w:color="auto"/>
              <w:left w:val="single" w:sz="4" w:space="0" w:color="auto"/>
              <w:bottom w:val="single" w:sz="4" w:space="0" w:color="auto"/>
              <w:right w:val="single" w:sz="4" w:space="0" w:color="auto"/>
            </w:tcBorders>
          </w:tcPr>
          <w:p w14:paraId="1273CFBE" w14:textId="14081C3F" w:rsidR="00613B4B" w:rsidRPr="00FF3894" w:rsidRDefault="00613B4B" w:rsidP="0081244E">
            <w:pPr>
              <w:suppressAutoHyphens/>
              <w:spacing w:after="0" w:line="240" w:lineRule="auto"/>
              <w:jc w:val="center"/>
              <w:rPr>
                <w:rFonts w:ascii="Times New Roman" w:eastAsia="Times New Roman" w:hAnsi="Times New Roman" w:cs="Times New Roman"/>
                <w:bCs/>
                <w:iCs/>
                <w:sz w:val="24"/>
                <w:szCs w:val="24"/>
              </w:rPr>
            </w:pPr>
            <w:proofErr w:type="spellStart"/>
            <w:r>
              <w:rPr>
                <w:rFonts w:ascii="Times New Roman" w:eastAsia="Times New Roman" w:hAnsi="Times New Roman" w:cs="Times New Roman"/>
                <w:bCs/>
                <w:iCs/>
                <w:sz w:val="24"/>
                <w:szCs w:val="24"/>
              </w:rPr>
              <w:t>У</w:t>
            </w:r>
            <w:r w:rsidR="003A1C5D">
              <w:rPr>
                <w:rFonts w:ascii="Times New Roman" w:eastAsia="Times New Roman" w:hAnsi="Times New Roman" w:cs="Times New Roman"/>
                <w:bCs/>
                <w:iCs/>
                <w:sz w:val="24"/>
                <w:szCs w:val="24"/>
              </w:rPr>
              <w:t>о</w:t>
            </w:r>
            <w:proofErr w:type="spellEnd"/>
            <w:r w:rsidRPr="00FF3894">
              <w:rPr>
                <w:rFonts w:ascii="Times New Roman" w:eastAsia="Times New Roman" w:hAnsi="Times New Roman" w:cs="Times New Roman"/>
                <w:bCs/>
                <w:iCs/>
                <w:sz w:val="24"/>
                <w:szCs w:val="24"/>
              </w:rPr>
              <w:t xml:space="preserve"> 01.01</w:t>
            </w:r>
          </w:p>
        </w:tc>
        <w:tc>
          <w:tcPr>
            <w:tcW w:w="2733" w:type="dxa"/>
            <w:tcBorders>
              <w:top w:val="single" w:sz="4" w:space="0" w:color="auto"/>
              <w:left w:val="single" w:sz="4" w:space="0" w:color="auto"/>
              <w:bottom w:val="single" w:sz="4" w:space="0" w:color="auto"/>
              <w:right w:val="single" w:sz="4" w:space="0" w:color="auto"/>
            </w:tcBorders>
            <w:vAlign w:val="center"/>
          </w:tcPr>
          <w:p w14:paraId="7FF56664" w14:textId="2E80B681" w:rsidR="00613B4B" w:rsidRPr="00FF3894" w:rsidRDefault="00613B4B" w:rsidP="0081244E">
            <w:pPr>
              <w:suppressAutoHyphens/>
              <w:spacing w:after="0" w:line="240" w:lineRule="auto"/>
              <w:rPr>
                <w:rFonts w:ascii="Times New Roman" w:eastAsia="Times New Roman" w:hAnsi="Times New Roman" w:cs="Times New Roman"/>
                <w:iCs/>
                <w:sz w:val="24"/>
                <w:szCs w:val="24"/>
              </w:rPr>
            </w:pPr>
            <w:r w:rsidRPr="00FF3894">
              <w:rPr>
                <w:rFonts w:ascii="Times New Roman" w:eastAsia="Times New Roman" w:hAnsi="Times New Roman" w:cs="Times New Roman"/>
                <w:iCs/>
                <w:sz w:val="24"/>
                <w:szCs w:val="24"/>
              </w:rPr>
              <w:t>распознавать задачу и/или проблему в профессиональном и/или социальном контексте</w:t>
            </w:r>
          </w:p>
        </w:tc>
        <w:tc>
          <w:tcPr>
            <w:tcW w:w="1193" w:type="dxa"/>
            <w:tcBorders>
              <w:top w:val="single" w:sz="4" w:space="0" w:color="auto"/>
              <w:left w:val="single" w:sz="4" w:space="0" w:color="auto"/>
              <w:bottom w:val="single" w:sz="4" w:space="0" w:color="auto"/>
              <w:right w:val="single" w:sz="4" w:space="0" w:color="auto"/>
            </w:tcBorders>
          </w:tcPr>
          <w:p w14:paraId="0465F747" w14:textId="15405A71" w:rsidR="00613B4B" w:rsidRPr="00FF3894" w:rsidRDefault="00613B4B" w:rsidP="0081244E">
            <w:pPr>
              <w:suppressAutoHyphens/>
              <w:spacing w:line="240" w:lineRule="auto"/>
              <w:jc w:val="both"/>
              <w:rPr>
                <w:rFonts w:ascii="Times New Roman" w:eastAsia="Times New Roman" w:hAnsi="Times New Roman" w:cs="Times New Roman"/>
                <w:iCs/>
                <w:sz w:val="24"/>
                <w:szCs w:val="24"/>
              </w:rPr>
            </w:pPr>
            <w:proofErr w:type="spellStart"/>
            <w:r>
              <w:rPr>
                <w:rFonts w:ascii="Times New Roman" w:eastAsia="Times New Roman" w:hAnsi="Times New Roman" w:cs="Times New Roman"/>
                <w:bCs/>
                <w:iCs/>
                <w:sz w:val="24"/>
                <w:szCs w:val="24"/>
              </w:rPr>
              <w:t>З</w:t>
            </w:r>
            <w:r w:rsidR="003A1C5D">
              <w:rPr>
                <w:rFonts w:ascii="Times New Roman" w:eastAsia="Times New Roman" w:hAnsi="Times New Roman" w:cs="Times New Roman"/>
                <w:bCs/>
                <w:iCs/>
                <w:sz w:val="24"/>
                <w:szCs w:val="24"/>
              </w:rPr>
              <w:t>о</w:t>
            </w:r>
            <w:proofErr w:type="spellEnd"/>
            <w:r w:rsidRPr="00FF3894">
              <w:rPr>
                <w:rFonts w:ascii="Times New Roman" w:eastAsia="Times New Roman" w:hAnsi="Times New Roman" w:cs="Times New Roman"/>
                <w:bCs/>
                <w:iCs/>
                <w:sz w:val="24"/>
                <w:szCs w:val="24"/>
              </w:rPr>
              <w:t xml:space="preserve"> 01.03</w:t>
            </w:r>
          </w:p>
        </w:tc>
        <w:tc>
          <w:tcPr>
            <w:tcW w:w="3435" w:type="dxa"/>
            <w:tcBorders>
              <w:top w:val="single" w:sz="4" w:space="0" w:color="auto"/>
              <w:left w:val="single" w:sz="4" w:space="0" w:color="auto"/>
              <w:bottom w:val="single" w:sz="4" w:space="0" w:color="auto"/>
              <w:right w:val="single" w:sz="4" w:space="0" w:color="auto"/>
            </w:tcBorders>
          </w:tcPr>
          <w:p w14:paraId="56CC1677" w14:textId="0F1C7272" w:rsidR="00613B4B" w:rsidRPr="00FF3894" w:rsidRDefault="00613B4B" w:rsidP="0081244E">
            <w:pPr>
              <w:suppressAutoHyphens/>
              <w:spacing w:line="240" w:lineRule="auto"/>
              <w:rPr>
                <w:rFonts w:ascii="Times New Roman" w:eastAsia="Times New Roman" w:hAnsi="Times New Roman" w:cs="Times New Roman"/>
                <w:iCs/>
                <w:sz w:val="24"/>
                <w:szCs w:val="24"/>
              </w:rPr>
            </w:pPr>
            <w:r w:rsidRPr="00FF3894">
              <w:rPr>
                <w:rFonts w:ascii="Times New Roman" w:eastAsia="Times New Roman" w:hAnsi="Times New Roman" w:cs="Times New Roman"/>
                <w:bCs/>
                <w:sz w:val="24"/>
                <w:szCs w:val="24"/>
              </w:rPr>
              <w:t>алгоритмы выполнения работ в профессиональной и смежных областях</w:t>
            </w:r>
          </w:p>
        </w:tc>
      </w:tr>
      <w:tr w:rsidR="00613B4B" w:rsidRPr="00FF3894" w14:paraId="6827F0BF" w14:textId="77777777" w:rsidTr="00F1078D">
        <w:trPr>
          <w:trHeight w:val="324"/>
        </w:trPr>
        <w:tc>
          <w:tcPr>
            <w:tcW w:w="959" w:type="dxa"/>
            <w:vMerge/>
          </w:tcPr>
          <w:p w14:paraId="7A634EC5" w14:textId="77777777" w:rsidR="00613B4B" w:rsidRPr="00FF3894" w:rsidRDefault="00613B4B" w:rsidP="0081244E">
            <w:pPr>
              <w:spacing w:after="0" w:line="240" w:lineRule="auto"/>
              <w:rPr>
                <w:rFonts w:ascii="Times New Roman" w:eastAsia="Times New Roman" w:hAnsi="Times New Roman" w:cs="Times New Roman"/>
                <w:b/>
                <w:bCs/>
              </w:rPr>
            </w:pPr>
          </w:p>
        </w:tc>
        <w:tc>
          <w:tcPr>
            <w:tcW w:w="1144" w:type="dxa"/>
            <w:tcBorders>
              <w:top w:val="single" w:sz="4" w:space="0" w:color="auto"/>
              <w:left w:val="single" w:sz="4" w:space="0" w:color="auto"/>
              <w:bottom w:val="single" w:sz="4" w:space="0" w:color="auto"/>
              <w:right w:val="single" w:sz="4" w:space="0" w:color="auto"/>
            </w:tcBorders>
          </w:tcPr>
          <w:p w14:paraId="4ED1E4E9" w14:textId="16306C17" w:rsidR="00613B4B" w:rsidRPr="00FF3894" w:rsidRDefault="00613B4B" w:rsidP="0081244E">
            <w:pPr>
              <w:suppressAutoHyphens/>
              <w:spacing w:after="0" w:line="240" w:lineRule="auto"/>
              <w:jc w:val="center"/>
              <w:rPr>
                <w:rFonts w:ascii="Times New Roman" w:eastAsia="Times New Roman" w:hAnsi="Times New Roman" w:cs="Times New Roman"/>
                <w:bCs/>
                <w:iCs/>
                <w:sz w:val="24"/>
                <w:szCs w:val="24"/>
              </w:rPr>
            </w:pPr>
            <w:proofErr w:type="spellStart"/>
            <w:r>
              <w:rPr>
                <w:rFonts w:ascii="Times New Roman" w:eastAsia="Times New Roman" w:hAnsi="Times New Roman" w:cs="Times New Roman"/>
                <w:bCs/>
                <w:iCs/>
                <w:sz w:val="24"/>
                <w:szCs w:val="24"/>
              </w:rPr>
              <w:t>У</w:t>
            </w:r>
            <w:r w:rsidR="003A1C5D">
              <w:rPr>
                <w:rFonts w:ascii="Times New Roman" w:eastAsia="Times New Roman" w:hAnsi="Times New Roman" w:cs="Times New Roman"/>
                <w:bCs/>
                <w:iCs/>
                <w:sz w:val="24"/>
                <w:szCs w:val="24"/>
              </w:rPr>
              <w:t>о</w:t>
            </w:r>
            <w:proofErr w:type="spellEnd"/>
            <w:r w:rsidRPr="00FF3894">
              <w:rPr>
                <w:rFonts w:ascii="Times New Roman" w:eastAsia="Times New Roman" w:hAnsi="Times New Roman" w:cs="Times New Roman"/>
                <w:bCs/>
                <w:iCs/>
                <w:sz w:val="24"/>
                <w:szCs w:val="24"/>
              </w:rPr>
              <w:t xml:space="preserve"> 01.03</w:t>
            </w:r>
          </w:p>
        </w:tc>
        <w:tc>
          <w:tcPr>
            <w:tcW w:w="2733" w:type="dxa"/>
            <w:tcBorders>
              <w:top w:val="single" w:sz="4" w:space="0" w:color="auto"/>
              <w:left w:val="single" w:sz="4" w:space="0" w:color="auto"/>
              <w:bottom w:val="single" w:sz="4" w:space="0" w:color="auto"/>
              <w:right w:val="single" w:sz="4" w:space="0" w:color="auto"/>
            </w:tcBorders>
            <w:vAlign w:val="center"/>
          </w:tcPr>
          <w:p w14:paraId="65479689" w14:textId="4EB9C946" w:rsidR="00613B4B" w:rsidRPr="00FF3894" w:rsidRDefault="00613B4B" w:rsidP="0081244E">
            <w:pPr>
              <w:suppressAutoHyphens/>
              <w:spacing w:after="0" w:line="240" w:lineRule="auto"/>
              <w:rPr>
                <w:rFonts w:ascii="Times New Roman" w:eastAsia="Times New Roman" w:hAnsi="Times New Roman" w:cs="Times New Roman"/>
                <w:iCs/>
                <w:sz w:val="24"/>
                <w:szCs w:val="24"/>
              </w:rPr>
            </w:pPr>
            <w:r w:rsidRPr="00FF3894">
              <w:rPr>
                <w:rFonts w:ascii="Times New Roman" w:eastAsia="Times New Roman" w:hAnsi="Times New Roman" w:cs="Times New Roman"/>
                <w:iCs/>
                <w:sz w:val="24"/>
                <w:szCs w:val="24"/>
              </w:rPr>
              <w:t>определять этапы решения задачи</w:t>
            </w:r>
          </w:p>
        </w:tc>
        <w:tc>
          <w:tcPr>
            <w:tcW w:w="1193" w:type="dxa"/>
            <w:tcBorders>
              <w:top w:val="single" w:sz="4" w:space="0" w:color="auto"/>
              <w:left w:val="single" w:sz="4" w:space="0" w:color="auto"/>
              <w:bottom w:val="single" w:sz="4" w:space="0" w:color="auto"/>
              <w:right w:val="single" w:sz="4" w:space="0" w:color="auto"/>
            </w:tcBorders>
          </w:tcPr>
          <w:p w14:paraId="0666E216" w14:textId="60DA6070" w:rsidR="00613B4B" w:rsidRPr="00FF3894" w:rsidRDefault="00613B4B" w:rsidP="0081244E">
            <w:pPr>
              <w:suppressAutoHyphens/>
              <w:spacing w:line="240" w:lineRule="auto"/>
              <w:jc w:val="both"/>
              <w:rPr>
                <w:rFonts w:ascii="Times New Roman" w:eastAsia="Times New Roman" w:hAnsi="Times New Roman" w:cs="Times New Roman"/>
                <w:iCs/>
                <w:sz w:val="24"/>
                <w:szCs w:val="24"/>
              </w:rPr>
            </w:pPr>
            <w:proofErr w:type="spellStart"/>
            <w:r>
              <w:rPr>
                <w:rFonts w:ascii="Times New Roman" w:eastAsia="Times New Roman" w:hAnsi="Times New Roman" w:cs="Times New Roman"/>
                <w:bCs/>
                <w:iCs/>
                <w:sz w:val="24"/>
                <w:szCs w:val="24"/>
              </w:rPr>
              <w:t>З</w:t>
            </w:r>
            <w:r w:rsidR="003A1C5D">
              <w:rPr>
                <w:rFonts w:ascii="Times New Roman" w:eastAsia="Times New Roman" w:hAnsi="Times New Roman" w:cs="Times New Roman"/>
                <w:bCs/>
                <w:iCs/>
                <w:sz w:val="24"/>
                <w:szCs w:val="24"/>
              </w:rPr>
              <w:t>о</w:t>
            </w:r>
            <w:proofErr w:type="spellEnd"/>
            <w:r w:rsidRPr="00FF3894">
              <w:rPr>
                <w:rFonts w:ascii="Times New Roman" w:eastAsia="Times New Roman" w:hAnsi="Times New Roman" w:cs="Times New Roman"/>
                <w:bCs/>
                <w:iCs/>
                <w:sz w:val="24"/>
                <w:szCs w:val="24"/>
              </w:rPr>
              <w:t xml:space="preserve"> 01.04</w:t>
            </w:r>
          </w:p>
        </w:tc>
        <w:tc>
          <w:tcPr>
            <w:tcW w:w="3435" w:type="dxa"/>
            <w:tcBorders>
              <w:top w:val="single" w:sz="4" w:space="0" w:color="auto"/>
              <w:left w:val="single" w:sz="4" w:space="0" w:color="auto"/>
              <w:bottom w:val="single" w:sz="4" w:space="0" w:color="auto"/>
              <w:right w:val="single" w:sz="4" w:space="0" w:color="auto"/>
            </w:tcBorders>
          </w:tcPr>
          <w:p w14:paraId="33FC1114" w14:textId="581627E1" w:rsidR="00613B4B" w:rsidRPr="00FF3894" w:rsidRDefault="00613B4B" w:rsidP="0081244E">
            <w:pPr>
              <w:suppressAutoHyphens/>
              <w:spacing w:line="240" w:lineRule="auto"/>
              <w:rPr>
                <w:rFonts w:ascii="Times New Roman" w:eastAsia="Times New Roman" w:hAnsi="Times New Roman" w:cs="Times New Roman"/>
                <w:iCs/>
                <w:sz w:val="24"/>
                <w:szCs w:val="24"/>
              </w:rPr>
            </w:pPr>
            <w:r w:rsidRPr="00FF3894">
              <w:rPr>
                <w:rFonts w:ascii="Times New Roman" w:eastAsia="Times New Roman" w:hAnsi="Times New Roman" w:cs="Times New Roman"/>
                <w:bCs/>
                <w:sz w:val="24"/>
                <w:szCs w:val="24"/>
              </w:rPr>
              <w:t>методы работы в профессиональной и смежных сферах</w:t>
            </w:r>
          </w:p>
        </w:tc>
      </w:tr>
      <w:tr w:rsidR="00AF50D2" w:rsidRPr="00FF3894" w14:paraId="0BE8C8FE" w14:textId="77777777" w:rsidTr="00326992">
        <w:trPr>
          <w:trHeight w:val="324"/>
        </w:trPr>
        <w:tc>
          <w:tcPr>
            <w:tcW w:w="959" w:type="dxa"/>
            <w:vMerge/>
          </w:tcPr>
          <w:p w14:paraId="6ABB5C49" w14:textId="77777777" w:rsidR="00AF50D2" w:rsidRPr="00FF3894" w:rsidRDefault="00AF50D2" w:rsidP="0081244E">
            <w:pPr>
              <w:spacing w:after="0" w:line="240" w:lineRule="auto"/>
              <w:rPr>
                <w:rFonts w:ascii="Times New Roman" w:eastAsia="Times New Roman" w:hAnsi="Times New Roman" w:cs="Times New Roman"/>
                <w:b/>
                <w:bCs/>
              </w:rPr>
            </w:pPr>
          </w:p>
        </w:tc>
        <w:tc>
          <w:tcPr>
            <w:tcW w:w="1144" w:type="dxa"/>
            <w:vMerge w:val="restart"/>
            <w:tcBorders>
              <w:top w:val="single" w:sz="4" w:space="0" w:color="auto"/>
              <w:left w:val="single" w:sz="4" w:space="0" w:color="auto"/>
              <w:right w:val="single" w:sz="4" w:space="0" w:color="auto"/>
            </w:tcBorders>
          </w:tcPr>
          <w:p w14:paraId="30D046D8" w14:textId="5AAF619B" w:rsidR="00AF50D2" w:rsidRPr="00FF3894" w:rsidRDefault="00AF50D2" w:rsidP="0081244E">
            <w:pPr>
              <w:suppressAutoHyphens/>
              <w:spacing w:after="0" w:line="240" w:lineRule="auto"/>
              <w:jc w:val="center"/>
              <w:rPr>
                <w:rFonts w:ascii="Times New Roman" w:eastAsia="Times New Roman" w:hAnsi="Times New Roman" w:cs="Times New Roman"/>
                <w:bCs/>
                <w:iCs/>
                <w:sz w:val="24"/>
                <w:szCs w:val="24"/>
              </w:rPr>
            </w:pPr>
            <w:proofErr w:type="spellStart"/>
            <w:r>
              <w:rPr>
                <w:rFonts w:ascii="Times New Roman" w:eastAsia="Times New Roman" w:hAnsi="Times New Roman" w:cs="Times New Roman"/>
                <w:bCs/>
                <w:iCs/>
                <w:sz w:val="24"/>
                <w:szCs w:val="24"/>
              </w:rPr>
              <w:t>Уо</w:t>
            </w:r>
            <w:proofErr w:type="spellEnd"/>
            <w:r w:rsidRPr="00FF3894">
              <w:rPr>
                <w:rFonts w:ascii="Times New Roman" w:eastAsia="Times New Roman" w:hAnsi="Times New Roman" w:cs="Times New Roman"/>
                <w:bCs/>
                <w:iCs/>
                <w:sz w:val="24"/>
                <w:szCs w:val="24"/>
              </w:rPr>
              <w:t xml:space="preserve"> 01.05</w:t>
            </w:r>
          </w:p>
        </w:tc>
        <w:tc>
          <w:tcPr>
            <w:tcW w:w="2733" w:type="dxa"/>
            <w:vMerge w:val="restart"/>
            <w:tcBorders>
              <w:top w:val="single" w:sz="4" w:space="0" w:color="auto"/>
              <w:left w:val="single" w:sz="4" w:space="0" w:color="auto"/>
              <w:right w:val="single" w:sz="4" w:space="0" w:color="auto"/>
            </w:tcBorders>
            <w:vAlign w:val="center"/>
          </w:tcPr>
          <w:p w14:paraId="413A9CA4" w14:textId="011C92F1" w:rsidR="00AF50D2" w:rsidRPr="00FF3894" w:rsidRDefault="00AF50D2" w:rsidP="0081244E">
            <w:pPr>
              <w:suppressAutoHyphens/>
              <w:spacing w:after="0" w:line="240" w:lineRule="auto"/>
              <w:rPr>
                <w:rFonts w:ascii="Times New Roman" w:eastAsia="Times New Roman" w:hAnsi="Times New Roman" w:cs="Times New Roman"/>
                <w:iCs/>
                <w:sz w:val="24"/>
                <w:szCs w:val="24"/>
              </w:rPr>
            </w:pPr>
            <w:r w:rsidRPr="00FF3894">
              <w:rPr>
                <w:rFonts w:ascii="Times New Roman" w:eastAsia="Times New Roman" w:hAnsi="Times New Roman" w:cs="Times New Roman"/>
                <w:iCs/>
                <w:sz w:val="24"/>
                <w:szCs w:val="24"/>
              </w:rPr>
              <w:t xml:space="preserve">составлять план действия </w:t>
            </w:r>
          </w:p>
        </w:tc>
        <w:tc>
          <w:tcPr>
            <w:tcW w:w="1193" w:type="dxa"/>
            <w:tcBorders>
              <w:top w:val="single" w:sz="4" w:space="0" w:color="auto"/>
              <w:left w:val="single" w:sz="4" w:space="0" w:color="auto"/>
              <w:bottom w:val="single" w:sz="4" w:space="0" w:color="auto"/>
              <w:right w:val="single" w:sz="4" w:space="0" w:color="auto"/>
            </w:tcBorders>
          </w:tcPr>
          <w:p w14:paraId="0098270F" w14:textId="34B29C27" w:rsidR="00AF50D2" w:rsidRPr="00FF3894" w:rsidRDefault="00AF50D2" w:rsidP="0081244E">
            <w:pPr>
              <w:suppressAutoHyphens/>
              <w:spacing w:line="240" w:lineRule="auto"/>
              <w:jc w:val="both"/>
              <w:rPr>
                <w:rFonts w:ascii="Times New Roman" w:eastAsia="Times New Roman" w:hAnsi="Times New Roman" w:cs="Times New Roman"/>
                <w:iCs/>
                <w:sz w:val="24"/>
                <w:szCs w:val="24"/>
              </w:rPr>
            </w:pPr>
            <w:proofErr w:type="spellStart"/>
            <w:r>
              <w:rPr>
                <w:rFonts w:ascii="Times New Roman" w:eastAsia="Times New Roman" w:hAnsi="Times New Roman" w:cs="Times New Roman"/>
                <w:bCs/>
                <w:iCs/>
                <w:sz w:val="24"/>
                <w:szCs w:val="24"/>
              </w:rPr>
              <w:t>Зо</w:t>
            </w:r>
            <w:proofErr w:type="spellEnd"/>
            <w:r w:rsidRPr="00FF3894">
              <w:rPr>
                <w:rFonts w:ascii="Times New Roman" w:eastAsia="Times New Roman" w:hAnsi="Times New Roman" w:cs="Times New Roman"/>
                <w:bCs/>
                <w:iCs/>
                <w:sz w:val="24"/>
                <w:szCs w:val="24"/>
              </w:rPr>
              <w:t xml:space="preserve"> 01.05</w:t>
            </w:r>
          </w:p>
        </w:tc>
        <w:tc>
          <w:tcPr>
            <w:tcW w:w="3435" w:type="dxa"/>
            <w:tcBorders>
              <w:top w:val="single" w:sz="4" w:space="0" w:color="auto"/>
              <w:left w:val="single" w:sz="4" w:space="0" w:color="auto"/>
              <w:bottom w:val="single" w:sz="4" w:space="0" w:color="auto"/>
              <w:right w:val="single" w:sz="4" w:space="0" w:color="auto"/>
            </w:tcBorders>
          </w:tcPr>
          <w:p w14:paraId="681F1801" w14:textId="214A5EBC" w:rsidR="00AF50D2" w:rsidRPr="00FF3894" w:rsidRDefault="00AF50D2" w:rsidP="0081244E">
            <w:pPr>
              <w:suppressAutoHyphens/>
              <w:spacing w:line="240" w:lineRule="auto"/>
              <w:rPr>
                <w:rFonts w:ascii="Times New Roman" w:eastAsia="Times New Roman" w:hAnsi="Times New Roman" w:cs="Times New Roman"/>
                <w:iCs/>
                <w:sz w:val="24"/>
                <w:szCs w:val="24"/>
              </w:rPr>
            </w:pPr>
            <w:r w:rsidRPr="00FF3894">
              <w:rPr>
                <w:rFonts w:ascii="Times New Roman" w:eastAsia="Times New Roman" w:hAnsi="Times New Roman" w:cs="Times New Roman"/>
                <w:bCs/>
                <w:sz w:val="24"/>
                <w:szCs w:val="24"/>
              </w:rPr>
              <w:t>структуру плана для решения задач</w:t>
            </w:r>
          </w:p>
        </w:tc>
      </w:tr>
      <w:tr w:rsidR="00AF50D2" w:rsidRPr="00FF3894" w14:paraId="0E8A9344" w14:textId="77777777" w:rsidTr="00326992">
        <w:trPr>
          <w:trHeight w:val="324"/>
        </w:trPr>
        <w:tc>
          <w:tcPr>
            <w:tcW w:w="959" w:type="dxa"/>
            <w:vMerge/>
          </w:tcPr>
          <w:p w14:paraId="758BA805" w14:textId="77777777" w:rsidR="00AF50D2" w:rsidRPr="00FF3894" w:rsidRDefault="00AF50D2" w:rsidP="0081244E">
            <w:pPr>
              <w:spacing w:after="0" w:line="240" w:lineRule="auto"/>
              <w:rPr>
                <w:rFonts w:ascii="Times New Roman" w:eastAsia="Times New Roman" w:hAnsi="Times New Roman" w:cs="Times New Roman"/>
                <w:b/>
                <w:bCs/>
              </w:rPr>
            </w:pPr>
          </w:p>
        </w:tc>
        <w:tc>
          <w:tcPr>
            <w:tcW w:w="1144" w:type="dxa"/>
            <w:vMerge/>
            <w:tcBorders>
              <w:left w:val="single" w:sz="4" w:space="0" w:color="auto"/>
              <w:bottom w:val="single" w:sz="4" w:space="0" w:color="auto"/>
              <w:right w:val="single" w:sz="4" w:space="0" w:color="auto"/>
            </w:tcBorders>
          </w:tcPr>
          <w:p w14:paraId="09B9AEB2" w14:textId="77777777" w:rsidR="00AF50D2" w:rsidRPr="00FF3894" w:rsidRDefault="00AF50D2" w:rsidP="0081244E">
            <w:pPr>
              <w:suppressAutoHyphens/>
              <w:spacing w:after="0" w:line="240" w:lineRule="auto"/>
              <w:jc w:val="center"/>
              <w:rPr>
                <w:rFonts w:ascii="Times New Roman" w:eastAsia="Times New Roman" w:hAnsi="Times New Roman" w:cs="Times New Roman"/>
                <w:bCs/>
                <w:iCs/>
                <w:sz w:val="24"/>
                <w:szCs w:val="24"/>
              </w:rPr>
            </w:pPr>
          </w:p>
        </w:tc>
        <w:tc>
          <w:tcPr>
            <w:tcW w:w="2733" w:type="dxa"/>
            <w:vMerge/>
            <w:tcBorders>
              <w:left w:val="single" w:sz="4" w:space="0" w:color="auto"/>
              <w:bottom w:val="single" w:sz="4" w:space="0" w:color="auto"/>
              <w:right w:val="single" w:sz="4" w:space="0" w:color="auto"/>
            </w:tcBorders>
          </w:tcPr>
          <w:p w14:paraId="336FA547" w14:textId="77777777" w:rsidR="00AF50D2" w:rsidRPr="00FF3894" w:rsidRDefault="00AF50D2" w:rsidP="0081244E">
            <w:pPr>
              <w:suppressAutoHyphens/>
              <w:spacing w:after="0" w:line="240" w:lineRule="auto"/>
              <w:rPr>
                <w:rFonts w:ascii="Times New Roman" w:eastAsia="Times New Roman" w:hAnsi="Times New Roman" w:cs="Times New Roman"/>
                <w:iCs/>
                <w:sz w:val="24"/>
                <w:szCs w:val="24"/>
              </w:rPr>
            </w:pPr>
          </w:p>
        </w:tc>
        <w:tc>
          <w:tcPr>
            <w:tcW w:w="1193" w:type="dxa"/>
            <w:tcBorders>
              <w:top w:val="single" w:sz="4" w:space="0" w:color="auto"/>
              <w:left w:val="single" w:sz="4" w:space="0" w:color="auto"/>
              <w:bottom w:val="single" w:sz="4" w:space="0" w:color="auto"/>
              <w:right w:val="single" w:sz="4" w:space="0" w:color="auto"/>
            </w:tcBorders>
          </w:tcPr>
          <w:p w14:paraId="5D245AA0" w14:textId="431D5A7C" w:rsidR="00AF50D2" w:rsidRPr="00FF3894" w:rsidRDefault="00AF50D2" w:rsidP="0081244E">
            <w:pPr>
              <w:suppressAutoHyphens/>
              <w:spacing w:line="240" w:lineRule="auto"/>
              <w:jc w:val="both"/>
              <w:rPr>
                <w:rFonts w:ascii="Times New Roman" w:eastAsia="Times New Roman" w:hAnsi="Times New Roman" w:cs="Times New Roman"/>
                <w:iCs/>
                <w:sz w:val="24"/>
                <w:szCs w:val="24"/>
              </w:rPr>
            </w:pPr>
            <w:proofErr w:type="spellStart"/>
            <w:r>
              <w:rPr>
                <w:rFonts w:ascii="Times New Roman" w:eastAsia="Times New Roman" w:hAnsi="Times New Roman" w:cs="Times New Roman"/>
                <w:bCs/>
                <w:iCs/>
                <w:sz w:val="24"/>
                <w:szCs w:val="24"/>
              </w:rPr>
              <w:t>Зо</w:t>
            </w:r>
            <w:proofErr w:type="spellEnd"/>
            <w:r w:rsidRPr="00FF3894">
              <w:rPr>
                <w:rFonts w:ascii="Times New Roman" w:eastAsia="Times New Roman" w:hAnsi="Times New Roman" w:cs="Times New Roman"/>
                <w:bCs/>
                <w:iCs/>
                <w:sz w:val="24"/>
                <w:szCs w:val="24"/>
              </w:rPr>
              <w:t xml:space="preserve"> 01.06</w:t>
            </w:r>
          </w:p>
        </w:tc>
        <w:tc>
          <w:tcPr>
            <w:tcW w:w="3435" w:type="dxa"/>
            <w:tcBorders>
              <w:top w:val="single" w:sz="4" w:space="0" w:color="auto"/>
              <w:left w:val="single" w:sz="4" w:space="0" w:color="auto"/>
              <w:bottom w:val="single" w:sz="4" w:space="0" w:color="auto"/>
              <w:right w:val="single" w:sz="4" w:space="0" w:color="auto"/>
            </w:tcBorders>
          </w:tcPr>
          <w:p w14:paraId="56B5910D" w14:textId="385FDDA9" w:rsidR="00AF50D2" w:rsidRPr="00FF3894" w:rsidRDefault="00AF50D2" w:rsidP="0081244E">
            <w:pPr>
              <w:suppressAutoHyphens/>
              <w:spacing w:line="240" w:lineRule="auto"/>
              <w:rPr>
                <w:rFonts w:ascii="Times New Roman" w:eastAsia="Times New Roman" w:hAnsi="Times New Roman" w:cs="Times New Roman"/>
                <w:iCs/>
                <w:sz w:val="24"/>
                <w:szCs w:val="24"/>
              </w:rPr>
            </w:pPr>
            <w:r w:rsidRPr="00FF3894">
              <w:rPr>
                <w:rFonts w:ascii="Times New Roman" w:eastAsia="Times New Roman" w:hAnsi="Times New Roman" w:cs="Times New Roman"/>
                <w:bCs/>
                <w:sz w:val="24"/>
                <w:szCs w:val="24"/>
              </w:rPr>
              <w:t>порядок оценки результатов решения задач профессиональной деятельности</w:t>
            </w:r>
          </w:p>
        </w:tc>
      </w:tr>
    </w:tbl>
    <w:p w14:paraId="6610343D" w14:textId="77777777" w:rsidR="003B6273" w:rsidRPr="00FF3894" w:rsidRDefault="003B6273" w:rsidP="003B6273">
      <w:pPr>
        <w:spacing w:after="0" w:line="240" w:lineRule="auto"/>
        <w:rPr>
          <w:rFonts w:ascii="Times New Roman" w:eastAsia="Batang" w:hAnsi="Times New Roman" w:cs="Times New Roman"/>
          <w:b/>
          <w:sz w:val="24"/>
          <w:szCs w:val="24"/>
        </w:rPr>
      </w:pPr>
      <w:r w:rsidRPr="00FF3894">
        <w:rPr>
          <w:rFonts w:ascii="Times New Roman" w:eastAsia="Batang" w:hAnsi="Times New Roman" w:cs="Times New Roman"/>
          <w:b/>
          <w:sz w:val="24"/>
          <w:szCs w:val="24"/>
        </w:rPr>
        <w:br w:type="page"/>
      </w:r>
    </w:p>
    <w:p w14:paraId="16B108AA" w14:textId="77777777" w:rsidR="003B6273" w:rsidRPr="00FF3894" w:rsidRDefault="003B6273" w:rsidP="003B6273">
      <w:pPr>
        <w:suppressAutoHyphens/>
        <w:spacing w:after="240" w:line="240" w:lineRule="auto"/>
        <w:jc w:val="center"/>
        <w:rPr>
          <w:rFonts w:ascii="Times New Roman" w:eastAsia="Batang" w:hAnsi="Times New Roman" w:cs="Times New Roman"/>
          <w:b/>
          <w:sz w:val="24"/>
          <w:szCs w:val="24"/>
        </w:rPr>
      </w:pPr>
      <w:r w:rsidRPr="00FF3894">
        <w:rPr>
          <w:rFonts w:ascii="Times New Roman" w:eastAsia="Batang" w:hAnsi="Times New Roman" w:cs="Times New Roman"/>
          <w:b/>
          <w:sz w:val="24"/>
          <w:szCs w:val="24"/>
        </w:rPr>
        <w:lastRenderedPageBreak/>
        <w:t>2. СТРУКТУРА И СОДЕРЖАНИЕ УЧЕБНОЙ ДИСЦИПЛИНЫ</w:t>
      </w:r>
    </w:p>
    <w:p w14:paraId="20A628F1" w14:textId="77777777" w:rsidR="003B6273" w:rsidRPr="00FF3894" w:rsidRDefault="003B6273" w:rsidP="003B6273">
      <w:pPr>
        <w:suppressAutoHyphens/>
        <w:spacing w:after="240" w:line="240" w:lineRule="auto"/>
        <w:ind w:firstLine="709"/>
        <w:rPr>
          <w:rFonts w:ascii="Times New Roman" w:eastAsia="Batang" w:hAnsi="Times New Roman" w:cs="Times New Roman"/>
          <w:b/>
          <w:sz w:val="24"/>
          <w:szCs w:val="24"/>
        </w:rPr>
      </w:pPr>
      <w:r w:rsidRPr="00FF3894">
        <w:rPr>
          <w:rFonts w:ascii="Times New Roman" w:eastAsia="Batang" w:hAnsi="Times New Roman" w:cs="Times New Roman"/>
          <w:b/>
          <w:sz w:val="24"/>
          <w:szCs w:val="24"/>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7117"/>
        <w:gridCol w:w="2737"/>
      </w:tblGrid>
      <w:tr w:rsidR="003B6273" w:rsidRPr="00FF3894" w14:paraId="6DDCEB19" w14:textId="77777777" w:rsidTr="0081244E">
        <w:trPr>
          <w:trHeight w:val="490"/>
        </w:trPr>
        <w:tc>
          <w:tcPr>
            <w:tcW w:w="3611" w:type="pct"/>
            <w:vAlign w:val="center"/>
          </w:tcPr>
          <w:p w14:paraId="217D6E75" w14:textId="77777777" w:rsidR="003B6273" w:rsidRPr="00FF3894" w:rsidRDefault="003B6273" w:rsidP="0081244E">
            <w:pPr>
              <w:suppressAutoHyphens/>
              <w:rPr>
                <w:rFonts w:ascii="Times New Roman" w:eastAsia="Batang" w:hAnsi="Times New Roman" w:cs="Times New Roman"/>
                <w:b/>
              </w:rPr>
            </w:pPr>
            <w:r w:rsidRPr="00FF3894">
              <w:rPr>
                <w:rFonts w:ascii="Times New Roman" w:eastAsia="Batang" w:hAnsi="Times New Roman" w:cs="Times New Roman"/>
                <w:b/>
              </w:rPr>
              <w:t>Вид учебной работы</w:t>
            </w:r>
          </w:p>
        </w:tc>
        <w:tc>
          <w:tcPr>
            <w:tcW w:w="1389" w:type="pct"/>
            <w:vAlign w:val="center"/>
          </w:tcPr>
          <w:p w14:paraId="64034E3A" w14:textId="77777777" w:rsidR="003B6273" w:rsidRPr="00FF3894" w:rsidRDefault="003B6273" w:rsidP="0081244E">
            <w:pPr>
              <w:suppressAutoHyphens/>
              <w:rPr>
                <w:rFonts w:ascii="Times New Roman" w:eastAsia="Batang" w:hAnsi="Times New Roman" w:cs="Times New Roman"/>
                <w:b/>
                <w:iCs/>
              </w:rPr>
            </w:pPr>
            <w:r w:rsidRPr="00FF3894">
              <w:rPr>
                <w:rFonts w:ascii="Times New Roman" w:eastAsia="Batang" w:hAnsi="Times New Roman" w:cs="Times New Roman"/>
                <w:b/>
                <w:iCs/>
              </w:rPr>
              <w:t>Объем в часах</w:t>
            </w:r>
          </w:p>
        </w:tc>
      </w:tr>
      <w:tr w:rsidR="003B6273" w:rsidRPr="00FF3894" w14:paraId="17C943BB" w14:textId="77777777" w:rsidTr="0081244E">
        <w:trPr>
          <w:trHeight w:val="490"/>
        </w:trPr>
        <w:tc>
          <w:tcPr>
            <w:tcW w:w="3611" w:type="pct"/>
            <w:vAlign w:val="center"/>
          </w:tcPr>
          <w:p w14:paraId="4F340ABA" w14:textId="196A0EB8" w:rsidR="003B6273" w:rsidRPr="00FF3894" w:rsidRDefault="003B6273" w:rsidP="0081244E">
            <w:pPr>
              <w:suppressAutoHyphens/>
              <w:spacing w:after="0"/>
              <w:rPr>
                <w:rFonts w:ascii="Times New Roman" w:eastAsia="Batang" w:hAnsi="Times New Roman" w:cs="Times New Roman"/>
                <w:b/>
              </w:rPr>
            </w:pPr>
            <w:r w:rsidRPr="00FF3894">
              <w:rPr>
                <w:rFonts w:ascii="Times New Roman" w:eastAsia="Batang" w:hAnsi="Times New Roman" w:cs="Times New Roman"/>
                <w:b/>
              </w:rPr>
              <w:t>Объем обра</w:t>
            </w:r>
            <w:r w:rsidR="0081244E">
              <w:rPr>
                <w:rFonts w:ascii="Times New Roman" w:eastAsia="Batang" w:hAnsi="Times New Roman" w:cs="Times New Roman"/>
                <w:b/>
              </w:rPr>
              <w:t>зо</w:t>
            </w:r>
            <w:r w:rsidRPr="00FF3894">
              <w:rPr>
                <w:rFonts w:ascii="Times New Roman" w:eastAsia="Batang" w:hAnsi="Times New Roman" w:cs="Times New Roman"/>
                <w:b/>
              </w:rPr>
              <w:t>вательной программы учебной дисциплины</w:t>
            </w:r>
          </w:p>
        </w:tc>
        <w:tc>
          <w:tcPr>
            <w:tcW w:w="1389" w:type="pct"/>
            <w:vAlign w:val="center"/>
          </w:tcPr>
          <w:p w14:paraId="1A8C69F3" w14:textId="77777777" w:rsidR="003B6273" w:rsidRPr="00FF3894" w:rsidRDefault="003B6273" w:rsidP="0081244E">
            <w:pPr>
              <w:suppressAutoHyphens/>
              <w:spacing w:after="0"/>
              <w:rPr>
                <w:rFonts w:ascii="Times New Roman" w:eastAsia="Batang" w:hAnsi="Times New Roman" w:cs="Times New Roman"/>
                <w:iCs/>
              </w:rPr>
            </w:pPr>
            <w:r w:rsidRPr="00FF3894">
              <w:rPr>
                <w:rFonts w:ascii="Times New Roman" w:eastAsia="Batang" w:hAnsi="Times New Roman" w:cs="Times New Roman"/>
                <w:bCs/>
                <w:sz w:val="24"/>
                <w:szCs w:val="24"/>
              </w:rPr>
              <w:t>40</w:t>
            </w:r>
          </w:p>
        </w:tc>
      </w:tr>
      <w:tr w:rsidR="003B6273" w:rsidRPr="00FF3894" w14:paraId="45356401" w14:textId="77777777" w:rsidTr="0081244E">
        <w:trPr>
          <w:trHeight w:val="490"/>
        </w:trPr>
        <w:tc>
          <w:tcPr>
            <w:tcW w:w="3611" w:type="pct"/>
            <w:shd w:val="clear" w:color="auto" w:fill="auto"/>
            <w:vAlign w:val="center"/>
          </w:tcPr>
          <w:p w14:paraId="1F38161B" w14:textId="77777777" w:rsidR="003B6273" w:rsidRPr="00FF3894" w:rsidRDefault="003B6273" w:rsidP="0081244E">
            <w:pPr>
              <w:suppressAutoHyphens/>
              <w:spacing w:after="0"/>
              <w:rPr>
                <w:rFonts w:ascii="Times New Roman" w:eastAsia="Batang" w:hAnsi="Times New Roman" w:cs="Times New Roman"/>
                <w:b/>
              </w:rPr>
            </w:pPr>
            <w:r w:rsidRPr="00FF3894">
              <w:rPr>
                <w:rFonts w:ascii="Times New Roman" w:eastAsia="Batang" w:hAnsi="Times New Roman" w:cs="Times New Roman"/>
                <w:b/>
              </w:rPr>
              <w:t>в т.ч. в форме практической подготовки</w:t>
            </w:r>
          </w:p>
        </w:tc>
        <w:tc>
          <w:tcPr>
            <w:tcW w:w="1389" w:type="pct"/>
            <w:shd w:val="clear" w:color="auto" w:fill="auto"/>
            <w:vAlign w:val="center"/>
          </w:tcPr>
          <w:p w14:paraId="45B4D3FD" w14:textId="77777777" w:rsidR="003B6273" w:rsidRPr="00FF3894" w:rsidRDefault="003B6273" w:rsidP="0081244E">
            <w:pPr>
              <w:suppressAutoHyphens/>
              <w:spacing w:after="0"/>
              <w:rPr>
                <w:rFonts w:ascii="Times New Roman" w:eastAsia="Batang" w:hAnsi="Times New Roman" w:cs="Times New Roman"/>
                <w:iCs/>
              </w:rPr>
            </w:pPr>
            <w:r w:rsidRPr="00FF3894">
              <w:rPr>
                <w:rFonts w:ascii="Times New Roman" w:eastAsia="Batang" w:hAnsi="Times New Roman" w:cs="Times New Roman"/>
                <w:bCs/>
                <w:sz w:val="24"/>
                <w:szCs w:val="24"/>
              </w:rPr>
              <w:t>8</w:t>
            </w:r>
          </w:p>
        </w:tc>
      </w:tr>
      <w:tr w:rsidR="003B6273" w:rsidRPr="00FF3894" w14:paraId="3D13E377" w14:textId="77777777" w:rsidTr="0081244E">
        <w:trPr>
          <w:trHeight w:val="336"/>
        </w:trPr>
        <w:tc>
          <w:tcPr>
            <w:tcW w:w="5000" w:type="pct"/>
            <w:gridSpan w:val="2"/>
            <w:vAlign w:val="center"/>
          </w:tcPr>
          <w:p w14:paraId="2C4A6510" w14:textId="77777777" w:rsidR="003B6273" w:rsidRPr="00FF3894" w:rsidRDefault="003B6273" w:rsidP="0081244E">
            <w:pPr>
              <w:suppressAutoHyphens/>
              <w:spacing w:after="0"/>
              <w:rPr>
                <w:rFonts w:ascii="Times New Roman" w:eastAsia="Batang" w:hAnsi="Times New Roman" w:cs="Times New Roman"/>
                <w:iCs/>
              </w:rPr>
            </w:pPr>
            <w:r w:rsidRPr="00FF3894">
              <w:rPr>
                <w:rFonts w:ascii="Times New Roman" w:eastAsia="Batang" w:hAnsi="Times New Roman" w:cs="Times New Roman"/>
              </w:rPr>
              <w:t>в т. ч.:</w:t>
            </w:r>
          </w:p>
        </w:tc>
      </w:tr>
      <w:tr w:rsidR="003B6273" w:rsidRPr="00FF3894" w14:paraId="04C1432E" w14:textId="77777777" w:rsidTr="0081244E">
        <w:trPr>
          <w:trHeight w:val="490"/>
        </w:trPr>
        <w:tc>
          <w:tcPr>
            <w:tcW w:w="3611" w:type="pct"/>
            <w:vAlign w:val="center"/>
          </w:tcPr>
          <w:p w14:paraId="3F0A1F1A" w14:textId="77777777" w:rsidR="003B6273" w:rsidRPr="00FF3894" w:rsidRDefault="003B6273" w:rsidP="0081244E">
            <w:pPr>
              <w:suppressAutoHyphens/>
              <w:spacing w:after="0"/>
              <w:rPr>
                <w:rFonts w:ascii="Times New Roman" w:eastAsia="Batang" w:hAnsi="Times New Roman" w:cs="Times New Roman"/>
              </w:rPr>
            </w:pPr>
            <w:r w:rsidRPr="00FF3894">
              <w:rPr>
                <w:rFonts w:ascii="Times New Roman" w:eastAsia="Batang" w:hAnsi="Times New Roman" w:cs="Times New Roman"/>
              </w:rPr>
              <w:t>теоретическое обучение</w:t>
            </w:r>
          </w:p>
        </w:tc>
        <w:tc>
          <w:tcPr>
            <w:tcW w:w="1389" w:type="pct"/>
            <w:vAlign w:val="center"/>
          </w:tcPr>
          <w:p w14:paraId="0257FE3E" w14:textId="77777777" w:rsidR="003B6273" w:rsidRPr="00FF3894" w:rsidRDefault="003B6273" w:rsidP="0081244E">
            <w:pPr>
              <w:suppressAutoHyphens/>
              <w:spacing w:after="0"/>
              <w:rPr>
                <w:rFonts w:ascii="Times New Roman" w:eastAsia="Batang" w:hAnsi="Times New Roman" w:cs="Times New Roman"/>
                <w:iCs/>
              </w:rPr>
            </w:pPr>
            <w:r w:rsidRPr="00FF3894">
              <w:rPr>
                <w:rFonts w:ascii="Times New Roman" w:eastAsia="Batang" w:hAnsi="Times New Roman" w:cs="Times New Roman"/>
                <w:iCs/>
              </w:rPr>
              <w:t>22</w:t>
            </w:r>
          </w:p>
        </w:tc>
      </w:tr>
      <w:tr w:rsidR="003B6273" w:rsidRPr="00FF3894" w14:paraId="563E67AC" w14:textId="77777777" w:rsidTr="0081244E">
        <w:trPr>
          <w:trHeight w:val="490"/>
        </w:trPr>
        <w:tc>
          <w:tcPr>
            <w:tcW w:w="3611" w:type="pct"/>
            <w:vAlign w:val="center"/>
          </w:tcPr>
          <w:p w14:paraId="053AE71A" w14:textId="77777777" w:rsidR="003B6273" w:rsidRPr="00FF3894" w:rsidRDefault="003B6273" w:rsidP="0081244E">
            <w:pPr>
              <w:suppressAutoHyphens/>
              <w:spacing w:after="0"/>
              <w:rPr>
                <w:rFonts w:ascii="Times New Roman" w:eastAsia="Batang" w:hAnsi="Times New Roman" w:cs="Times New Roman"/>
              </w:rPr>
            </w:pPr>
            <w:r w:rsidRPr="00FF3894">
              <w:rPr>
                <w:rFonts w:ascii="Times New Roman" w:eastAsia="Batang" w:hAnsi="Times New Roman" w:cs="Times New Roman"/>
              </w:rPr>
              <w:t>лабораторные работы</w:t>
            </w:r>
          </w:p>
        </w:tc>
        <w:tc>
          <w:tcPr>
            <w:tcW w:w="1389" w:type="pct"/>
            <w:vAlign w:val="center"/>
          </w:tcPr>
          <w:p w14:paraId="3FC07B13" w14:textId="77777777" w:rsidR="003B6273" w:rsidRPr="00FF3894" w:rsidRDefault="003B6273" w:rsidP="0081244E">
            <w:pPr>
              <w:suppressAutoHyphens/>
              <w:spacing w:after="0"/>
              <w:rPr>
                <w:rFonts w:ascii="Times New Roman" w:eastAsia="Batang" w:hAnsi="Times New Roman" w:cs="Times New Roman"/>
                <w:iCs/>
              </w:rPr>
            </w:pPr>
          </w:p>
        </w:tc>
      </w:tr>
      <w:tr w:rsidR="003B6273" w:rsidRPr="00FF3894" w14:paraId="4647D50A" w14:textId="77777777" w:rsidTr="0081244E">
        <w:trPr>
          <w:trHeight w:val="490"/>
        </w:trPr>
        <w:tc>
          <w:tcPr>
            <w:tcW w:w="3611" w:type="pct"/>
            <w:vAlign w:val="center"/>
          </w:tcPr>
          <w:p w14:paraId="331C276C" w14:textId="77777777" w:rsidR="003B6273" w:rsidRPr="00FF3894" w:rsidRDefault="003B6273" w:rsidP="0081244E">
            <w:pPr>
              <w:suppressAutoHyphens/>
              <w:spacing w:after="0"/>
              <w:rPr>
                <w:rFonts w:ascii="Times New Roman" w:eastAsia="Batang" w:hAnsi="Times New Roman" w:cs="Times New Roman"/>
              </w:rPr>
            </w:pPr>
            <w:r w:rsidRPr="00FF3894">
              <w:rPr>
                <w:rFonts w:ascii="Times New Roman" w:eastAsia="Batang" w:hAnsi="Times New Roman" w:cs="Times New Roman"/>
              </w:rPr>
              <w:t>практические занятия</w:t>
            </w:r>
          </w:p>
        </w:tc>
        <w:tc>
          <w:tcPr>
            <w:tcW w:w="1389" w:type="pct"/>
            <w:vAlign w:val="center"/>
          </w:tcPr>
          <w:p w14:paraId="5A213053" w14:textId="77777777" w:rsidR="003B6273" w:rsidRPr="00FF3894" w:rsidRDefault="003B6273" w:rsidP="0081244E">
            <w:pPr>
              <w:suppressAutoHyphens/>
              <w:spacing w:after="0"/>
              <w:rPr>
                <w:rFonts w:ascii="Times New Roman" w:eastAsia="Batang" w:hAnsi="Times New Roman" w:cs="Times New Roman"/>
                <w:iCs/>
              </w:rPr>
            </w:pPr>
            <w:r w:rsidRPr="00FF3894">
              <w:rPr>
                <w:rFonts w:ascii="Times New Roman" w:eastAsia="Batang" w:hAnsi="Times New Roman" w:cs="Times New Roman"/>
                <w:iCs/>
              </w:rPr>
              <w:t>8</w:t>
            </w:r>
          </w:p>
        </w:tc>
      </w:tr>
      <w:tr w:rsidR="003B6273" w:rsidRPr="00FF3894" w14:paraId="19D966C3" w14:textId="77777777" w:rsidTr="0081244E">
        <w:trPr>
          <w:trHeight w:val="490"/>
        </w:trPr>
        <w:tc>
          <w:tcPr>
            <w:tcW w:w="3611" w:type="pct"/>
            <w:vAlign w:val="center"/>
          </w:tcPr>
          <w:p w14:paraId="4CC4C842" w14:textId="77777777" w:rsidR="003B6273" w:rsidRPr="00FF3894" w:rsidRDefault="003B6273" w:rsidP="0081244E">
            <w:pPr>
              <w:suppressAutoHyphens/>
              <w:spacing w:after="0"/>
              <w:rPr>
                <w:rFonts w:ascii="Times New Roman" w:eastAsia="Batang" w:hAnsi="Times New Roman" w:cs="Times New Roman"/>
                <w:i/>
              </w:rPr>
            </w:pPr>
            <w:r w:rsidRPr="00FF3894">
              <w:rPr>
                <w:rFonts w:ascii="Times New Roman" w:eastAsia="Batang" w:hAnsi="Times New Roman" w:cs="Times New Roman"/>
              </w:rPr>
              <w:t xml:space="preserve">курсовая работа (проект) </w:t>
            </w:r>
          </w:p>
        </w:tc>
        <w:tc>
          <w:tcPr>
            <w:tcW w:w="1389" w:type="pct"/>
            <w:vAlign w:val="center"/>
          </w:tcPr>
          <w:p w14:paraId="34436DD5" w14:textId="77777777" w:rsidR="003B6273" w:rsidRPr="00FF3894" w:rsidRDefault="003B6273" w:rsidP="0081244E">
            <w:pPr>
              <w:suppressAutoHyphens/>
              <w:spacing w:after="0"/>
              <w:rPr>
                <w:rFonts w:ascii="Times New Roman" w:eastAsia="Batang" w:hAnsi="Times New Roman" w:cs="Times New Roman"/>
                <w:iCs/>
              </w:rPr>
            </w:pPr>
          </w:p>
        </w:tc>
      </w:tr>
      <w:tr w:rsidR="003B6273" w:rsidRPr="00FF3894" w14:paraId="692B89CF" w14:textId="77777777" w:rsidTr="0081244E">
        <w:trPr>
          <w:trHeight w:val="267"/>
        </w:trPr>
        <w:tc>
          <w:tcPr>
            <w:tcW w:w="3611" w:type="pct"/>
            <w:vAlign w:val="center"/>
          </w:tcPr>
          <w:p w14:paraId="44480D46" w14:textId="77777777" w:rsidR="003B6273" w:rsidRPr="00FF3894" w:rsidRDefault="003B6273" w:rsidP="0081244E">
            <w:pPr>
              <w:suppressAutoHyphens/>
              <w:spacing w:after="0"/>
              <w:rPr>
                <w:rFonts w:ascii="Times New Roman" w:eastAsia="Batang" w:hAnsi="Times New Roman" w:cs="Times New Roman"/>
                <w:i/>
              </w:rPr>
            </w:pPr>
            <w:r w:rsidRPr="00FF3894">
              <w:rPr>
                <w:rFonts w:ascii="Times New Roman" w:eastAsia="Batang" w:hAnsi="Times New Roman" w:cs="Times New Roman"/>
                <w:i/>
              </w:rPr>
              <w:t>Самостоятельная рабо</w:t>
            </w:r>
            <w:r>
              <w:rPr>
                <w:rFonts w:ascii="Times New Roman" w:eastAsia="Batang" w:hAnsi="Times New Roman" w:cs="Times New Roman"/>
                <w:i/>
              </w:rPr>
              <w:t>та</w:t>
            </w:r>
          </w:p>
        </w:tc>
        <w:tc>
          <w:tcPr>
            <w:tcW w:w="1389" w:type="pct"/>
            <w:vAlign w:val="center"/>
          </w:tcPr>
          <w:p w14:paraId="1B320661" w14:textId="77777777" w:rsidR="003B6273" w:rsidRPr="00FF3894" w:rsidRDefault="003B6273" w:rsidP="0081244E">
            <w:pPr>
              <w:suppressAutoHyphens/>
              <w:spacing w:after="0"/>
              <w:rPr>
                <w:rFonts w:ascii="Times New Roman" w:eastAsia="Batang" w:hAnsi="Times New Roman" w:cs="Times New Roman"/>
                <w:iCs/>
              </w:rPr>
            </w:pPr>
          </w:p>
        </w:tc>
      </w:tr>
      <w:tr w:rsidR="003B6273" w:rsidRPr="00FF3894" w14:paraId="30F04D53" w14:textId="77777777" w:rsidTr="0081244E">
        <w:trPr>
          <w:trHeight w:val="331"/>
        </w:trPr>
        <w:tc>
          <w:tcPr>
            <w:tcW w:w="3611" w:type="pct"/>
            <w:vAlign w:val="center"/>
          </w:tcPr>
          <w:p w14:paraId="4652AA7B" w14:textId="77777777" w:rsidR="003B6273" w:rsidRPr="00FF3894" w:rsidRDefault="003B6273" w:rsidP="0081244E">
            <w:pPr>
              <w:spacing w:after="0" w:line="240" w:lineRule="auto"/>
              <w:rPr>
                <w:rFonts w:ascii="Times New Roman" w:eastAsia="Times New Roman" w:hAnsi="Times New Roman" w:cs="Times New Roman"/>
                <w:b/>
                <w:lang w:eastAsia="en-US"/>
              </w:rPr>
            </w:pPr>
            <w:r w:rsidRPr="00FF3894">
              <w:rPr>
                <w:rFonts w:ascii="Times New Roman" w:eastAsia="Batang" w:hAnsi="Times New Roman" w:cs="Times New Roman"/>
                <w:b/>
                <w:iCs/>
              </w:rPr>
              <w:t xml:space="preserve">Промежуточная </w:t>
            </w:r>
            <w:r w:rsidRPr="00FF3894">
              <w:rPr>
                <w:rFonts w:ascii="Times New Roman" w:eastAsia="Times New Roman" w:hAnsi="Times New Roman" w:cs="Times New Roman"/>
                <w:b/>
                <w:lang w:eastAsia="en-US"/>
              </w:rPr>
              <w:t>аттестация</w:t>
            </w:r>
            <w:r w:rsidRPr="00FF3894">
              <w:rPr>
                <w:rFonts w:ascii="Times New Roman" w:eastAsia="Times New Roman" w:hAnsi="Times New Roman" w:cs="Times New Roman"/>
                <w:b/>
                <w:spacing w:val="-3"/>
                <w:lang w:eastAsia="en-US"/>
              </w:rPr>
              <w:t xml:space="preserve"> </w:t>
            </w:r>
          </w:p>
        </w:tc>
        <w:tc>
          <w:tcPr>
            <w:tcW w:w="1389" w:type="pct"/>
            <w:vAlign w:val="center"/>
          </w:tcPr>
          <w:p w14:paraId="6C631A2E" w14:textId="77777777" w:rsidR="003B6273" w:rsidRPr="00FF3894" w:rsidRDefault="003B6273" w:rsidP="0081244E">
            <w:pPr>
              <w:suppressAutoHyphens/>
              <w:spacing w:after="0" w:line="240" w:lineRule="auto"/>
              <w:rPr>
                <w:rFonts w:ascii="Times New Roman" w:eastAsia="Batang" w:hAnsi="Times New Roman" w:cs="Times New Roman"/>
                <w:iCs/>
              </w:rPr>
            </w:pPr>
            <w:r w:rsidRPr="00FF3894">
              <w:rPr>
                <w:rFonts w:ascii="Times New Roman" w:eastAsia="Batang" w:hAnsi="Times New Roman" w:cs="Times New Roman"/>
                <w:bCs/>
                <w:sz w:val="24"/>
                <w:szCs w:val="24"/>
              </w:rPr>
              <w:t>10</w:t>
            </w:r>
          </w:p>
        </w:tc>
      </w:tr>
    </w:tbl>
    <w:p w14:paraId="0DD33150" w14:textId="77777777" w:rsidR="003B6273" w:rsidRPr="00FF3894" w:rsidRDefault="003B6273" w:rsidP="003B6273">
      <w:pPr>
        <w:suppressAutoHyphens/>
        <w:spacing w:after="0" w:line="240" w:lineRule="auto"/>
        <w:rPr>
          <w:rFonts w:ascii="Times New Roman" w:eastAsia="Batang" w:hAnsi="Times New Roman" w:cs="Times New Roman"/>
          <w:b/>
          <w:i/>
        </w:rPr>
      </w:pPr>
    </w:p>
    <w:p w14:paraId="7A177A77" w14:textId="77777777" w:rsidR="003B6273" w:rsidRPr="00FF3894" w:rsidRDefault="003B6273" w:rsidP="003B6273">
      <w:pPr>
        <w:rPr>
          <w:rFonts w:ascii="Times New Roman" w:eastAsia="Batang" w:hAnsi="Times New Roman" w:cs="Times New Roman"/>
          <w:b/>
          <w:i/>
        </w:rPr>
        <w:sectPr w:rsidR="003B6273" w:rsidRPr="00FF3894" w:rsidSect="0081244E">
          <w:pgSz w:w="11906" w:h="16838"/>
          <w:pgMar w:top="1134" w:right="1134" w:bottom="1134" w:left="1134" w:header="708" w:footer="126" w:gutter="0"/>
          <w:cols w:space="720"/>
          <w:docGrid w:linePitch="299"/>
        </w:sectPr>
      </w:pPr>
    </w:p>
    <w:p w14:paraId="71C20E1B" w14:textId="77777777" w:rsidR="003B6273" w:rsidRPr="00FF3894" w:rsidRDefault="003B6273" w:rsidP="003B6273">
      <w:pPr>
        <w:ind w:firstLine="709"/>
        <w:rPr>
          <w:rFonts w:ascii="Times New Roman" w:eastAsia="Batang" w:hAnsi="Times New Roman" w:cs="Times New Roman"/>
          <w:b/>
          <w:bCs/>
        </w:rPr>
      </w:pPr>
      <w:r w:rsidRPr="00FF3894">
        <w:rPr>
          <w:rFonts w:ascii="Times New Roman" w:eastAsia="Batang" w:hAnsi="Times New Roman" w:cs="Times New Roman"/>
          <w:b/>
        </w:rPr>
        <w:lastRenderedPageBreak/>
        <w:t xml:space="preserve">2.2. Тематический план и содержание учебной дисциплины </w:t>
      </w:r>
    </w:p>
    <w:tbl>
      <w:tblPr>
        <w:tblW w:w="511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55"/>
        <w:gridCol w:w="8249"/>
        <w:gridCol w:w="1568"/>
        <w:gridCol w:w="1852"/>
        <w:gridCol w:w="1307"/>
      </w:tblGrid>
      <w:tr w:rsidR="003B6273" w:rsidRPr="00BF423D" w14:paraId="461F7828" w14:textId="77777777" w:rsidTr="0081244E">
        <w:trPr>
          <w:trHeight w:val="20"/>
        </w:trPr>
        <w:tc>
          <w:tcPr>
            <w:tcW w:w="712" w:type="pct"/>
            <w:shd w:val="clear" w:color="auto" w:fill="auto"/>
            <w:vAlign w:val="center"/>
          </w:tcPr>
          <w:p w14:paraId="3CA40AC9" w14:textId="77777777" w:rsidR="003B6273" w:rsidRPr="00BF423D" w:rsidRDefault="003B6273" w:rsidP="0081244E">
            <w:pPr>
              <w:suppressAutoHyphens/>
              <w:spacing w:after="0" w:line="240" w:lineRule="auto"/>
              <w:jc w:val="center"/>
              <w:rPr>
                <w:rFonts w:ascii="Times New Roman" w:eastAsia="Batang" w:hAnsi="Times New Roman" w:cs="Times New Roman"/>
                <w:b/>
                <w:bCs/>
              </w:rPr>
            </w:pPr>
            <w:r w:rsidRPr="00BF423D">
              <w:rPr>
                <w:rFonts w:ascii="Times New Roman" w:eastAsia="Batang" w:hAnsi="Times New Roman" w:cs="Times New Roman"/>
                <w:b/>
                <w:bCs/>
              </w:rPr>
              <w:t>Наименование разделов и тем</w:t>
            </w:r>
          </w:p>
        </w:tc>
        <w:tc>
          <w:tcPr>
            <w:tcW w:w="2726" w:type="pct"/>
            <w:shd w:val="clear" w:color="auto" w:fill="auto"/>
            <w:vAlign w:val="center"/>
          </w:tcPr>
          <w:p w14:paraId="7C3E86ED" w14:textId="77777777" w:rsidR="003B6273" w:rsidRPr="00BF423D" w:rsidRDefault="003B6273" w:rsidP="0081244E">
            <w:pPr>
              <w:suppressAutoHyphens/>
              <w:spacing w:after="0" w:line="240" w:lineRule="auto"/>
              <w:jc w:val="center"/>
              <w:rPr>
                <w:rFonts w:ascii="Times New Roman" w:eastAsia="Batang" w:hAnsi="Times New Roman" w:cs="Times New Roman"/>
                <w:b/>
                <w:bCs/>
              </w:rPr>
            </w:pPr>
            <w:r w:rsidRPr="00BF423D">
              <w:rPr>
                <w:rFonts w:ascii="Times New Roman" w:eastAsia="Batang" w:hAnsi="Times New Roman" w:cs="Times New Roman"/>
                <w:b/>
                <w:bCs/>
              </w:rPr>
              <w:t>Содержание учебного материала и формы организации деятельности обучающихся</w:t>
            </w:r>
          </w:p>
        </w:tc>
        <w:tc>
          <w:tcPr>
            <w:tcW w:w="518" w:type="pct"/>
            <w:shd w:val="clear" w:color="auto" w:fill="auto"/>
            <w:vAlign w:val="center"/>
          </w:tcPr>
          <w:p w14:paraId="05CB1E00" w14:textId="77777777" w:rsidR="003B6273" w:rsidRPr="00BF423D" w:rsidRDefault="003B6273" w:rsidP="0081244E">
            <w:pPr>
              <w:suppressAutoHyphens/>
              <w:spacing w:after="0" w:line="240" w:lineRule="auto"/>
              <w:jc w:val="center"/>
              <w:rPr>
                <w:rFonts w:ascii="Times New Roman" w:eastAsia="Batang" w:hAnsi="Times New Roman" w:cs="Times New Roman"/>
                <w:b/>
                <w:bCs/>
              </w:rPr>
            </w:pPr>
            <w:r w:rsidRPr="00BF423D">
              <w:rPr>
                <w:rFonts w:ascii="Times New Roman" w:eastAsia="Batang" w:hAnsi="Times New Roman" w:cs="Times New Roman"/>
                <w:b/>
                <w:bCs/>
              </w:rPr>
              <w:t>Объем, акад. ч / в том числе в форме практической подготовки, акад. ч</w:t>
            </w:r>
          </w:p>
        </w:tc>
        <w:tc>
          <w:tcPr>
            <w:tcW w:w="612" w:type="pct"/>
            <w:shd w:val="clear" w:color="auto" w:fill="auto"/>
            <w:vAlign w:val="center"/>
          </w:tcPr>
          <w:p w14:paraId="5C4A88B1" w14:textId="77777777" w:rsidR="003B6273" w:rsidRPr="00BF423D" w:rsidRDefault="003B6273" w:rsidP="0081244E">
            <w:pPr>
              <w:suppressAutoHyphens/>
              <w:spacing w:after="0" w:line="240" w:lineRule="auto"/>
              <w:jc w:val="center"/>
              <w:rPr>
                <w:rFonts w:ascii="Times New Roman" w:eastAsia="Batang" w:hAnsi="Times New Roman" w:cs="Times New Roman"/>
                <w:b/>
                <w:bCs/>
              </w:rPr>
            </w:pPr>
            <w:r w:rsidRPr="00BF423D">
              <w:rPr>
                <w:rFonts w:ascii="Times New Roman" w:eastAsia="Batang" w:hAnsi="Times New Roman" w:cs="Times New Roman"/>
                <w:b/>
                <w:bCs/>
              </w:rPr>
              <w:t>Коды компетенций и личностных результатов, формированию которых способствует элемент программы</w:t>
            </w:r>
          </w:p>
        </w:tc>
        <w:tc>
          <w:tcPr>
            <w:tcW w:w="432" w:type="pct"/>
            <w:shd w:val="clear" w:color="auto" w:fill="auto"/>
          </w:tcPr>
          <w:p w14:paraId="326ACBF6" w14:textId="77777777" w:rsidR="003B6273" w:rsidRPr="00BF423D" w:rsidRDefault="003B6273" w:rsidP="0081244E">
            <w:pPr>
              <w:suppressAutoHyphens/>
              <w:spacing w:after="0" w:line="240" w:lineRule="auto"/>
              <w:jc w:val="center"/>
              <w:rPr>
                <w:rFonts w:ascii="Times New Roman" w:eastAsia="Batang" w:hAnsi="Times New Roman" w:cs="Times New Roman"/>
                <w:b/>
                <w:bCs/>
              </w:rPr>
            </w:pPr>
            <w:r w:rsidRPr="00BF423D">
              <w:rPr>
                <w:rFonts w:ascii="Times New Roman" w:eastAsia="Batang" w:hAnsi="Times New Roman" w:cs="Times New Roman"/>
                <w:b/>
              </w:rPr>
              <w:t>Код Н/У/З</w:t>
            </w:r>
          </w:p>
        </w:tc>
      </w:tr>
      <w:tr w:rsidR="003B6273" w:rsidRPr="00BF423D" w14:paraId="3A952770" w14:textId="77777777" w:rsidTr="0081244E">
        <w:trPr>
          <w:trHeight w:val="137"/>
        </w:trPr>
        <w:tc>
          <w:tcPr>
            <w:tcW w:w="712" w:type="pct"/>
            <w:shd w:val="clear" w:color="auto" w:fill="auto"/>
          </w:tcPr>
          <w:p w14:paraId="40515D90" w14:textId="77777777" w:rsidR="003B6273" w:rsidRPr="00BF423D" w:rsidRDefault="003B6273" w:rsidP="0081244E">
            <w:pPr>
              <w:spacing w:after="0" w:line="240" w:lineRule="auto"/>
              <w:jc w:val="center"/>
              <w:rPr>
                <w:rFonts w:ascii="Times New Roman" w:eastAsia="Batang" w:hAnsi="Times New Roman" w:cs="Times New Roman"/>
                <w:b/>
                <w:bCs/>
                <w:i/>
                <w:iCs/>
              </w:rPr>
            </w:pPr>
            <w:r w:rsidRPr="00BF423D">
              <w:rPr>
                <w:rFonts w:ascii="Times New Roman" w:eastAsia="Batang" w:hAnsi="Times New Roman" w:cs="Times New Roman"/>
                <w:b/>
                <w:bCs/>
                <w:i/>
                <w:iCs/>
              </w:rPr>
              <w:t>1</w:t>
            </w:r>
          </w:p>
        </w:tc>
        <w:tc>
          <w:tcPr>
            <w:tcW w:w="2726" w:type="pct"/>
            <w:shd w:val="clear" w:color="auto" w:fill="auto"/>
          </w:tcPr>
          <w:p w14:paraId="0C7F3EA6" w14:textId="77777777" w:rsidR="003B6273" w:rsidRPr="00BF423D" w:rsidRDefault="003B6273" w:rsidP="0081244E">
            <w:pPr>
              <w:spacing w:after="0" w:line="240" w:lineRule="auto"/>
              <w:jc w:val="center"/>
              <w:rPr>
                <w:rFonts w:ascii="Times New Roman" w:eastAsia="Batang" w:hAnsi="Times New Roman" w:cs="Times New Roman"/>
                <w:b/>
                <w:bCs/>
                <w:i/>
                <w:iCs/>
              </w:rPr>
            </w:pPr>
            <w:r w:rsidRPr="00BF423D">
              <w:rPr>
                <w:rFonts w:ascii="Times New Roman" w:eastAsia="Batang" w:hAnsi="Times New Roman" w:cs="Times New Roman"/>
                <w:b/>
                <w:bCs/>
                <w:i/>
                <w:iCs/>
              </w:rPr>
              <w:t>2</w:t>
            </w:r>
          </w:p>
        </w:tc>
        <w:tc>
          <w:tcPr>
            <w:tcW w:w="518" w:type="pct"/>
            <w:shd w:val="clear" w:color="auto" w:fill="auto"/>
          </w:tcPr>
          <w:p w14:paraId="089317E9" w14:textId="77777777" w:rsidR="003B6273" w:rsidRPr="00BF423D" w:rsidRDefault="003B6273" w:rsidP="0081244E">
            <w:pPr>
              <w:spacing w:after="0" w:line="240" w:lineRule="auto"/>
              <w:jc w:val="center"/>
              <w:rPr>
                <w:rFonts w:ascii="Times New Roman" w:eastAsia="Batang" w:hAnsi="Times New Roman" w:cs="Times New Roman"/>
                <w:b/>
                <w:bCs/>
                <w:i/>
                <w:iCs/>
              </w:rPr>
            </w:pPr>
            <w:r w:rsidRPr="00BF423D">
              <w:rPr>
                <w:rFonts w:ascii="Times New Roman" w:eastAsia="Batang" w:hAnsi="Times New Roman" w:cs="Times New Roman"/>
                <w:b/>
                <w:bCs/>
                <w:i/>
                <w:iCs/>
              </w:rPr>
              <w:t>3</w:t>
            </w:r>
          </w:p>
        </w:tc>
        <w:tc>
          <w:tcPr>
            <w:tcW w:w="612" w:type="pct"/>
            <w:shd w:val="clear" w:color="auto" w:fill="auto"/>
          </w:tcPr>
          <w:p w14:paraId="0E090291" w14:textId="77777777" w:rsidR="003B6273" w:rsidRPr="00BF423D" w:rsidRDefault="003B6273" w:rsidP="0081244E">
            <w:pPr>
              <w:spacing w:after="0" w:line="240" w:lineRule="auto"/>
              <w:rPr>
                <w:rFonts w:ascii="Times New Roman" w:eastAsia="Batang" w:hAnsi="Times New Roman" w:cs="Times New Roman"/>
                <w:bCs/>
                <w:i/>
                <w:iCs/>
              </w:rPr>
            </w:pPr>
            <w:r w:rsidRPr="00BF423D">
              <w:rPr>
                <w:rFonts w:ascii="Times New Roman" w:eastAsia="Batang" w:hAnsi="Times New Roman" w:cs="Times New Roman"/>
                <w:bCs/>
                <w:i/>
                <w:iCs/>
              </w:rPr>
              <w:t>4</w:t>
            </w:r>
          </w:p>
        </w:tc>
        <w:tc>
          <w:tcPr>
            <w:tcW w:w="432" w:type="pct"/>
            <w:shd w:val="clear" w:color="auto" w:fill="auto"/>
          </w:tcPr>
          <w:p w14:paraId="0AB41BA4" w14:textId="77777777" w:rsidR="003B6273" w:rsidRPr="00BF423D" w:rsidRDefault="003B6273" w:rsidP="0081244E">
            <w:pPr>
              <w:spacing w:after="0" w:line="240" w:lineRule="auto"/>
              <w:jc w:val="center"/>
              <w:rPr>
                <w:rFonts w:ascii="Times New Roman" w:eastAsia="Batang" w:hAnsi="Times New Roman" w:cs="Times New Roman"/>
                <w:b/>
                <w:bCs/>
                <w:i/>
                <w:iCs/>
              </w:rPr>
            </w:pPr>
            <w:r w:rsidRPr="00BF423D">
              <w:rPr>
                <w:rFonts w:ascii="Times New Roman" w:eastAsia="Batang" w:hAnsi="Times New Roman" w:cs="Times New Roman"/>
                <w:b/>
                <w:bCs/>
                <w:i/>
                <w:iCs/>
              </w:rPr>
              <w:t>5</w:t>
            </w:r>
          </w:p>
        </w:tc>
      </w:tr>
      <w:tr w:rsidR="003B6273" w:rsidRPr="00BF423D" w14:paraId="3DC44A43" w14:textId="77777777" w:rsidTr="0081244E">
        <w:trPr>
          <w:trHeight w:val="315"/>
        </w:trPr>
        <w:tc>
          <w:tcPr>
            <w:tcW w:w="3438" w:type="pct"/>
            <w:gridSpan w:val="2"/>
            <w:shd w:val="clear" w:color="auto" w:fill="auto"/>
          </w:tcPr>
          <w:p w14:paraId="0716CAC2" w14:textId="77777777" w:rsidR="003B6273" w:rsidRPr="00BF423D" w:rsidRDefault="003B6273" w:rsidP="0081244E">
            <w:pPr>
              <w:tabs>
                <w:tab w:val="left" w:pos="6564"/>
              </w:tabs>
              <w:suppressAutoHyphens/>
              <w:spacing w:after="0" w:line="240" w:lineRule="auto"/>
              <w:jc w:val="both"/>
              <w:rPr>
                <w:rFonts w:ascii="Times New Roman" w:eastAsia="Batang" w:hAnsi="Times New Roman" w:cs="Times New Roman"/>
                <w:b/>
              </w:rPr>
            </w:pPr>
            <w:r w:rsidRPr="00BF423D">
              <w:rPr>
                <w:rFonts w:ascii="Times New Roman" w:eastAsia="Batang" w:hAnsi="Times New Roman" w:cs="Times New Roman"/>
                <w:b/>
              </w:rPr>
              <w:t>Раздел 1. Настройка и регулировка блоков и устройств радиоэлектронных приборов</w:t>
            </w:r>
          </w:p>
        </w:tc>
        <w:tc>
          <w:tcPr>
            <w:tcW w:w="518" w:type="pct"/>
            <w:shd w:val="clear" w:color="auto" w:fill="auto"/>
            <w:vAlign w:val="center"/>
          </w:tcPr>
          <w:p w14:paraId="106D2A81" w14:textId="77777777" w:rsidR="003B6273" w:rsidRPr="00BF423D" w:rsidRDefault="003B6273" w:rsidP="0081244E">
            <w:pPr>
              <w:suppressAutoHyphens/>
              <w:spacing w:after="0" w:line="240" w:lineRule="auto"/>
              <w:jc w:val="center"/>
              <w:rPr>
                <w:rFonts w:ascii="Times New Roman" w:eastAsia="Batang" w:hAnsi="Times New Roman" w:cs="Times New Roman"/>
                <w:b/>
              </w:rPr>
            </w:pPr>
            <w:r w:rsidRPr="00BF423D">
              <w:rPr>
                <w:rFonts w:ascii="Times New Roman" w:eastAsia="Batang" w:hAnsi="Times New Roman" w:cs="Times New Roman"/>
                <w:b/>
              </w:rPr>
              <w:t>30/8</w:t>
            </w:r>
          </w:p>
        </w:tc>
        <w:tc>
          <w:tcPr>
            <w:tcW w:w="612" w:type="pct"/>
            <w:shd w:val="clear" w:color="auto" w:fill="auto"/>
          </w:tcPr>
          <w:p w14:paraId="470448EA" w14:textId="77777777" w:rsidR="003B6273" w:rsidRPr="00BF423D" w:rsidRDefault="003B6273" w:rsidP="0081244E">
            <w:pPr>
              <w:suppressAutoHyphens/>
              <w:spacing w:after="0" w:line="240" w:lineRule="auto"/>
              <w:rPr>
                <w:rFonts w:ascii="Times New Roman" w:eastAsia="Batang" w:hAnsi="Times New Roman" w:cs="Times New Roman"/>
              </w:rPr>
            </w:pPr>
          </w:p>
        </w:tc>
        <w:tc>
          <w:tcPr>
            <w:tcW w:w="432" w:type="pct"/>
            <w:shd w:val="clear" w:color="auto" w:fill="auto"/>
          </w:tcPr>
          <w:p w14:paraId="0A6E1FBD" w14:textId="77777777" w:rsidR="003B6273" w:rsidRPr="00BF423D" w:rsidRDefault="003B6273" w:rsidP="0081244E">
            <w:pPr>
              <w:suppressAutoHyphens/>
              <w:spacing w:after="0" w:line="240" w:lineRule="auto"/>
              <w:rPr>
                <w:rFonts w:ascii="Times New Roman" w:eastAsia="Batang" w:hAnsi="Times New Roman" w:cs="Times New Roman"/>
                <w:b/>
              </w:rPr>
            </w:pPr>
          </w:p>
        </w:tc>
      </w:tr>
      <w:tr w:rsidR="003B6273" w:rsidRPr="00BF423D" w14:paraId="37175456" w14:textId="77777777" w:rsidTr="0081244E">
        <w:trPr>
          <w:trHeight w:val="170"/>
        </w:trPr>
        <w:tc>
          <w:tcPr>
            <w:tcW w:w="712" w:type="pct"/>
            <w:vMerge w:val="restart"/>
            <w:shd w:val="clear" w:color="auto" w:fill="auto"/>
          </w:tcPr>
          <w:p w14:paraId="2E61B373" w14:textId="77777777" w:rsidR="003B6273" w:rsidRPr="00BF423D" w:rsidRDefault="003B6273" w:rsidP="0081244E">
            <w:pPr>
              <w:suppressAutoHyphens/>
              <w:spacing w:after="0" w:line="240" w:lineRule="auto"/>
              <w:jc w:val="both"/>
              <w:rPr>
                <w:rFonts w:ascii="Times New Roman" w:eastAsia="Batang" w:hAnsi="Times New Roman" w:cs="Times New Roman"/>
                <w:b/>
              </w:rPr>
            </w:pPr>
            <w:r w:rsidRPr="00BF423D">
              <w:rPr>
                <w:rFonts w:ascii="Times New Roman" w:eastAsia="Times New Roman" w:hAnsi="Times New Roman" w:cs="Times New Roman"/>
                <w:b/>
                <w:color w:val="000000"/>
              </w:rPr>
              <w:t>Тема 1. Внешние факторы, влияющие на работоспособность радиоэлектронных изделий.</w:t>
            </w:r>
          </w:p>
        </w:tc>
        <w:tc>
          <w:tcPr>
            <w:tcW w:w="2726" w:type="pct"/>
            <w:shd w:val="clear" w:color="auto" w:fill="auto"/>
          </w:tcPr>
          <w:p w14:paraId="752E04B6" w14:textId="77777777" w:rsidR="003B6273" w:rsidRPr="00BF423D" w:rsidRDefault="003B6273" w:rsidP="0081244E">
            <w:pPr>
              <w:suppressAutoHyphens/>
              <w:spacing w:after="0" w:line="240" w:lineRule="auto"/>
              <w:jc w:val="both"/>
              <w:rPr>
                <w:rFonts w:ascii="Times New Roman" w:eastAsia="Batang" w:hAnsi="Times New Roman" w:cs="Times New Roman"/>
                <w:b/>
              </w:rPr>
            </w:pPr>
            <w:r w:rsidRPr="00BF423D">
              <w:rPr>
                <w:rFonts w:ascii="Times New Roman" w:eastAsia="Batang" w:hAnsi="Times New Roman" w:cs="Times New Roman"/>
                <w:b/>
              </w:rPr>
              <w:t>Содержание</w:t>
            </w:r>
          </w:p>
        </w:tc>
        <w:tc>
          <w:tcPr>
            <w:tcW w:w="518" w:type="pct"/>
            <w:shd w:val="clear" w:color="auto" w:fill="auto"/>
          </w:tcPr>
          <w:p w14:paraId="0177B454" w14:textId="77777777" w:rsidR="003B6273" w:rsidRPr="00BF423D" w:rsidRDefault="003B6273" w:rsidP="0081244E">
            <w:pPr>
              <w:suppressAutoHyphens/>
              <w:spacing w:after="0" w:line="240" w:lineRule="auto"/>
              <w:jc w:val="center"/>
              <w:rPr>
                <w:rFonts w:ascii="Times New Roman" w:eastAsia="Batang" w:hAnsi="Times New Roman" w:cs="Times New Roman"/>
                <w:i/>
              </w:rPr>
            </w:pPr>
            <w:r w:rsidRPr="00BF423D">
              <w:rPr>
                <w:rFonts w:ascii="Times New Roman" w:eastAsia="Batang" w:hAnsi="Times New Roman" w:cs="Times New Roman"/>
                <w:i/>
              </w:rPr>
              <w:t>6</w:t>
            </w:r>
          </w:p>
        </w:tc>
        <w:tc>
          <w:tcPr>
            <w:tcW w:w="612" w:type="pct"/>
            <w:shd w:val="clear" w:color="auto" w:fill="auto"/>
          </w:tcPr>
          <w:p w14:paraId="684DB7E1" w14:textId="77777777" w:rsidR="003B6273" w:rsidRPr="00BF423D" w:rsidRDefault="003B6273" w:rsidP="0081244E">
            <w:pPr>
              <w:suppressAutoHyphens/>
              <w:spacing w:after="0" w:line="240" w:lineRule="auto"/>
              <w:rPr>
                <w:rFonts w:ascii="Times New Roman" w:eastAsia="Batang" w:hAnsi="Times New Roman" w:cs="Times New Roman"/>
              </w:rPr>
            </w:pPr>
          </w:p>
        </w:tc>
        <w:tc>
          <w:tcPr>
            <w:tcW w:w="432" w:type="pct"/>
            <w:shd w:val="clear" w:color="auto" w:fill="auto"/>
          </w:tcPr>
          <w:p w14:paraId="089429E1" w14:textId="77777777" w:rsidR="003B6273" w:rsidRPr="00BF423D" w:rsidRDefault="003B6273" w:rsidP="0081244E">
            <w:pPr>
              <w:suppressAutoHyphens/>
              <w:spacing w:after="0" w:line="240" w:lineRule="auto"/>
              <w:rPr>
                <w:rFonts w:ascii="Times New Roman" w:eastAsia="Batang" w:hAnsi="Times New Roman" w:cs="Times New Roman"/>
              </w:rPr>
            </w:pPr>
          </w:p>
        </w:tc>
      </w:tr>
      <w:tr w:rsidR="001E4DAD" w:rsidRPr="00BF423D" w14:paraId="76717B74" w14:textId="77777777" w:rsidTr="0081244E">
        <w:trPr>
          <w:trHeight w:val="674"/>
        </w:trPr>
        <w:tc>
          <w:tcPr>
            <w:tcW w:w="712" w:type="pct"/>
            <w:vMerge/>
            <w:shd w:val="clear" w:color="auto" w:fill="auto"/>
          </w:tcPr>
          <w:p w14:paraId="150B388B" w14:textId="77777777" w:rsidR="001E4DAD" w:rsidRPr="00BF423D" w:rsidRDefault="001E4DAD" w:rsidP="0081244E">
            <w:pPr>
              <w:suppressAutoHyphens/>
              <w:spacing w:after="0" w:line="240" w:lineRule="auto"/>
              <w:jc w:val="both"/>
              <w:rPr>
                <w:rFonts w:ascii="Times New Roman" w:eastAsia="Batang" w:hAnsi="Times New Roman" w:cs="Times New Roman"/>
              </w:rPr>
            </w:pPr>
          </w:p>
        </w:tc>
        <w:tc>
          <w:tcPr>
            <w:tcW w:w="2726" w:type="pct"/>
            <w:shd w:val="clear" w:color="auto" w:fill="auto"/>
          </w:tcPr>
          <w:p w14:paraId="6A84E30B" w14:textId="77777777" w:rsidR="001E4DAD" w:rsidRPr="00BF423D" w:rsidRDefault="001E4DAD" w:rsidP="00FC40F6">
            <w:pPr>
              <w:numPr>
                <w:ilvl w:val="0"/>
                <w:numId w:val="15"/>
              </w:numPr>
              <w:suppressAutoHyphens/>
              <w:spacing w:before="120" w:after="0" w:line="240" w:lineRule="auto"/>
              <w:jc w:val="both"/>
              <w:rPr>
                <w:rFonts w:ascii="Times New Roman" w:eastAsia="Batang" w:hAnsi="Times New Roman" w:cs="Times New Roman"/>
              </w:rPr>
            </w:pPr>
            <w:r w:rsidRPr="00BF423D">
              <w:rPr>
                <w:rFonts w:ascii="Times New Roman" w:eastAsia="Batang" w:hAnsi="Times New Roman" w:cs="Times New Roman"/>
              </w:rPr>
              <w:t xml:space="preserve">Климатические воздействия. Способы защиты от климатических воздействий. </w:t>
            </w:r>
          </w:p>
          <w:p w14:paraId="0706FFD5" w14:textId="1B4BFFA2" w:rsidR="001E4DAD" w:rsidRPr="00BF423D" w:rsidRDefault="001E4DAD" w:rsidP="0081244E">
            <w:pPr>
              <w:numPr>
                <w:ilvl w:val="0"/>
                <w:numId w:val="15"/>
              </w:numPr>
              <w:suppressAutoHyphens/>
              <w:spacing w:before="120" w:after="0" w:line="240" w:lineRule="auto"/>
              <w:jc w:val="both"/>
              <w:rPr>
                <w:rFonts w:ascii="Times New Roman" w:eastAsia="Batang" w:hAnsi="Times New Roman" w:cs="Times New Roman"/>
              </w:rPr>
            </w:pPr>
            <w:r w:rsidRPr="00BF423D">
              <w:rPr>
                <w:rFonts w:ascii="Times New Roman" w:eastAsia="Batang" w:hAnsi="Times New Roman" w:cs="Times New Roman"/>
              </w:rPr>
              <w:t xml:space="preserve">Механические воздействия. Способы защиты от вибрационных нагрузок и акустических шумов. Биологические факторы. Радиационные воздействия  </w:t>
            </w:r>
          </w:p>
        </w:tc>
        <w:tc>
          <w:tcPr>
            <w:tcW w:w="518" w:type="pct"/>
            <w:shd w:val="clear" w:color="auto" w:fill="auto"/>
            <w:vAlign w:val="center"/>
          </w:tcPr>
          <w:p w14:paraId="329131E5" w14:textId="77777777" w:rsidR="001E4DAD" w:rsidRPr="00BF423D" w:rsidRDefault="001E4DAD" w:rsidP="006015CF">
            <w:pPr>
              <w:suppressAutoHyphens/>
              <w:spacing w:after="0" w:line="240" w:lineRule="auto"/>
              <w:jc w:val="center"/>
              <w:rPr>
                <w:rFonts w:ascii="Times New Roman" w:eastAsia="Batang" w:hAnsi="Times New Roman" w:cs="Times New Roman"/>
                <w:i/>
              </w:rPr>
            </w:pPr>
            <w:r w:rsidRPr="00BF423D">
              <w:rPr>
                <w:rFonts w:ascii="Times New Roman" w:eastAsia="Batang" w:hAnsi="Times New Roman" w:cs="Times New Roman"/>
                <w:i/>
              </w:rPr>
              <w:t>4</w:t>
            </w:r>
          </w:p>
        </w:tc>
        <w:tc>
          <w:tcPr>
            <w:tcW w:w="612" w:type="pct"/>
            <w:vMerge w:val="restart"/>
            <w:shd w:val="clear" w:color="auto" w:fill="auto"/>
          </w:tcPr>
          <w:p w14:paraId="6FC032FD" w14:textId="77777777" w:rsidR="00BF423D" w:rsidRPr="00BF423D" w:rsidRDefault="00BF423D" w:rsidP="00BF423D">
            <w:pPr>
              <w:spacing w:after="0" w:line="240" w:lineRule="auto"/>
              <w:rPr>
                <w:rFonts w:ascii="Times New Roman" w:eastAsia="Batang" w:hAnsi="Times New Roman" w:cs="Times New Roman"/>
                <w:b/>
              </w:rPr>
            </w:pPr>
            <w:r w:rsidRPr="00BF423D">
              <w:rPr>
                <w:rFonts w:ascii="Times New Roman" w:eastAsia="Batang" w:hAnsi="Times New Roman" w:cs="Times New Roman"/>
                <w:b/>
              </w:rPr>
              <w:t>ПК 1.2</w:t>
            </w:r>
          </w:p>
          <w:p w14:paraId="0733FBC8" w14:textId="1C55F938" w:rsidR="001E4DAD" w:rsidRPr="00BF423D" w:rsidRDefault="001E4DAD" w:rsidP="0081244E">
            <w:pPr>
              <w:suppressAutoHyphens/>
              <w:spacing w:after="0" w:line="240" w:lineRule="auto"/>
              <w:rPr>
                <w:rFonts w:ascii="Times New Roman" w:eastAsia="Batang" w:hAnsi="Times New Roman" w:cs="Times New Roman"/>
                <w:b/>
              </w:rPr>
            </w:pPr>
            <w:r w:rsidRPr="00BF423D">
              <w:rPr>
                <w:rFonts w:ascii="Times New Roman" w:eastAsia="Batang" w:hAnsi="Times New Roman" w:cs="Times New Roman"/>
                <w:b/>
              </w:rPr>
              <w:t>ОК 01</w:t>
            </w:r>
          </w:p>
          <w:p w14:paraId="1B78E1B1" w14:textId="1AB404AA" w:rsidR="001E4DAD" w:rsidRPr="00BF423D" w:rsidRDefault="001E4DAD" w:rsidP="00931C18">
            <w:pPr>
              <w:suppressAutoHyphens/>
              <w:spacing w:after="0" w:line="240" w:lineRule="auto"/>
              <w:rPr>
                <w:rFonts w:ascii="Times New Roman" w:eastAsia="Batang" w:hAnsi="Times New Roman" w:cs="Times New Roman"/>
              </w:rPr>
            </w:pPr>
            <w:r w:rsidRPr="00BF423D">
              <w:rPr>
                <w:rFonts w:ascii="Times New Roman" w:eastAsia="Batang" w:hAnsi="Times New Roman" w:cs="Times New Roman"/>
                <w:b/>
              </w:rPr>
              <w:t>КК 1</w:t>
            </w:r>
            <w:r w:rsidR="00931C18">
              <w:rPr>
                <w:rFonts w:ascii="Times New Roman" w:eastAsia="Batang" w:hAnsi="Times New Roman" w:cs="Times New Roman"/>
                <w:b/>
              </w:rPr>
              <w:t xml:space="preserve">, </w:t>
            </w:r>
            <w:r w:rsidRPr="00BF423D">
              <w:rPr>
                <w:rFonts w:ascii="Times New Roman" w:eastAsia="Batang" w:hAnsi="Times New Roman" w:cs="Times New Roman"/>
                <w:b/>
              </w:rPr>
              <w:t>КК 3</w:t>
            </w:r>
          </w:p>
        </w:tc>
        <w:tc>
          <w:tcPr>
            <w:tcW w:w="432" w:type="pct"/>
            <w:vMerge w:val="restart"/>
            <w:shd w:val="clear" w:color="auto" w:fill="auto"/>
          </w:tcPr>
          <w:p w14:paraId="5D6D360F" w14:textId="77777777" w:rsidR="00BF423D" w:rsidRPr="00BF423D" w:rsidRDefault="00BF423D" w:rsidP="00BF423D">
            <w:pPr>
              <w:keepNext/>
              <w:suppressAutoHyphens/>
              <w:spacing w:after="0" w:line="240" w:lineRule="auto"/>
              <w:outlineLvl w:val="2"/>
              <w:rPr>
                <w:rFonts w:ascii="Times New Roman" w:eastAsia="Batang" w:hAnsi="Times New Roman" w:cs="Times New Roman"/>
              </w:rPr>
            </w:pPr>
            <w:r w:rsidRPr="00BF423D">
              <w:rPr>
                <w:rFonts w:ascii="Times New Roman" w:eastAsia="Batang" w:hAnsi="Times New Roman" w:cs="Times New Roman"/>
              </w:rPr>
              <w:t>З 1.2.22</w:t>
            </w:r>
          </w:p>
          <w:p w14:paraId="41BFC2C1" w14:textId="77777777" w:rsidR="00BF423D" w:rsidRPr="00BF423D" w:rsidRDefault="00BF423D" w:rsidP="00BF423D">
            <w:pPr>
              <w:keepNext/>
              <w:suppressAutoHyphens/>
              <w:spacing w:after="0" w:line="240" w:lineRule="auto"/>
              <w:outlineLvl w:val="2"/>
              <w:rPr>
                <w:rFonts w:ascii="Times New Roman" w:eastAsia="Batang" w:hAnsi="Times New Roman" w:cs="Times New Roman"/>
              </w:rPr>
            </w:pPr>
            <w:r w:rsidRPr="00BF423D">
              <w:rPr>
                <w:rFonts w:ascii="Times New Roman" w:eastAsia="Batang" w:hAnsi="Times New Roman" w:cs="Times New Roman"/>
              </w:rPr>
              <w:t>З 1.2.24</w:t>
            </w:r>
          </w:p>
          <w:p w14:paraId="749F2FC4" w14:textId="77777777" w:rsidR="00BF423D" w:rsidRPr="00BF423D" w:rsidRDefault="00BF423D" w:rsidP="00BF423D">
            <w:pPr>
              <w:keepNext/>
              <w:suppressAutoHyphens/>
              <w:spacing w:after="0" w:line="240" w:lineRule="auto"/>
              <w:outlineLvl w:val="2"/>
              <w:rPr>
                <w:rFonts w:ascii="Times New Roman" w:eastAsia="Batang" w:hAnsi="Times New Roman" w:cs="Times New Roman"/>
              </w:rPr>
            </w:pPr>
            <w:r w:rsidRPr="00BF423D">
              <w:rPr>
                <w:rFonts w:ascii="Times New Roman" w:eastAsia="Batang" w:hAnsi="Times New Roman" w:cs="Times New Roman"/>
              </w:rPr>
              <w:t>У 1.2.16</w:t>
            </w:r>
          </w:p>
          <w:p w14:paraId="64FE2F4F" w14:textId="77777777" w:rsidR="00BF423D" w:rsidRDefault="00BF423D" w:rsidP="00BF423D">
            <w:pPr>
              <w:suppressAutoHyphens/>
              <w:spacing w:after="0" w:line="240" w:lineRule="auto"/>
              <w:rPr>
                <w:rFonts w:ascii="Times New Roman" w:eastAsia="Batang" w:hAnsi="Times New Roman" w:cs="Times New Roman"/>
              </w:rPr>
            </w:pPr>
            <w:r w:rsidRPr="00BF423D">
              <w:rPr>
                <w:rFonts w:ascii="Times New Roman" w:eastAsia="Batang" w:hAnsi="Times New Roman" w:cs="Times New Roman"/>
              </w:rPr>
              <w:t>У 1.2.19</w:t>
            </w:r>
          </w:p>
          <w:p w14:paraId="0776FDF9" w14:textId="68B78F37" w:rsidR="001E4DAD" w:rsidRPr="00BF423D" w:rsidRDefault="001E4DAD" w:rsidP="00BF423D">
            <w:pPr>
              <w:suppressAutoHyphens/>
              <w:spacing w:after="0" w:line="240" w:lineRule="auto"/>
              <w:rPr>
                <w:rFonts w:ascii="Times New Roman" w:eastAsia="Times New Roman" w:hAnsi="Times New Roman" w:cs="Times New Roman"/>
                <w:bCs/>
                <w:iCs/>
              </w:rPr>
            </w:pPr>
            <w:proofErr w:type="spellStart"/>
            <w:r w:rsidRPr="00BF423D">
              <w:rPr>
                <w:rFonts w:ascii="Times New Roman" w:eastAsia="Times New Roman" w:hAnsi="Times New Roman" w:cs="Times New Roman"/>
                <w:bCs/>
                <w:iCs/>
              </w:rPr>
              <w:t>З</w:t>
            </w:r>
            <w:r w:rsidR="003A1C5D" w:rsidRPr="00BF423D">
              <w:rPr>
                <w:rFonts w:ascii="Times New Roman" w:eastAsia="Times New Roman" w:hAnsi="Times New Roman" w:cs="Times New Roman"/>
                <w:bCs/>
                <w:iCs/>
              </w:rPr>
              <w:t>о</w:t>
            </w:r>
            <w:proofErr w:type="spellEnd"/>
            <w:r w:rsidRPr="00BF423D">
              <w:rPr>
                <w:rFonts w:ascii="Times New Roman" w:eastAsia="Times New Roman" w:hAnsi="Times New Roman" w:cs="Times New Roman"/>
                <w:bCs/>
                <w:iCs/>
              </w:rPr>
              <w:t xml:space="preserve"> 01.03</w:t>
            </w:r>
          </w:p>
          <w:p w14:paraId="7AF9F58C" w14:textId="5267BB16" w:rsidR="001E4DAD" w:rsidRPr="00BF423D" w:rsidRDefault="001E4DAD" w:rsidP="0081244E">
            <w:pPr>
              <w:suppressAutoHyphens/>
              <w:spacing w:after="0" w:line="240" w:lineRule="auto"/>
              <w:rPr>
                <w:rFonts w:ascii="Times New Roman" w:eastAsia="Times New Roman" w:hAnsi="Times New Roman" w:cs="Times New Roman"/>
                <w:bCs/>
                <w:iCs/>
              </w:rPr>
            </w:pPr>
            <w:proofErr w:type="spellStart"/>
            <w:r w:rsidRPr="00BF423D">
              <w:rPr>
                <w:rFonts w:ascii="Times New Roman" w:eastAsia="Times New Roman" w:hAnsi="Times New Roman" w:cs="Times New Roman"/>
                <w:bCs/>
                <w:iCs/>
              </w:rPr>
              <w:t>З</w:t>
            </w:r>
            <w:r w:rsidR="003A1C5D" w:rsidRPr="00BF423D">
              <w:rPr>
                <w:rFonts w:ascii="Times New Roman" w:eastAsia="Times New Roman" w:hAnsi="Times New Roman" w:cs="Times New Roman"/>
                <w:bCs/>
                <w:iCs/>
              </w:rPr>
              <w:t>о</w:t>
            </w:r>
            <w:proofErr w:type="spellEnd"/>
            <w:r w:rsidRPr="00BF423D">
              <w:rPr>
                <w:rFonts w:ascii="Times New Roman" w:eastAsia="Times New Roman" w:hAnsi="Times New Roman" w:cs="Times New Roman"/>
                <w:bCs/>
                <w:iCs/>
              </w:rPr>
              <w:t xml:space="preserve"> 01.04</w:t>
            </w:r>
          </w:p>
          <w:p w14:paraId="624DEF9F" w14:textId="70812670" w:rsidR="001E4DAD" w:rsidRPr="00BF423D" w:rsidRDefault="001E4DAD" w:rsidP="0081244E">
            <w:pPr>
              <w:suppressAutoHyphens/>
              <w:spacing w:after="0" w:line="240" w:lineRule="auto"/>
              <w:rPr>
                <w:rFonts w:ascii="Times New Roman" w:eastAsia="Times New Roman" w:hAnsi="Times New Roman" w:cs="Times New Roman"/>
                <w:bCs/>
                <w:iCs/>
              </w:rPr>
            </w:pPr>
            <w:proofErr w:type="spellStart"/>
            <w:r w:rsidRPr="00BF423D">
              <w:rPr>
                <w:rFonts w:ascii="Times New Roman" w:eastAsia="Times New Roman" w:hAnsi="Times New Roman" w:cs="Times New Roman"/>
                <w:bCs/>
                <w:iCs/>
              </w:rPr>
              <w:t>З</w:t>
            </w:r>
            <w:r w:rsidR="003A1C5D" w:rsidRPr="00BF423D">
              <w:rPr>
                <w:rFonts w:ascii="Times New Roman" w:eastAsia="Times New Roman" w:hAnsi="Times New Roman" w:cs="Times New Roman"/>
                <w:bCs/>
                <w:iCs/>
              </w:rPr>
              <w:t>о</w:t>
            </w:r>
            <w:proofErr w:type="spellEnd"/>
            <w:r w:rsidRPr="00BF423D">
              <w:rPr>
                <w:rFonts w:ascii="Times New Roman" w:eastAsia="Times New Roman" w:hAnsi="Times New Roman" w:cs="Times New Roman"/>
                <w:bCs/>
                <w:iCs/>
              </w:rPr>
              <w:t xml:space="preserve"> 01.05</w:t>
            </w:r>
          </w:p>
          <w:p w14:paraId="1D71DEEE" w14:textId="661D5D7E" w:rsidR="001E4DAD" w:rsidRPr="00BF423D" w:rsidRDefault="001E4DAD" w:rsidP="0081244E">
            <w:pPr>
              <w:suppressAutoHyphens/>
              <w:spacing w:after="0" w:line="240" w:lineRule="auto"/>
              <w:rPr>
                <w:rFonts w:ascii="Times New Roman" w:eastAsia="Times New Roman" w:hAnsi="Times New Roman" w:cs="Times New Roman"/>
                <w:bCs/>
                <w:iCs/>
              </w:rPr>
            </w:pPr>
            <w:proofErr w:type="spellStart"/>
            <w:r w:rsidRPr="00BF423D">
              <w:rPr>
                <w:rFonts w:ascii="Times New Roman" w:eastAsia="Times New Roman" w:hAnsi="Times New Roman" w:cs="Times New Roman"/>
                <w:bCs/>
                <w:iCs/>
              </w:rPr>
              <w:t>З</w:t>
            </w:r>
            <w:r w:rsidR="003A1C5D" w:rsidRPr="00BF423D">
              <w:rPr>
                <w:rFonts w:ascii="Times New Roman" w:eastAsia="Times New Roman" w:hAnsi="Times New Roman" w:cs="Times New Roman"/>
                <w:bCs/>
                <w:iCs/>
              </w:rPr>
              <w:t>о</w:t>
            </w:r>
            <w:proofErr w:type="spellEnd"/>
            <w:r w:rsidR="003A1C5D" w:rsidRPr="00BF423D">
              <w:rPr>
                <w:rFonts w:ascii="Times New Roman" w:eastAsia="Times New Roman" w:hAnsi="Times New Roman" w:cs="Times New Roman"/>
                <w:bCs/>
                <w:iCs/>
              </w:rPr>
              <w:t xml:space="preserve"> </w:t>
            </w:r>
            <w:r w:rsidRPr="00BF423D">
              <w:rPr>
                <w:rFonts w:ascii="Times New Roman" w:eastAsia="Times New Roman" w:hAnsi="Times New Roman" w:cs="Times New Roman"/>
                <w:bCs/>
                <w:iCs/>
              </w:rPr>
              <w:t>01.06</w:t>
            </w:r>
          </w:p>
          <w:p w14:paraId="34821B8A" w14:textId="0F988B49" w:rsidR="001E4DAD" w:rsidRPr="00BF423D" w:rsidRDefault="001E4DAD" w:rsidP="0081244E">
            <w:pPr>
              <w:keepNext/>
              <w:suppressAutoHyphens/>
              <w:spacing w:after="0" w:line="240" w:lineRule="auto"/>
              <w:outlineLvl w:val="2"/>
              <w:rPr>
                <w:rFonts w:ascii="Times New Roman" w:eastAsia="Batang" w:hAnsi="Times New Roman" w:cs="Times New Roman"/>
              </w:rPr>
            </w:pPr>
            <w:proofErr w:type="spellStart"/>
            <w:r w:rsidRPr="00BF423D">
              <w:rPr>
                <w:rFonts w:ascii="Times New Roman" w:eastAsia="Batang" w:hAnsi="Times New Roman" w:cs="Times New Roman"/>
              </w:rPr>
              <w:t>У</w:t>
            </w:r>
            <w:r w:rsidR="003A1C5D" w:rsidRPr="00BF423D">
              <w:rPr>
                <w:rFonts w:ascii="Times New Roman" w:eastAsia="Batang" w:hAnsi="Times New Roman" w:cs="Times New Roman"/>
              </w:rPr>
              <w:t>о</w:t>
            </w:r>
            <w:proofErr w:type="spellEnd"/>
            <w:r w:rsidRPr="00BF423D">
              <w:rPr>
                <w:rFonts w:ascii="Times New Roman" w:eastAsia="Batang" w:hAnsi="Times New Roman" w:cs="Times New Roman"/>
              </w:rPr>
              <w:t xml:space="preserve"> 01.01</w:t>
            </w:r>
          </w:p>
          <w:p w14:paraId="7E67571E" w14:textId="6A242132" w:rsidR="001E4DAD" w:rsidRPr="00BF423D" w:rsidRDefault="001E4DAD" w:rsidP="0081244E">
            <w:pPr>
              <w:keepNext/>
              <w:suppressAutoHyphens/>
              <w:spacing w:after="0" w:line="240" w:lineRule="auto"/>
              <w:outlineLvl w:val="2"/>
              <w:rPr>
                <w:rFonts w:ascii="Times New Roman" w:eastAsia="Batang" w:hAnsi="Times New Roman" w:cs="Times New Roman"/>
              </w:rPr>
            </w:pPr>
            <w:proofErr w:type="spellStart"/>
            <w:r w:rsidRPr="00BF423D">
              <w:rPr>
                <w:rFonts w:ascii="Times New Roman" w:eastAsia="Batang" w:hAnsi="Times New Roman" w:cs="Times New Roman"/>
              </w:rPr>
              <w:t>У</w:t>
            </w:r>
            <w:r w:rsidR="003A1C5D" w:rsidRPr="00BF423D">
              <w:rPr>
                <w:rFonts w:ascii="Times New Roman" w:eastAsia="Batang" w:hAnsi="Times New Roman" w:cs="Times New Roman"/>
              </w:rPr>
              <w:t>о</w:t>
            </w:r>
            <w:proofErr w:type="spellEnd"/>
            <w:r w:rsidRPr="00BF423D">
              <w:rPr>
                <w:rFonts w:ascii="Times New Roman" w:eastAsia="Batang" w:hAnsi="Times New Roman" w:cs="Times New Roman"/>
              </w:rPr>
              <w:t xml:space="preserve"> 01.03</w:t>
            </w:r>
          </w:p>
          <w:p w14:paraId="62EE9907" w14:textId="0669CCFC" w:rsidR="001E4DAD" w:rsidRPr="00BF423D" w:rsidRDefault="001E4DAD" w:rsidP="0081244E">
            <w:pPr>
              <w:keepNext/>
              <w:suppressAutoHyphens/>
              <w:spacing w:after="0" w:line="240" w:lineRule="auto"/>
              <w:outlineLvl w:val="2"/>
              <w:rPr>
                <w:rFonts w:ascii="Times New Roman" w:eastAsia="Batang" w:hAnsi="Times New Roman" w:cs="Times New Roman"/>
              </w:rPr>
            </w:pPr>
            <w:proofErr w:type="spellStart"/>
            <w:r w:rsidRPr="00BF423D">
              <w:rPr>
                <w:rFonts w:ascii="Times New Roman" w:eastAsia="Batang" w:hAnsi="Times New Roman" w:cs="Times New Roman"/>
              </w:rPr>
              <w:t>У</w:t>
            </w:r>
            <w:r w:rsidR="003A1C5D" w:rsidRPr="00BF423D">
              <w:rPr>
                <w:rFonts w:ascii="Times New Roman" w:eastAsia="Batang" w:hAnsi="Times New Roman" w:cs="Times New Roman"/>
              </w:rPr>
              <w:t>о</w:t>
            </w:r>
            <w:proofErr w:type="spellEnd"/>
            <w:r w:rsidRPr="00BF423D">
              <w:rPr>
                <w:rFonts w:ascii="Times New Roman" w:eastAsia="Batang" w:hAnsi="Times New Roman" w:cs="Times New Roman"/>
              </w:rPr>
              <w:t xml:space="preserve"> 01.05</w:t>
            </w:r>
          </w:p>
        </w:tc>
      </w:tr>
      <w:tr w:rsidR="001E4DAD" w:rsidRPr="00BF423D" w14:paraId="28139C8B" w14:textId="77777777" w:rsidTr="0081244E">
        <w:trPr>
          <w:trHeight w:val="170"/>
        </w:trPr>
        <w:tc>
          <w:tcPr>
            <w:tcW w:w="712" w:type="pct"/>
            <w:vMerge/>
            <w:shd w:val="clear" w:color="auto" w:fill="auto"/>
          </w:tcPr>
          <w:p w14:paraId="7A9A1024" w14:textId="77777777" w:rsidR="001E4DAD" w:rsidRPr="00BF423D" w:rsidRDefault="001E4DAD" w:rsidP="0081244E">
            <w:pPr>
              <w:suppressAutoHyphens/>
              <w:spacing w:after="0" w:line="240" w:lineRule="auto"/>
              <w:jc w:val="both"/>
              <w:rPr>
                <w:rFonts w:ascii="Times New Roman" w:eastAsia="Batang" w:hAnsi="Times New Roman" w:cs="Times New Roman"/>
              </w:rPr>
            </w:pPr>
          </w:p>
        </w:tc>
        <w:tc>
          <w:tcPr>
            <w:tcW w:w="2726" w:type="pct"/>
            <w:shd w:val="clear" w:color="auto" w:fill="auto"/>
          </w:tcPr>
          <w:p w14:paraId="036A30CA" w14:textId="77777777" w:rsidR="001E4DAD" w:rsidRPr="00BF423D" w:rsidRDefault="001E4DAD" w:rsidP="0081244E">
            <w:pPr>
              <w:suppressAutoHyphens/>
              <w:spacing w:after="0" w:line="240" w:lineRule="auto"/>
              <w:jc w:val="both"/>
              <w:rPr>
                <w:rFonts w:ascii="Times New Roman" w:eastAsia="Batang" w:hAnsi="Times New Roman" w:cs="Times New Roman"/>
                <w:b/>
              </w:rPr>
            </w:pPr>
            <w:r w:rsidRPr="00BF423D">
              <w:rPr>
                <w:rFonts w:ascii="Times New Roman" w:eastAsia="Batang" w:hAnsi="Times New Roman" w:cs="Times New Roman"/>
                <w:b/>
              </w:rPr>
              <w:t>В том числе практических занятий и лабораторных работ</w:t>
            </w:r>
          </w:p>
        </w:tc>
        <w:tc>
          <w:tcPr>
            <w:tcW w:w="518" w:type="pct"/>
            <w:shd w:val="clear" w:color="auto" w:fill="auto"/>
            <w:vAlign w:val="center"/>
          </w:tcPr>
          <w:p w14:paraId="1BDE64AA" w14:textId="77777777" w:rsidR="001E4DAD" w:rsidRPr="00BF423D" w:rsidRDefault="001E4DAD" w:rsidP="0081244E">
            <w:pPr>
              <w:suppressAutoHyphens/>
              <w:spacing w:after="0" w:line="240" w:lineRule="auto"/>
              <w:jc w:val="center"/>
              <w:rPr>
                <w:rFonts w:ascii="Times New Roman" w:eastAsia="Batang" w:hAnsi="Times New Roman" w:cs="Times New Roman"/>
                <w:i/>
              </w:rPr>
            </w:pPr>
            <w:r w:rsidRPr="00BF423D">
              <w:rPr>
                <w:rFonts w:ascii="Times New Roman" w:eastAsia="Batang" w:hAnsi="Times New Roman" w:cs="Times New Roman"/>
                <w:i/>
              </w:rPr>
              <w:t>2</w:t>
            </w:r>
          </w:p>
        </w:tc>
        <w:tc>
          <w:tcPr>
            <w:tcW w:w="612" w:type="pct"/>
            <w:vMerge/>
            <w:shd w:val="clear" w:color="auto" w:fill="auto"/>
          </w:tcPr>
          <w:p w14:paraId="3DC898D6" w14:textId="77777777" w:rsidR="001E4DAD" w:rsidRPr="00BF423D" w:rsidRDefault="001E4DAD" w:rsidP="0081244E">
            <w:pPr>
              <w:suppressAutoHyphens/>
              <w:spacing w:after="0" w:line="240" w:lineRule="auto"/>
              <w:rPr>
                <w:rFonts w:ascii="Times New Roman" w:eastAsia="Batang" w:hAnsi="Times New Roman" w:cs="Times New Roman"/>
              </w:rPr>
            </w:pPr>
          </w:p>
        </w:tc>
        <w:tc>
          <w:tcPr>
            <w:tcW w:w="432" w:type="pct"/>
            <w:vMerge/>
            <w:shd w:val="clear" w:color="auto" w:fill="auto"/>
          </w:tcPr>
          <w:p w14:paraId="539C23BB" w14:textId="57DEE7DD" w:rsidR="001E4DAD" w:rsidRPr="00BF423D" w:rsidRDefault="001E4DAD" w:rsidP="0081244E">
            <w:pPr>
              <w:keepNext/>
              <w:suppressAutoHyphens/>
              <w:spacing w:after="0" w:line="240" w:lineRule="auto"/>
              <w:outlineLvl w:val="2"/>
              <w:rPr>
                <w:rFonts w:ascii="Times New Roman" w:eastAsia="Batang" w:hAnsi="Times New Roman" w:cs="Times New Roman"/>
              </w:rPr>
            </w:pPr>
          </w:p>
        </w:tc>
      </w:tr>
      <w:tr w:rsidR="001E4DAD" w:rsidRPr="00BF423D" w14:paraId="26AE03B0" w14:textId="77777777" w:rsidTr="0081244E">
        <w:trPr>
          <w:trHeight w:val="195"/>
        </w:trPr>
        <w:tc>
          <w:tcPr>
            <w:tcW w:w="712" w:type="pct"/>
            <w:vMerge/>
            <w:shd w:val="clear" w:color="auto" w:fill="auto"/>
          </w:tcPr>
          <w:p w14:paraId="136951A5" w14:textId="77777777" w:rsidR="001E4DAD" w:rsidRPr="00BF423D" w:rsidRDefault="001E4DAD" w:rsidP="0081244E">
            <w:pPr>
              <w:suppressAutoHyphens/>
              <w:spacing w:after="0" w:line="240" w:lineRule="auto"/>
              <w:jc w:val="both"/>
              <w:rPr>
                <w:rFonts w:ascii="Times New Roman" w:eastAsia="Batang" w:hAnsi="Times New Roman" w:cs="Times New Roman"/>
              </w:rPr>
            </w:pPr>
          </w:p>
        </w:tc>
        <w:tc>
          <w:tcPr>
            <w:tcW w:w="2726" w:type="pct"/>
            <w:shd w:val="clear" w:color="auto" w:fill="auto"/>
          </w:tcPr>
          <w:p w14:paraId="4A6DF5EA" w14:textId="3B710102" w:rsidR="001E4DAD" w:rsidRPr="00BF423D" w:rsidRDefault="001E4DAD" w:rsidP="0081244E">
            <w:pPr>
              <w:suppressAutoHyphens/>
              <w:spacing w:after="0" w:line="240" w:lineRule="auto"/>
              <w:jc w:val="both"/>
              <w:rPr>
                <w:rFonts w:ascii="Times New Roman" w:eastAsia="Batang" w:hAnsi="Times New Roman" w:cs="Times New Roman"/>
              </w:rPr>
            </w:pPr>
            <w:r w:rsidRPr="00BF423D">
              <w:rPr>
                <w:rFonts w:ascii="Times New Roman" w:eastAsia="Batang" w:hAnsi="Times New Roman" w:cs="Times New Roman"/>
              </w:rPr>
              <w:t>1. Исследование электрических цепей, имеющих механические повреждения</w:t>
            </w:r>
          </w:p>
        </w:tc>
        <w:tc>
          <w:tcPr>
            <w:tcW w:w="518" w:type="pct"/>
            <w:shd w:val="clear" w:color="auto" w:fill="auto"/>
            <w:vAlign w:val="center"/>
          </w:tcPr>
          <w:p w14:paraId="777FFD14" w14:textId="77777777" w:rsidR="001E4DAD" w:rsidRPr="00BF423D" w:rsidRDefault="001E4DAD" w:rsidP="006015CF">
            <w:pPr>
              <w:suppressAutoHyphens/>
              <w:spacing w:after="0" w:line="240" w:lineRule="auto"/>
              <w:jc w:val="center"/>
              <w:rPr>
                <w:rFonts w:ascii="Times New Roman" w:eastAsia="Batang" w:hAnsi="Times New Roman" w:cs="Times New Roman"/>
                <w:i/>
              </w:rPr>
            </w:pPr>
            <w:r w:rsidRPr="00BF423D">
              <w:rPr>
                <w:rFonts w:ascii="Times New Roman" w:eastAsia="Batang" w:hAnsi="Times New Roman" w:cs="Times New Roman"/>
                <w:i/>
              </w:rPr>
              <w:t>2</w:t>
            </w:r>
          </w:p>
        </w:tc>
        <w:tc>
          <w:tcPr>
            <w:tcW w:w="612" w:type="pct"/>
            <w:vMerge/>
            <w:shd w:val="clear" w:color="auto" w:fill="auto"/>
          </w:tcPr>
          <w:p w14:paraId="22596D7A" w14:textId="50AC895A" w:rsidR="001E4DAD" w:rsidRPr="00BF423D" w:rsidRDefault="001E4DAD" w:rsidP="001E4DAD">
            <w:pPr>
              <w:spacing w:after="0" w:line="240" w:lineRule="auto"/>
              <w:rPr>
                <w:rFonts w:ascii="Times New Roman" w:eastAsia="Batang" w:hAnsi="Times New Roman" w:cs="Times New Roman"/>
              </w:rPr>
            </w:pPr>
          </w:p>
        </w:tc>
        <w:tc>
          <w:tcPr>
            <w:tcW w:w="432" w:type="pct"/>
            <w:vMerge/>
            <w:shd w:val="clear" w:color="auto" w:fill="auto"/>
          </w:tcPr>
          <w:p w14:paraId="2CF3F941" w14:textId="37B611FF" w:rsidR="001E4DAD" w:rsidRPr="00BF423D" w:rsidRDefault="001E4DAD" w:rsidP="0081244E">
            <w:pPr>
              <w:keepNext/>
              <w:suppressAutoHyphens/>
              <w:spacing w:after="0" w:line="240" w:lineRule="auto"/>
              <w:outlineLvl w:val="2"/>
              <w:rPr>
                <w:rFonts w:ascii="Times New Roman" w:eastAsia="Batang" w:hAnsi="Times New Roman" w:cs="Times New Roman"/>
              </w:rPr>
            </w:pPr>
          </w:p>
        </w:tc>
      </w:tr>
      <w:tr w:rsidR="001E4DAD" w:rsidRPr="00BF423D" w14:paraId="04B8AD82" w14:textId="77777777" w:rsidTr="0081244E">
        <w:trPr>
          <w:trHeight w:val="170"/>
        </w:trPr>
        <w:tc>
          <w:tcPr>
            <w:tcW w:w="712" w:type="pct"/>
            <w:vMerge/>
            <w:shd w:val="clear" w:color="auto" w:fill="auto"/>
          </w:tcPr>
          <w:p w14:paraId="7CD03EF1" w14:textId="77777777" w:rsidR="001E4DAD" w:rsidRPr="00BF423D" w:rsidRDefault="001E4DAD" w:rsidP="0081244E">
            <w:pPr>
              <w:suppressAutoHyphens/>
              <w:spacing w:after="0" w:line="240" w:lineRule="auto"/>
              <w:jc w:val="both"/>
              <w:rPr>
                <w:rFonts w:ascii="Times New Roman" w:eastAsia="Batang" w:hAnsi="Times New Roman" w:cs="Times New Roman"/>
              </w:rPr>
            </w:pPr>
          </w:p>
        </w:tc>
        <w:tc>
          <w:tcPr>
            <w:tcW w:w="2726" w:type="pct"/>
            <w:shd w:val="clear" w:color="auto" w:fill="auto"/>
          </w:tcPr>
          <w:p w14:paraId="5C0B92BE" w14:textId="77777777" w:rsidR="001E4DAD" w:rsidRPr="00BF423D" w:rsidRDefault="001E4DAD" w:rsidP="0081244E">
            <w:pPr>
              <w:suppressAutoHyphens/>
              <w:spacing w:after="0" w:line="240" w:lineRule="auto"/>
              <w:jc w:val="both"/>
              <w:rPr>
                <w:rFonts w:ascii="Times New Roman" w:eastAsia="Batang" w:hAnsi="Times New Roman" w:cs="Times New Roman"/>
              </w:rPr>
            </w:pPr>
            <w:r w:rsidRPr="00BF423D">
              <w:rPr>
                <w:rFonts w:ascii="Times New Roman" w:eastAsia="Batang" w:hAnsi="Times New Roman" w:cs="Times New Roman"/>
                <w:b/>
              </w:rPr>
              <w:t>Самостоятельная работа обучающихся</w:t>
            </w:r>
          </w:p>
        </w:tc>
        <w:tc>
          <w:tcPr>
            <w:tcW w:w="518" w:type="pct"/>
            <w:shd w:val="clear" w:color="auto" w:fill="auto"/>
            <w:vAlign w:val="center"/>
          </w:tcPr>
          <w:p w14:paraId="43097224" w14:textId="77777777" w:rsidR="001E4DAD" w:rsidRPr="00BF423D" w:rsidRDefault="001E4DAD" w:rsidP="0081244E">
            <w:pPr>
              <w:suppressAutoHyphens/>
              <w:spacing w:after="0" w:line="240" w:lineRule="auto"/>
              <w:jc w:val="center"/>
              <w:rPr>
                <w:rFonts w:ascii="Times New Roman" w:eastAsia="Batang" w:hAnsi="Times New Roman" w:cs="Times New Roman"/>
                <w:i/>
              </w:rPr>
            </w:pPr>
          </w:p>
        </w:tc>
        <w:tc>
          <w:tcPr>
            <w:tcW w:w="612" w:type="pct"/>
            <w:vMerge/>
            <w:shd w:val="clear" w:color="auto" w:fill="auto"/>
          </w:tcPr>
          <w:p w14:paraId="5C6CB73A" w14:textId="77777777" w:rsidR="001E4DAD" w:rsidRPr="00BF423D" w:rsidRDefault="001E4DAD" w:rsidP="0081244E">
            <w:pPr>
              <w:suppressAutoHyphens/>
              <w:spacing w:after="0" w:line="240" w:lineRule="auto"/>
              <w:rPr>
                <w:rFonts w:ascii="Times New Roman" w:eastAsia="Batang" w:hAnsi="Times New Roman" w:cs="Times New Roman"/>
              </w:rPr>
            </w:pPr>
          </w:p>
        </w:tc>
        <w:tc>
          <w:tcPr>
            <w:tcW w:w="432" w:type="pct"/>
            <w:vMerge/>
            <w:shd w:val="clear" w:color="auto" w:fill="auto"/>
          </w:tcPr>
          <w:p w14:paraId="51BE1857" w14:textId="77777777" w:rsidR="001E4DAD" w:rsidRPr="00BF423D" w:rsidRDefault="001E4DAD" w:rsidP="0081244E">
            <w:pPr>
              <w:keepNext/>
              <w:suppressAutoHyphens/>
              <w:spacing w:after="0" w:line="240" w:lineRule="auto"/>
              <w:outlineLvl w:val="2"/>
              <w:rPr>
                <w:rFonts w:ascii="Times New Roman" w:eastAsia="Batang" w:hAnsi="Times New Roman" w:cs="Times New Roman"/>
              </w:rPr>
            </w:pPr>
          </w:p>
        </w:tc>
      </w:tr>
      <w:tr w:rsidR="003B6273" w:rsidRPr="00BF423D" w14:paraId="18E9BB9B" w14:textId="77777777" w:rsidTr="0081244E">
        <w:trPr>
          <w:trHeight w:val="170"/>
        </w:trPr>
        <w:tc>
          <w:tcPr>
            <w:tcW w:w="712" w:type="pct"/>
            <w:vMerge w:val="restart"/>
            <w:shd w:val="clear" w:color="auto" w:fill="auto"/>
          </w:tcPr>
          <w:p w14:paraId="3BE4F6EB" w14:textId="77777777" w:rsidR="003B6273" w:rsidRPr="00BF423D" w:rsidRDefault="003B6273" w:rsidP="0081244E">
            <w:pPr>
              <w:suppressAutoHyphens/>
              <w:spacing w:after="0" w:line="240" w:lineRule="auto"/>
              <w:rPr>
                <w:rFonts w:ascii="Times New Roman" w:eastAsia="Batang" w:hAnsi="Times New Roman" w:cs="Times New Roman"/>
                <w:b/>
              </w:rPr>
            </w:pPr>
            <w:r w:rsidRPr="00BF423D">
              <w:rPr>
                <w:rFonts w:ascii="Times New Roman" w:eastAsia="Times New Roman" w:hAnsi="Times New Roman" w:cs="Times New Roman"/>
                <w:b/>
                <w:lang w:eastAsia="en-US"/>
              </w:rPr>
              <w:t>Тема 2. Виды испытаний радиоэлектронной техники</w:t>
            </w:r>
          </w:p>
        </w:tc>
        <w:tc>
          <w:tcPr>
            <w:tcW w:w="2726" w:type="pct"/>
            <w:shd w:val="clear" w:color="auto" w:fill="auto"/>
          </w:tcPr>
          <w:p w14:paraId="59E17308" w14:textId="77777777" w:rsidR="003B6273" w:rsidRPr="00BF423D" w:rsidRDefault="003B6273" w:rsidP="0081244E">
            <w:pPr>
              <w:suppressAutoHyphens/>
              <w:spacing w:after="0" w:line="240" w:lineRule="auto"/>
              <w:jc w:val="both"/>
              <w:rPr>
                <w:rFonts w:ascii="Times New Roman" w:eastAsia="Batang" w:hAnsi="Times New Roman" w:cs="Times New Roman"/>
                <w:b/>
              </w:rPr>
            </w:pPr>
            <w:r w:rsidRPr="00BF423D">
              <w:rPr>
                <w:rFonts w:ascii="Times New Roman" w:eastAsia="Batang" w:hAnsi="Times New Roman" w:cs="Times New Roman"/>
                <w:b/>
              </w:rPr>
              <w:t>Содержание</w:t>
            </w:r>
          </w:p>
        </w:tc>
        <w:tc>
          <w:tcPr>
            <w:tcW w:w="518" w:type="pct"/>
            <w:shd w:val="clear" w:color="auto" w:fill="auto"/>
            <w:vAlign w:val="center"/>
          </w:tcPr>
          <w:p w14:paraId="3906D5B2" w14:textId="77777777" w:rsidR="003B6273" w:rsidRPr="00BF423D" w:rsidRDefault="003B6273" w:rsidP="0081244E">
            <w:pPr>
              <w:suppressAutoHyphens/>
              <w:spacing w:after="0" w:line="240" w:lineRule="auto"/>
              <w:jc w:val="center"/>
              <w:rPr>
                <w:rFonts w:ascii="Times New Roman" w:eastAsia="Batang" w:hAnsi="Times New Roman" w:cs="Times New Roman"/>
                <w:i/>
              </w:rPr>
            </w:pPr>
            <w:r w:rsidRPr="00BF423D">
              <w:rPr>
                <w:rFonts w:ascii="Times New Roman" w:eastAsia="Batang" w:hAnsi="Times New Roman" w:cs="Times New Roman"/>
                <w:i/>
              </w:rPr>
              <w:t>8</w:t>
            </w:r>
          </w:p>
        </w:tc>
        <w:tc>
          <w:tcPr>
            <w:tcW w:w="612" w:type="pct"/>
            <w:shd w:val="clear" w:color="auto" w:fill="auto"/>
          </w:tcPr>
          <w:p w14:paraId="5640D4B2" w14:textId="77777777" w:rsidR="003B6273" w:rsidRPr="00BF423D" w:rsidRDefault="003B6273" w:rsidP="0081244E">
            <w:pPr>
              <w:suppressAutoHyphens/>
              <w:spacing w:after="0" w:line="240" w:lineRule="auto"/>
              <w:rPr>
                <w:rFonts w:ascii="Times New Roman" w:eastAsia="Batang" w:hAnsi="Times New Roman" w:cs="Times New Roman"/>
              </w:rPr>
            </w:pPr>
          </w:p>
        </w:tc>
        <w:tc>
          <w:tcPr>
            <w:tcW w:w="432" w:type="pct"/>
            <w:shd w:val="clear" w:color="auto" w:fill="auto"/>
          </w:tcPr>
          <w:p w14:paraId="102C9200" w14:textId="77777777" w:rsidR="003B6273" w:rsidRPr="00BF423D" w:rsidRDefault="003B6273" w:rsidP="0081244E">
            <w:pPr>
              <w:suppressAutoHyphens/>
              <w:spacing w:after="0" w:line="240" w:lineRule="auto"/>
              <w:rPr>
                <w:rFonts w:ascii="Times New Roman" w:eastAsia="Batang" w:hAnsi="Times New Roman" w:cs="Times New Roman"/>
              </w:rPr>
            </w:pPr>
          </w:p>
        </w:tc>
      </w:tr>
      <w:tr w:rsidR="001E4DAD" w:rsidRPr="00BF423D" w14:paraId="5BC90E51" w14:textId="77777777" w:rsidTr="0081244E">
        <w:trPr>
          <w:trHeight w:val="170"/>
        </w:trPr>
        <w:tc>
          <w:tcPr>
            <w:tcW w:w="712" w:type="pct"/>
            <w:vMerge/>
            <w:shd w:val="clear" w:color="auto" w:fill="auto"/>
          </w:tcPr>
          <w:p w14:paraId="59CEE639" w14:textId="77777777" w:rsidR="001E4DAD" w:rsidRPr="00BF423D" w:rsidRDefault="001E4DAD" w:rsidP="0081244E">
            <w:pPr>
              <w:suppressAutoHyphens/>
              <w:spacing w:after="0" w:line="240" w:lineRule="auto"/>
              <w:jc w:val="both"/>
              <w:rPr>
                <w:rFonts w:ascii="Times New Roman" w:eastAsia="Batang" w:hAnsi="Times New Roman" w:cs="Times New Roman"/>
              </w:rPr>
            </w:pPr>
          </w:p>
        </w:tc>
        <w:tc>
          <w:tcPr>
            <w:tcW w:w="2726" w:type="pct"/>
            <w:shd w:val="clear" w:color="auto" w:fill="auto"/>
          </w:tcPr>
          <w:p w14:paraId="71630C65" w14:textId="77777777" w:rsidR="001E4DAD" w:rsidRPr="00BF423D" w:rsidRDefault="001E4DAD" w:rsidP="00FC40F6">
            <w:pPr>
              <w:numPr>
                <w:ilvl w:val="0"/>
                <w:numId w:val="16"/>
              </w:numPr>
              <w:suppressAutoHyphens/>
              <w:spacing w:before="120" w:after="0" w:line="240" w:lineRule="auto"/>
              <w:jc w:val="both"/>
              <w:rPr>
                <w:rFonts w:ascii="Times New Roman" w:eastAsia="Batang" w:hAnsi="Times New Roman" w:cs="Times New Roman"/>
              </w:rPr>
            </w:pPr>
            <w:r w:rsidRPr="00BF423D">
              <w:rPr>
                <w:rFonts w:ascii="Times New Roman" w:eastAsia="Batang" w:hAnsi="Times New Roman" w:cs="Times New Roman"/>
              </w:rPr>
              <w:t>Виды испытаний, их классификация, методы и технологию проведения испытаний различных видов радиоэлектронной техники.</w:t>
            </w:r>
          </w:p>
          <w:p w14:paraId="7FDF69E9" w14:textId="77777777" w:rsidR="001E4DAD" w:rsidRPr="00BF423D" w:rsidRDefault="001E4DAD" w:rsidP="00FC40F6">
            <w:pPr>
              <w:numPr>
                <w:ilvl w:val="0"/>
                <w:numId w:val="16"/>
              </w:numPr>
              <w:suppressAutoHyphens/>
              <w:spacing w:before="120" w:after="0" w:line="240" w:lineRule="auto"/>
              <w:jc w:val="both"/>
              <w:rPr>
                <w:rFonts w:ascii="Times New Roman" w:eastAsia="Batang" w:hAnsi="Times New Roman" w:cs="Times New Roman"/>
              </w:rPr>
            </w:pPr>
            <w:r w:rsidRPr="00BF423D">
              <w:rPr>
                <w:rFonts w:ascii="Times New Roman" w:eastAsia="Batang" w:hAnsi="Times New Roman" w:cs="Times New Roman"/>
              </w:rPr>
              <w:t xml:space="preserve">Виды испытаний: общая характеристика, назначения. Исследовательские испытания. Предварительные испытания. Квалификационные испытания. Приемочные испытания. Типовые испытания. Сертификационные испытания. </w:t>
            </w:r>
          </w:p>
          <w:p w14:paraId="38EF0D26" w14:textId="77777777" w:rsidR="001E4DAD" w:rsidRPr="00BF423D" w:rsidRDefault="001E4DAD" w:rsidP="00FC40F6">
            <w:pPr>
              <w:numPr>
                <w:ilvl w:val="0"/>
                <w:numId w:val="16"/>
              </w:numPr>
              <w:suppressAutoHyphens/>
              <w:spacing w:before="120" w:after="0" w:line="240" w:lineRule="auto"/>
              <w:jc w:val="both"/>
              <w:rPr>
                <w:rFonts w:ascii="Times New Roman" w:eastAsia="Batang" w:hAnsi="Times New Roman" w:cs="Times New Roman"/>
              </w:rPr>
            </w:pPr>
            <w:r w:rsidRPr="00BF423D">
              <w:rPr>
                <w:rFonts w:ascii="Times New Roman" w:eastAsia="Batang" w:hAnsi="Times New Roman" w:cs="Times New Roman"/>
              </w:rPr>
              <w:t>Нормативно-техническая документация: программа испытаний, методика испытаний</w:t>
            </w:r>
          </w:p>
        </w:tc>
        <w:tc>
          <w:tcPr>
            <w:tcW w:w="518" w:type="pct"/>
            <w:shd w:val="clear" w:color="auto" w:fill="auto"/>
            <w:vAlign w:val="center"/>
          </w:tcPr>
          <w:p w14:paraId="45D84E3C" w14:textId="77777777" w:rsidR="001E4DAD" w:rsidRPr="00BF423D" w:rsidRDefault="001E4DAD" w:rsidP="006015CF">
            <w:pPr>
              <w:suppressAutoHyphens/>
              <w:spacing w:after="0" w:line="240" w:lineRule="auto"/>
              <w:jc w:val="center"/>
              <w:rPr>
                <w:rFonts w:ascii="Times New Roman" w:eastAsia="Batang" w:hAnsi="Times New Roman" w:cs="Times New Roman"/>
                <w:i/>
              </w:rPr>
            </w:pPr>
            <w:r w:rsidRPr="00BF423D">
              <w:rPr>
                <w:rFonts w:ascii="Times New Roman" w:eastAsia="Batang" w:hAnsi="Times New Roman" w:cs="Times New Roman"/>
                <w:i/>
              </w:rPr>
              <w:t>6</w:t>
            </w:r>
          </w:p>
        </w:tc>
        <w:tc>
          <w:tcPr>
            <w:tcW w:w="612" w:type="pct"/>
            <w:vMerge w:val="restart"/>
            <w:shd w:val="clear" w:color="auto" w:fill="auto"/>
          </w:tcPr>
          <w:p w14:paraId="32ACFE7C" w14:textId="77777777" w:rsidR="00BF423D" w:rsidRPr="00BF423D" w:rsidRDefault="00BF423D" w:rsidP="00BF423D">
            <w:pPr>
              <w:spacing w:after="0" w:line="240" w:lineRule="auto"/>
              <w:rPr>
                <w:rFonts w:ascii="Times New Roman" w:eastAsia="Batang" w:hAnsi="Times New Roman" w:cs="Times New Roman"/>
                <w:b/>
              </w:rPr>
            </w:pPr>
            <w:r w:rsidRPr="00BF423D">
              <w:rPr>
                <w:rFonts w:ascii="Times New Roman" w:eastAsia="Batang" w:hAnsi="Times New Roman" w:cs="Times New Roman"/>
                <w:b/>
              </w:rPr>
              <w:t>ПК 1.2</w:t>
            </w:r>
          </w:p>
          <w:p w14:paraId="163E2F10" w14:textId="64C721FC" w:rsidR="001E4DAD" w:rsidRPr="00BF423D" w:rsidRDefault="001E4DAD" w:rsidP="0081244E">
            <w:pPr>
              <w:suppressAutoHyphens/>
              <w:spacing w:after="0" w:line="240" w:lineRule="auto"/>
              <w:rPr>
                <w:rFonts w:ascii="Times New Roman" w:eastAsia="Batang" w:hAnsi="Times New Roman" w:cs="Times New Roman"/>
                <w:b/>
              </w:rPr>
            </w:pPr>
            <w:r w:rsidRPr="00BF423D">
              <w:rPr>
                <w:rFonts w:ascii="Times New Roman" w:eastAsia="Batang" w:hAnsi="Times New Roman" w:cs="Times New Roman"/>
                <w:b/>
              </w:rPr>
              <w:t>ОК 01</w:t>
            </w:r>
          </w:p>
          <w:p w14:paraId="1F2E94C7" w14:textId="2C927AB7" w:rsidR="001E4DAD" w:rsidRPr="00BF423D" w:rsidRDefault="001E4DAD" w:rsidP="00931C18">
            <w:pPr>
              <w:suppressAutoHyphens/>
              <w:spacing w:after="0" w:line="240" w:lineRule="auto"/>
              <w:rPr>
                <w:rFonts w:ascii="Times New Roman" w:eastAsia="Times New Roman" w:hAnsi="Times New Roman" w:cs="Times New Roman"/>
                <w:bCs/>
                <w:iCs/>
              </w:rPr>
            </w:pPr>
            <w:r w:rsidRPr="00BF423D">
              <w:rPr>
                <w:rFonts w:ascii="Times New Roman" w:eastAsia="Batang" w:hAnsi="Times New Roman" w:cs="Times New Roman"/>
                <w:b/>
              </w:rPr>
              <w:t>КК 1</w:t>
            </w:r>
            <w:r w:rsidR="00931C18">
              <w:rPr>
                <w:rFonts w:ascii="Times New Roman" w:eastAsia="Batang" w:hAnsi="Times New Roman" w:cs="Times New Roman"/>
                <w:b/>
              </w:rPr>
              <w:t xml:space="preserve">, </w:t>
            </w:r>
            <w:r w:rsidRPr="00BF423D">
              <w:rPr>
                <w:rFonts w:ascii="Times New Roman" w:eastAsia="Batang" w:hAnsi="Times New Roman" w:cs="Times New Roman"/>
                <w:b/>
              </w:rPr>
              <w:t>КК 3</w:t>
            </w:r>
          </w:p>
        </w:tc>
        <w:tc>
          <w:tcPr>
            <w:tcW w:w="432" w:type="pct"/>
            <w:vMerge w:val="restart"/>
            <w:shd w:val="clear" w:color="auto" w:fill="auto"/>
          </w:tcPr>
          <w:p w14:paraId="590E6BA3" w14:textId="1AB15CB7" w:rsidR="001E4DAD" w:rsidRPr="00BF423D" w:rsidRDefault="001E4DAD" w:rsidP="0081244E">
            <w:pPr>
              <w:suppressAutoHyphens/>
              <w:spacing w:after="0" w:line="240" w:lineRule="auto"/>
              <w:rPr>
                <w:rFonts w:ascii="Times New Roman" w:eastAsia="Times New Roman" w:hAnsi="Times New Roman" w:cs="Times New Roman"/>
                <w:bCs/>
                <w:iCs/>
              </w:rPr>
            </w:pPr>
            <w:proofErr w:type="spellStart"/>
            <w:r w:rsidRPr="00BF423D">
              <w:rPr>
                <w:rFonts w:ascii="Times New Roman" w:eastAsia="Times New Roman" w:hAnsi="Times New Roman" w:cs="Times New Roman"/>
                <w:bCs/>
                <w:iCs/>
              </w:rPr>
              <w:t>З</w:t>
            </w:r>
            <w:r w:rsidR="003A1C5D" w:rsidRPr="00BF423D">
              <w:rPr>
                <w:rFonts w:ascii="Times New Roman" w:eastAsia="Times New Roman" w:hAnsi="Times New Roman" w:cs="Times New Roman"/>
                <w:bCs/>
                <w:iCs/>
              </w:rPr>
              <w:t>о</w:t>
            </w:r>
            <w:proofErr w:type="spellEnd"/>
            <w:r w:rsidRPr="00BF423D">
              <w:rPr>
                <w:rFonts w:ascii="Times New Roman" w:eastAsia="Times New Roman" w:hAnsi="Times New Roman" w:cs="Times New Roman"/>
                <w:bCs/>
                <w:iCs/>
              </w:rPr>
              <w:t xml:space="preserve"> 01.03</w:t>
            </w:r>
          </w:p>
          <w:p w14:paraId="194421C9" w14:textId="213E9DB7" w:rsidR="001E4DAD" w:rsidRPr="00BF423D" w:rsidRDefault="001E4DAD" w:rsidP="0081244E">
            <w:pPr>
              <w:suppressAutoHyphens/>
              <w:spacing w:after="0" w:line="240" w:lineRule="auto"/>
              <w:rPr>
                <w:rFonts w:ascii="Times New Roman" w:eastAsia="Times New Roman" w:hAnsi="Times New Roman" w:cs="Times New Roman"/>
                <w:bCs/>
                <w:iCs/>
              </w:rPr>
            </w:pPr>
            <w:proofErr w:type="spellStart"/>
            <w:r w:rsidRPr="00BF423D">
              <w:rPr>
                <w:rFonts w:ascii="Times New Roman" w:eastAsia="Times New Roman" w:hAnsi="Times New Roman" w:cs="Times New Roman"/>
                <w:bCs/>
                <w:iCs/>
              </w:rPr>
              <w:t>З</w:t>
            </w:r>
            <w:r w:rsidR="003A1C5D" w:rsidRPr="00BF423D">
              <w:rPr>
                <w:rFonts w:ascii="Times New Roman" w:eastAsia="Times New Roman" w:hAnsi="Times New Roman" w:cs="Times New Roman"/>
                <w:bCs/>
                <w:iCs/>
              </w:rPr>
              <w:t>о</w:t>
            </w:r>
            <w:proofErr w:type="spellEnd"/>
            <w:r w:rsidRPr="00BF423D">
              <w:rPr>
                <w:rFonts w:ascii="Times New Roman" w:eastAsia="Times New Roman" w:hAnsi="Times New Roman" w:cs="Times New Roman"/>
                <w:bCs/>
                <w:iCs/>
              </w:rPr>
              <w:t xml:space="preserve"> 01.04</w:t>
            </w:r>
          </w:p>
          <w:p w14:paraId="65D0E021" w14:textId="7A354906" w:rsidR="001E4DAD" w:rsidRPr="00BF423D" w:rsidRDefault="001E4DAD" w:rsidP="0081244E">
            <w:pPr>
              <w:suppressAutoHyphens/>
              <w:spacing w:after="0" w:line="240" w:lineRule="auto"/>
              <w:rPr>
                <w:rFonts w:ascii="Times New Roman" w:eastAsia="Times New Roman" w:hAnsi="Times New Roman" w:cs="Times New Roman"/>
                <w:bCs/>
                <w:iCs/>
              </w:rPr>
            </w:pPr>
            <w:proofErr w:type="spellStart"/>
            <w:r w:rsidRPr="00BF423D">
              <w:rPr>
                <w:rFonts w:ascii="Times New Roman" w:eastAsia="Times New Roman" w:hAnsi="Times New Roman" w:cs="Times New Roman"/>
                <w:bCs/>
                <w:iCs/>
              </w:rPr>
              <w:t>З</w:t>
            </w:r>
            <w:r w:rsidR="003A1C5D" w:rsidRPr="00BF423D">
              <w:rPr>
                <w:rFonts w:ascii="Times New Roman" w:eastAsia="Times New Roman" w:hAnsi="Times New Roman" w:cs="Times New Roman"/>
                <w:bCs/>
                <w:iCs/>
              </w:rPr>
              <w:t>о</w:t>
            </w:r>
            <w:proofErr w:type="spellEnd"/>
            <w:r w:rsidRPr="00BF423D">
              <w:rPr>
                <w:rFonts w:ascii="Times New Roman" w:eastAsia="Times New Roman" w:hAnsi="Times New Roman" w:cs="Times New Roman"/>
                <w:bCs/>
                <w:iCs/>
              </w:rPr>
              <w:t xml:space="preserve"> 01.05</w:t>
            </w:r>
          </w:p>
          <w:p w14:paraId="04435119" w14:textId="693F5952" w:rsidR="001E4DAD" w:rsidRPr="00BF423D" w:rsidRDefault="001E4DAD" w:rsidP="0081244E">
            <w:pPr>
              <w:suppressAutoHyphens/>
              <w:spacing w:after="0" w:line="240" w:lineRule="auto"/>
              <w:rPr>
                <w:rFonts w:ascii="Times New Roman" w:eastAsia="Times New Roman" w:hAnsi="Times New Roman" w:cs="Times New Roman"/>
                <w:bCs/>
                <w:iCs/>
              </w:rPr>
            </w:pPr>
            <w:proofErr w:type="spellStart"/>
            <w:r w:rsidRPr="00BF423D">
              <w:rPr>
                <w:rFonts w:ascii="Times New Roman" w:eastAsia="Times New Roman" w:hAnsi="Times New Roman" w:cs="Times New Roman"/>
                <w:bCs/>
                <w:iCs/>
              </w:rPr>
              <w:t>З</w:t>
            </w:r>
            <w:r w:rsidR="003A1C5D" w:rsidRPr="00BF423D">
              <w:rPr>
                <w:rFonts w:ascii="Times New Roman" w:eastAsia="Times New Roman" w:hAnsi="Times New Roman" w:cs="Times New Roman"/>
                <w:bCs/>
                <w:iCs/>
              </w:rPr>
              <w:t>о</w:t>
            </w:r>
            <w:proofErr w:type="spellEnd"/>
            <w:r w:rsidRPr="00BF423D">
              <w:rPr>
                <w:rFonts w:ascii="Times New Roman" w:eastAsia="Times New Roman" w:hAnsi="Times New Roman" w:cs="Times New Roman"/>
                <w:bCs/>
                <w:iCs/>
              </w:rPr>
              <w:t xml:space="preserve"> 01.06</w:t>
            </w:r>
          </w:p>
          <w:p w14:paraId="258AE747" w14:textId="3E529F97" w:rsidR="001E4DAD" w:rsidRPr="00BF423D" w:rsidRDefault="001E4DAD" w:rsidP="0081244E">
            <w:pPr>
              <w:keepNext/>
              <w:suppressAutoHyphens/>
              <w:spacing w:after="0" w:line="240" w:lineRule="auto"/>
              <w:outlineLvl w:val="2"/>
              <w:rPr>
                <w:rFonts w:ascii="Times New Roman" w:eastAsia="Batang" w:hAnsi="Times New Roman" w:cs="Times New Roman"/>
              </w:rPr>
            </w:pPr>
            <w:proofErr w:type="spellStart"/>
            <w:r w:rsidRPr="00BF423D">
              <w:rPr>
                <w:rFonts w:ascii="Times New Roman" w:eastAsia="Batang" w:hAnsi="Times New Roman" w:cs="Times New Roman"/>
              </w:rPr>
              <w:t>У</w:t>
            </w:r>
            <w:r w:rsidR="003A1C5D" w:rsidRPr="00BF423D">
              <w:rPr>
                <w:rFonts w:ascii="Times New Roman" w:eastAsia="Batang" w:hAnsi="Times New Roman" w:cs="Times New Roman"/>
              </w:rPr>
              <w:t>о</w:t>
            </w:r>
            <w:proofErr w:type="spellEnd"/>
            <w:r w:rsidRPr="00BF423D">
              <w:rPr>
                <w:rFonts w:ascii="Times New Roman" w:eastAsia="Batang" w:hAnsi="Times New Roman" w:cs="Times New Roman"/>
              </w:rPr>
              <w:t xml:space="preserve"> 01.01</w:t>
            </w:r>
          </w:p>
          <w:p w14:paraId="5CD7554D" w14:textId="02C146EA" w:rsidR="001E4DAD" w:rsidRPr="00BF423D" w:rsidRDefault="001E4DAD" w:rsidP="0081244E">
            <w:pPr>
              <w:keepNext/>
              <w:suppressAutoHyphens/>
              <w:spacing w:after="0" w:line="240" w:lineRule="auto"/>
              <w:outlineLvl w:val="2"/>
              <w:rPr>
                <w:rFonts w:ascii="Times New Roman" w:eastAsia="Batang" w:hAnsi="Times New Roman" w:cs="Times New Roman"/>
              </w:rPr>
            </w:pPr>
            <w:proofErr w:type="spellStart"/>
            <w:r w:rsidRPr="00BF423D">
              <w:rPr>
                <w:rFonts w:ascii="Times New Roman" w:eastAsia="Batang" w:hAnsi="Times New Roman" w:cs="Times New Roman"/>
              </w:rPr>
              <w:t>У</w:t>
            </w:r>
            <w:r w:rsidR="003A1C5D" w:rsidRPr="00BF423D">
              <w:rPr>
                <w:rFonts w:ascii="Times New Roman" w:eastAsia="Batang" w:hAnsi="Times New Roman" w:cs="Times New Roman"/>
              </w:rPr>
              <w:t>о</w:t>
            </w:r>
            <w:proofErr w:type="spellEnd"/>
            <w:r w:rsidRPr="00BF423D">
              <w:rPr>
                <w:rFonts w:ascii="Times New Roman" w:eastAsia="Batang" w:hAnsi="Times New Roman" w:cs="Times New Roman"/>
              </w:rPr>
              <w:t xml:space="preserve"> 01.03</w:t>
            </w:r>
          </w:p>
          <w:p w14:paraId="4BF041E4" w14:textId="4BCA376E" w:rsidR="001E4DAD" w:rsidRPr="00BF423D" w:rsidRDefault="001E4DAD" w:rsidP="0081244E">
            <w:pPr>
              <w:keepNext/>
              <w:suppressAutoHyphens/>
              <w:spacing w:after="0" w:line="240" w:lineRule="auto"/>
              <w:outlineLvl w:val="2"/>
              <w:rPr>
                <w:rFonts w:ascii="Times New Roman" w:eastAsia="Batang" w:hAnsi="Times New Roman" w:cs="Times New Roman"/>
              </w:rPr>
            </w:pPr>
            <w:proofErr w:type="spellStart"/>
            <w:r w:rsidRPr="00BF423D">
              <w:rPr>
                <w:rFonts w:ascii="Times New Roman" w:eastAsia="Batang" w:hAnsi="Times New Roman" w:cs="Times New Roman"/>
              </w:rPr>
              <w:t>У</w:t>
            </w:r>
            <w:r w:rsidR="003A1C5D" w:rsidRPr="00BF423D">
              <w:rPr>
                <w:rFonts w:ascii="Times New Roman" w:eastAsia="Batang" w:hAnsi="Times New Roman" w:cs="Times New Roman"/>
              </w:rPr>
              <w:t>о</w:t>
            </w:r>
            <w:proofErr w:type="spellEnd"/>
            <w:r w:rsidRPr="00BF423D">
              <w:rPr>
                <w:rFonts w:ascii="Times New Roman" w:eastAsia="Batang" w:hAnsi="Times New Roman" w:cs="Times New Roman"/>
              </w:rPr>
              <w:t xml:space="preserve"> 01.05</w:t>
            </w:r>
          </w:p>
          <w:p w14:paraId="5B1C9647" w14:textId="77777777" w:rsidR="001E4DAD" w:rsidRPr="00BF423D" w:rsidRDefault="001E4DAD" w:rsidP="0081244E">
            <w:pPr>
              <w:keepNext/>
              <w:suppressAutoHyphens/>
              <w:spacing w:after="0" w:line="240" w:lineRule="auto"/>
              <w:outlineLvl w:val="2"/>
              <w:rPr>
                <w:rFonts w:ascii="Times New Roman" w:eastAsia="Batang" w:hAnsi="Times New Roman" w:cs="Times New Roman"/>
              </w:rPr>
            </w:pPr>
            <w:r w:rsidRPr="00BF423D">
              <w:rPr>
                <w:rFonts w:ascii="Times New Roman" w:eastAsia="Batang" w:hAnsi="Times New Roman" w:cs="Times New Roman"/>
              </w:rPr>
              <w:t>З 1.2.22</w:t>
            </w:r>
          </w:p>
          <w:p w14:paraId="72BE0273" w14:textId="77777777" w:rsidR="001E4DAD" w:rsidRPr="00BF423D" w:rsidRDefault="001E4DAD" w:rsidP="0081244E">
            <w:pPr>
              <w:keepNext/>
              <w:suppressAutoHyphens/>
              <w:spacing w:after="0" w:line="240" w:lineRule="auto"/>
              <w:outlineLvl w:val="2"/>
              <w:rPr>
                <w:rFonts w:ascii="Times New Roman" w:eastAsia="Batang" w:hAnsi="Times New Roman" w:cs="Times New Roman"/>
              </w:rPr>
            </w:pPr>
            <w:r w:rsidRPr="00BF423D">
              <w:rPr>
                <w:rFonts w:ascii="Times New Roman" w:eastAsia="Batang" w:hAnsi="Times New Roman" w:cs="Times New Roman"/>
              </w:rPr>
              <w:t>З 1.2.24</w:t>
            </w:r>
          </w:p>
          <w:p w14:paraId="7E70DBC0" w14:textId="77777777" w:rsidR="001E4DAD" w:rsidRPr="00BF423D" w:rsidRDefault="001E4DAD" w:rsidP="0081244E">
            <w:pPr>
              <w:keepNext/>
              <w:suppressAutoHyphens/>
              <w:spacing w:after="0" w:line="240" w:lineRule="auto"/>
              <w:outlineLvl w:val="2"/>
              <w:rPr>
                <w:rFonts w:ascii="Times New Roman" w:eastAsia="Batang" w:hAnsi="Times New Roman" w:cs="Times New Roman"/>
              </w:rPr>
            </w:pPr>
            <w:r w:rsidRPr="00BF423D">
              <w:rPr>
                <w:rFonts w:ascii="Times New Roman" w:eastAsia="Batang" w:hAnsi="Times New Roman" w:cs="Times New Roman"/>
              </w:rPr>
              <w:t>У 1.2.16</w:t>
            </w:r>
          </w:p>
          <w:p w14:paraId="1933301A" w14:textId="4AAB5D32" w:rsidR="001E4DAD" w:rsidRPr="00BF423D" w:rsidRDefault="001E4DAD" w:rsidP="0081244E">
            <w:pPr>
              <w:spacing w:after="0" w:line="240" w:lineRule="auto"/>
              <w:rPr>
                <w:rFonts w:ascii="Times New Roman" w:eastAsia="Times New Roman" w:hAnsi="Times New Roman" w:cs="Times New Roman"/>
                <w:bCs/>
                <w:iCs/>
              </w:rPr>
            </w:pPr>
            <w:r w:rsidRPr="00BF423D">
              <w:rPr>
                <w:rFonts w:ascii="Times New Roman" w:eastAsia="Batang" w:hAnsi="Times New Roman" w:cs="Times New Roman"/>
              </w:rPr>
              <w:lastRenderedPageBreak/>
              <w:t>У 1.2.19</w:t>
            </w:r>
          </w:p>
        </w:tc>
      </w:tr>
      <w:tr w:rsidR="001E4DAD" w:rsidRPr="00BF423D" w14:paraId="4A26B26A" w14:textId="77777777" w:rsidTr="0081244E">
        <w:trPr>
          <w:trHeight w:val="170"/>
        </w:trPr>
        <w:tc>
          <w:tcPr>
            <w:tcW w:w="712" w:type="pct"/>
            <w:vMerge/>
            <w:shd w:val="clear" w:color="auto" w:fill="auto"/>
          </w:tcPr>
          <w:p w14:paraId="4B370E18" w14:textId="77777777" w:rsidR="001E4DAD" w:rsidRPr="00BF423D" w:rsidRDefault="001E4DAD" w:rsidP="0081244E">
            <w:pPr>
              <w:spacing w:after="0" w:line="240" w:lineRule="auto"/>
              <w:rPr>
                <w:rFonts w:ascii="Times New Roman" w:eastAsia="Batang" w:hAnsi="Times New Roman" w:cs="Times New Roman"/>
              </w:rPr>
            </w:pPr>
          </w:p>
        </w:tc>
        <w:tc>
          <w:tcPr>
            <w:tcW w:w="2726" w:type="pct"/>
            <w:shd w:val="clear" w:color="auto" w:fill="auto"/>
          </w:tcPr>
          <w:p w14:paraId="1A24924D" w14:textId="77777777" w:rsidR="001E4DAD" w:rsidRPr="00BF423D" w:rsidRDefault="001E4DAD" w:rsidP="0081244E">
            <w:pPr>
              <w:spacing w:after="0" w:line="240" w:lineRule="auto"/>
              <w:rPr>
                <w:rFonts w:ascii="Times New Roman" w:eastAsia="Batang" w:hAnsi="Times New Roman" w:cs="Times New Roman"/>
                <w:b/>
              </w:rPr>
            </w:pPr>
            <w:r w:rsidRPr="00BF423D">
              <w:rPr>
                <w:rFonts w:ascii="Times New Roman" w:eastAsia="Batang" w:hAnsi="Times New Roman" w:cs="Times New Roman"/>
                <w:b/>
              </w:rPr>
              <w:t>В том числе практических занятий и лабораторных работ</w:t>
            </w:r>
          </w:p>
        </w:tc>
        <w:tc>
          <w:tcPr>
            <w:tcW w:w="518" w:type="pct"/>
            <w:shd w:val="clear" w:color="auto" w:fill="auto"/>
            <w:vAlign w:val="center"/>
          </w:tcPr>
          <w:p w14:paraId="080D56D0" w14:textId="77777777" w:rsidR="001E4DAD" w:rsidRPr="00BF423D" w:rsidRDefault="001E4DAD" w:rsidP="0081244E">
            <w:pPr>
              <w:spacing w:after="0" w:line="240" w:lineRule="auto"/>
              <w:jc w:val="center"/>
              <w:rPr>
                <w:rFonts w:ascii="Times New Roman" w:eastAsia="Batang" w:hAnsi="Times New Roman" w:cs="Times New Roman"/>
              </w:rPr>
            </w:pPr>
            <w:r w:rsidRPr="00BF423D">
              <w:rPr>
                <w:rFonts w:ascii="Times New Roman" w:eastAsia="Batang" w:hAnsi="Times New Roman" w:cs="Times New Roman"/>
              </w:rPr>
              <w:t>2</w:t>
            </w:r>
          </w:p>
        </w:tc>
        <w:tc>
          <w:tcPr>
            <w:tcW w:w="612" w:type="pct"/>
            <w:vMerge/>
            <w:shd w:val="clear" w:color="auto" w:fill="auto"/>
          </w:tcPr>
          <w:p w14:paraId="02C81DF1" w14:textId="77777777" w:rsidR="001E4DAD" w:rsidRPr="00BF423D" w:rsidRDefault="001E4DAD" w:rsidP="0081244E">
            <w:pPr>
              <w:spacing w:after="0" w:line="240" w:lineRule="auto"/>
              <w:rPr>
                <w:rFonts w:ascii="Times New Roman" w:eastAsia="Batang" w:hAnsi="Times New Roman" w:cs="Times New Roman"/>
              </w:rPr>
            </w:pPr>
          </w:p>
        </w:tc>
        <w:tc>
          <w:tcPr>
            <w:tcW w:w="432" w:type="pct"/>
            <w:vMerge/>
            <w:shd w:val="clear" w:color="auto" w:fill="auto"/>
          </w:tcPr>
          <w:p w14:paraId="523158C1" w14:textId="37EFC41D" w:rsidR="001E4DAD" w:rsidRPr="00BF423D" w:rsidRDefault="001E4DAD" w:rsidP="0081244E">
            <w:pPr>
              <w:spacing w:after="0" w:line="240" w:lineRule="auto"/>
              <w:rPr>
                <w:rFonts w:ascii="Times New Roman" w:eastAsia="Batang" w:hAnsi="Times New Roman" w:cs="Times New Roman"/>
              </w:rPr>
            </w:pPr>
          </w:p>
        </w:tc>
      </w:tr>
      <w:tr w:rsidR="001E4DAD" w:rsidRPr="00BF423D" w14:paraId="29C86D9D" w14:textId="77777777" w:rsidTr="0081244E">
        <w:trPr>
          <w:trHeight w:val="170"/>
        </w:trPr>
        <w:tc>
          <w:tcPr>
            <w:tcW w:w="712" w:type="pct"/>
            <w:vMerge/>
            <w:shd w:val="clear" w:color="auto" w:fill="auto"/>
          </w:tcPr>
          <w:p w14:paraId="4997763B" w14:textId="77777777" w:rsidR="001E4DAD" w:rsidRPr="00BF423D" w:rsidRDefault="001E4DAD" w:rsidP="0081244E">
            <w:pPr>
              <w:spacing w:after="0" w:line="240" w:lineRule="auto"/>
              <w:rPr>
                <w:rFonts w:ascii="Times New Roman" w:eastAsia="Batang" w:hAnsi="Times New Roman" w:cs="Times New Roman"/>
              </w:rPr>
            </w:pPr>
          </w:p>
        </w:tc>
        <w:tc>
          <w:tcPr>
            <w:tcW w:w="2726" w:type="pct"/>
            <w:shd w:val="clear" w:color="auto" w:fill="auto"/>
          </w:tcPr>
          <w:p w14:paraId="529F9A96" w14:textId="23E98683" w:rsidR="001E4DAD" w:rsidRPr="00BF423D" w:rsidRDefault="001E4DAD" w:rsidP="0081244E">
            <w:pPr>
              <w:spacing w:after="0" w:line="240" w:lineRule="auto"/>
              <w:rPr>
                <w:rFonts w:ascii="Times New Roman" w:eastAsia="Batang" w:hAnsi="Times New Roman" w:cs="Times New Roman"/>
              </w:rPr>
            </w:pPr>
            <w:r w:rsidRPr="00BF423D">
              <w:rPr>
                <w:rFonts w:ascii="Times New Roman" w:eastAsia="Batang" w:hAnsi="Times New Roman" w:cs="Times New Roman"/>
              </w:rPr>
              <w:t>2. Практическое изучение методики испытания приборов</w:t>
            </w:r>
          </w:p>
        </w:tc>
        <w:tc>
          <w:tcPr>
            <w:tcW w:w="518" w:type="pct"/>
            <w:shd w:val="clear" w:color="auto" w:fill="auto"/>
            <w:vAlign w:val="center"/>
          </w:tcPr>
          <w:p w14:paraId="4FFA4E93" w14:textId="77777777" w:rsidR="001E4DAD" w:rsidRPr="00BF423D" w:rsidRDefault="001E4DAD" w:rsidP="006015CF">
            <w:pPr>
              <w:spacing w:after="0" w:line="240" w:lineRule="auto"/>
              <w:jc w:val="center"/>
              <w:rPr>
                <w:rFonts w:ascii="Times New Roman" w:eastAsia="Batang" w:hAnsi="Times New Roman" w:cs="Times New Roman"/>
              </w:rPr>
            </w:pPr>
            <w:r w:rsidRPr="00BF423D">
              <w:rPr>
                <w:rFonts w:ascii="Times New Roman" w:eastAsia="Batang" w:hAnsi="Times New Roman" w:cs="Times New Roman"/>
              </w:rPr>
              <w:t>2</w:t>
            </w:r>
          </w:p>
        </w:tc>
        <w:tc>
          <w:tcPr>
            <w:tcW w:w="612" w:type="pct"/>
            <w:vMerge/>
            <w:shd w:val="clear" w:color="auto" w:fill="auto"/>
          </w:tcPr>
          <w:p w14:paraId="4BDC7990" w14:textId="4C6A4420" w:rsidR="001E4DAD" w:rsidRPr="00BF423D" w:rsidRDefault="001E4DAD" w:rsidP="001E4DAD">
            <w:pPr>
              <w:spacing w:after="0" w:line="240" w:lineRule="auto"/>
              <w:rPr>
                <w:rFonts w:ascii="Times New Roman" w:eastAsia="Batang" w:hAnsi="Times New Roman" w:cs="Times New Roman"/>
              </w:rPr>
            </w:pPr>
          </w:p>
        </w:tc>
        <w:tc>
          <w:tcPr>
            <w:tcW w:w="432" w:type="pct"/>
            <w:vMerge/>
            <w:shd w:val="clear" w:color="auto" w:fill="auto"/>
          </w:tcPr>
          <w:p w14:paraId="18951161" w14:textId="12A19F5D" w:rsidR="001E4DAD" w:rsidRPr="00BF423D" w:rsidRDefault="001E4DAD" w:rsidP="0081244E">
            <w:pPr>
              <w:spacing w:after="0" w:line="240" w:lineRule="auto"/>
              <w:rPr>
                <w:rFonts w:ascii="Times New Roman" w:eastAsia="Batang" w:hAnsi="Times New Roman" w:cs="Times New Roman"/>
              </w:rPr>
            </w:pPr>
          </w:p>
        </w:tc>
      </w:tr>
      <w:tr w:rsidR="001E4DAD" w:rsidRPr="00BF423D" w14:paraId="56941326" w14:textId="77777777" w:rsidTr="0081244E">
        <w:trPr>
          <w:trHeight w:val="346"/>
        </w:trPr>
        <w:tc>
          <w:tcPr>
            <w:tcW w:w="712" w:type="pct"/>
            <w:vMerge/>
            <w:shd w:val="clear" w:color="auto" w:fill="auto"/>
          </w:tcPr>
          <w:p w14:paraId="0921DC6E" w14:textId="77777777" w:rsidR="001E4DAD" w:rsidRPr="00BF423D" w:rsidRDefault="001E4DAD" w:rsidP="0081244E">
            <w:pPr>
              <w:spacing w:after="0" w:line="240" w:lineRule="auto"/>
              <w:rPr>
                <w:rFonts w:ascii="Times New Roman" w:eastAsia="Batang" w:hAnsi="Times New Roman" w:cs="Times New Roman"/>
              </w:rPr>
            </w:pPr>
          </w:p>
        </w:tc>
        <w:tc>
          <w:tcPr>
            <w:tcW w:w="2726" w:type="pct"/>
            <w:shd w:val="clear" w:color="auto" w:fill="auto"/>
          </w:tcPr>
          <w:p w14:paraId="73122ADE" w14:textId="77777777" w:rsidR="001E4DAD" w:rsidRPr="00BF423D" w:rsidRDefault="001E4DAD" w:rsidP="0081244E">
            <w:pPr>
              <w:spacing w:after="0" w:line="240" w:lineRule="auto"/>
              <w:rPr>
                <w:rFonts w:ascii="Times New Roman" w:eastAsia="Batang" w:hAnsi="Times New Roman" w:cs="Times New Roman"/>
                <w:b/>
              </w:rPr>
            </w:pPr>
            <w:r w:rsidRPr="00BF423D">
              <w:rPr>
                <w:rFonts w:ascii="Times New Roman" w:eastAsia="Batang" w:hAnsi="Times New Roman" w:cs="Times New Roman"/>
                <w:b/>
              </w:rPr>
              <w:t>Самостоятельная работа обучающихся</w:t>
            </w:r>
          </w:p>
        </w:tc>
        <w:tc>
          <w:tcPr>
            <w:tcW w:w="518" w:type="pct"/>
            <w:shd w:val="clear" w:color="auto" w:fill="auto"/>
            <w:vAlign w:val="center"/>
          </w:tcPr>
          <w:p w14:paraId="1B038EB9" w14:textId="77777777" w:rsidR="001E4DAD" w:rsidRPr="00BF423D" w:rsidRDefault="001E4DAD" w:rsidP="0081244E">
            <w:pPr>
              <w:spacing w:after="0" w:line="240" w:lineRule="auto"/>
              <w:rPr>
                <w:rFonts w:ascii="Times New Roman" w:eastAsia="Batang" w:hAnsi="Times New Roman" w:cs="Times New Roman"/>
              </w:rPr>
            </w:pPr>
          </w:p>
        </w:tc>
        <w:tc>
          <w:tcPr>
            <w:tcW w:w="612" w:type="pct"/>
            <w:vMerge/>
            <w:shd w:val="clear" w:color="auto" w:fill="auto"/>
          </w:tcPr>
          <w:p w14:paraId="7286FD49" w14:textId="77777777" w:rsidR="001E4DAD" w:rsidRPr="00BF423D" w:rsidRDefault="001E4DAD" w:rsidP="0081244E">
            <w:pPr>
              <w:spacing w:after="0" w:line="240" w:lineRule="auto"/>
              <w:rPr>
                <w:rFonts w:ascii="Times New Roman" w:eastAsia="Batang" w:hAnsi="Times New Roman" w:cs="Times New Roman"/>
              </w:rPr>
            </w:pPr>
          </w:p>
        </w:tc>
        <w:tc>
          <w:tcPr>
            <w:tcW w:w="432" w:type="pct"/>
            <w:vMerge/>
            <w:shd w:val="clear" w:color="auto" w:fill="auto"/>
          </w:tcPr>
          <w:p w14:paraId="3FAFCE8F" w14:textId="77777777" w:rsidR="001E4DAD" w:rsidRPr="00BF423D" w:rsidRDefault="001E4DAD" w:rsidP="0081244E">
            <w:pPr>
              <w:spacing w:after="0" w:line="240" w:lineRule="auto"/>
              <w:rPr>
                <w:rFonts w:ascii="Times New Roman" w:eastAsia="Batang" w:hAnsi="Times New Roman" w:cs="Times New Roman"/>
              </w:rPr>
            </w:pPr>
          </w:p>
        </w:tc>
      </w:tr>
      <w:tr w:rsidR="003B6273" w:rsidRPr="00BF423D" w14:paraId="24F05AE9" w14:textId="77777777" w:rsidTr="0081244E">
        <w:trPr>
          <w:trHeight w:val="170"/>
        </w:trPr>
        <w:tc>
          <w:tcPr>
            <w:tcW w:w="712" w:type="pct"/>
            <w:vMerge w:val="restart"/>
            <w:shd w:val="clear" w:color="auto" w:fill="auto"/>
          </w:tcPr>
          <w:p w14:paraId="09AF726C" w14:textId="77777777" w:rsidR="003B6273" w:rsidRPr="00BF423D" w:rsidRDefault="003B6273" w:rsidP="0081244E">
            <w:pPr>
              <w:spacing w:after="0" w:line="240" w:lineRule="auto"/>
              <w:rPr>
                <w:rFonts w:ascii="Times New Roman" w:eastAsia="Batang" w:hAnsi="Times New Roman" w:cs="Times New Roman"/>
              </w:rPr>
            </w:pPr>
            <w:r w:rsidRPr="00BF423D">
              <w:rPr>
                <w:rFonts w:ascii="Times New Roman" w:eastAsia="Batang" w:hAnsi="Times New Roman" w:cs="Times New Roman"/>
                <w:b/>
                <w:bCs/>
              </w:rPr>
              <w:t>Тема 3. Оборудование и измерительные средства для испытаний радиоэлектронной техники</w:t>
            </w:r>
          </w:p>
        </w:tc>
        <w:tc>
          <w:tcPr>
            <w:tcW w:w="2726" w:type="pct"/>
            <w:shd w:val="clear" w:color="auto" w:fill="auto"/>
          </w:tcPr>
          <w:p w14:paraId="2AC55601" w14:textId="77777777" w:rsidR="003B6273" w:rsidRPr="00BF423D" w:rsidRDefault="003B6273" w:rsidP="0081244E">
            <w:pPr>
              <w:spacing w:after="0" w:line="240" w:lineRule="auto"/>
              <w:rPr>
                <w:rFonts w:ascii="Times New Roman" w:eastAsia="Batang" w:hAnsi="Times New Roman" w:cs="Times New Roman"/>
                <w:b/>
              </w:rPr>
            </w:pPr>
            <w:r w:rsidRPr="00BF423D">
              <w:rPr>
                <w:rFonts w:ascii="Times New Roman" w:eastAsia="Batang" w:hAnsi="Times New Roman" w:cs="Times New Roman"/>
                <w:b/>
                <w:bCs/>
              </w:rPr>
              <w:t>Содержание</w:t>
            </w:r>
          </w:p>
        </w:tc>
        <w:tc>
          <w:tcPr>
            <w:tcW w:w="518" w:type="pct"/>
            <w:shd w:val="clear" w:color="auto" w:fill="auto"/>
            <w:vAlign w:val="center"/>
          </w:tcPr>
          <w:p w14:paraId="6F8123C0" w14:textId="77777777" w:rsidR="003B6273" w:rsidRPr="00BF423D" w:rsidRDefault="003B6273" w:rsidP="0081244E">
            <w:pPr>
              <w:spacing w:after="0" w:line="240" w:lineRule="auto"/>
              <w:jc w:val="center"/>
              <w:rPr>
                <w:rFonts w:ascii="Times New Roman" w:eastAsia="Batang" w:hAnsi="Times New Roman" w:cs="Times New Roman"/>
                <w:iCs/>
              </w:rPr>
            </w:pPr>
            <w:r w:rsidRPr="00BF423D">
              <w:rPr>
                <w:rFonts w:ascii="Times New Roman" w:eastAsia="Batang" w:hAnsi="Times New Roman" w:cs="Times New Roman"/>
                <w:iCs/>
              </w:rPr>
              <w:t>16</w:t>
            </w:r>
          </w:p>
        </w:tc>
        <w:tc>
          <w:tcPr>
            <w:tcW w:w="612" w:type="pct"/>
            <w:shd w:val="clear" w:color="auto" w:fill="auto"/>
          </w:tcPr>
          <w:p w14:paraId="48457037" w14:textId="77777777" w:rsidR="003B6273" w:rsidRPr="00BF423D" w:rsidRDefault="003B6273" w:rsidP="0081244E">
            <w:pPr>
              <w:keepNext/>
              <w:spacing w:after="0" w:line="240" w:lineRule="auto"/>
              <w:ind w:firstLine="709"/>
              <w:outlineLvl w:val="0"/>
              <w:rPr>
                <w:rFonts w:ascii="Times New Roman" w:eastAsia="Batang" w:hAnsi="Times New Roman" w:cs="Times New Roman"/>
              </w:rPr>
            </w:pPr>
          </w:p>
        </w:tc>
        <w:tc>
          <w:tcPr>
            <w:tcW w:w="432" w:type="pct"/>
            <w:shd w:val="clear" w:color="auto" w:fill="auto"/>
          </w:tcPr>
          <w:p w14:paraId="2AEEC460" w14:textId="77777777" w:rsidR="003B6273" w:rsidRPr="00BF423D" w:rsidRDefault="003B6273" w:rsidP="0081244E">
            <w:pPr>
              <w:spacing w:after="0" w:line="240" w:lineRule="auto"/>
              <w:rPr>
                <w:rFonts w:ascii="Times New Roman" w:eastAsia="Batang" w:hAnsi="Times New Roman" w:cs="Times New Roman"/>
              </w:rPr>
            </w:pPr>
          </w:p>
        </w:tc>
      </w:tr>
      <w:tr w:rsidR="001E4DAD" w:rsidRPr="00BF423D" w14:paraId="41E4C94D" w14:textId="77777777" w:rsidTr="0081244E">
        <w:trPr>
          <w:trHeight w:val="170"/>
        </w:trPr>
        <w:tc>
          <w:tcPr>
            <w:tcW w:w="712" w:type="pct"/>
            <w:vMerge/>
            <w:shd w:val="clear" w:color="auto" w:fill="auto"/>
          </w:tcPr>
          <w:p w14:paraId="33DC73CA" w14:textId="77777777" w:rsidR="001E4DAD" w:rsidRPr="00BF423D" w:rsidRDefault="001E4DAD" w:rsidP="0081244E">
            <w:pPr>
              <w:spacing w:after="0" w:line="240" w:lineRule="auto"/>
              <w:rPr>
                <w:rFonts w:ascii="Times New Roman" w:eastAsia="Batang" w:hAnsi="Times New Roman" w:cs="Times New Roman"/>
              </w:rPr>
            </w:pPr>
          </w:p>
        </w:tc>
        <w:tc>
          <w:tcPr>
            <w:tcW w:w="2726" w:type="pct"/>
            <w:shd w:val="clear" w:color="auto" w:fill="auto"/>
          </w:tcPr>
          <w:p w14:paraId="2B52C960" w14:textId="77777777" w:rsidR="001E4DAD" w:rsidRPr="00BF423D" w:rsidRDefault="001E4DAD" w:rsidP="00FC40F6">
            <w:pPr>
              <w:numPr>
                <w:ilvl w:val="0"/>
                <w:numId w:val="17"/>
              </w:numPr>
              <w:spacing w:before="120" w:after="0" w:line="240" w:lineRule="auto"/>
              <w:rPr>
                <w:rFonts w:ascii="Times New Roman" w:eastAsia="Batang" w:hAnsi="Times New Roman" w:cs="Times New Roman"/>
                <w:b/>
              </w:rPr>
            </w:pPr>
            <w:r w:rsidRPr="00BF423D">
              <w:rPr>
                <w:rFonts w:ascii="Times New Roman" w:eastAsia="Batang" w:hAnsi="Times New Roman" w:cs="Times New Roman"/>
                <w:bCs/>
              </w:rPr>
              <w:t xml:space="preserve">Обобщенная структура измерительной схемы испытаний. </w:t>
            </w:r>
          </w:p>
          <w:p w14:paraId="22043C2C" w14:textId="77777777" w:rsidR="001E4DAD" w:rsidRPr="00BF423D" w:rsidRDefault="001E4DAD" w:rsidP="00FC40F6">
            <w:pPr>
              <w:numPr>
                <w:ilvl w:val="0"/>
                <w:numId w:val="17"/>
              </w:numPr>
              <w:spacing w:before="120" w:after="0" w:line="240" w:lineRule="auto"/>
              <w:rPr>
                <w:rFonts w:ascii="Times New Roman" w:eastAsia="Batang" w:hAnsi="Times New Roman" w:cs="Times New Roman"/>
                <w:b/>
              </w:rPr>
            </w:pPr>
            <w:r w:rsidRPr="00BF423D">
              <w:rPr>
                <w:rFonts w:ascii="Times New Roman" w:eastAsia="Batang" w:hAnsi="Times New Roman" w:cs="Times New Roman"/>
                <w:bCs/>
              </w:rPr>
              <w:t>Испытания на воздействие климатических факторов: давление, примеси в воздухе.</w:t>
            </w:r>
          </w:p>
          <w:p w14:paraId="178524BA" w14:textId="77777777" w:rsidR="001E4DAD" w:rsidRPr="00BF423D" w:rsidRDefault="001E4DAD" w:rsidP="00FC40F6">
            <w:pPr>
              <w:numPr>
                <w:ilvl w:val="0"/>
                <w:numId w:val="17"/>
              </w:numPr>
              <w:spacing w:before="120" w:after="0" w:line="240" w:lineRule="auto"/>
              <w:rPr>
                <w:rFonts w:ascii="Times New Roman" w:eastAsia="Batang" w:hAnsi="Times New Roman" w:cs="Times New Roman"/>
                <w:b/>
              </w:rPr>
            </w:pPr>
            <w:r w:rsidRPr="00BF423D">
              <w:rPr>
                <w:rFonts w:ascii="Times New Roman" w:eastAsia="Batang" w:hAnsi="Times New Roman" w:cs="Times New Roman"/>
                <w:bCs/>
              </w:rPr>
              <w:t xml:space="preserve">Испытания на воздействие механических факторов: ударные нагрузки, линейные ускорения. </w:t>
            </w:r>
          </w:p>
          <w:p w14:paraId="69DEA4A5" w14:textId="77777777" w:rsidR="001E4DAD" w:rsidRPr="00BF423D" w:rsidRDefault="001E4DAD" w:rsidP="00FC40F6">
            <w:pPr>
              <w:numPr>
                <w:ilvl w:val="0"/>
                <w:numId w:val="17"/>
              </w:numPr>
              <w:spacing w:before="120" w:after="0" w:line="240" w:lineRule="auto"/>
              <w:rPr>
                <w:rFonts w:ascii="Times New Roman" w:eastAsia="Batang" w:hAnsi="Times New Roman" w:cs="Times New Roman"/>
                <w:b/>
              </w:rPr>
            </w:pPr>
            <w:r w:rsidRPr="00BF423D">
              <w:rPr>
                <w:rFonts w:ascii="Times New Roman" w:eastAsia="Batang" w:hAnsi="Times New Roman" w:cs="Times New Roman"/>
                <w:bCs/>
              </w:rPr>
              <w:t xml:space="preserve">Радиационные испытания. Биологические испытания. Электрические испытания. </w:t>
            </w:r>
          </w:p>
          <w:p w14:paraId="1D5F4D2C" w14:textId="77777777" w:rsidR="001E4DAD" w:rsidRPr="00BF423D" w:rsidRDefault="001E4DAD" w:rsidP="00FC40F6">
            <w:pPr>
              <w:numPr>
                <w:ilvl w:val="0"/>
                <w:numId w:val="17"/>
              </w:numPr>
              <w:spacing w:before="120" w:after="0" w:line="240" w:lineRule="auto"/>
              <w:rPr>
                <w:rFonts w:ascii="Times New Roman" w:eastAsia="Batang" w:hAnsi="Times New Roman" w:cs="Times New Roman"/>
                <w:b/>
              </w:rPr>
            </w:pPr>
            <w:r w:rsidRPr="00BF423D">
              <w:rPr>
                <w:rFonts w:ascii="Times New Roman" w:eastAsia="Batang" w:hAnsi="Times New Roman" w:cs="Times New Roman"/>
                <w:bCs/>
              </w:rPr>
              <w:t xml:space="preserve">Методы испытаний приборов на надежность. </w:t>
            </w:r>
          </w:p>
          <w:p w14:paraId="6C2054CB" w14:textId="77777777" w:rsidR="001E4DAD" w:rsidRPr="00BF423D" w:rsidRDefault="001E4DAD" w:rsidP="00FC40F6">
            <w:pPr>
              <w:numPr>
                <w:ilvl w:val="0"/>
                <w:numId w:val="17"/>
              </w:numPr>
              <w:spacing w:before="120" w:after="0" w:line="240" w:lineRule="auto"/>
              <w:rPr>
                <w:rFonts w:ascii="Times New Roman" w:eastAsia="Batang" w:hAnsi="Times New Roman" w:cs="Times New Roman"/>
                <w:b/>
              </w:rPr>
            </w:pPr>
            <w:r w:rsidRPr="00BF423D">
              <w:rPr>
                <w:rFonts w:ascii="Times New Roman" w:eastAsia="Batang" w:hAnsi="Times New Roman" w:cs="Times New Roman"/>
                <w:bCs/>
              </w:rPr>
              <w:t>Автоматизация процессов контроля и испытаний.</w:t>
            </w:r>
          </w:p>
        </w:tc>
        <w:tc>
          <w:tcPr>
            <w:tcW w:w="518" w:type="pct"/>
            <w:shd w:val="clear" w:color="auto" w:fill="auto"/>
            <w:vAlign w:val="center"/>
          </w:tcPr>
          <w:p w14:paraId="2F61D859" w14:textId="77777777" w:rsidR="001E4DAD" w:rsidRPr="00BF423D" w:rsidRDefault="001E4DAD" w:rsidP="006015CF">
            <w:pPr>
              <w:spacing w:after="0" w:line="240" w:lineRule="auto"/>
              <w:jc w:val="center"/>
              <w:rPr>
                <w:rFonts w:ascii="Times New Roman" w:eastAsia="Batang" w:hAnsi="Times New Roman" w:cs="Times New Roman"/>
              </w:rPr>
            </w:pPr>
            <w:r w:rsidRPr="00BF423D">
              <w:rPr>
                <w:rFonts w:ascii="Times New Roman" w:eastAsia="Batang" w:hAnsi="Times New Roman" w:cs="Times New Roman"/>
                <w:i/>
              </w:rPr>
              <w:t>12</w:t>
            </w:r>
          </w:p>
        </w:tc>
        <w:tc>
          <w:tcPr>
            <w:tcW w:w="612" w:type="pct"/>
            <w:vMerge w:val="restart"/>
            <w:shd w:val="clear" w:color="auto" w:fill="auto"/>
          </w:tcPr>
          <w:p w14:paraId="2284D713" w14:textId="77777777" w:rsidR="00BF423D" w:rsidRPr="00BF423D" w:rsidRDefault="00BF423D" w:rsidP="00BF423D">
            <w:pPr>
              <w:spacing w:after="0" w:line="240" w:lineRule="auto"/>
              <w:rPr>
                <w:rFonts w:ascii="Times New Roman" w:eastAsia="Batang" w:hAnsi="Times New Roman" w:cs="Times New Roman"/>
                <w:b/>
              </w:rPr>
            </w:pPr>
            <w:r w:rsidRPr="00BF423D">
              <w:rPr>
                <w:rFonts w:ascii="Times New Roman" w:eastAsia="Batang" w:hAnsi="Times New Roman" w:cs="Times New Roman"/>
                <w:b/>
              </w:rPr>
              <w:t>ПК 1.2</w:t>
            </w:r>
          </w:p>
          <w:p w14:paraId="57B597B0" w14:textId="1C5F2500" w:rsidR="001E4DAD" w:rsidRPr="00BF423D" w:rsidRDefault="001E4DAD" w:rsidP="0081244E">
            <w:pPr>
              <w:suppressAutoHyphens/>
              <w:spacing w:after="0" w:line="240" w:lineRule="auto"/>
              <w:rPr>
                <w:rFonts w:ascii="Times New Roman" w:eastAsia="Batang" w:hAnsi="Times New Roman" w:cs="Times New Roman"/>
                <w:b/>
              </w:rPr>
            </w:pPr>
            <w:r w:rsidRPr="00BF423D">
              <w:rPr>
                <w:rFonts w:ascii="Times New Roman" w:eastAsia="Batang" w:hAnsi="Times New Roman" w:cs="Times New Roman"/>
                <w:b/>
              </w:rPr>
              <w:t>ОК 01</w:t>
            </w:r>
          </w:p>
          <w:p w14:paraId="60EF1379" w14:textId="786BC6C7" w:rsidR="001E4DAD" w:rsidRPr="00BF423D" w:rsidRDefault="001E4DAD" w:rsidP="00931C18">
            <w:pPr>
              <w:suppressAutoHyphens/>
              <w:spacing w:after="0" w:line="240" w:lineRule="auto"/>
              <w:rPr>
                <w:rFonts w:ascii="Times New Roman" w:eastAsia="Times New Roman" w:hAnsi="Times New Roman" w:cs="Times New Roman"/>
                <w:bCs/>
                <w:iCs/>
              </w:rPr>
            </w:pPr>
            <w:r w:rsidRPr="00BF423D">
              <w:rPr>
                <w:rFonts w:ascii="Times New Roman" w:eastAsia="Batang" w:hAnsi="Times New Roman" w:cs="Times New Roman"/>
                <w:b/>
              </w:rPr>
              <w:t>КК 1</w:t>
            </w:r>
            <w:r w:rsidR="00931C18">
              <w:rPr>
                <w:rFonts w:ascii="Times New Roman" w:eastAsia="Batang" w:hAnsi="Times New Roman" w:cs="Times New Roman"/>
                <w:b/>
              </w:rPr>
              <w:t xml:space="preserve">, </w:t>
            </w:r>
            <w:r w:rsidRPr="00BF423D">
              <w:rPr>
                <w:rFonts w:ascii="Times New Roman" w:eastAsia="Batang" w:hAnsi="Times New Roman" w:cs="Times New Roman"/>
                <w:b/>
              </w:rPr>
              <w:t>КК 3</w:t>
            </w:r>
          </w:p>
        </w:tc>
        <w:tc>
          <w:tcPr>
            <w:tcW w:w="432" w:type="pct"/>
            <w:vMerge w:val="restart"/>
            <w:shd w:val="clear" w:color="auto" w:fill="auto"/>
          </w:tcPr>
          <w:p w14:paraId="4ECAF7ED" w14:textId="27BD4830" w:rsidR="001E4DAD" w:rsidRPr="00BF423D" w:rsidRDefault="001E4DAD" w:rsidP="0081244E">
            <w:pPr>
              <w:suppressAutoHyphens/>
              <w:spacing w:after="0" w:line="240" w:lineRule="auto"/>
              <w:rPr>
                <w:rFonts w:ascii="Times New Roman" w:eastAsia="Times New Roman" w:hAnsi="Times New Roman" w:cs="Times New Roman"/>
                <w:bCs/>
                <w:iCs/>
              </w:rPr>
            </w:pPr>
            <w:proofErr w:type="spellStart"/>
            <w:r w:rsidRPr="00BF423D">
              <w:rPr>
                <w:rFonts w:ascii="Times New Roman" w:eastAsia="Times New Roman" w:hAnsi="Times New Roman" w:cs="Times New Roman"/>
                <w:bCs/>
                <w:iCs/>
              </w:rPr>
              <w:t>З</w:t>
            </w:r>
            <w:r w:rsidR="003A1C5D" w:rsidRPr="00BF423D">
              <w:rPr>
                <w:rFonts w:ascii="Times New Roman" w:eastAsia="Times New Roman" w:hAnsi="Times New Roman" w:cs="Times New Roman"/>
                <w:bCs/>
                <w:iCs/>
              </w:rPr>
              <w:t>о</w:t>
            </w:r>
            <w:proofErr w:type="spellEnd"/>
            <w:r w:rsidRPr="00BF423D">
              <w:rPr>
                <w:rFonts w:ascii="Times New Roman" w:eastAsia="Times New Roman" w:hAnsi="Times New Roman" w:cs="Times New Roman"/>
                <w:bCs/>
                <w:iCs/>
              </w:rPr>
              <w:t xml:space="preserve"> 01.03</w:t>
            </w:r>
          </w:p>
          <w:p w14:paraId="5B96194F" w14:textId="23872006" w:rsidR="001E4DAD" w:rsidRPr="00BF423D" w:rsidRDefault="001E4DAD" w:rsidP="0081244E">
            <w:pPr>
              <w:suppressAutoHyphens/>
              <w:spacing w:after="0" w:line="240" w:lineRule="auto"/>
              <w:rPr>
                <w:rFonts w:ascii="Times New Roman" w:eastAsia="Times New Roman" w:hAnsi="Times New Roman" w:cs="Times New Roman"/>
                <w:bCs/>
                <w:iCs/>
              </w:rPr>
            </w:pPr>
            <w:proofErr w:type="spellStart"/>
            <w:r w:rsidRPr="00BF423D">
              <w:rPr>
                <w:rFonts w:ascii="Times New Roman" w:eastAsia="Times New Roman" w:hAnsi="Times New Roman" w:cs="Times New Roman"/>
                <w:bCs/>
                <w:iCs/>
              </w:rPr>
              <w:t>З</w:t>
            </w:r>
            <w:r w:rsidR="003A1C5D" w:rsidRPr="00BF423D">
              <w:rPr>
                <w:rFonts w:ascii="Times New Roman" w:eastAsia="Times New Roman" w:hAnsi="Times New Roman" w:cs="Times New Roman"/>
                <w:bCs/>
                <w:iCs/>
              </w:rPr>
              <w:t>о</w:t>
            </w:r>
            <w:proofErr w:type="spellEnd"/>
            <w:r w:rsidRPr="00BF423D">
              <w:rPr>
                <w:rFonts w:ascii="Times New Roman" w:eastAsia="Times New Roman" w:hAnsi="Times New Roman" w:cs="Times New Roman"/>
                <w:bCs/>
                <w:iCs/>
              </w:rPr>
              <w:t xml:space="preserve"> 01.04</w:t>
            </w:r>
          </w:p>
          <w:p w14:paraId="2855E037" w14:textId="11E43DB4" w:rsidR="001E4DAD" w:rsidRPr="00BF423D" w:rsidRDefault="001E4DAD" w:rsidP="0081244E">
            <w:pPr>
              <w:suppressAutoHyphens/>
              <w:spacing w:after="0" w:line="240" w:lineRule="auto"/>
              <w:rPr>
                <w:rFonts w:ascii="Times New Roman" w:eastAsia="Times New Roman" w:hAnsi="Times New Roman" w:cs="Times New Roman"/>
                <w:bCs/>
                <w:iCs/>
              </w:rPr>
            </w:pPr>
            <w:proofErr w:type="spellStart"/>
            <w:r w:rsidRPr="00BF423D">
              <w:rPr>
                <w:rFonts w:ascii="Times New Roman" w:eastAsia="Times New Roman" w:hAnsi="Times New Roman" w:cs="Times New Roman"/>
                <w:bCs/>
                <w:iCs/>
              </w:rPr>
              <w:t>З</w:t>
            </w:r>
            <w:r w:rsidR="003A1C5D" w:rsidRPr="00BF423D">
              <w:rPr>
                <w:rFonts w:ascii="Times New Roman" w:eastAsia="Times New Roman" w:hAnsi="Times New Roman" w:cs="Times New Roman"/>
                <w:bCs/>
                <w:iCs/>
              </w:rPr>
              <w:t>о</w:t>
            </w:r>
            <w:proofErr w:type="spellEnd"/>
            <w:r w:rsidRPr="00BF423D">
              <w:rPr>
                <w:rFonts w:ascii="Times New Roman" w:eastAsia="Times New Roman" w:hAnsi="Times New Roman" w:cs="Times New Roman"/>
                <w:bCs/>
                <w:iCs/>
              </w:rPr>
              <w:t xml:space="preserve"> 01.05</w:t>
            </w:r>
          </w:p>
          <w:p w14:paraId="4A5159E1" w14:textId="7C1FECB7" w:rsidR="001E4DAD" w:rsidRPr="00BF423D" w:rsidRDefault="001E4DAD" w:rsidP="0081244E">
            <w:pPr>
              <w:suppressAutoHyphens/>
              <w:spacing w:after="0" w:line="240" w:lineRule="auto"/>
              <w:rPr>
                <w:rFonts w:ascii="Times New Roman" w:eastAsia="Times New Roman" w:hAnsi="Times New Roman" w:cs="Times New Roman"/>
                <w:bCs/>
                <w:iCs/>
              </w:rPr>
            </w:pPr>
            <w:proofErr w:type="spellStart"/>
            <w:r w:rsidRPr="00BF423D">
              <w:rPr>
                <w:rFonts w:ascii="Times New Roman" w:eastAsia="Times New Roman" w:hAnsi="Times New Roman" w:cs="Times New Roman"/>
                <w:bCs/>
                <w:iCs/>
              </w:rPr>
              <w:t>З</w:t>
            </w:r>
            <w:r w:rsidR="003A1C5D" w:rsidRPr="00BF423D">
              <w:rPr>
                <w:rFonts w:ascii="Times New Roman" w:eastAsia="Times New Roman" w:hAnsi="Times New Roman" w:cs="Times New Roman"/>
                <w:bCs/>
                <w:iCs/>
              </w:rPr>
              <w:t>о</w:t>
            </w:r>
            <w:proofErr w:type="spellEnd"/>
            <w:r w:rsidRPr="00BF423D">
              <w:rPr>
                <w:rFonts w:ascii="Times New Roman" w:eastAsia="Times New Roman" w:hAnsi="Times New Roman" w:cs="Times New Roman"/>
                <w:bCs/>
                <w:iCs/>
              </w:rPr>
              <w:t xml:space="preserve"> 01.06</w:t>
            </w:r>
          </w:p>
          <w:p w14:paraId="2DF1E6A7" w14:textId="6FC92FE0" w:rsidR="001E4DAD" w:rsidRPr="00BF423D" w:rsidRDefault="001E4DAD" w:rsidP="0081244E">
            <w:pPr>
              <w:keepNext/>
              <w:suppressAutoHyphens/>
              <w:spacing w:after="0" w:line="240" w:lineRule="auto"/>
              <w:outlineLvl w:val="2"/>
              <w:rPr>
                <w:rFonts w:ascii="Times New Roman" w:eastAsia="Batang" w:hAnsi="Times New Roman" w:cs="Times New Roman"/>
              </w:rPr>
            </w:pPr>
            <w:proofErr w:type="spellStart"/>
            <w:r w:rsidRPr="00BF423D">
              <w:rPr>
                <w:rFonts w:ascii="Times New Roman" w:eastAsia="Batang" w:hAnsi="Times New Roman" w:cs="Times New Roman"/>
              </w:rPr>
              <w:t>У</w:t>
            </w:r>
            <w:r w:rsidR="003A1C5D" w:rsidRPr="00BF423D">
              <w:rPr>
                <w:rFonts w:ascii="Times New Roman" w:eastAsia="Batang" w:hAnsi="Times New Roman" w:cs="Times New Roman"/>
              </w:rPr>
              <w:t>о</w:t>
            </w:r>
            <w:proofErr w:type="spellEnd"/>
            <w:r w:rsidRPr="00BF423D">
              <w:rPr>
                <w:rFonts w:ascii="Times New Roman" w:eastAsia="Batang" w:hAnsi="Times New Roman" w:cs="Times New Roman"/>
              </w:rPr>
              <w:t xml:space="preserve"> 01.01</w:t>
            </w:r>
          </w:p>
          <w:p w14:paraId="342A6D4F" w14:textId="143E86E9" w:rsidR="001E4DAD" w:rsidRPr="00BF423D" w:rsidRDefault="001E4DAD" w:rsidP="0081244E">
            <w:pPr>
              <w:keepNext/>
              <w:suppressAutoHyphens/>
              <w:spacing w:after="0" w:line="240" w:lineRule="auto"/>
              <w:outlineLvl w:val="2"/>
              <w:rPr>
                <w:rFonts w:ascii="Times New Roman" w:eastAsia="Batang" w:hAnsi="Times New Roman" w:cs="Times New Roman"/>
              </w:rPr>
            </w:pPr>
            <w:proofErr w:type="spellStart"/>
            <w:r w:rsidRPr="00BF423D">
              <w:rPr>
                <w:rFonts w:ascii="Times New Roman" w:eastAsia="Batang" w:hAnsi="Times New Roman" w:cs="Times New Roman"/>
              </w:rPr>
              <w:t>У</w:t>
            </w:r>
            <w:r w:rsidR="003A1C5D" w:rsidRPr="00BF423D">
              <w:rPr>
                <w:rFonts w:ascii="Times New Roman" w:eastAsia="Batang" w:hAnsi="Times New Roman" w:cs="Times New Roman"/>
              </w:rPr>
              <w:t>о</w:t>
            </w:r>
            <w:proofErr w:type="spellEnd"/>
            <w:r w:rsidRPr="00BF423D">
              <w:rPr>
                <w:rFonts w:ascii="Times New Roman" w:eastAsia="Batang" w:hAnsi="Times New Roman" w:cs="Times New Roman"/>
              </w:rPr>
              <w:t xml:space="preserve"> 01.03</w:t>
            </w:r>
          </w:p>
          <w:p w14:paraId="5AB044F7" w14:textId="3DCA46BA" w:rsidR="001E4DAD" w:rsidRPr="00BF423D" w:rsidRDefault="001E4DAD" w:rsidP="0081244E">
            <w:pPr>
              <w:keepNext/>
              <w:suppressAutoHyphens/>
              <w:spacing w:after="0" w:line="240" w:lineRule="auto"/>
              <w:outlineLvl w:val="2"/>
              <w:rPr>
                <w:rFonts w:ascii="Times New Roman" w:eastAsia="Batang" w:hAnsi="Times New Roman" w:cs="Times New Roman"/>
              </w:rPr>
            </w:pPr>
            <w:proofErr w:type="spellStart"/>
            <w:r w:rsidRPr="00BF423D">
              <w:rPr>
                <w:rFonts w:ascii="Times New Roman" w:eastAsia="Batang" w:hAnsi="Times New Roman" w:cs="Times New Roman"/>
              </w:rPr>
              <w:t>У</w:t>
            </w:r>
            <w:r w:rsidR="003A1C5D" w:rsidRPr="00BF423D">
              <w:rPr>
                <w:rFonts w:ascii="Times New Roman" w:eastAsia="Batang" w:hAnsi="Times New Roman" w:cs="Times New Roman"/>
              </w:rPr>
              <w:t>о</w:t>
            </w:r>
            <w:proofErr w:type="spellEnd"/>
            <w:r w:rsidRPr="00BF423D">
              <w:rPr>
                <w:rFonts w:ascii="Times New Roman" w:eastAsia="Batang" w:hAnsi="Times New Roman" w:cs="Times New Roman"/>
              </w:rPr>
              <w:t xml:space="preserve"> 01.05</w:t>
            </w:r>
          </w:p>
          <w:p w14:paraId="3752ACB2" w14:textId="77777777" w:rsidR="001E4DAD" w:rsidRPr="00BF423D" w:rsidRDefault="001E4DAD" w:rsidP="0081244E">
            <w:pPr>
              <w:keepNext/>
              <w:suppressAutoHyphens/>
              <w:spacing w:after="0" w:line="240" w:lineRule="auto"/>
              <w:outlineLvl w:val="2"/>
              <w:rPr>
                <w:rFonts w:ascii="Times New Roman" w:eastAsia="Batang" w:hAnsi="Times New Roman" w:cs="Times New Roman"/>
              </w:rPr>
            </w:pPr>
            <w:r w:rsidRPr="00BF423D">
              <w:rPr>
                <w:rFonts w:ascii="Times New Roman" w:eastAsia="Batang" w:hAnsi="Times New Roman" w:cs="Times New Roman"/>
              </w:rPr>
              <w:t>З 1.2.22</w:t>
            </w:r>
          </w:p>
          <w:p w14:paraId="79B7F0E4" w14:textId="77777777" w:rsidR="001E4DAD" w:rsidRPr="00BF423D" w:rsidRDefault="001E4DAD" w:rsidP="0081244E">
            <w:pPr>
              <w:keepNext/>
              <w:suppressAutoHyphens/>
              <w:spacing w:after="0" w:line="240" w:lineRule="auto"/>
              <w:outlineLvl w:val="2"/>
              <w:rPr>
                <w:rFonts w:ascii="Times New Roman" w:eastAsia="Batang" w:hAnsi="Times New Roman" w:cs="Times New Roman"/>
              </w:rPr>
            </w:pPr>
            <w:r w:rsidRPr="00BF423D">
              <w:rPr>
                <w:rFonts w:ascii="Times New Roman" w:eastAsia="Batang" w:hAnsi="Times New Roman" w:cs="Times New Roman"/>
              </w:rPr>
              <w:t>З 1.2.24</w:t>
            </w:r>
          </w:p>
          <w:p w14:paraId="20A15EEE" w14:textId="77777777" w:rsidR="001E4DAD" w:rsidRPr="00BF423D" w:rsidRDefault="001E4DAD" w:rsidP="0081244E">
            <w:pPr>
              <w:keepNext/>
              <w:suppressAutoHyphens/>
              <w:spacing w:after="0" w:line="240" w:lineRule="auto"/>
              <w:outlineLvl w:val="2"/>
              <w:rPr>
                <w:rFonts w:ascii="Times New Roman" w:eastAsia="Batang" w:hAnsi="Times New Roman" w:cs="Times New Roman"/>
              </w:rPr>
            </w:pPr>
            <w:r w:rsidRPr="00BF423D">
              <w:rPr>
                <w:rFonts w:ascii="Times New Roman" w:eastAsia="Batang" w:hAnsi="Times New Roman" w:cs="Times New Roman"/>
              </w:rPr>
              <w:t>У 1.2.16</w:t>
            </w:r>
          </w:p>
          <w:p w14:paraId="018762C5" w14:textId="69C38CED" w:rsidR="001E4DAD" w:rsidRPr="00BF423D" w:rsidRDefault="001E4DAD" w:rsidP="0081244E">
            <w:pPr>
              <w:spacing w:after="0" w:line="240" w:lineRule="auto"/>
              <w:rPr>
                <w:rFonts w:ascii="Times New Roman" w:eastAsia="Times New Roman" w:hAnsi="Times New Roman" w:cs="Times New Roman"/>
                <w:bCs/>
                <w:iCs/>
              </w:rPr>
            </w:pPr>
            <w:r w:rsidRPr="00BF423D">
              <w:rPr>
                <w:rFonts w:ascii="Times New Roman" w:eastAsia="Batang" w:hAnsi="Times New Roman" w:cs="Times New Roman"/>
              </w:rPr>
              <w:t>У 1.2.19</w:t>
            </w:r>
          </w:p>
        </w:tc>
      </w:tr>
      <w:tr w:rsidR="001E4DAD" w:rsidRPr="00BF423D" w14:paraId="042B35E1" w14:textId="77777777" w:rsidTr="0081244E">
        <w:trPr>
          <w:trHeight w:val="170"/>
        </w:trPr>
        <w:tc>
          <w:tcPr>
            <w:tcW w:w="712" w:type="pct"/>
            <w:vMerge/>
            <w:shd w:val="clear" w:color="auto" w:fill="auto"/>
          </w:tcPr>
          <w:p w14:paraId="010B6F7C" w14:textId="77777777" w:rsidR="001E4DAD" w:rsidRPr="00BF423D" w:rsidRDefault="001E4DAD" w:rsidP="0081244E">
            <w:pPr>
              <w:spacing w:after="0" w:line="240" w:lineRule="auto"/>
              <w:rPr>
                <w:rFonts w:ascii="Times New Roman" w:eastAsia="Batang" w:hAnsi="Times New Roman" w:cs="Times New Roman"/>
              </w:rPr>
            </w:pPr>
          </w:p>
        </w:tc>
        <w:tc>
          <w:tcPr>
            <w:tcW w:w="2726" w:type="pct"/>
            <w:shd w:val="clear" w:color="auto" w:fill="auto"/>
          </w:tcPr>
          <w:p w14:paraId="2EC0A531" w14:textId="77777777" w:rsidR="001E4DAD" w:rsidRPr="00BF423D" w:rsidRDefault="001E4DAD" w:rsidP="0081244E">
            <w:pPr>
              <w:spacing w:after="0" w:line="240" w:lineRule="auto"/>
              <w:rPr>
                <w:rFonts w:ascii="Times New Roman" w:eastAsia="Batang" w:hAnsi="Times New Roman" w:cs="Times New Roman"/>
                <w:b/>
              </w:rPr>
            </w:pPr>
            <w:r w:rsidRPr="00BF423D">
              <w:rPr>
                <w:rFonts w:ascii="Times New Roman" w:eastAsia="Batang" w:hAnsi="Times New Roman" w:cs="Times New Roman"/>
                <w:b/>
              </w:rPr>
              <w:t>В том числе практических занятий и лабораторных работ</w:t>
            </w:r>
          </w:p>
        </w:tc>
        <w:tc>
          <w:tcPr>
            <w:tcW w:w="518" w:type="pct"/>
            <w:shd w:val="clear" w:color="auto" w:fill="auto"/>
            <w:vAlign w:val="center"/>
          </w:tcPr>
          <w:p w14:paraId="2F8E04AC" w14:textId="77777777" w:rsidR="001E4DAD" w:rsidRPr="00BF423D" w:rsidRDefault="001E4DAD" w:rsidP="0081244E">
            <w:pPr>
              <w:spacing w:after="0" w:line="240" w:lineRule="auto"/>
              <w:jc w:val="center"/>
              <w:rPr>
                <w:rFonts w:ascii="Times New Roman" w:eastAsia="Batang" w:hAnsi="Times New Roman" w:cs="Times New Roman"/>
              </w:rPr>
            </w:pPr>
            <w:r w:rsidRPr="00BF423D">
              <w:rPr>
                <w:rFonts w:ascii="Times New Roman" w:eastAsia="Batang" w:hAnsi="Times New Roman" w:cs="Times New Roman"/>
              </w:rPr>
              <w:t>4</w:t>
            </w:r>
          </w:p>
        </w:tc>
        <w:tc>
          <w:tcPr>
            <w:tcW w:w="612" w:type="pct"/>
            <w:vMerge/>
            <w:shd w:val="clear" w:color="auto" w:fill="auto"/>
          </w:tcPr>
          <w:p w14:paraId="7655FE7B" w14:textId="77777777" w:rsidR="001E4DAD" w:rsidRPr="00BF423D" w:rsidRDefault="001E4DAD" w:rsidP="0081244E">
            <w:pPr>
              <w:spacing w:after="0" w:line="240" w:lineRule="auto"/>
              <w:rPr>
                <w:rFonts w:ascii="Times New Roman" w:eastAsia="Batang" w:hAnsi="Times New Roman" w:cs="Times New Roman"/>
              </w:rPr>
            </w:pPr>
          </w:p>
        </w:tc>
        <w:tc>
          <w:tcPr>
            <w:tcW w:w="432" w:type="pct"/>
            <w:vMerge/>
            <w:shd w:val="clear" w:color="auto" w:fill="auto"/>
          </w:tcPr>
          <w:p w14:paraId="5C109B85" w14:textId="41E6B242" w:rsidR="001E4DAD" w:rsidRPr="00BF423D" w:rsidRDefault="001E4DAD" w:rsidP="0081244E">
            <w:pPr>
              <w:spacing w:after="0" w:line="240" w:lineRule="auto"/>
              <w:rPr>
                <w:rFonts w:ascii="Times New Roman" w:eastAsia="Batang" w:hAnsi="Times New Roman" w:cs="Times New Roman"/>
              </w:rPr>
            </w:pPr>
          </w:p>
        </w:tc>
      </w:tr>
      <w:tr w:rsidR="001E4DAD" w:rsidRPr="00BF423D" w14:paraId="19DE8D6D" w14:textId="77777777" w:rsidTr="0081244E">
        <w:trPr>
          <w:trHeight w:val="170"/>
        </w:trPr>
        <w:tc>
          <w:tcPr>
            <w:tcW w:w="712" w:type="pct"/>
            <w:vMerge/>
            <w:shd w:val="clear" w:color="auto" w:fill="auto"/>
          </w:tcPr>
          <w:p w14:paraId="08BEB62F" w14:textId="77777777" w:rsidR="001E4DAD" w:rsidRPr="00BF423D" w:rsidRDefault="001E4DAD" w:rsidP="0081244E">
            <w:pPr>
              <w:spacing w:after="0" w:line="240" w:lineRule="auto"/>
              <w:rPr>
                <w:rFonts w:ascii="Times New Roman" w:eastAsia="Batang" w:hAnsi="Times New Roman" w:cs="Times New Roman"/>
              </w:rPr>
            </w:pPr>
          </w:p>
        </w:tc>
        <w:tc>
          <w:tcPr>
            <w:tcW w:w="2726" w:type="pct"/>
            <w:shd w:val="clear" w:color="auto" w:fill="auto"/>
          </w:tcPr>
          <w:p w14:paraId="175FDA74" w14:textId="50DA1473" w:rsidR="001E4DAD" w:rsidRPr="00BF423D" w:rsidRDefault="001E4DAD" w:rsidP="0081244E">
            <w:pPr>
              <w:spacing w:after="0" w:line="240" w:lineRule="auto"/>
              <w:rPr>
                <w:rFonts w:ascii="Times New Roman" w:eastAsia="Batang" w:hAnsi="Times New Roman" w:cs="Times New Roman"/>
              </w:rPr>
            </w:pPr>
            <w:r w:rsidRPr="00BF423D">
              <w:rPr>
                <w:rFonts w:ascii="Times New Roman" w:eastAsia="Batang" w:hAnsi="Times New Roman" w:cs="Times New Roman"/>
              </w:rPr>
              <w:t>3.</w:t>
            </w:r>
            <w:r w:rsidRPr="00BF423D">
              <w:rPr>
                <w:rFonts w:eastAsia="Batang" w:cs="Batang"/>
              </w:rPr>
              <w:t xml:space="preserve"> </w:t>
            </w:r>
            <w:r w:rsidRPr="00BF423D">
              <w:rPr>
                <w:rFonts w:ascii="Times New Roman" w:eastAsia="Batang" w:hAnsi="Times New Roman" w:cs="Times New Roman"/>
              </w:rPr>
              <w:t>Электрические испытания диодов и стабилитронов.</w:t>
            </w:r>
          </w:p>
          <w:p w14:paraId="534C6284" w14:textId="594F56D8" w:rsidR="001E4DAD" w:rsidRPr="00BF423D" w:rsidRDefault="001E4DAD" w:rsidP="0081244E">
            <w:pPr>
              <w:spacing w:after="0" w:line="240" w:lineRule="auto"/>
              <w:rPr>
                <w:rFonts w:ascii="Times New Roman" w:eastAsia="Batang" w:hAnsi="Times New Roman" w:cs="Times New Roman"/>
              </w:rPr>
            </w:pPr>
            <w:r w:rsidRPr="00BF423D">
              <w:rPr>
                <w:rFonts w:ascii="Times New Roman" w:eastAsia="Batang" w:hAnsi="Times New Roman" w:cs="Times New Roman"/>
              </w:rPr>
              <w:t>4. Расчет показателей надежности</w:t>
            </w:r>
          </w:p>
        </w:tc>
        <w:tc>
          <w:tcPr>
            <w:tcW w:w="518" w:type="pct"/>
            <w:shd w:val="clear" w:color="auto" w:fill="auto"/>
            <w:vAlign w:val="center"/>
          </w:tcPr>
          <w:p w14:paraId="54ABEA09" w14:textId="77777777" w:rsidR="001E4DAD" w:rsidRDefault="00BF423D" w:rsidP="006015CF">
            <w:pPr>
              <w:spacing w:after="0" w:line="240" w:lineRule="auto"/>
              <w:jc w:val="center"/>
              <w:rPr>
                <w:rFonts w:ascii="Times New Roman" w:eastAsia="Batang" w:hAnsi="Times New Roman" w:cs="Times New Roman"/>
              </w:rPr>
            </w:pPr>
            <w:r>
              <w:rPr>
                <w:rFonts w:ascii="Times New Roman" w:eastAsia="Batang" w:hAnsi="Times New Roman" w:cs="Times New Roman"/>
              </w:rPr>
              <w:t>2</w:t>
            </w:r>
          </w:p>
          <w:p w14:paraId="346C3BA5" w14:textId="623E48BD" w:rsidR="00BF423D" w:rsidRPr="00BF423D" w:rsidRDefault="00BF423D" w:rsidP="006015CF">
            <w:pPr>
              <w:spacing w:after="0" w:line="240" w:lineRule="auto"/>
              <w:jc w:val="center"/>
              <w:rPr>
                <w:rFonts w:ascii="Times New Roman" w:eastAsia="Batang" w:hAnsi="Times New Roman" w:cs="Times New Roman"/>
              </w:rPr>
            </w:pPr>
            <w:r>
              <w:rPr>
                <w:rFonts w:ascii="Times New Roman" w:eastAsia="Batang" w:hAnsi="Times New Roman" w:cs="Times New Roman"/>
              </w:rPr>
              <w:t>2</w:t>
            </w:r>
          </w:p>
        </w:tc>
        <w:tc>
          <w:tcPr>
            <w:tcW w:w="612" w:type="pct"/>
            <w:vMerge/>
            <w:shd w:val="clear" w:color="auto" w:fill="auto"/>
          </w:tcPr>
          <w:p w14:paraId="30B95E29" w14:textId="16AAE16D" w:rsidR="001E4DAD" w:rsidRPr="00BF423D" w:rsidRDefault="001E4DAD" w:rsidP="0081244E">
            <w:pPr>
              <w:spacing w:after="0" w:line="240" w:lineRule="auto"/>
              <w:rPr>
                <w:rFonts w:ascii="Times New Roman" w:eastAsia="Batang" w:hAnsi="Times New Roman" w:cs="Times New Roman"/>
              </w:rPr>
            </w:pPr>
          </w:p>
        </w:tc>
        <w:tc>
          <w:tcPr>
            <w:tcW w:w="432" w:type="pct"/>
            <w:vMerge/>
            <w:shd w:val="clear" w:color="auto" w:fill="auto"/>
          </w:tcPr>
          <w:p w14:paraId="6C372049" w14:textId="4CEBC20B" w:rsidR="001E4DAD" w:rsidRPr="00BF423D" w:rsidRDefault="001E4DAD" w:rsidP="0081244E">
            <w:pPr>
              <w:spacing w:after="0" w:line="240" w:lineRule="auto"/>
              <w:rPr>
                <w:rFonts w:ascii="Times New Roman" w:eastAsia="Batang" w:hAnsi="Times New Roman" w:cs="Times New Roman"/>
              </w:rPr>
            </w:pPr>
          </w:p>
        </w:tc>
      </w:tr>
      <w:tr w:rsidR="001E4DAD" w:rsidRPr="00BF423D" w14:paraId="4517B67F" w14:textId="77777777" w:rsidTr="0081244E">
        <w:trPr>
          <w:trHeight w:val="407"/>
        </w:trPr>
        <w:tc>
          <w:tcPr>
            <w:tcW w:w="712" w:type="pct"/>
            <w:vMerge/>
            <w:shd w:val="clear" w:color="auto" w:fill="auto"/>
          </w:tcPr>
          <w:p w14:paraId="09E460A6" w14:textId="77777777" w:rsidR="001E4DAD" w:rsidRPr="00BF423D" w:rsidRDefault="001E4DAD" w:rsidP="0081244E">
            <w:pPr>
              <w:spacing w:after="0" w:line="240" w:lineRule="auto"/>
              <w:rPr>
                <w:rFonts w:ascii="Times New Roman" w:eastAsia="Batang" w:hAnsi="Times New Roman" w:cs="Times New Roman"/>
              </w:rPr>
            </w:pPr>
          </w:p>
        </w:tc>
        <w:tc>
          <w:tcPr>
            <w:tcW w:w="2726" w:type="pct"/>
            <w:shd w:val="clear" w:color="auto" w:fill="auto"/>
          </w:tcPr>
          <w:p w14:paraId="195C6FD0" w14:textId="77777777" w:rsidR="001E4DAD" w:rsidRPr="00BF423D" w:rsidRDefault="001E4DAD" w:rsidP="0081244E">
            <w:pPr>
              <w:spacing w:after="0" w:line="240" w:lineRule="auto"/>
              <w:rPr>
                <w:rFonts w:ascii="Times New Roman" w:eastAsia="Batang" w:hAnsi="Times New Roman" w:cs="Times New Roman"/>
                <w:b/>
              </w:rPr>
            </w:pPr>
            <w:r w:rsidRPr="00BF423D">
              <w:rPr>
                <w:rFonts w:ascii="Times New Roman" w:eastAsia="Batang" w:hAnsi="Times New Roman" w:cs="Times New Roman"/>
                <w:b/>
              </w:rPr>
              <w:t>Самостоятельная работа обучающихся</w:t>
            </w:r>
          </w:p>
        </w:tc>
        <w:tc>
          <w:tcPr>
            <w:tcW w:w="518" w:type="pct"/>
            <w:shd w:val="clear" w:color="auto" w:fill="auto"/>
            <w:vAlign w:val="center"/>
          </w:tcPr>
          <w:p w14:paraId="0A3A3830" w14:textId="77777777" w:rsidR="001E4DAD" w:rsidRPr="00BF423D" w:rsidRDefault="001E4DAD" w:rsidP="0081244E">
            <w:pPr>
              <w:spacing w:after="0" w:line="240" w:lineRule="auto"/>
              <w:rPr>
                <w:rFonts w:ascii="Times New Roman" w:eastAsia="Batang" w:hAnsi="Times New Roman" w:cs="Times New Roman"/>
              </w:rPr>
            </w:pPr>
          </w:p>
        </w:tc>
        <w:tc>
          <w:tcPr>
            <w:tcW w:w="612" w:type="pct"/>
            <w:vMerge/>
            <w:shd w:val="clear" w:color="auto" w:fill="auto"/>
          </w:tcPr>
          <w:p w14:paraId="768A30B2" w14:textId="77777777" w:rsidR="001E4DAD" w:rsidRPr="00BF423D" w:rsidRDefault="001E4DAD" w:rsidP="0081244E">
            <w:pPr>
              <w:spacing w:after="0" w:line="240" w:lineRule="auto"/>
              <w:rPr>
                <w:rFonts w:ascii="Times New Roman" w:eastAsia="Batang" w:hAnsi="Times New Roman" w:cs="Times New Roman"/>
              </w:rPr>
            </w:pPr>
          </w:p>
        </w:tc>
        <w:tc>
          <w:tcPr>
            <w:tcW w:w="432" w:type="pct"/>
            <w:vMerge/>
            <w:shd w:val="clear" w:color="auto" w:fill="auto"/>
          </w:tcPr>
          <w:p w14:paraId="2E7B23C3" w14:textId="77777777" w:rsidR="001E4DAD" w:rsidRPr="00BF423D" w:rsidRDefault="001E4DAD" w:rsidP="0081244E">
            <w:pPr>
              <w:spacing w:after="0" w:line="240" w:lineRule="auto"/>
              <w:rPr>
                <w:rFonts w:ascii="Times New Roman" w:eastAsia="Batang" w:hAnsi="Times New Roman" w:cs="Times New Roman"/>
              </w:rPr>
            </w:pPr>
          </w:p>
        </w:tc>
      </w:tr>
      <w:tr w:rsidR="003B6273" w:rsidRPr="00BF423D" w14:paraId="19A8F2B3" w14:textId="77777777" w:rsidTr="0081244E">
        <w:trPr>
          <w:trHeight w:val="20"/>
        </w:trPr>
        <w:tc>
          <w:tcPr>
            <w:tcW w:w="3438" w:type="pct"/>
            <w:gridSpan w:val="2"/>
            <w:shd w:val="clear" w:color="auto" w:fill="auto"/>
          </w:tcPr>
          <w:p w14:paraId="39C10AFE" w14:textId="77777777" w:rsidR="003B6273" w:rsidRPr="00BF423D" w:rsidRDefault="003B6273" w:rsidP="0081244E">
            <w:pPr>
              <w:suppressAutoHyphens/>
              <w:spacing w:after="0" w:line="240" w:lineRule="auto"/>
              <w:jc w:val="both"/>
              <w:rPr>
                <w:rFonts w:ascii="Times New Roman" w:eastAsia="Batang" w:hAnsi="Times New Roman" w:cs="Times New Roman"/>
                <w:b/>
                <w:bCs/>
              </w:rPr>
            </w:pPr>
            <w:r w:rsidRPr="00BF423D">
              <w:rPr>
                <w:rFonts w:ascii="Times New Roman" w:eastAsia="Batang" w:hAnsi="Times New Roman" w:cs="Times New Roman"/>
                <w:b/>
                <w:bCs/>
              </w:rPr>
              <w:t xml:space="preserve">Курсовой проект (работа) </w:t>
            </w:r>
          </w:p>
          <w:p w14:paraId="3DCF787B" w14:textId="77777777" w:rsidR="003B6273" w:rsidRPr="00BF423D" w:rsidRDefault="003B6273" w:rsidP="0081244E">
            <w:pPr>
              <w:suppressAutoHyphens/>
              <w:spacing w:after="0" w:line="240" w:lineRule="auto"/>
              <w:jc w:val="both"/>
              <w:rPr>
                <w:rFonts w:ascii="Times New Roman" w:eastAsia="Batang" w:hAnsi="Times New Roman" w:cs="Times New Roman"/>
                <w:b/>
              </w:rPr>
            </w:pPr>
            <w:r w:rsidRPr="00BF423D">
              <w:rPr>
                <w:rFonts w:ascii="Times New Roman" w:eastAsia="Batang" w:hAnsi="Times New Roman" w:cs="Times New Roman"/>
                <w:b/>
                <w:bCs/>
              </w:rPr>
              <w:t>Тематика курсовых проектов (работ)</w:t>
            </w:r>
          </w:p>
        </w:tc>
        <w:tc>
          <w:tcPr>
            <w:tcW w:w="518" w:type="pct"/>
            <w:shd w:val="clear" w:color="auto" w:fill="auto"/>
            <w:vAlign w:val="center"/>
          </w:tcPr>
          <w:p w14:paraId="5B4DE817" w14:textId="77777777" w:rsidR="003B6273" w:rsidRPr="00BF423D" w:rsidRDefault="003B6273" w:rsidP="0081244E">
            <w:pPr>
              <w:spacing w:after="0" w:line="240" w:lineRule="auto"/>
              <w:jc w:val="center"/>
              <w:rPr>
                <w:rFonts w:ascii="Times New Roman" w:eastAsia="Batang" w:hAnsi="Times New Roman" w:cs="Times New Roman"/>
                <w:b/>
              </w:rPr>
            </w:pPr>
          </w:p>
        </w:tc>
        <w:tc>
          <w:tcPr>
            <w:tcW w:w="612" w:type="pct"/>
            <w:shd w:val="clear" w:color="auto" w:fill="auto"/>
          </w:tcPr>
          <w:p w14:paraId="56CD994A" w14:textId="77777777" w:rsidR="003B6273" w:rsidRPr="00BF423D" w:rsidRDefault="003B6273" w:rsidP="0081244E">
            <w:pPr>
              <w:keepNext/>
              <w:spacing w:after="0" w:line="240" w:lineRule="auto"/>
              <w:ind w:firstLine="709"/>
              <w:outlineLvl w:val="0"/>
              <w:rPr>
                <w:rFonts w:ascii="Times New Roman" w:eastAsia="Batang" w:hAnsi="Times New Roman" w:cs="Times New Roman"/>
              </w:rPr>
            </w:pPr>
          </w:p>
        </w:tc>
        <w:tc>
          <w:tcPr>
            <w:tcW w:w="432" w:type="pct"/>
            <w:shd w:val="clear" w:color="auto" w:fill="auto"/>
          </w:tcPr>
          <w:p w14:paraId="287E8B0B" w14:textId="77777777" w:rsidR="003B6273" w:rsidRPr="00BF423D" w:rsidRDefault="003B6273" w:rsidP="0081244E">
            <w:pPr>
              <w:spacing w:after="0" w:line="240" w:lineRule="auto"/>
              <w:rPr>
                <w:rFonts w:ascii="Times New Roman" w:eastAsia="Batang" w:hAnsi="Times New Roman" w:cs="Times New Roman"/>
                <w:b/>
              </w:rPr>
            </w:pPr>
          </w:p>
        </w:tc>
      </w:tr>
      <w:tr w:rsidR="003B6273" w:rsidRPr="00BF423D" w14:paraId="766A7E7D" w14:textId="77777777" w:rsidTr="0081244E">
        <w:trPr>
          <w:trHeight w:val="20"/>
        </w:trPr>
        <w:tc>
          <w:tcPr>
            <w:tcW w:w="3438" w:type="pct"/>
            <w:gridSpan w:val="2"/>
            <w:shd w:val="clear" w:color="auto" w:fill="auto"/>
          </w:tcPr>
          <w:p w14:paraId="01737E5E" w14:textId="77777777" w:rsidR="003B6273" w:rsidRPr="00BF423D" w:rsidRDefault="003B6273" w:rsidP="0081244E">
            <w:pPr>
              <w:suppressAutoHyphens/>
              <w:spacing w:after="0" w:line="240" w:lineRule="auto"/>
              <w:jc w:val="both"/>
              <w:rPr>
                <w:rFonts w:ascii="Times New Roman" w:eastAsia="Batang" w:hAnsi="Times New Roman" w:cs="Times New Roman"/>
                <w:bCs/>
                <w:i/>
              </w:rPr>
            </w:pPr>
            <w:r w:rsidRPr="00BF423D">
              <w:rPr>
                <w:rFonts w:ascii="Times New Roman" w:eastAsia="Batang" w:hAnsi="Times New Roman" w:cs="Times New Roman"/>
                <w:b/>
              </w:rPr>
              <w:t xml:space="preserve">Обязательные аудиторные учебные занятия </w:t>
            </w:r>
            <w:r w:rsidRPr="00BF423D">
              <w:rPr>
                <w:rFonts w:ascii="Times New Roman" w:eastAsia="Batang" w:hAnsi="Times New Roman" w:cs="Times New Roman"/>
                <w:b/>
                <w:bCs/>
              </w:rPr>
              <w:t>по курсовому проекту (работе</w:t>
            </w:r>
            <w:r w:rsidRPr="00BF423D">
              <w:rPr>
                <w:rFonts w:ascii="Times New Roman" w:eastAsia="Batang" w:hAnsi="Times New Roman" w:cs="Times New Roman"/>
                <w:bCs/>
                <w:i/>
              </w:rPr>
              <w:t xml:space="preserve">) </w:t>
            </w:r>
          </w:p>
        </w:tc>
        <w:tc>
          <w:tcPr>
            <w:tcW w:w="518" w:type="pct"/>
            <w:shd w:val="clear" w:color="auto" w:fill="auto"/>
            <w:vAlign w:val="center"/>
          </w:tcPr>
          <w:p w14:paraId="46C39E9C" w14:textId="77777777" w:rsidR="003B6273" w:rsidRPr="00BF423D" w:rsidRDefault="003B6273" w:rsidP="0081244E">
            <w:pPr>
              <w:spacing w:after="0" w:line="240" w:lineRule="auto"/>
              <w:jc w:val="center"/>
              <w:rPr>
                <w:rFonts w:ascii="Times New Roman" w:eastAsia="Batang" w:hAnsi="Times New Roman" w:cs="Times New Roman"/>
                <w:b/>
                <w:i/>
              </w:rPr>
            </w:pPr>
          </w:p>
        </w:tc>
        <w:tc>
          <w:tcPr>
            <w:tcW w:w="612" w:type="pct"/>
            <w:shd w:val="clear" w:color="auto" w:fill="auto"/>
          </w:tcPr>
          <w:p w14:paraId="59A8A4EE" w14:textId="77777777" w:rsidR="003B6273" w:rsidRPr="00BF423D" w:rsidRDefault="003B6273" w:rsidP="0081244E">
            <w:pPr>
              <w:keepNext/>
              <w:spacing w:after="0" w:line="240" w:lineRule="auto"/>
              <w:ind w:firstLine="709"/>
              <w:outlineLvl w:val="0"/>
              <w:rPr>
                <w:rFonts w:ascii="Times New Roman" w:eastAsia="Batang" w:hAnsi="Times New Roman" w:cs="Times New Roman"/>
                <w:i/>
              </w:rPr>
            </w:pPr>
          </w:p>
        </w:tc>
        <w:tc>
          <w:tcPr>
            <w:tcW w:w="432" w:type="pct"/>
            <w:shd w:val="clear" w:color="auto" w:fill="auto"/>
          </w:tcPr>
          <w:p w14:paraId="35CC3719" w14:textId="77777777" w:rsidR="003B6273" w:rsidRPr="00BF423D" w:rsidRDefault="003B6273" w:rsidP="0081244E">
            <w:pPr>
              <w:spacing w:after="0" w:line="240" w:lineRule="auto"/>
              <w:rPr>
                <w:rFonts w:ascii="Times New Roman" w:eastAsia="Batang" w:hAnsi="Times New Roman" w:cs="Times New Roman"/>
                <w:b/>
                <w:i/>
              </w:rPr>
            </w:pPr>
          </w:p>
        </w:tc>
      </w:tr>
      <w:tr w:rsidR="003B6273" w:rsidRPr="00BF423D" w14:paraId="4517E123" w14:textId="77777777" w:rsidTr="0081244E">
        <w:trPr>
          <w:trHeight w:val="20"/>
        </w:trPr>
        <w:tc>
          <w:tcPr>
            <w:tcW w:w="3438" w:type="pct"/>
            <w:gridSpan w:val="2"/>
            <w:shd w:val="clear" w:color="auto" w:fill="auto"/>
          </w:tcPr>
          <w:p w14:paraId="6E837B64" w14:textId="77777777" w:rsidR="003B6273" w:rsidRPr="00BF423D" w:rsidRDefault="003B6273" w:rsidP="0081244E">
            <w:pPr>
              <w:suppressAutoHyphens/>
              <w:spacing w:after="0" w:line="240" w:lineRule="auto"/>
              <w:jc w:val="both"/>
              <w:rPr>
                <w:rFonts w:ascii="Times New Roman" w:eastAsia="Batang" w:hAnsi="Times New Roman" w:cs="Times New Roman"/>
                <w:b/>
                <w:bCs/>
              </w:rPr>
            </w:pPr>
            <w:r w:rsidRPr="00BF423D">
              <w:rPr>
                <w:rFonts w:ascii="Times New Roman" w:eastAsia="Batang" w:hAnsi="Times New Roman" w:cs="Times New Roman"/>
                <w:b/>
              </w:rPr>
              <w:t xml:space="preserve">Самостоятельная учебная работа обучающегося над курсовым проектом (работой) </w:t>
            </w:r>
          </w:p>
        </w:tc>
        <w:tc>
          <w:tcPr>
            <w:tcW w:w="518" w:type="pct"/>
            <w:shd w:val="clear" w:color="auto" w:fill="auto"/>
            <w:vAlign w:val="center"/>
          </w:tcPr>
          <w:p w14:paraId="4521A071" w14:textId="77777777" w:rsidR="003B6273" w:rsidRPr="00BF423D" w:rsidRDefault="003B6273" w:rsidP="0081244E">
            <w:pPr>
              <w:spacing w:after="0" w:line="240" w:lineRule="auto"/>
              <w:jc w:val="center"/>
              <w:rPr>
                <w:rFonts w:ascii="Times New Roman" w:eastAsia="Batang" w:hAnsi="Times New Roman" w:cs="Times New Roman"/>
                <w:b/>
                <w:i/>
              </w:rPr>
            </w:pPr>
          </w:p>
        </w:tc>
        <w:tc>
          <w:tcPr>
            <w:tcW w:w="612" w:type="pct"/>
            <w:shd w:val="clear" w:color="auto" w:fill="auto"/>
          </w:tcPr>
          <w:p w14:paraId="3614E54B" w14:textId="77777777" w:rsidR="003B6273" w:rsidRPr="00BF423D" w:rsidRDefault="003B6273" w:rsidP="0081244E">
            <w:pPr>
              <w:keepNext/>
              <w:spacing w:after="0" w:line="240" w:lineRule="auto"/>
              <w:ind w:firstLine="709"/>
              <w:outlineLvl w:val="0"/>
              <w:rPr>
                <w:rFonts w:ascii="Times New Roman" w:eastAsia="Batang" w:hAnsi="Times New Roman" w:cs="Times New Roman"/>
                <w:i/>
              </w:rPr>
            </w:pPr>
          </w:p>
        </w:tc>
        <w:tc>
          <w:tcPr>
            <w:tcW w:w="432" w:type="pct"/>
            <w:shd w:val="clear" w:color="auto" w:fill="auto"/>
          </w:tcPr>
          <w:p w14:paraId="5AAD4AB5" w14:textId="77777777" w:rsidR="003B6273" w:rsidRPr="00BF423D" w:rsidRDefault="003B6273" w:rsidP="0081244E">
            <w:pPr>
              <w:spacing w:after="0" w:line="240" w:lineRule="auto"/>
              <w:rPr>
                <w:rFonts w:ascii="Times New Roman" w:eastAsia="Batang" w:hAnsi="Times New Roman" w:cs="Times New Roman"/>
                <w:b/>
                <w:i/>
              </w:rPr>
            </w:pPr>
          </w:p>
        </w:tc>
      </w:tr>
      <w:tr w:rsidR="003B6273" w:rsidRPr="00BF423D" w14:paraId="209537CD" w14:textId="77777777" w:rsidTr="0081244E">
        <w:trPr>
          <w:trHeight w:val="20"/>
        </w:trPr>
        <w:tc>
          <w:tcPr>
            <w:tcW w:w="3438" w:type="pct"/>
            <w:gridSpan w:val="2"/>
            <w:shd w:val="clear" w:color="auto" w:fill="auto"/>
          </w:tcPr>
          <w:p w14:paraId="4024DE52" w14:textId="77777777" w:rsidR="003B6273" w:rsidRPr="00BF423D" w:rsidRDefault="003B6273" w:rsidP="0081244E">
            <w:pPr>
              <w:suppressAutoHyphens/>
              <w:spacing w:after="0" w:line="240" w:lineRule="auto"/>
              <w:rPr>
                <w:rFonts w:ascii="Times New Roman" w:eastAsia="Batang" w:hAnsi="Times New Roman" w:cs="Times New Roman"/>
                <w:b/>
              </w:rPr>
            </w:pPr>
            <w:r w:rsidRPr="00BF423D">
              <w:rPr>
                <w:rFonts w:ascii="Times New Roman" w:eastAsia="Batang" w:hAnsi="Times New Roman" w:cs="Times New Roman"/>
                <w:b/>
              </w:rPr>
              <w:t>Промежуточная аттестация</w:t>
            </w:r>
          </w:p>
        </w:tc>
        <w:tc>
          <w:tcPr>
            <w:tcW w:w="518" w:type="pct"/>
            <w:shd w:val="clear" w:color="auto" w:fill="auto"/>
            <w:vAlign w:val="center"/>
          </w:tcPr>
          <w:p w14:paraId="6171CB20" w14:textId="77777777" w:rsidR="003B6273" w:rsidRPr="00BF423D" w:rsidRDefault="003B6273" w:rsidP="0081244E">
            <w:pPr>
              <w:spacing w:after="0" w:line="240" w:lineRule="auto"/>
              <w:jc w:val="center"/>
              <w:rPr>
                <w:rFonts w:ascii="Times New Roman" w:eastAsia="Batang" w:hAnsi="Times New Roman" w:cs="Times New Roman"/>
                <w:b/>
                <w:i/>
              </w:rPr>
            </w:pPr>
            <w:r w:rsidRPr="00BF423D">
              <w:rPr>
                <w:rFonts w:ascii="Times New Roman" w:eastAsia="Batang" w:hAnsi="Times New Roman" w:cs="Times New Roman"/>
                <w:b/>
                <w:i/>
              </w:rPr>
              <w:t>10</w:t>
            </w:r>
          </w:p>
        </w:tc>
        <w:tc>
          <w:tcPr>
            <w:tcW w:w="612" w:type="pct"/>
            <w:shd w:val="clear" w:color="auto" w:fill="auto"/>
          </w:tcPr>
          <w:p w14:paraId="658A7492" w14:textId="77777777" w:rsidR="003B6273" w:rsidRPr="00BF423D" w:rsidRDefault="003B6273" w:rsidP="0081244E">
            <w:pPr>
              <w:keepNext/>
              <w:spacing w:after="0" w:line="240" w:lineRule="auto"/>
              <w:ind w:firstLine="709"/>
              <w:outlineLvl w:val="0"/>
              <w:rPr>
                <w:rFonts w:ascii="Times New Roman" w:eastAsia="Batang" w:hAnsi="Times New Roman" w:cs="Times New Roman"/>
                <w:i/>
              </w:rPr>
            </w:pPr>
          </w:p>
        </w:tc>
        <w:tc>
          <w:tcPr>
            <w:tcW w:w="432" w:type="pct"/>
            <w:shd w:val="clear" w:color="auto" w:fill="auto"/>
          </w:tcPr>
          <w:p w14:paraId="0BA6FF1A" w14:textId="77777777" w:rsidR="003B6273" w:rsidRPr="00BF423D" w:rsidRDefault="003B6273" w:rsidP="0081244E">
            <w:pPr>
              <w:spacing w:after="0" w:line="240" w:lineRule="auto"/>
              <w:rPr>
                <w:rFonts w:ascii="Times New Roman" w:eastAsia="Batang" w:hAnsi="Times New Roman" w:cs="Times New Roman"/>
                <w:b/>
                <w:i/>
              </w:rPr>
            </w:pPr>
          </w:p>
        </w:tc>
      </w:tr>
      <w:tr w:rsidR="003B6273" w:rsidRPr="00BF423D" w14:paraId="37F55EA3" w14:textId="77777777" w:rsidTr="0081244E">
        <w:trPr>
          <w:trHeight w:val="20"/>
        </w:trPr>
        <w:tc>
          <w:tcPr>
            <w:tcW w:w="3438" w:type="pct"/>
            <w:gridSpan w:val="2"/>
            <w:shd w:val="clear" w:color="auto" w:fill="auto"/>
          </w:tcPr>
          <w:p w14:paraId="178A8586" w14:textId="77777777" w:rsidR="003B6273" w:rsidRPr="00BF423D" w:rsidRDefault="003B6273" w:rsidP="0081244E">
            <w:pPr>
              <w:spacing w:after="0" w:line="240" w:lineRule="auto"/>
              <w:rPr>
                <w:rFonts w:ascii="Times New Roman" w:eastAsia="Batang" w:hAnsi="Times New Roman" w:cs="Times New Roman"/>
                <w:b/>
                <w:bCs/>
              </w:rPr>
            </w:pPr>
            <w:r w:rsidRPr="00BF423D">
              <w:rPr>
                <w:rFonts w:ascii="Times New Roman" w:eastAsia="Batang" w:hAnsi="Times New Roman" w:cs="Times New Roman"/>
                <w:b/>
                <w:bCs/>
              </w:rPr>
              <w:t>Всего:</w:t>
            </w:r>
          </w:p>
        </w:tc>
        <w:tc>
          <w:tcPr>
            <w:tcW w:w="518" w:type="pct"/>
            <w:shd w:val="clear" w:color="auto" w:fill="auto"/>
            <w:vAlign w:val="center"/>
          </w:tcPr>
          <w:p w14:paraId="3831152F" w14:textId="77777777" w:rsidR="003B6273" w:rsidRPr="00BF423D" w:rsidRDefault="003B6273" w:rsidP="0081244E">
            <w:pPr>
              <w:spacing w:after="0" w:line="240" w:lineRule="auto"/>
              <w:jc w:val="center"/>
              <w:rPr>
                <w:rFonts w:ascii="Times New Roman" w:eastAsia="Batang" w:hAnsi="Times New Roman" w:cs="Times New Roman"/>
                <w:iCs/>
              </w:rPr>
            </w:pPr>
            <w:r w:rsidRPr="00BF423D">
              <w:rPr>
                <w:rFonts w:ascii="Times New Roman" w:eastAsia="Batang" w:hAnsi="Times New Roman" w:cs="Times New Roman"/>
                <w:iCs/>
              </w:rPr>
              <w:t>40</w:t>
            </w:r>
          </w:p>
        </w:tc>
        <w:tc>
          <w:tcPr>
            <w:tcW w:w="612" w:type="pct"/>
            <w:shd w:val="clear" w:color="auto" w:fill="auto"/>
          </w:tcPr>
          <w:p w14:paraId="4E068C0F" w14:textId="77777777" w:rsidR="003B6273" w:rsidRPr="00BF423D" w:rsidRDefault="003B6273" w:rsidP="0081244E">
            <w:pPr>
              <w:keepNext/>
              <w:spacing w:after="0" w:line="240" w:lineRule="auto"/>
              <w:ind w:firstLine="709"/>
              <w:outlineLvl w:val="0"/>
              <w:rPr>
                <w:rFonts w:ascii="Times New Roman" w:eastAsia="Batang" w:hAnsi="Times New Roman" w:cs="Times New Roman"/>
                <w:bCs/>
                <w:i/>
              </w:rPr>
            </w:pPr>
          </w:p>
        </w:tc>
        <w:tc>
          <w:tcPr>
            <w:tcW w:w="432" w:type="pct"/>
            <w:shd w:val="clear" w:color="auto" w:fill="auto"/>
          </w:tcPr>
          <w:p w14:paraId="6C37E913" w14:textId="77777777" w:rsidR="003B6273" w:rsidRPr="00BF423D" w:rsidRDefault="003B6273" w:rsidP="0081244E">
            <w:pPr>
              <w:spacing w:after="0" w:line="240" w:lineRule="auto"/>
              <w:rPr>
                <w:rFonts w:ascii="Times New Roman" w:eastAsia="Batang" w:hAnsi="Times New Roman" w:cs="Times New Roman"/>
                <w:b/>
                <w:bCs/>
                <w:i/>
              </w:rPr>
            </w:pPr>
          </w:p>
        </w:tc>
      </w:tr>
    </w:tbl>
    <w:p w14:paraId="5B3C59DF" w14:textId="77777777" w:rsidR="003B6273" w:rsidRPr="00FF3894" w:rsidRDefault="003B6273" w:rsidP="003B6273">
      <w:pPr>
        <w:suppressAutoHyphens/>
        <w:jc w:val="both"/>
        <w:rPr>
          <w:rFonts w:ascii="Times New Roman" w:eastAsia="Batang" w:hAnsi="Times New Roman" w:cs="Times New Roman"/>
          <w:i/>
        </w:rPr>
      </w:pPr>
    </w:p>
    <w:p w14:paraId="3550A4DE" w14:textId="77777777" w:rsidR="003B6273" w:rsidRPr="00FF3894" w:rsidRDefault="003B6273" w:rsidP="003B6273">
      <w:pPr>
        <w:ind w:firstLine="709"/>
        <w:rPr>
          <w:rFonts w:ascii="Times New Roman" w:eastAsia="Batang" w:hAnsi="Times New Roman" w:cs="Times New Roman"/>
          <w:i/>
        </w:rPr>
        <w:sectPr w:rsidR="003B6273" w:rsidRPr="00FF3894" w:rsidSect="0081244E">
          <w:pgSz w:w="16840" w:h="11907" w:orient="landscape"/>
          <w:pgMar w:top="1134" w:right="1134" w:bottom="1134" w:left="1134" w:header="709" w:footer="709" w:gutter="0"/>
          <w:cols w:space="720"/>
        </w:sectPr>
      </w:pPr>
    </w:p>
    <w:p w14:paraId="71D19EDB" w14:textId="77777777" w:rsidR="003B6273" w:rsidRPr="00FF3894" w:rsidRDefault="003B6273" w:rsidP="003B6273">
      <w:pPr>
        <w:spacing w:after="0"/>
        <w:jc w:val="center"/>
        <w:rPr>
          <w:rFonts w:ascii="Times New Roman" w:eastAsia="Batang" w:hAnsi="Times New Roman" w:cs="Batang"/>
          <w:b/>
          <w:bCs/>
          <w:sz w:val="24"/>
          <w:szCs w:val="24"/>
        </w:rPr>
      </w:pPr>
      <w:r w:rsidRPr="00FF3894">
        <w:rPr>
          <w:rFonts w:ascii="Times New Roman" w:eastAsia="Batang" w:hAnsi="Times New Roman" w:cs="Batang"/>
          <w:b/>
          <w:bCs/>
          <w:sz w:val="24"/>
          <w:szCs w:val="24"/>
        </w:rPr>
        <w:lastRenderedPageBreak/>
        <w:t>3. УСЛОВИЯ РЕАЛИЗАЦИИ УЧЕБНОЙ ДИСЦИПЛИНЫ</w:t>
      </w:r>
    </w:p>
    <w:p w14:paraId="11C818F8" w14:textId="77777777" w:rsidR="003B6273" w:rsidRPr="00FF3894" w:rsidRDefault="003B6273" w:rsidP="003B6273">
      <w:pPr>
        <w:spacing w:after="0"/>
        <w:ind w:firstLine="709"/>
        <w:jc w:val="both"/>
        <w:rPr>
          <w:rFonts w:ascii="Times New Roman" w:eastAsia="Times New Roman" w:hAnsi="Times New Roman" w:cs="Times New Roman"/>
          <w:b/>
          <w:bCs/>
          <w:sz w:val="24"/>
          <w:szCs w:val="24"/>
        </w:rPr>
      </w:pPr>
      <w:r w:rsidRPr="00FF3894">
        <w:rPr>
          <w:rFonts w:ascii="Times New Roman" w:eastAsia="Times New Roman" w:hAnsi="Times New Roman" w:cs="Times New Roman"/>
          <w:b/>
          <w:bCs/>
          <w:sz w:val="24"/>
          <w:szCs w:val="24"/>
        </w:rPr>
        <w:t>3.1. Для реализации программы учебной дисциплины должны быть предусмотрены следующие специальные помещения:</w:t>
      </w:r>
    </w:p>
    <w:p w14:paraId="44729AAA" w14:textId="283DE22C" w:rsidR="003B6273" w:rsidRPr="00FF3894" w:rsidRDefault="003B6273" w:rsidP="003B6273">
      <w:pPr>
        <w:suppressAutoHyphens/>
        <w:spacing w:after="0"/>
        <w:ind w:firstLine="709"/>
        <w:jc w:val="both"/>
        <w:rPr>
          <w:rFonts w:ascii="Times New Roman" w:eastAsia="Times New Roman" w:hAnsi="Times New Roman" w:cs="Times New Roman"/>
          <w:b/>
          <w:bCs/>
          <w:iCs/>
          <w:sz w:val="24"/>
          <w:szCs w:val="24"/>
          <w:highlight w:val="yellow"/>
          <w:u w:val="single"/>
        </w:rPr>
      </w:pPr>
      <w:r>
        <w:rPr>
          <w:rFonts w:ascii="Times New Roman" w:eastAsia="Times New Roman" w:hAnsi="Times New Roman" w:cs="Times New Roman"/>
          <w:bCs/>
          <w:sz w:val="24"/>
          <w:szCs w:val="24"/>
        </w:rPr>
        <w:t>Лаборатория</w:t>
      </w:r>
      <w:r w:rsidR="000743FE">
        <w:rPr>
          <w:rFonts w:ascii="Times New Roman" w:eastAsia="Times New Roman" w:hAnsi="Times New Roman" w:cs="Times New Roman"/>
          <w:bCs/>
          <w:sz w:val="24"/>
          <w:szCs w:val="24"/>
        </w:rPr>
        <w:t xml:space="preserve"> </w:t>
      </w:r>
      <w:r w:rsidR="006015CF">
        <w:rPr>
          <w:rFonts w:ascii="Times New Roman" w:eastAsia="Times New Roman" w:hAnsi="Times New Roman" w:cs="Times New Roman"/>
          <w:bCs/>
          <w:sz w:val="24"/>
          <w:szCs w:val="24"/>
        </w:rPr>
        <w:t>«Ц</w:t>
      </w:r>
      <w:r w:rsidRPr="00443675">
        <w:rPr>
          <w:rFonts w:ascii="Times New Roman" w:eastAsia="Times New Roman" w:hAnsi="Times New Roman" w:cs="Times New Roman"/>
          <w:sz w:val="24"/>
          <w:szCs w:val="24"/>
        </w:rPr>
        <w:t>ифровой и микропроцессорной техники</w:t>
      </w:r>
      <w:r w:rsidR="006015CF">
        <w:rPr>
          <w:rFonts w:ascii="Times New Roman" w:eastAsia="Times New Roman" w:hAnsi="Times New Roman" w:cs="Times New Roman"/>
          <w:sz w:val="24"/>
          <w:szCs w:val="24"/>
        </w:rPr>
        <w:t>»</w:t>
      </w:r>
      <w:r w:rsidRPr="001E4DAD">
        <w:rPr>
          <w:rFonts w:ascii="Times New Roman" w:eastAsia="Times New Roman" w:hAnsi="Times New Roman" w:cs="Times New Roman"/>
          <w:bCs/>
          <w:iCs/>
          <w:sz w:val="24"/>
          <w:szCs w:val="24"/>
        </w:rPr>
        <w:t xml:space="preserve">, </w:t>
      </w:r>
      <w:r w:rsidR="006015CF">
        <w:rPr>
          <w:rFonts w:ascii="Times New Roman" w:eastAsia="Times New Roman" w:hAnsi="Times New Roman" w:cs="Times New Roman"/>
          <w:bCs/>
          <w:iCs/>
          <w:sz w:val="24"/>
          <w:szCs w:val="24"/>
        </w:rPr>
        <w:t>оснащенная в соответствии с п. </w:t>
      </w:r>
      <w:r w:rsidRPr="00FF3894">
        <w:rPr>
          <w:rFonts w:ascii="Times New Roman" w:eastAsia="Times New Roman" w:hAnsi="Times New Roman" w:cs="Times New Roman"/>
          <w:bCs/>
          <w:iCs/>
          <w:sz w:val="24"/>
          <w:szCs w:val="24"/>
        </w:rPr>
        <w:t>6.1.2.</w:t>
      </w:r>
      <w:r>
        <w:rPr>
          <w:rFonts w:ascii="Times New Roman" w:eastAsia="Times New Roman" w:hAnsi="Times New Roman" w:cs="Times New Roman"/>
          <w:bCs/>
          <w:iCs/>
          <w:sz w:val="24"/>
          <w:szCs w:val="24"/>
        </w:rPr>
        <w:t>3</w:t>
      </w:r>
      <w:r w:rsidRPr="00FF3894">
        <w:rPr>
          <w:rFonts w:ascii="Times New Roman" w:eastAsia="Times New Roman" w:hAnsi="Times New Roman" w:cs="Times New Roman"/>
          <w:bCs/>
          <w:iCs/>
          <w:sz w:val="24"/>
          <w:szCs w:val="24"/>
        </w:rPr>
        <w:t xml:space="preserve"> обра</w:t>
      </w:r>
      <w:r>
        <w:rPr>
          <w:rFonts w:ascii="Times New Roman" w:eastAsia="Times New Roman" w:hAnsi="Times New Roman" w:cs="Times New Roman"/>
          <w:bCs/>
          <w:iCs/>
          <w:sz w:val="24"/>
          <w:szCs w:val="24"/>
        </w:rPr>
        <w:t>зо</w:t>
      </w:r>
      <w:r w:rsidRPr="00FF3894">
        <w:rPr>
          <w:rFonts w:ascii="Times New Roman" w:eastAsia="Times New Roman" w:hAnsi="Times New Roman" w:cs="Times New Roman"/>
          <w:bCs/>
          <w:iCs/>
          <w:sz w:val="24"/>
          <w:szCs w:val="24"/>
        </w:rPr>
        <w:t xml:space="preserve">вательной программы по </w:t>
      </w:r>
      <w:r w:rsidRPr="00FF3894">
        <w:rPr>
          <w:rFonts w:ascii="Times New Roman" w:eastAsia="Times New Roman" w:hAnsi="Times New Roman" w:cs="Times New Roman"/>
          <w:bCs/>
          <w:sz w:val="24"/>
          <w:szCs w:val="24"/>
        </w:rPr>
        <w:t>специальности 11.02.16 Монтаж, техническое обслуживание и ремонт электронных приборов и устройств</w:t>
      </w:r>
      <w:r w:rsidRPr="00FF3894">
        <w:rPr>
          <w:rFonts w:ascii="Times New Roman" w:eastAsia="Times New Roman" w:hAnsi="Times New Roman" w:cs="Times New Roman"/>
          <w:bCs/>
          <w:i/>
          <w:sz w:val="24"/>
          <w:szCs w:val="24"/>
        </w:rPr>
        <w:t>.</w:t>
      </w:r>
    </w:p>
    <w:p w14:paraId="7BA44AEA" w14:textId="1AA88151" w:rsidR="003B6273" w:rsidRPr="00FF3894" w:rsidRDefault="003B6273" w:rsidP="003B6273">
      <w:pPr>
        <w:suppressAutoHyphens/>
        <w:spacing w:after="0"/>
        <w:ind w:firstLine="709"/>
        <w:jc w:val="both"/>
        <w:rPr>
          <w:rFonts w:ascii="Times New Roman" w:eastAsia="Times New Roman" w:hAnsi="Times New Roman" w:cs="Times New Roman"/>
          <w:b/>
          <w:bCs/>
          <w:iCs/>
          <w:sz w:val="24"/>
          <w:szCs w:val="24"/>
          <w:highlight w:val="yellow"/>
          <w:u w:val="single"/>
        </w:rPr>
      </w:pPr>
      <w:r w:rsidRPr="00FF3894">
        <w:rPr>
          <w:rFonts w:ascii="Times New Roman" w:eastAsia="Times New Roman" w:hAnsi="Times New Roman" w:cs="Times New Roman"/>
          <w:bCs/>
          <w:sz w:val="24"/>
          <w:szCs w:val="24"/>
        </w:rPr>
        <w:t>Мастерская «</w:t>
      </w:r>
      <w:proofErr w:type="spellStart"/>
      <w:r w:rsidRPr="00FF3894">
        <w:rPr>
          <w:rFonts w:ascii="Times New Roman" w:eastAsia="Times New Roman" w:hAnsi="Times New Roman" w:cs="Times New Roman"/>
          <w:bCs/>
          <w:sz w:val="24"/>
          <w:szCs w:val="24"/>
        </w:rPr>
        <w:t>Электрорадиомонтажная</w:t>
      </w:r>
      <w:proofErr w:type="spellEnd"/>
      <w:r w:rsidRPr="00FF3894">
        <w:rPr>
          <w:rFonts w:ascii="Times New Roman" w:eastAsia="Times New Roman" w:hAnsi="Times New Roman" w:cs="Times New Roman"/>
          <w:bCs/>
          <w:sz w:val="24"/>
          <w:szCs w:val="24"/>
        </w:rPr>
        <w:t>»</w:t>
      </w:r>
      <w:r w:rsidRPr="001E4DAD">
        <w:rPr>
          <w:rFonts w:ascii="Times New Roman" w:eastAsia="Times New Roman" w:hAnsi="Times New Roman" w:cs="Times New Roman"/>
          <w:bCs/>
          <w:iCs/>
          <w:sz w:val="24"/>
          <w:szCs w:val="24"/>
        </w:rPr>
        <w:t>,</w:t>
      </w:r>
      <w:r w:rsidRPr="00FF3894">
        <w:rPr>
          <w:rFonts w:ascii="Times New Roman" w:eastAsia="Times New Roman" w:hAnsi="Times New Roman" w:cs="Times New Roman"/>
          <w:bCs/>
          <w:iCs/>
          <w:sz w:val="24"/>
          <w:szCs w:val="24"/>
        </w:rPr>
        <w:t xml:space="preserve"> оснащенная в соответствии с п. 6.1.2.</w:t>
      </w:r>
      <w:r w:rsidR="000743FE">
        <w:rPr>
          <w:rFonts w:ascii="Times New Roman" w:eastAsia="Times New Roman" w:hAnsi="Times New Roman" w:cs="Times New Roman"/>
          <w:bCs/>
          <w:iCs/>
          <w:sz w:val="24"/>
          <w:szCs w:val="24"/>
        </w:rPr>
        <w:t>3</w:t>
      </w:r>
      <w:r w:rsidRPr="00FF3894">
        <w:rPr>
          <w:rFonts w:ascii="Times New Roman" w:eastAsia="Times New Roman" w:hAnsi="Times New Roman" w:cs="Times New Roman"/>
          <w:bCs/>
          <w:iCs/>
          <w:sz w:val="24"/>
          <w:szCs w:val="24"/>
        </w:rPr>
        <w:t xml:space="preserve"> обра</w:t>
      </w:r>
      <w:r w:rsidR="001E4DAD">
        <w:rPr>
          <w:rFonts w:ascii="Times New Roman" w:eastAsia="Times New Roman" w:hAnsi="Times New Roman" w:cs="Times New Roman"/>
          <w:bCs/>
          <w:iCs/>
          <w:sz w:val="24"/>
          <w:szCs w:val="24"/>
        </w:rPr>
        <w:t>зо</w:t>
      </w:r>
      <w:r w:rsidRPr="00FF3894">
        <w:rPr>
          <w:rFonts w:ascii="Times New Roman" w:eastAsia="Times New Roman" w:hAnsi="Times New Roman" w:cs="Times New Roman"/>
          <w:bCs/>
          <w:iCs/>
          <w:sz w:val="24"/>
          <w:szCs w:val="24"/>
        </w:rPr>
        <w:t xml:space="preserve">вательной программы по </w:t>
      </w:r>
      <w:r w:rsidRPr="00FF3894">
        <w:rPr>
          <w:rFonts w:ascii="Times New Roman" w:eastAsia="Times New Roman" w:hAnsi="Times New Roman" w:cs="Times New Roman"/>
          <w:bCs/>
          <w:sz w:val="24"/>
          <w:szCs w:val="24"/>
        </w:rPr>
        <w:t>специальности 11.02.16 Монтаж, техническое обслуживание и ремонт электронных приборов и устройств</w:t>
      </w:r>
      <w:r w:rsidRPr="00FF3894">
        <w:rPr>
          <w:rFonts w:ascii="Times New Roman" w:eastAsia="Times New Roman" w:hAnsi="Times New Roman" w:cs="Times New Roman"/>
          <w:bCs/>
          <w:i/>
          <w:sz w:val="24"/>
          <w:szCs w:val="24"/>
        </w:rPr>
        <w:t>.</w:t>
      </w:r>
    </w:p>
    <w:p w14:paraId="68DAE712" w14:textId="77777777" w:rsidR="003B6273" w:rsidRPr="00FF3894" w:rsidRDefault="003B6273" w:rsidP="003B6273">
      <w:pPr>
        <w:suppressAutoHyphens/>
        <w:spacing w:after="0"/>
        <w:ind w:firstLine="709"/>
        <w:jc w:val="both"/>
        <w:rPr>
          <w:rFonts w:ascii="Times New Roman" w:eastAsia="Times New Roman" w:hAnsi="Times New Roman" w:cs="Times New Roman"/>
          <w:bCs/>
          <w:i/>
          <w:sz w:val="24"/>
          <w:szCs w:val="24"/>
        </w:rPr>
      </w:pPr>
    </w:p>
    <w:p w14:paraId="30DF8551" w14:textId="77777777" w:rsidR="003B6273" w:rsidRPr="00FF3894" w:rsidRDefault="003B6273" w:rsidP="003B6273">
      <w:pPr>
        <w:spacing w:after="0"/>
        <w:ind w:firstLine="709"/>
        <w:rPr>
          <w:rFonts w:ascii="Times New Roman" w:eastAsia="Times New Roman" w:hAnsi="Times New Roman" w:cs="Times New Roman"/>
          <w:b/>
          <w:bCs/>
          <w:sz w:val="24"/>
          <w:szCs w:val="24"/>
        </w:rPr>
      </w:pPr>
      <w:r w:rsidRPr="00FF3894">
        <w:rPr>
          <w:rFonts w:ascii="Times New Roman" w:eastAsia="Times New Roman" w:hAnsi="Times New Roman" w:cs="Times New Roman"/>
          <w:b/>
          <w:bCs/>
          <w:sz w:val="24"/>
          <w:szCs w:val="24"/>
        </w:rPr>
        <w:t>3.2. Информационное обеспечение реализации программы</w:t>
      </w:r>
    </w:p>
    <w:p w14:paraId="0A0A3DDC" w14:textId="77777777" w:rsidR="003B6273" w:rsidRPr="00FF3894" w:rsidRDefault="003B6273" w:rsidP="003B6273">
      <w:pPr>
        <w:suppressAutoHyphens/>
        <w:spacing w:after="0"/>
        <w:ind w:firstLine="709"/>
        <w:jc w:val="both"/>
        <w:rPr>
          <w:rFonts w:ascii="Times New Roman" w:eastAsia="Times New Roman" w:hAnsi="Times New Roman" w:cs="Times New Roman"/>
          <w:sz w:val="24"/>
          <w:szCs w:val="24"/>
        </w:rPr>
      </w:pPr>
      <w:r w:rsidRPr="00FF3894">
        <w:rPr>
          <w:rFonts w:ascii="Times New Roman" w:eastAsia="Times New Roman" w:hAnsi="Times New Roman" w:cs="Times New Roman"/>
          <w:bCs/>
          <w:sz w:val="24"/>
          <w:szCs w:val="24"/>
        </w:rPr>
        <w:t>Для реализации программы библиотечный фонд обра</w:t>
      </w:r>
      <w:r>
        <w:rPr>
          <w:rFonts w:ascii="Times New Roman" w:eastAsia="Times New Roman" w:hAnsi="Times New Roman" w:cs="Times New Roman"/>
          <w:bCs/>
          <w:sz w:val="24"/>
          <w:szCs w:val="24"/>
        </w:rPr>
        <w:t>зо</w:t>
      </w:r>
      <w:r w:rsidRPr="00FF3894">
        <w:rPr>
          <w:rFonts w:ascii="Times New Roman" w:eastAsia="Times New Roman" w:hAnsi="Times New Roman" w:cs="Times New Roman"/>
          <w:bCs/>
          <w:sz w:val="24"/>
          <w:szCs w:val="24"/>
        </w:rPr>
        <w:t>вательной организации должен иметь п</w:t>
      </w:r>
      <w:r w:rsidRPr="00FF3894">
        <w:rPr>
          <w:rFonts w:ascii="Times New Roman" w:eastAsia="Times New Roman" w:hAnsi="Times New Roman" w:cs="Times New Roman"/>
          <w:sz w:val="24"/>
          <w:szCs w:val="24"/>
        </w:rPr>
        <w:t>ечатные и/или электронные обра</w:t>
      </w:r>
      <w:r>
        <w:rPr>
          <w:rFonts w:ascii="Times New Roman" w:eastAsia="Times New Roman" w:hAnsi="Times New Roman" w:cs="Times New Roman"/>
          <w:sz w:val="24"/>
          <w:szCs w:val="24"/>
        </w:rPr>
        <w:t>зо</w:t>
      </w:r>
      <w:r w:rsidRPr="00FF3894">
        <w:rPr>
          <w:rFonts w:ascii="Times New Roman" w:eastAsia="Times New Roman" w:hAnsi="Times New Roman" w:cs="Times New Roman"/>
          <w:sz w:val="24"/>
          <w:szCs w:val="24"/>
        </w:rPr>
        <w:t>вательные и информационные ресурсы для исполь</w:t>
      </w:r>
      <w:r>
        <w:rPr>
          <w:rFonts w:ascii="Times New Roman" w:eastAsia="Times New Roman" w:hAnsi="Times New Roman" w:cs="Times New Roman"/>
          <w:sz w:val="24"/>
          <w:szCs w:val="24"/>
        </w:rPr>
        <w:t>зо</w:t>
      </w:r>
      <w:r w:rsidRPr="00FF3894">
        <w:rPr>
          <w:rFonts w:ascii="Times New Roman" w:eastAsia="Times New Roman" w:hAnsi="Times New Roman" w:cs="Times New Roman"/>
          <w:sz w:val="24"/>
          <w:szCs w:val="24"/>
        </w:rPr>
        <w:t>вания в обра</w:t>
      </w:r>
      <w:r>
        <w:rPr>
          <w:rFonts w:ascii="Times New Roman" w:eastAsia="Times New Roman" w:hAnsi="Times New Roman" w:cs="Times New Roman"/>
          <w:sz w:val="24"/>
          <w:szCs w:val="24"/>
        </w:rPr>
        <w:t>зо</w:t>
      </w:r>
      <w:r w:rsidRPr="00FF3894">
        <w:rPr>
          <w:rFonts w:ascii="Times New Roman" w:eastAsia="Times New Roman" w:hAnsi="Times New Roman" w:cs="Times New Roman"/>
          <w:sz w:val="24"/>
          <w:szCs w:val="24"/>
        </w:rPr>
        <w:t xml:space="preserve">вательном процессе. При формировании </w:t>
      </w:r>
      <w:r w:rsidRPr="00FF3894">
        <w:rPr>
          <w:rFonts w:ascii="Times New Roman" w:eastAsia="Times New Roman" w:hAnsi="Times New Roman" w:cs="Times New Roman"/>
          <w:bCs/>
          <w:sz w:val="24"/>
          <w:szCs w:val="24"/>
        </w:rPr>
        <w:t>библиотечного фонда обра</w:t>
      </w:r>
      <w:r>
        <w:rPr>
          <w:rFonts w:ascii="Times New Roman" w:eastAsia="Times New Roman" w:hAnsi="Times New Roman" w:cs="Times New Roman"/>
          <w:bCs/>
          <w:sz w:val="24"/>
          <w:szCs w:val="24"/>
        </w:rPr>
        <w:t>зо</w:t>
      </w:r>
      <w:r w:rsidRPr="00FF3894">
        <w:rPr>
          <w:rFonts w:ascii="Times New Roman" w:eastAsia="Times New Roman" w:hAnsi="Times New Roman" w:cs="Times New Roman"/>
          <w:bCs/>
          <w:sz w:val="24"/>
          <w:szCs w:val="24"/>
        </w:rPr>
        <w:t>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14:paraId="45F3D4B3" w14:textId="77777777" w:rsidR="003B6273" w:rsidRPr="00FF3894" w:rsidRDefault="003B6273" w:rsidP="003B6273">
      <w:pPr>
        <w:spacing w:after="0"/>
        <w:ind w:firstLine="709"/>
        <w:contextualSpacing/>
        <w:rPr>
          <w:rFonts w:ascii="Times New Roman" w:eastAsia="Times New Roman" w:hAnsi="Times New Roman" w:cs="Times New Roman"/>
          <w:sz w:val="24"/>
          <w:szCs w:val="24"/>
        </w:rPr>
      </w:pPr>
    </w:p>
    <w:p w14:paraId="36339E36" w14:textId="77777777" w:rsidR="003B6273" w:rsidRPr="00FF3894" w:rsidRDefault="003B6273" w:rsidP="003B6273">
      <w:pPr>
        <w:spacing w:after="0"/>
        <w:ind w:firstLine="709"/>
        <w:contextualSpacing/>
        <w:rPr>
          <w:rFonts w:ascii="Times New Roman" w:eastAsia="Times New Roman" w:hAnsi="Times New Roman" w:cs="Times New Roman"/>
          <w:b/>
          <w:sz w:val="24"/>
          <w:szCs w:val="24"/>
        </w:rPr>
      </w:pPr>
      <w:r w:rsidRPr="00FF3894">
        <w:rPr>
          <w:rFonts w:ascii="Times New Roman" w:eastAsia="Times New Roman" w:hAnsi="Times New Roman" w:cs="Times New Roman"/>
          <w:b/>
          <w:sz w:val="24"/>
          <w:szCs w:val="24"/>
        </w:rPr>
        <w:t>3.2.1. Основные печатные издания</w:t>
      </w:r>
    </w:p>
    <w:p w14:paraId="75494685" w14:textId="77777777" w:rsidR="003B6273" w:rsidRPr="00FF3894" w:rsidRDefault="003B6273" w:rsidP="003B6273">
      <w:pPr>
        <w:tabs>
          <w:tab w:val="left" w:pos="1134"/>
        </w:tabs>
        <w:spacing w:after="0"/>
        <w:ind w:firstLine="709"/>
        <w:jc w:val="both"/>
        <w:rPr>
          <w:rFonts w:ascii="Times New Roman" w:eastAsia="Times New Roman" w:hAnsi="Times New Roman" w:cs="Times New Roman"/>
          <w:sz w:val="24"/>
          <w:szCs w:val="24"/>
        </w:rPr>
      </w:pPr>
      <w:r w:rsidRPr="00FF3894">
        <w:rPr>
          <w:rFonts w:ascii="Times New Roman" w:eastAsia="Times New Roman" w:hAnsi="Times New Roman" w:cs="Times New Roman"/>
          <w:sz w:val="24"/>
          <w:szCs w:val="24"/>
        </w:rPr>
        <w:t xml:space="preserve">1. Шишмарёв, В. Ю., Метрология, стандартизация и сертификация : учебник / В. Ю. Шишмарёв. — Москва: </w:t>
      </w:r>
      <w:proofErr w:type="spellStart"/>
      <w:r w:rsidRPr="00FF3894">
        <w:rPr>
          <w:rFonts w:ascii="Times New Roman" w:eastAsia="Times New Roman" w:hAnsi="Times New Roman" w:cs="Times New Roman"/>
          <w:sz w:val="24"/>
          <w:szCs w:val="24"/>
        </w:rPr>
        <w:t>КноРус</w:t>
      </w:r>
      <w:proofErr w:type="spellEnd"/>
      <w:r w:rsidRPr="00FF3894">
        <w:rPr>
          <w:rFonts w:ascii="Times New Roman" w:eastAsia="Times New Roman" w:hAnsi="Times New Roman" w:cs="Times New Roman"/>
          <w:sz w:val="24"/>
          <w:szCs w:val="24"/>
        </w:rPr>
        <w:t xml:space="preserve">, 2023. — 304 с. — ISBN 978-5-406-10434-7. </w:t>
      </w:r>
    </w:p>
    <w:p w14:paraId="17235268" w14:textId="77777777" w:rsidR="003B6273" w:rsidRPr="00FF3894" w:rsidRDefault="003B6273" w:rsidP="003B6273">
      <w:pPr>
        <w:tabs>
          <w:tab w:val="left" w:pos="1134"/>
        </w:tabs>
        <w:spacing w:after="0"/>
        <w:ind w:firstLine="709"/>
        <w:jc w:val="both"/>
        <w:rPr>
          <w:rFonts w:ascii="Times New Roman" w:eastAsia="Times New Roman" w:hAnsi="Times New Roman" w:cs="Times New Roman"/>
          <w:sz w:val="24"/>
          <w:szCs w:val="24"/>
        </w:rPr>
      </w:pPr>
    </w:p>
    <w:p w14:paraId="411D1D73" w14:textId="77777777" w:rsidR="003B6273" w:rsidRPr="00FF3894" w:rsidRDefault="003B6273" w:rsidP="003B6273">
      <w:pPr>
        <w:tabs>
          <w:tab w:val="left" w:pos="1134"/>
        </w:tabs>
        <w:spacing w:after="0"/>
        <w:ind w:firstLine="709"/>
        <w:jc w:val="both"/>
        <w:rPr>
          <w:rFonts w:ascii="Times New Roman" w:eastAsia="Times New Roman" w:hAnsi="Times New Roman" w:cs="Times New Roman"/>
          <w:i/>
          <w:iCs/>
          <w:sz w:val="24"/>
          <w:szCs w:val="24"/>
        </w:rPr>
      </w:pPr>
      <w:r w:rsidRPr="00FF3894">
        <w:rPr>
          <w:rFonts w:ascii="Times New Roman" w:eastAsia="Times New Roman" w:hAnsi="Times New Roman" w:cs="Times New Roman"/>
          <w:b/>
          <w:sz w:val="24"/>
          <w:szCs w:val="24"/>
        </w:rPr>
        <w:t>3.2.2. Основные электронные издания</w:t>
      </w:r>
    </w:p>
    <w:p w14:paraId="14FF8B10" w14:textId="114C9870" w:rsidR="003B6273" w:rsidRPr="00FF3894" w:rsidRDefault="003B6273" w:rsidP="003B6273">
      <w:pPr>
        <w:tabs>
          <w:tab w:val="left" w:pos="1134"/>
        </w:tabs>
        <w:spacing w:after="0"/>
        <w:ind w:firstLine="709"/>
        <w:jc w:val="both"/>
        <w:rPr>
          <w:rFonts w:ascii="Times New Roman" w:eastAsia="Times New Roman" w:hAnsi="Times New Roman" w:cs="Times New Roman"/>
          <w:sz w:val="24"/>
          <w:szCs w:val="24"/>
        </w:rPr>
      </w:pPr>
      <w:r w:rsidRPr="00FF3894">
        <w:rPr>
          <w:rFonts w:ascii="Times New Roman" w:eastAsia="Times New Roman" w:hAnsi="Times New Roman" w:cs="Times New Roman"/>
          <w:sz w:val="24"/>
          <w:szCs w:val="24"/>
        </w:rPr>
        <w:t xml:space="preserve">1. Николаев, Н. С. Теория электросвязи: учебное пособие / Н. С. Николаев. — Москва: </w:t>
      </w:r>
      <w:proofErr w:type="spellStart"/>
      <w:r w:rsidRPr="00FF3894">
        <w:rPr>
          <w:rFonts w:ascii="Times New Roman" w:eastAsia="Times New Roman" w:hAnsi="Times New Roman" w:cs="Times New Roman"/>
          <w:sz w:val="24"/>
          <w:szCs w:val="24"/>
        </w:rPr>
        <w:t>КноРус</w:t>
      </w:r>
      <w:proofErr w:type="spellEnd"/>
      <w:r w:rsidRPr="00FF3894">
        <w:rPr>
          <w:rFonts w:ascii="Times New Roman" w:eastAsia="Times New Roman" w:hAnsi="Times New Roman" w:cs="Times New Roman"/>
          <w:sz w:val="24"/>
          <w:szCs w:val="24"/>
        </w:rPr>
        <w:t xml:space="preserve">, 2021. — 183 с. — ISBN 978-5-406-08213-3. — URL: https://book.ru/book/939355  </w:t>
      </w:r>
    </w:p>
    <w:p w14:paraId="2A86A6D3" w14:textId="14A4CCAC" w:rsidR="003B6273" w:rsidRPr="00FF3894" w:rsidRDefault="003B6273" w:rsidP="003B6273">
      <w:pPr>
        <w:tabs>
          <w:tab w:val="left" w:pos="1134"/>
        </w:tabs>
        <w:spacing w:after="0"/>
        <w:ind w:firstLine="709"/>
        <w:jc w:val="both"/>
        <w:rPr>
          <w:rFonts w:ascii="Times New Roman" w:eastAsia="Times New Roman" w:hAnsi="Times New Roman" w:cs="Times New Roman"/>
          <w:sz w:val="24"/>
          <w:szCs w:val="24"/>
        </w:rPr>
      </w:pPr>
      <w:r w:rsidRPr="00FF3894">
        <w:rPr>
          <w:rFonts w:ascii="Times New Roman" w:eastAsia="Times New Roman" w:hAnsi="Times New Roman" w:cs="Times New Roman"/>
          <w:sz w:val="24"/>
          <w:szCs w:val="24"/>
        </w:rPr>
        <w:t xml:space="preserve">2. Хрусталева, З. А., Метрология, стандартизация и сертификация. Практикум: учебное пособие / З. А. Хрусталева. — Москва: </w:t>
      </w:r>
      <w:proofErr w:type="spellStart"/>
      <w:r w:rsidRPr="00FF3894">
        <w:rPr>
          <w:rFonts w:ascii="Times New Roman" w:eastAsia="Times New Roman" w:hAnsi="Times New Roman" w:cs="Times New Roman"/>
          <w:sz w:val="24"/>
          <w:szCs w:val="24"/>
        </w:rPr>
        <w:t>КноРус</w:t>
      </w:r>
      <w:proofErr w:type="spellEnd"/>
      <w:r w:rsidRPr="00FF3894">
        <w:rPr>
          <w:rFonts w:ascii="Times New Roman" w:eastAsia="Times New Roman" w:hAnsi="Times New Roman" w:cs="Times New Roman"/>
          <w:sz w:val="24"/>
          <w:szCs w:val="24"/>
        </w:rPr>
        <w:t xml:space="preserve">, 2023. — 171 с. — ISBN 978-5-406-10293-0. — URL: https://book.ru/book/944940  </w:t>
      </w:r>
    </w:p>
    <w:p w14:paraId="0ABAC778" w14:textId="4280ABC5" w:rsidR="003B6273" w:rsidRPr="00FF3894" w:rsidRDefault="003B6273" w:rsidP="003B6273">
      <w:pPr>
        <w:tabs>
          <w:tab w:val="left" w:pos="1134"/>
        </w:tabs>
        <w:spacing w:after="0"/>
        <w:ind w:firstLine="709"/>
        <w:jc w:val="both"/>
        <w:rPr>
          <w:rFonts w:ascii="Times New Roman" w:eastAsia="Times New Roman" w:hAnsi="Times New Roman" w:cs="Times New Roman"/>
          <w:sz w:val="24"/>
          <w:szCs w:val="24"/>
        </w:rPr>
      </w:pPr>
      <w:r w:rsidRPr="00FF3894">
        <w:rPr>
          <w:rFonts w:ascii="Times New Roman" w:eastAsia="Times New Roman" w:hAnsi="Times New Roman" w:cs="Times New Roman"/>
          <w:sz w:val="24"/>
          <w:szCs w:val="24"/>
        </w:rPr>
        <w:t xml:space="preserve">2. Хрусталева, З. А., Электротехнические измерения. Задачи и упражнения: учебное пособие / З. А. Хрусталева. — Москва: </w:t>
      </w:r>
      <w:proofErr w:type="spellStart"/>
      <w:r w:rsidRPr="00FF3894">
        <w:rPr>
          <w:rFonts w:ascii="Times New Roman" w:eastAsia="Times New Roman" w:hAnsi="Times New Roman" w:cs="Times New Roman"/>
          <w:sz w:val="24"/>
          <w:szCs w:val="24"/>
        </w:rPr>
        <w:t>КноРус</w:t>
      </w:r>
      <w:proofErr w:type="spellEnd"/>
      <w:r w:rsidRPr="00FF3894">
        <w:rPr>
          <w:rFonts w:ascii="Times New Roman" w:eastAsia="Times New Roman" w:hAnsi="Times New Roman" w:cs="Times New Roman"/>
          <w:sz w:val="24"/>
          <w:szCs w:val="24"/>
        </w:rPr>
        <w:t xml:space="preserve">, 2022. — 250 с. — ISBN 978-5-406-10182-7. — URL: https://book.ru/book/944687  </w:t>
      </w:r>
    </w:p>
    <w:p w14:paraId="3A82FFC4" w14:textId="3C39CCD1" w:rsidR="003B6273" w:rsidRPr="00FF3894" w:rsidRDefault="003B6273" w:rsidP="003B6273">
      <w:pPr>
        <w:tabs>
          <w:tab w:val="left" w:pos="1134"/>
        </w:tabs>
        <w:spacing w:after="0"/>
        <w:ind w:firstLine="709"/>
        <w:jc w:val="both"/>
        <w:rPr>
          <w:rFonts w:ascii="Times New Roman" w:eastAsia="Times New Roman" w:hAnsi="Times New Roman" w:cs="Times New Roman"/>
          <w:sz w:val="24"/>
          <w:szCs w:val="24"/>
        </w:rPr>
      </w:pPr>
      <w:r w:rsidRPr="00FF3894">
        <w:rPr>
          <w:rFonts w:ascii="Times New Roman" w:eastAsia="Times New Roman" w:hAnsi="Times New Roman" w:cs="Times New Roman"/>
          <w:sz w:val="24"/>
          <w:szCs w:val="24"/>
        </w:rPr>
        <w:t xml:space="preserve">3. Украинцев, Ю. Д., Основы </w:t>
      </w:r>
      <w:proofErr w:type="spellStart"/>
      <w:r w:rsidRPr="00FF3894">
        <w:rPr>
          <w:rFonts w:ascii="Times New Roman" w:eastAsia="Times New Roman" w:hAnsi="Times New Roman" w:cs="Times New Roman"/>
          <w:sz w:val="24"/>
          <w:szCs w:val="24"/>
        </w:rPr>
        <w:t>электрорадиотехники</w:t>
      </w:r>
      <w:proofErr w:type="spellEnd"/>
      <w:r w:rsidRPr="00FF3894">
        <w:rPr>
          <w:rFonts w:ascii="Times New Roman" w:eastAsia="Times New Roman" w:hAnsi="Times New Roman" w:cs="Times New Roman"/>
          <w:sz w:val="24"/>
          <w:szCs w:val="24"/>
        </w:rPr>
        <w:t xml:space="preserve">: учебное пособие / Ю. Д. Украинцев. — Москва: </w:t>
      </w:r>
      <w:proofErr w:type="spellStart"/>
      <w:r w:rsidRPr="00FF3894">
        <w:rPr>
          <w:rFonts w:ascii="Times New Roman" w:eastAsia="Times New Roman" w:hAnsi="Times New Roman" w:cs="Times New Roman"/>
          <w:sz w:val="24"/>
          <w:szCs w:val="24"/>
        </w:rPr>
        <w:t>КноРус</w:t>
      </w:r>
      <w:proofErr w:type="spellEnd"/>
      <w:r w:rsidRPr="00FF3894">
        <w:rPr>
          <w:rFonts w:ascii="Times New Roman" w:eastAsia="Times New Roman" w:hAnsi="Times New Roman" w:cs="Times New Roman"/>
          <w:sz w:val="24"/>
          <w:szCs w:val="24"/>
        </w:rPr>
        <w:t xml:space="preserve">, 2022. — 355 с. — ISBN 978-5-406-09728-1. — URL: https://book.ru/book/944571 </w:t>
      </w:r>
    </w:p>
    <w:p w14:paraId="4E9ACC62" w14:textId="77777777" w:rsidR="003B6273" w:rsidRPr="00FF3894" w:rsidRDefault="003B6273" w:rsidP="003B6273">
      <w:pPr>
        <w:tabs>
          <w:tab w:val="left" w:pos="1134"/>
        </w:tabs>
        <w:spacing w:after="0"/>
        <w:ind w:firstLine="709"/>
        <w:jc w:val="both"/>
        <w:rPr>
          <w:rFonts w:ascii="Times New Roman" w:eastAsia="Times New Roman" w:hAnsi="Times New Roman" w:cs="Times New Roman"/>
          <w:sz w:val="24"/>
          <w:szCs w:val="24"/>
        </w:rPr>
      </w:pPr>
      <w:r w:rsidRPr="00FF3894">
        <w:rPr>
          <w:rFonts w:ascii="Times New Roman" w:eastAsia="Times New Roman" w:hAnsi="Times New Roman" w:cs="Times New Roman"/>
          <w:sz w:val="24"/>
          <w:szCs w:val="24"/>
        </w:rPr>
        <w:t>5. Энциклопедия инструментов: иллюстрированный справочник по инструментам и приборам [Электронный ресурс]. - URL: http://www.tools.ru/tools.html - Режим доступа: свободный</w:t>
      </w:r>
    </w:p>
    <w:p w14:paraId="239F9EB3" w14:textId="77777777" w:rsidR="003B6273" w:rsidRPr="00FF3894" w:rsidRDefault="003B6273" w:rsidP="003B6273">
      <w:pPr>
        <w:suppressAutoHyphens/>
        <w:spacing w:after="0"/>
        <w:ind w:firstLine="709"/>
        <w:contextualSpacing/>
        <w:rPr>
          <w:rFonts w:ascii="Times New Roman" w:eastAsia="Times New Roman" w:hAnsi="Times New Roman" w:cs="Times New Roman"/>
          <w:b/>
          <w:bCs/>
          <w:sz w:val="24"/>
          <w:szCs w:val="24"/>
        </w:rPr>
      </w:pPr>
    </w:p>
    <w:p w14:paraId="3D97FD5D" w14:textId="77777777" w:rsidR="003B6273" w:rsidRPr="00FF3894" w:rsidRDefault="003B6273" w:rsidP="003B6273">
      <w:pPr>
        <w:suppressAutoHyphens/>
        <w:spacing w:after="0"/>
        <w:ind w:firstLine="709"/>
        <w:contextualSpacing/>
        <w:rPr>
          <w:rFonts w:ascii="Times New Roman" w:eastAsia="Times New Roman" w:hAnsi="Times New Roman" w:cs="Times New Roman"/>
          <w:bCs/>
          <w:i/>
          <w:sz w:val="24"/>
          <w:szCs w:val="24"/>
        </w:rPr>
      </w:pPr>
      <w:r w:rsidRPr="00FF3894">
        <w:rPr>
          <w:rFonts w:ascii="Times New Roman" w:eastAsia="Times New Roman" w:hAnsi="Times New Roman" w:cs="Times New Roman"/>
          <w:b/>
          <w:bCs/>
          <w:sz w:val="24"/>
          <w:szCs w:val="24"/>
        </w:rPr>
        <w:t xml:space="preserve">3.2.3. Дополнительные источники  </w:t>
      </w:r>
    </w:p>
    <w:p w14:paraId="0ADFA571" w14:textId="77777777" w:rsidR="003B6273" w:rsidRPr="00FF3894" w:rsidRDefault="003B6273" w:rsidP="003B6273">
      <w:pPr>
        <w:tabs>
          <w:tab w:val="left" w:pos="1134"/>
        </w:tabs>
        <w:spacing w:after="0"/>
        <w:ind w:firstLine="709"/>
        <w:jc w:val="both"/>
        <w:rPr>
          <w:rFonts w:ascii="Times New Roman" w:eastAsia="Times New Roman" w:hAnsi="Times New Roman" w:cs="Times New Roman"/>
          <w:sz w:val="24"/>
          <w:szCs w:val="24"/>
        </w:rPr>
      </w:pPr>
      <w:r w:rsidRPr="00FF3894">
        <w:rPr>
          <w:rFonts w:ascii="Times New Roman" w:eastAsia="Times New Roman" w:hAnsi="Times New Roman" w:cs="Times New Roman"/>
          <w:sz w:val="24"/>
          <w:szCs w:val="24"/>
        </w:rPr>
        <w:t>1. Метрология [Электронный ресурс]  - URL: http://metrologyia.ru  – Режим доступа: свободный</w:t>
      </w:r>
    </w:p>
    <w:p w14:paraId="40DA8C8F" w14:textId="77777777" w:rsidR="003B6273" w:rsidRPr="00FF3894" w:rsidRDefault="003B6273" w:rsidP="003B6273">
      <w:pPr>
        <w:tabs>
          <w:tab w:val="left" w:pos="1134"/>
        </w:tabs>
        <w:spacing w:after="0"/>
        <w:ind w:firstLine="709"/>
        <w:jc w:val="both"/>
        <w:rPr>
          <w:rFonts w:ascii="Times New Roman" w:eastAsia="Times New Roman" w:hAnsi="Times New Roman" w:cs="Times New Roman"/>
          <w:sz w:val="24"/>
          <w:szCs w:val="24"/>
        </w:rPr>
      </w:pPr>
      <w:r w:rsidRPr="00FF3894">
        <w:rPr>
          <w:rFonts w:ascii="Times New Roman" w:eastAsia="Times New Roman" w:hAnsi="Times New Roman" w:cs="Times New Roman"/>
          <w:sz w:val="24"/>
          <w:szCs w:val="24"/>
        </w:rPr>
        <w:t>2. Метрология. Метрологическое обеспечение производства [Электронный ресурс]. – URL: http://www.metrob.ru. – Режим доступа: свободный</w:t>
      </w:r>
    </w:p>
    <w:p w14:paraId="1B4F1FBF" w14:textId="77777777" w:rsidR="003B6273" w:rsidRPr="00FF3894" w:rsidRDefault="003B6273" w:rsidP="00FC40F6">
      <w:pPr>
        <w:numPr>
          <w:ilvl w:val="0"/>
          <w:numId w:val="12"/>
        </w:numPr>
        <w:tabs>
          <w:tab w:val="left" w:pos="1134"/>
        </w:tabs>
        <w:spacing w:after="0" w:line="276" w:lineRule="auto"/>
        <w:ind w:left="0" w:firstLine="709"/>
        <w:contextualSpacing/>
        <w:jc w:val="both"/>
        <w:rPr>
          <w:rFonts w:ascii="Times New Roman" w:eastAsia="Times New Roman" w:hAnsi="Times New Roman" w:cs="Times New Roman"/>
          <w:sz w:val="24"/>
          <w:szCs w:val="24"/>
          <w:highlight w:val="yellow"/>
        </w:rPr>
      </w:pPr>
      <w:r w:rsidRPr="00FF3894">
        <w:rPr>
          <w:rFonts w:ascii="Times New Roman" w:eastAsia="Times New Roman" w:hAnsi="Times New Roman" w:cs="Times New Roman"/>
          <w:sz w:val="24"/>
          <w:szCs w:val="24"/>
          <w:highlight w:val="yellow"/>
        </w:rPr>
        <w:br w:type="page"/>
      </w:r>
    </w:p>
    <w:p w14:paraId="4581950A" w14:textId="77777777" w:rsidR="003B6273" w:rsidRPr="00FF3894" w:rsidRDefault="003B6273" w:rsidP="003B6273">
      <w:pPr>
        <w:jc w:val="center"/>
        <w:rPr>
          <w:rFonts w:ascii="Times New Roman" w:eastAsia="Times New Roman" w:hAnsi="Times New Roman" w:cs="Times New Roman"/>
          <w:b/>
          <w:bCs/>
        </w:rPr>
      </w:pPr>
      <w:r w:rsidRPr="00FF3894">
        <w:rPr>
          <w:rFonts w:ascii="Times New Roman" w:eastAsia="Times New Roman" w:hAnsi="Times New Roman" w:cs="Times New Roman"/>
          <w:b/>
          <w:bCs/>
        </w:rPr>
        <w:lastRenderedPageBreak/>
        <w:t xml:space="preserve">4. КОНТРОЛЬ И ОЦЕНКА РЕЗУЛЬТАТОВ ОСВОЕНИЯ </w:t>
      </w:r>
      <w:r w:rsidRPr="00FF3894">
        <w:rPr>
          <w:rFonts w:ascii="Times New Roman" w:eastAsia="Times New Roman" w:hAnsi="Times New Roman" w:cs="Times New Roman"/>
          <w:b/>
          <w:bCs/>
        </w:rPr>
        <w:br/>
      </w:r>
      <w:r>
        <w:rPr>
          <w:rFonts w:ascii="Times New Roman" w:eastAsia="Times New Roman" w:hAnsi="Times New Roman" w:cs="Times New Roman"/>
          <w:b/>
          <w:bCs/>
        </w:rPr>
        <w:t>УЧЕБНОЙ ДИСЦИПЛИНЫ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18"/>
        <w:gridCol w:w="3113"/>
        <w:gridCol w:w="2781"/>
      </w:tblGrid>
      <w:tr w:rsidR="003B6273" w:rsidRPr="00FF3894" w14:paraId="1BA25224" w14:textId="77777777" w:rsidTr="0081244E">
        <w:tc>
          <w:tcPr>
            <w:tcW w:w="2056" w:type="pct"/>
          </w:tcPr>
          <w:p w14:paraId="173F7262" w14:textId="77777777" w:rsidR="003B6273" w:rsidRPr="00FF3894" w:rsidRDefault="003B6273" w:rsidP="0081244E">
            <w:pPr>
              <w:spacing w:after="0" w:line="240" w:lineRule="auto"/>
              <w:jc w:val="center"/>
              <w:rPr>
                <w:rFonts w:ascii="Times New Roman" w:eastAsia="Batang" w:hAnsi="Times New Roman" w:cs="Times New Roman"/>
              </w:rPr>
            </w:pPr>
            <w:r w:rsidRPr="00FF3894">
              <w:rPr>
                <w:rFonts w:ascii="Times New Roman" w:eastAsia="Batang" w:hAnsi="Times New Roman" w:cs="Times New Roman"/>
                <w:b/>
                <w:bCs/>
                <w:i/>
              </w:rPr>
              <w:t>Результаты обучения</w:t>
            </w:r>
          </w:p>
        </w:tc>
        <w:tc>
          <w:tcPr>
            <w:tcW w:w="1554" w:type="pct"/>
          </w:tcPr>
          <w:p w14:paraId="7813D398" w14:textId="77777777" w:rsidR="003B6273" w:rsidRPr="00FF3894" w:rsidRDefault="003B6273" w:rsidP="0081244E">
            <w:pPr>
              <w:spacing w:after="0" w:line="240" w:lineRule="auto"/>
              <w:jc w:val="center"/>
              <w:rPr>
                <w:rFonts w:ascii="Times New Roman" w:eastAsia="Batang" w:hAnsi="Times New Roman" w:cs="Times New Roman"/>
                <w:b/>
                <w:bCs/>
                <w:i/>
              </w:rPr>
            </w:pPr>
            <w:r w:rsidRPr="00FF3894">
              <w:rPr>
                <w:rFonts w:ascii="Times New Roman" w:eastAsia="Batang" w:hAnsi="Times New Roman" w:cs="Times New Roman"/>
                <w:b/>
                <w:bCs/>
                <w:i/>
              </w:rPr>
              <w:t>Критерии оценки</w:t>
            </w:r>
          </w:p>
        </w:tc>
        <w:tc>
          <w:tcPr>
            <w:tcW w:w="1389" w:type="pct"/>
          </w:tcPr>
          <w:p w14:paraId="2BA95EB0" w14:textId="77777777" w:rsidR="003B6273" w:rsidRPr="00FF3894" w:rsidRDefault="003B6273" w:rsidP="0081244E">
            <w:pPr>
              <w:spacing w:after="0" w:line="240" w:lineRule="auto"/>
              <w:jc w:val="center"/>
              <w:rPr>
                <w:rFonts w:ascii="Times New Roman" w:eastAsia="Batang" w:hAnsi="Times New Roman" w:cs="Times New Roman"/>
                <w:b/>
                <w:bCs/>
                <w:i/>
              </w:rPr>
            </w:pPr>
            <w:r w:rsidRPr="00FF3894">
              <w:rPr>
                <w:rFonts w:ascii="Times New Roman" w:eastAsia="Batang" w:hAnsi="Times New Roman" w:cs="Times New Roman"/>
                <w:b/>
                <w:bCs/>
                <w:i/>
              </w:rPr>
              <w:t>Методы оценки</w:t>
            </w:r>
          </w:p>
        </w:tc>
      </w:tr>
      <w:tr w:rsidR="003B6273" w:rsidRPr="00FF3894" w14:paraId="4C24D67E" w14:textId="77777777" w:rsidTr="003B6273">
        <w:trPr>
          <w:trHeight w:val="6128"/>
        </w:trPr>
        <w:tc>
          <w:tcPr>
            <w:tcW w:w="2056" w:type="pct"/>
          </w:tcPr>
          <w:p w14:paraId="3D35FE81" w14:textId="77777777" w:rsidR="003B6273" w:rsidRPr="00FF3894" w:rsidRDefault="003B6273" w:rsidP="00FC40F6">
            <w:pPr>
              <w:numPr>
                <w:ilvl w:val="0"/>
                <w:numId w:val="14"/>
              </w:numPr>
              <w:tabs>
                <w:tab w:val="left" w:pos="201"/>
              </w:tabs>
              <w:suppressAutoHyphens/>
              <w:spacing w:before="120" w:after="0" w:line="240" w:lineRule="auto"/>
              <w:rPr>
                <w:rFonts w:ascii="Times New Roman" w:eastAsia="Times New Roman" w:hAnsi="Times New Roman" w:cs="Batang"/>
                <w:iCs/>
              </w:rPr>
            </w:pPr>
            <w:r w:rsidRPr="00FF3894">
              <w:rPr>
                <w:rFonts w:ascii="Times New Roman" w:eastAsia="Times New Roman" w:hAnsi="Times New Roman" w:cs="Batang"/>
                <w:iCs/>
              </w:rPr>
              <w:t>алгоритмы выполнения работ в профессиональной и смежных областях</w:t>
            </w:r>
          </w:p>
          <w:p w14:paraId="5B716305" w14:textId="77777777" w:rsidR="003B6273" w:rsidRPr="00FF3894" w:rsidRDefault="003B6273" w:rsidP="00FC40F6">
            <w:pPr>
              <w:numPr>
                <w:ilvl w:val="0"/>
                <w:numId w:val="14"/>
              </w:numPr>
              <w:tabs>
                <w:tab w:val="left" w:pos="201"/>
              </w:tabs>
              <w:suppressAutoHyphens/>
              <w:spacing w:before="120" w:after="0" w:line="240" w:lineRule="auto"/>
              <w:rPr>
                <w:rFonts w:ascii="Times New Roman" w:eastAsia="Times New Roman" w:hAnsi="Times New Roman" w:cs="Batang"/>
                <w:iCs/>
              </w:rPr>
            </w:pPr>
            <w:r w:rsidRPr="00FF3894">
              <w:rPr>
                <w:rFonts w:ascii="Times New Roman" w:eastAsia="Times New Roman" w:hAnsi="Times New Roman" w:cs="Batang"/>
                <w:iCs/>
              </w:rPr>
              <w:t>методы работы в профессиональной и смежных сферах</w:t>
            </w:r>
          </w:p>
          <w:p w14:paraId="27F08D96" w14:textId="77777777" w:rsidR="003B6273" w:rsidRPr="00FF3894" w:rsidRDefault="003B6273" w:rsidP="00FC40F6">
            <w:pPr>
              <w:numPr>
                <w:ilvl w:val="0"/>
                <w:numId w:val="14"/>
              </w:numPr>
              <w:tabs>
                <w:tab w:val="left" w:pos="201"/>
              </w:tabs>
              <w:suppressAutoHyphens/>
              <w:spacing w:before="120" w:after="0" w:line="240" w:lineRule="auto"/>
              <w:rPr>
                <w:rFonts w:ascii="Times New Roman" w:eastAsia="Times New Roman" w:hAnsi="Times New Roman" w:cs="Batang"/>
                <w:iCs/>
              </w:rPr>
            </w:pPr>
            <w:r w:rsidRPr="00FF3894">
              <w:rPr>
                <w:rFonts w:ascii="Times New Roman" w:eastAsia="Times New Roman" w:hAnsi="Times New Roman" w:cs="Batang"/>
                <w:iCs/>
              </w:rPr>
              <w:t>структуру плана для решения задач</w:t>
            </w:r>
          </w:p>
          <w:p w14:paraId="52747401" w14:textId="77777777" w:rsidR="003B6273" w:rsidRPr="00FF3894" w:rsidRDefault="003B6273" w:rsidP="00FC40F6">
            <w:pPr>
              <w:numPr>
                <w:ilvl w:val="0"/>
                <w:numId w:val="14"/>
              </w:numPr>
              <w:tabs>
                <w:tab w:val="left" w:pos="201"/>
              </w:tabs>
              <w:suppressAutoHyphens/>
              <w:spacing w:before="120" w:after="0" w:line="240" w:lineRule="auto"/>
              <w:rPr>
                <w:rFonts w:ascii="Times New Roman" w:eastAsia="Times New Roman" w:hAnsi="Times New Roman" w:cs="Batang"/>
                <w:iCs/>
              </w:rPr>
            </w:pPr>
            <w:r w:rsidRPr="00FF3894">
              <w:rPr>
                <w:rFonts w:ascii="Times New Roman" w:eastAsia="Times New Roman" w:hAnsi="Times New Roman" w:cs="Batang"/>
                <w:iCs/>
              </w:rPr>
              <w:t>порядок оценки результатов решения задач профессиональной деятельности</w:t>
            </w:r>
          </w:p>
          <w:p w14:paraId="58933343" w14:textId="77777777" w:rsidR="003B6273" w:rsidRPr="00FF3894" w:rsidRDefault="003B6273" w:rsidP="00FC40F6">
            <w:pPr>
              <w:numPr>
                <w:ilvl w:val="0"/>
                <w:numId w:val="14"/>
              </w:numPr>
              <w:tabs>
                <w:tab w:val="left" w:pos="201"/>
              </w:tabs>
              <w:suppressAutoHyphens/>
              <w:spacing w:before="120" w:after="0" w:line="240" w:lineRule="auto"/>
              <w:rPr>
                <w:rFonts w:ascii="Times New Roman" w:eastAsia="Times New Roman" w:hAnsi="Times New Roman" w:cs="Batang"/>
                <w:iCs/>
              </w:rPr>
            </w:pPr>
            <w:r w:rsidRPr="00FF3894">
              <w:rPr>
                <w:rFonts w:ascii="Times New Roman" w:eastAsia="Times New Roman" w:hAnsi="Times New Roman" w:cs="Batang"/>
                <w:iCs/>
              </w:rPr>
              <w:t>стандартные и сертификационные испытания, основные понятия и порядок проведения</w:t>
            </w:r>
          </w:p>
          <w:p w14:paraId="22227692" w14:textId="77777777" w:rsidR="003B6273" w:rsidRPr="00FF3894" w:rsidRDefault="003B6273" w:rsidP="0081244E">
            <w:pPr>
              <w:tabs>
                <w:tab w:val="left" w:pos="201"/>
              </w:tabs>
              <w:suppressAutoHyphens/>
              <w:spacing w:before="120" w:after="0" w:line="240" w:lineRule="auto"/>
              <w:ind w:left="720"/>
              <w:rPr>
                <w:rFonts w:ascii="Times New Roman" w:eastAsia="Times New Roman" w:hAnsi="Times New Roman" w:cs="Batang"/>
                <w:iCs/>
              </w:rPr>
            </w:pPr>
          </w:p>
          <w:p w14:paraId="1F2B81BA" w14:textId="77777777" w:rsidR="003B6273" w:rsidRPr="00FF3894" w:rsidRDefault="003B6273" w:rsidP="00FC40F6">
            <w:pPr>
              <w:numPr>
                <w:ilvl w:val="0"/>
                <w:numId w:val="14"/>
              </w:numPr>
              <w:tabs>
                <w:tab w:val="left" w:pos="201"/>
              </w:tabs>
              <w:suppressAutoHyphens/>
              <w:spacing w:after="0" w:line="240" w:lineRule="auto"/>
              <w:rPr>
                <w:rFonts w:ascii="Times New Roman" w:eastAsia="Batang" w:hAnsi="Times New Roman" w:cs="Times New Roman"/>
              </w:rPr>
            </w:pPr>
            <w:r w:rsidRPr="00FF3894">
              <w:rPr>
                <w:rFonts w:ascii="Times New Roman" w:eastAsia="Times New Roman" w:hAnsi="Times New Roman" w:cs="Batang"/>
                <w:iCs/>
              </w:rPr>
              <w:t>методы определения процента погрешности при испытаниях различных электронных устройств</w:t>
            </w:r>
          </w:p>
        </w:tc>
        <w:tc>
          <w:tcPr>
            <w:tcW w:w="1554" w:type="pct"/>
          </w:tcPr>
          <w:p w14:paraId="631C895F" w14:textId="77777777" w:rsidR="003B6273" w:rsidRPr="00FF3894" w:rsidRDefault="003B6273" w:rsidP="00FC40F6">
            <w:pPr>
              <w:numPr>
                <w:ilvl w:val="0"/>
                <w:numId w:val="13"/>
              </w:numPr>
              <w:tabs>
                <w:tab w:val="left" w:pos="268"/>
              </w:tabs>
              <w:spacing w:after="0" w:line="240" w:lineRule="auto"/>
              <w:ind w:left="0" w:firstLine="0"/>
              <w:rPr>
                <w:rFonts w:ascii="Times New Roman" w:eastAsia="Times New Roman" w:hAnsi="Times New Roman" w:cs="Batang"/>
                <w:iCs/>
              </w:rPr>
            </w:pPr>
            <w:r w:rsidRPr="00FF3894">
              <w:rPr>
                <w:rFonts w:ascii="Times New Roman" w:eastAsia="Times New Roman" w:hAnsi="Times New Roman" w:cs="Batang"/>
                <w:iCs/>
              </w:rPr>
              <w:t>демонстрирует понимание нормативных, правовых и организационных основ;</w:t>
            </w:r>
          </w:p>
          <w:p w14:paraId="58CEE251" w14:textId="77777777" w:rsidR="003B6273" w:rsidRPr="00FF3894" w:rsidRDefault="003B6273" w:rsidP="00FC40F6">
            <w:pPr>
              <w:numPr>
                <w:ilvl w:val="0"/>
                <w:numId w:val="13"/>
              </w:numPr>
              <w:tabs>
                <w:tab w:val="left" w:pos="268"/>
              </w:tabs>
              <w:spacing w:after="0" w:line="240" w:lineRule="auto"/>
              <w:ind w:left="0" w:firstLine="0"/>
              <w:rPr>
                <w:rFonts w:ascii="Times New Roman" w:eastAsia="Times New Roman" w:hAnsi="Times New Roman" w:cs="Batang"/>
                <w:iCs/>
              </w:rPr>
            </w:pPr>
            <w:r w:rsidRPr="00FF3894">
              <w:rPr>
                <w:rFonts w:ascii="Times New Roman" w:eastAsia="Times New Roman" w:hAnsi="Times New Roman" w:cs="Batang"/>
                <w:iCs/>
              </w:rPr>
              <w:t>определяет пути решения профессиональных задач;</w:t>
            </w:r>
          </w:p>
          <w:p w14:paraId="13CD3158" w14:textId="77777777" w:rsidR="003B6273" w:rsidRPr="00FF3894" w:rsidRDefault="003B6273" w:rsidP="00FC40F6">
            <w:pPr>
              <w:numPr>
                <w:ilvl w:val="0"/>
                <w:numId w:val="13"/>
              </w:numPr>
              <w:tabs>
                <w:tab w:val="left" w:pos="268"/>
              </w:tabs>
              <w:spacing w:after="0" w:line="240" w:lineRule="auto"/>
              <w:ind w:left="0" w:firstLine="0"/>
              <w:rPr>
                <w:rFonts w:ascii="Times New Roman" w:eastAsia="Times New Roman" w:hAnsi="Times New Roman" w:cs="Batang"/>
                <w:iCs/>
              </w:rPr>
            </w:pPr>
            <w:r w:rsidRPr="00FF3894">
              <w:rPr>
                <w:rFonts w:ascii="Times New Roman" w:eastAsia="Times New Roman" w:hAnsi="Times New Roman" w:cs="Batang"/>
                <w:iCs/>
              </w:rPr>
              <w:t>различает факты, аргументы и оценочные суждения при испытаниях</w:t>
            </w:r>
          </w:p>
        </w:tc>
        <w:tc>
          <w:tcPr>
            <w:tcW w:w="1389" w:type="pct"/>
          </w:tcPr>
          <w:p w14:paraId="41EAB05F" w14:textId="77777777" w:rsidR="003B6273" w:rsidRPr="00FF3894" w:rsidRDefault="003B6273" w:rsidP="00FC40F6">
            <w:pPr>
              <w:numPr>
                <w:ilvl w:val="0"/>
                <w:numId w:val="13"/>
              </w:numPr>
              <w:tabs>
                <w:tab w:val="left" w:pos="268"/>
              </w:tabs>
              <w:spacing w:after="0" w:line="240" w:lineRule="auto"/>
              <w:ind w:left="0" w:firstLine="0"/>
              <w:rPr>
                <w:rFonts w:ascii="Times New Roman" w:eastAsia="Times New Roman" w:hAnsi="Times New Roman" w:cs="Batang"/>
                <w:iCs/>
              </w:rPr>
            </w:pPr>
            <w:r w:rsidRPr="00FF3894">
              <w:rPr>
                <w:rFonts w:ascii="Times New Roman" w:eastAsia="Times New Roman" w:hAnsi="Times New Roman" w:cs="Batang"/>
                <w:iCs/>
              </w:rPr>
              <w:t>Тестирование</w:t>
            </w:r>
          </w:p>
          <w:p w14:paraId="637CF737" w14:textId="77777777" w:rsidR="003B6273" w:rsidRPr="00FF3894" w:rsidRDefault="003B6273" w:rsidP="00FC40F6">
            <w:pPr>
              <w:numPr>
                <w:ilvl w:val="0"/>
                <w:numId w:val="13"/>
              </w:numPr>
              <w:tabs>
                <w:tab w:val="left" w:pos="268"/>
              </w:tabs>
              <w:spacing w:after="0" w:line="240" w:lineRule="auto"/>
              <w:ind w:left="0" w:firstLine="0"/>
              <w:rPr>
                <w:rFonts w:ascii="Times New Roman" w:eastAsia="Times New Roman" w:hAnsi="Times New Roman" w:cs="Batang"/>
                <w:iCs/>
              </w:rPr>
            </w:pPr>
            <w:r w:rsidRPr="00FF3894">
              <w:rPr>
                <w:rFonts w:ascii="Times New Roman" w:eastAsia="Times New Roman" w:hAnsi="Times New Roman" w:cs="Batang"/>
                <w:iCs/>
              </w:rPr>
              <w:t>Оценивание результатов индивидуальной и групповой деятельности по решению практических задач</w:t>
            </w:r>
          </w:p>
        </w:tc>
      </w:tr>
      <w:tr w:rsidR="003B6273" w:rsidRPr="00FF3894" w14:paraId="1F4242A7" w14:textId="77777777" w:rsidTr="0081244E">
        <w:trPr>
          <w:trHeight w:val="2684"/>
        </w:trPr>
        <w:tc>
          <w:tcPr>
            <w:tcW w:w="2056" w:type="pct"/>
          </w:tcPr>
          <w:p w14:paraId="3C456DA0" w14:textId="77777777" w:rsidR="003B6273" w:rsidRPr="00FF3894" w:rsidRDefault="003B6273" w:rsidP="00FC40F6">
            <w:pPr>
              <w:numPr>
                <w:ilvl w:val="0"/>
                <w:numId w:val="14"/>
              </w:numPr>
              <w:tabs>
                <w:tab w:val="left" w:pos="201"/>
              </w:tabs>
              <w:suppressAutoHyphens/>
              <w:spacing w:before="120" w:after="0" w:line="240" w:lineRule="auto"/>
              <w:rPr>
                <w:rFonts w:ascii="Times New Roman" w:eastAsia="Times New Roman" w:hAnsi="Times New Roman" w:cs="Batang"/>
                <w:iCs/>
              </w:rPr>
            </w:pPr>
            <w:r w:rsidRPr="00FF3894">
              <w:rPr>
                <w:rFonts w:ascii="Times New Roman" w:eastAsia="Times New Roman" w:hAnsi="Times New Roman" w:cs="Batang"/>
                <w:iCs/>
              </w:rPr>
              <w:t>распознавать задачу и/или проблему в профессиональном и/или социальном контексте</w:t>
            </w:r>
          </w:p>
          <w:p w14:paraId="4E8B6266" w14:textId="77777777" w:rsidR="003B6273" w:rsidRPr="00FF3894" w:rsidRDefault="003B6273" w:rsidP="00FC40F6">
            <w:pPr>
              <w:numPr>
                <w:ilvl w:val="0"/>
                <w:numId w:val="14"/>
              </w:numPr>
              <w:tabs>
                <w:tab w:val="left" w:pos="201"/>
              </w:tabs>
              <w:suppressAutoHyphens/>
              <w:spacing w:before="120" w:after="0" w:line="240" w:lineRule="auto"/>
              <w:rPr>
                <w:rFonts w:ascii="Times New Roman" w:eastAsia="Times New Roman" w:hAnsi="Times New Roman" w:cs="Batang"/>
                <w:iCs/>
              </w:rPr>
            </w:pPr>
            <w:r w:rsidRPr="00FF3894">
              <w:rPr>
                <w:rFonts w:ascii="Times New Roman" w:eastAsia="Times New Roman" w:hAnsi="Times New Roman" w:cs="Batang"/>
                <w:iCs/>
              </w:rPr>
              <w:t>определять этапы решения задачи</w:t>
            </w:r>
          </w:p>
          <w:p w14:paraId="544AC3A3" w14:textId="77777777" w:rsidR="003B6273" w:rsidRPr="00FF3894" w:rsidRDefault="003B6273" w:rsidP="00FC40F6">
            <w:pPr>
              <w:numPr>
                <w:ilvl w:val="0"/>
                <w:numId w:val="14"/>
              </w:numPr>
              <w:tabs>
                <w:tab w:val="left" w:pos="201"/>
              </w:tabs>
              <w:suppressAutoHyphens/>
              <w:spacing w:before="120" w:after="0" w:line="240" w:lineRule="auto"/>
              <w:rPr>
                <w:rFonts w:ascii="Times New Roman" w:eastAsia="Times New Roman" w:hAnsi="Times New Roman" w:cs="Batang"/>
                <w:iCs/>
              </w:rPr>
            </w:pPr>
            <w:r w:rsidRPr="00FF3894">
              <w:rPr>
                <w:rFonts w:ascii="Times New Roman" w:eastAsia="Times New Roman" w:hAnsi="Times New Roman" w:cs="Batang"/>
                <w:iCs/>
              </w:rPr>
              <w:t xml:space="preserve">составлять план действия </w:t>
            </w:r>
          </w:p>
          <w:p w14:paraId="53402339" w14:textId="77777777" w:rsidR="003B6273" w:rsidRPr="00FF3894" w:rsidRDefault="003B6273" w:rsidP="00FC40F6">
            <w:pPr>
              <w:numPr>
                <w:ilvl w:val="0"/>
                <w:numId w:val="14"/>
              </w:numPr>
              <w:tabs>
                <w:tab w:val="left" w:pos="201"/>
              </w:tabs>
              <w:suppressAutoHyphens/>
              <w:spacing w:before="120" w:after="0" w:line="240" w:lineRule="auto"/>
              <w:rPr>
                <w:rFonts w:ascii="Times New Roman" w:eastAsia="Times New Roman" w:hAnsi="Times New Roman" w:cs="Batang"/>
                <w:iCs/>
              </w:rPr>
            </w:pPr>
            <w:r w:rsidRPr="00FF3894">
              <w:rPr>
                <w:rFonts w:ascii="Times New Roman" w:eastAsia="Times New Roman" w:hAnsi="Times New Roman" w:cs="Batang"/>
                <w:iCs/>
              </w:rPr>
              <w:t>составлять макетные схемы соединений для регулирования и испытания электронных приборов и устройств</w:t>
            </w:r>
          </w:p>
          <w:p w14:paraId="5E9427D5" w14:textId="77777777" w:rsidR="003B6273" w:rsidRPr="00FF3894" w:rsidRDefault="003B6273" w:rsidP="00FC40F6">
            <w:pPr>
              <w:numPr>
                <w:ilvl w:val="0"/>
                <w:numId w:val="14"/>
              </w:numPr>
              <w:tabs>
                <w:tab w:val="left" w:pos="201"/>
              </w:tabs>
              <w:suppressAutoHyphens/>
              <w:spacing w:after="0" w:line="240" w:lineRule="auto"/>
              <w:rPr>
                <w:rFonts w:ascii="Times New Roman" w:eastAsia="Times New Roman" w:hAnsi="Times New Roman" w:cs="Batang"/>
                <w:iCs/>
              </w:rPr>
            </w:pPr>
            <w:r w:rsidRPr="00FF3894">
              <w:rPr>
                <w:rFonts w:ascii="Times New Roman" w:eastAsia="Times New Roman" w:hAnsi="Times New Roman" w:cs="Batang"/>
                <w:iCs/>
              </w:rPr>
              <w:t>контролировать порядок и качество испытаний, содержание и последовательность всех этапов испытания.</w:t>
            </w:r>
          </w:p>
        </w:tc>
        <w:tc>
          <w:tcPr>
            <w:tcW w:w="1554" w:type="pct"/>
          </w:tcPr>
          <w:p w14:paraId="74C90652" w14:textId="77777777" w:rsidR="003B6273" w:rsidRPr="00FF3894" w:rsidRDefault="003B6273" w:rsidP="00FC40F6">
            <w:pPr>
              <w:numPr>
                <w:ilvl w:val="0"/>
                <w:numId w:val="13"/>
              </w:numPr>
              <w:tabs>
                <w:tab w:val="left" w:pos="268"/>
              </w:tabs>
              <w:spacing w:after="0" w:line="240" w:lineRule="auto"/>
              <w:ind w:left="0" w:firstLine="0"/>
              <w:rPr>
                <w:rFonts w:ascii="Times New Roman" w:eastAsia="Times New Roman" w:hAnsi="Times New Roman" w:cs="Batang"/>
                <w:iCs/>
              </w:rPr>
            </w:pPr>
            <w:r w:rsidRPr="00FF3894">
              <w:rPr>
                <w:rFonts w:ascii="Times New Roman" w:eastAsia="Times New Roman" w:hAnsi="Times New Roman" w:cs="Batang"/>
                <w:iCs/>
              </w:rPr>
              <w:t>определяет проблемы при проведении испытаний;</w:t>
            </w:r>
          </w:p>
          <w:p w14:paraId="5F045FDD" w14:textId="77777777" w:rsidR="003B6273" w:rsidRPr="00FF3894" w:rsidRDefault="003B6273" w:rsidP="00FC40F6">
            <w:pPr>
              <w:numPr>
                <w:ilvl w:val="0"/>
                <w:numId w:val="13"/>
              </w:numPr>
              <w:tabs>
                <w:tab w:val="left" w:pos="268"/>
              </w:tabs>
              <w:spacing w:after="0" w:line="240" w:lineRule="auto"/>
              <w:ind w:left="0" w:firstLine="0"/>
              <w:rPr>
                <w:rFonts w:ascii="Times New Roman" w:eastAsia="Times New Roman" w:hAnsi="Times New Roman" w:cs="Batang"/>
                <w:iCs/>
              </w:rPr>
            </w:pPr>
            <w:r w:rsidRPr="00FF3894">
              <w:rPr>
                <w:rFonts w:ascii="Times New Roman" w:eastAsia="Times New Roman" w:hAnsi="Times New Roman" w:cs="Batang"/>
                <w:iCs/>
              </w:rPr>
              <w:t>составляет план проведения испытаний на основе оптимизации ресурсных затрат;</w:t>
            </w:r>
          </w:p>
          <w:p w14:paraId="45DE86AA" w14:textId="77777777" w:rsidR="003B6273" w:rsidRPr="00FF3894" w:rsidRDefault="003B6273" w:rsidP="00FC40F6">
            <w:pPr>
              <w:numPr>
                <w:ilvl w:val="0"/>
                <w:numId w:val="13"/>
              </w:numPr>
              <w:tabs>
                <w:tab w:val="left" w:pos="268"/>
              </w:tabs>
              <w:spacing w:after="0" w:line="240" w:lineRule="auto"/>
              <w:ind w:left="0" w:firstLine="0"/>
              <w:rPr>
                <w:rFonts w:ascii="Times New Roman" w:eastAsia="Times New Roman" w:hAnsi="Times New Roman" w:cs="Batang"/>
                <w:iCs/>
              </w:rPr>
            </w:pPr>
            <w:r w:rsidRPr="00FF3894">
              <w:rPr>
                <w:rFonts w:ascii="Times New Roman" w:eastAsia="Times New Roman" w:hAnsi="Times New Roman" w:cs="Batang"/>
                <w:iCs/>
              </w:rPr>
              <w:t>составляет макетные схемы соединений, соответствующие технологическим требованиям;</w:t>
            </w:r>
          </w:p>
          <w:p w14:paraId="04E0F862" w14:textId="77777777" w:rsidR="003B6273" w:rsidRPr="00FF3894" w:rsidRDefault="003B6273" w:rsidP="00FC40F6">
            <w:pPr>
              <w:numPr>
                <w:ilvl w:val="0"/>
                <w:numId w:val="13"/>
              </w:numPr>
              <w:tabs>
                <w:tab w:val="left" w:pos="268"/>
              </w:tabs>
              <w:spacing w:after="0" w:line="240" w:lineRule="auto"/>
              <w:ind w:left="0" w:firstLine="0"/>
              <w:rPr>
                <w:rFonts w:ascii="Times New Roman" w:eastAsia="Times New Roman" w:hAnsi="Times New Roman" w:cs="Batang"/>
                <w:iCs/>
              </w:rPr>
            </w:pPr>
            <w:r w:rsidRPr="00FF3894">
              <w:rPr>
                <w:rFonts w:ascii="Times New Roman" w:eastAsia="Times New Roman" w:hAnsi="Times New Roman" w:cs="Batang"/>
                <w:iCs/>
              </w:rPr>
              <w:t>проводит испытания качественно и верно</w:t>
            </w:r>
          </w:p>
        </w:tc>
        <w:tc>
          <w:tcPr>
            <w:tcW w:w="1389" w:type="pct"/>
          </w:tcPr>
          <w:p w14:paraId="45A58C29" w14:textId="77777777" w:rsidR="003B6273" w:rsidRPr="00FF3894" w:rsidRDefault="003B6273" w:rsidP="001E4DAD">
            <w:pPr>
              <w:numPr>
                <w:ilvl w:val="0"/>
                <w:numId w:val="13"/>
              </w:numPr>
              <w:tabs>
                <w:tab w:val="left" w:pos="268"/>
              </w:tabs>
              <w:spacing w:after="0" w:line="240" w:lineRule="auto"/>
              <w:ind w:left="0" w:firstLine="0"/>
              <w:rPr>
                <w:rFonts w:ascii="Times New Roman" w:eastAsia="Times New Roman" w:hAnsi="Times New Roman" w:cs="Batang"/>
                <w:iCs/>
              </w:rPr>
            </w:pPr>
            <w:r w:rsidRPr="00FF3894">
              <w:rPr>
                <w:rFonts w:ascii="Times New Roman" w:eastAsia="Times New Roman" w:hAnsi="Times New Roman" w:cs="Batang"/>
                <w:iCs/>
              </w:rPr>
              <w:t>Тестирование</w:t>
            </w:r>
          </w:p>
          <w:p w14:paraId="7AFEE273" w14:textId="77777777" w:rsidR="003B6273" w:rsidRPr="00FF3894" w:rsidRDefault="003B6273" w:rsidP="001E4DAD">
            <w:pPr>
              <w:numPr>
                <w:ilvl w:val="0"/>
                <w:numId w:val="13"/>
              </w:numPr>
              <w:tabs>
                <w:tab w:val="left" w:pos="268"/>
              </w:tabs>
              <w:spacing w:after="0" w:line="240" w:lineRule="auto"/>
              <w:ind w:left="0" w:firstLine="0"/>
              <w:rPr>
                <w:rFonts w:ascii="Times New Roman" w:eastAsia="Times New Roman" w:hAnsi="Times New Roman" w:cs="Batang"/>
                <w:iCs/>
              </w:rPr>
            </w:pPr>
            <w:r w:rsidRPr="00FF3894">
              <w:rPr>
                <w:rFonts w:ascii="Times New Roman" w:eastAsia="Times New Roman" w:hAnsi="Times New Roman" w:cs="Batang"/>
                <w:iCs/>
              </w:rPr>
              <w:t>Оценивание результатов индивидуальной и групповой деятельности по решению практических задач</w:t>
            </w:r>
          </w:p>
        </w:tc>
      </w:tr>
    </w:tbl>
    <w:p w14:paraId="4C03B14C" w14:textId="07B08E40" w:rsidR="00771B49" w:rsidRDefault="00771B49" w:rsidP="003B6273">
      <w:pPr>
        <w:rPr>
          <w:rFonts w:ascii="Times New Roman" w:eastAsia="Batang" w:hAnsi="Times New Roman" w:cs="Times New Roman"/>
          <w:b/>
          <w:sz w:val="20"/>
          <w:szCs w:val="48"/>
        </w:rPr>
      </w:pPr>
    </w:p>
    <w:p w14:paraId="1B4DE11A" w14:textId="77777777" w:rsidR="00771B49" w:rsidRDefault="00771B49">
      <w:pPr>
        <w:rPr>
          <w:rFonts w:ascii="Times New Roman" w:eastAsia="Batang" w:hAnsi="Times New Roman" w:cs="Times New Roman"/>
          <w:b/>
          <w:sz w:val="20"/>
          <w:szCs w:val="48"/>
        </w:rPr>
      </w:pPr>
      <w:r>
        <w:rPr>
          <w:rFonts w:ascii="Times New Roman" w:eastAsia="Batang" w:hAnsi="Times New Roman" w:cs="Times New Roman"/>
          <w:b/>
          <w:sz w:val="20"/>
          <w:szCs w:val="48"/>
        </w:rPr>
        <w:br w:type="page"/>
      </w:r>
    </w:p>
    <w:p w14:paraId="3909625E" w14:textId="77777777" w:rsidR="00771B49" w:rsidRDefault="00771B49" w:rsidP="00771B49">
      <w:pPr>
        <w:spacing w:after="0" w:line="240" w:lineRule="auto"/>
        <w:ind w:left="60" w:right="360"/>
        <w:jc w:val="center"/>
        <w:rPr>
          <w:rFonts w:ascii="Times New Roman" w:eastAsia="Calibri" w:hAnsi="Times New Roman" w:cs="Times New Roman"/>
          <w:b/>
          <w:sz w:val="26"/>
          <w:szCs w:val="26"/>
        </w:rPr>
      </w:pPr>
    </w:p>
    <w:p w14:paraId="380F803F" w14:textId="77777777" w:rsidR="00771B49" w:rsidRDefault="00771B49" w:rsidP="00771B49">
      <w:pPr>
        <w:spacing w:after="0" w:line="240" w:lineRule="auto"/>
        <w:ind w:left="60" w:right="360"/>
        <w:jc w:val="center"/>
        <w:rPr>
          <w:rFonts w:ascii="Times New Roman" w:eastAsia="Calibri" w:hAnsi="Times New Roman" w:cs="Times New Roman"/>
          <w:b/>
          <w:sz w:val="26"/>
          <w:szCs w:val="26"/>
        </w:rPr>
      </w:pPr>
    </w:p>
    <w:p w14:paraId="45B7D165" w14:textId="77777777" w:rsidR="00771B49" w:rsidRDefault="00771B49" w:rsidP="00771B49">
      <w:pPr>
        <w:spacing w:after="0" w:line="240" w:lineRule="auto"/>
        <w:ind w:left="60" w:right="360"/>
        <w:jc w:val="center"/>
        <w:rPr>
          <w:rFonts w:ascii="Times New Roman" w:eastAsia="Calibri" w:hAnsi="Times New Roman" w:cs="Times New Roman"/>
          <w:b/>
          <w:sz w:val="26"/>
          <w:szCs w:val="26"/>
        </w:rPr>
      </w:pPr>
    </w:p>
    <w:p w14:paraId="37E8E7BC" w14:textId="77777777" w:rsidR="00771B49" w:rsidRDefault="00771B49" w:rsidP="00771B49">
      <w:pPr>
        <w:spacing w:after="0" w:line="240" w:lineRule="auto"/>
        <w:ind w:left="60" w:right="360"/>
        <w:jc w:val="center"/>
        <w:rPr>
          <w:rFonts w:ascii="Times New Roman" w:eastAsia="Calibri" w:hAnsi="Times New Roman" w:cs="Times New Roman"/>
          <w:b/>
          <w:sz w:val="26"/>
          <w:szCs w:val="26"/>
        </w:rPr>
      </w:pPr>
    </w:p>
    <w:p w14:paraId="7D0EDB2E" w14:textId="77777777" w:rsidR="00771B49" w:rsidRDefault="00771B49" w:rsidP="00771B49">
      <w:pPr>
        <w:spacing w:after="0" w:line="240" w:lineRule="auto"/>
        <w:ind w:left="60" w:right="360"/>
        <w:jc w:val="center"/>
        <w:rPr>
          <w:rFonts w:ascii="Times New Roman" w:eastAsia="Calibri" w:hAnsi="Times New Roman" w:cs="Times New Roman"/>
          <w:b/>
          <w:sz w:val="26"/>
          <w:szCs w:val="26"/>
        </w:rPr>
      </w:pPr>
    </w:p>
    <w:p w14:paraId="3DFB6348" w14:textId="77777777" w:rsidR="00771B49" w:rsidRDefault="00771B49" w:rsidP="00771B49">
      <w:pPr>
        <w:spacing w:after="0" w:line="240" w:lineRule="auto"/>
        <w:ind w:left="60" w:right="360"/>
        <w:jc w:val="center"/>
        <w:rPr>
          <w:rFonts w:ascii="Times New Roman" w:eastAsia="Calibri" w:hAnsi="Times New Roman" w:cs="Times New Roman"/>
          <w:b/>
          <w:sz w:val="26"/>
          <w:szCs w:val="26"/>
        </w:rPr>
      </w:pPr>
    </w:p>
    <w:p w14:paraId="701C8676" w14:textId="77777777" w:rsidR="00771B49" w:rsidRDefault="00771B49" w:rsidP="00771B49">
      <w:pPr>
        <w:spacing w:after="0" w:line="240" w:lineRule="auto"/>
        <w:ind w:left="60" w:right="360"/>
        <w:jc w:val="center"/>
        <w:rPr>
          <w:rFonts w:ascii="Times New Roman" w:eastAsia="Calibri" w:hAnsi="Times New Roman" w:cs="Times New Roman"/>
          <w:b/>
          <w:sz w:val="26"/>
          <w:szCs w:val="26"/>
        </w:rPr>
      </w:pPr>
    </w:p>
    <w:p w14:paraId="115F5DBF" w14:textId="77777777" w:rsidR="00771B49" w:rsidRDefault="00771B49" w:rsidP="00771B49">
      <w:pPr>
        <w:spacing w:after="0" w:line="240" w:lineRule="auto"/>
        <w:ind w:left="60" w:right="360"/>
        <w:jc w:val="center"/>
        <w:rPr>
          <w:rFonts w:ascii="Times New Roman" w:eastAsia="Calibri" w:hAnsi="Times New Roman" w:cs="Times New Roman"/>
          <w:b/>
          <w:sz w:val="26"/>
          <w:szCs w:val="26"/>
        </w:rPr>
      </w:pPr>
    </w:p>
    <w:p w14:paraId="129C2C0D" w14:textId="77777777" w:rsidR="00771B49" w:rsidRDefault="00771B49" w:rsidP="00771B49">
      <w:pPr>
        <w:spacing w:after="0" w:line="240" w:lineRule="auto"/>
        <w:ind w:left="60" w:right="360"/>
        <w:jc w:val="center"/>
        <w:rPr>
          <w:rFonts w:ascii="Times New Roman" w:eastAsia="Calibri" w:hAnsi="Times New Roman" w:cs="Times New Roman"/>
          <w:b/>
          <w:sz w:val="26"/>
          <w:szCs w:val="26"/>
        </w:rPr>
      </w:pPr>
    </w:p>
    <w:p w14:paraId="0C52A307" w14:textId="77777777" w:rsidR="00771B49" w:rsidRDefault="00771B49" w:rsidP="00771B49">
      <w:pPr>
        <w:spacing w:after="0" w:line="240" w:lineRule="auto"/>
        <w:ind w:left="60" w:right="360"/>
        <w:jc w:val="center"/>
        <w:rPr>
          <w:rFonts w:ascii="Times New Roman" w:eastAsia="Calibri" w:hAnsi="Times New Roman" w:cs="Times New Roman"/>
          <w:b/>
          <w:sz w:val="26"/>
          <w:szCs w:val="26"/>
        </w:rPr>
      </w:pPr>
    </w:p>
    <w:p w14:paraId="5944EEC6" w14:textId="77777777" w:rsidR="00771B49" w:rsidRDefault="00771B49" w:rsidP="00771B49">
      <w:pPr>
        <w:spacing w:after="0" w:line="240" w:lineRule="auto"/>
        <w:ind w:left="60" w:right="360"/>
        <w:jc w:val="center"/>
        <w:rPr>
          <w:rFonts w:ascii="Times New Roman" w:eastAsia="Calibri" w:hAnsi="Times New Roman" w:cs="Times New Roman"/>
          <w:b/>
          <w:sz w:val="26"/>
          <w:szCs w:val="26"/>
        </w:rPr>
      </w:pPr>
    </w:p>
    <w:p w14:paraId="44891AB7" w14:textId="77777777" w:rsidR="00771B49" w:rsidRDefault="00771B49" w:rsidP="00771B49">
      <w:pPr>
        <w:spacing w:after="0" w:line="240" w:lineRule="auto"/>
        <w:ind w:left="60" w:right="360"/>
        <w:jc w:val="center"/>
        <w:rPr>
          <w:rFonts w:ascii="Times New Roman" w:eastAsia="Calibri" w:hAnsi="Times New Roman" w:cs="Times New Roman"/>
          <w:b/>
          <w:sz w:val="26"/>
          <w:szCs w:val="26"/>
        </w:rPr>
      </w:pPr>
    </w:p>
    <w:p w14:paraId="5AD2B0D3" w14:textId="77777777" w:rsidR="00771B49" w:rsidRDefault="00771B49" w:rsidP="00771B49">
      <w:pPr>
        <w:spacing w:after="0" w:line="240" w:lineRule="auto"/>
        <w:ind w:left="60" w:right="360"/>
        <w:jc w:val="center"/>
        <w:rPr>
          <w:rFonts w:ascii="Times New Roman" w:eastAsia="Calibri" w:hAnsi="Times New Roman" w:cs="Times New Roman"/>
          <w:b/>
          <w:sz w:val="26"/>
          <w:szCs w:val="26"/>
        </w:rPr>
      </w:pPr>
    </w:p>
    <w:p w14:paraId="5FD68064" w14:textId="77777777" w:rsidR="00771B49" w:rsidRPr="00317D5A" w:rsidRDefault="00771B49" w:rsidP="00771B49">
      <w:pPr>
        <w:spacing w:after="0" w:line="240" w:lineRule="auto"/>
        <w:ind w:left="60" w:right="360"/>
        <w:jc w:val="center"/>
        <w:rPr>
          <w:rFonts w:ascii="Times New Roman" w:eastAsia="Calibri" w:hAnsi="Times New Roman" w:cs="Times New Roman"/>
          <w:b/>
          <w:sz w:val="26"/>
          <w:szCs w:val="26"/>
        </w:rPr>
      </w:pPr>
      <w:r w:rsidRPr="00317D5A">
        <w:rPr>
          <w:rFonts w:ascii="Times New Roman" w:eastAsia="Calibri" w:hAnsi="Times New Roman" w:cs="Times New Roman"/>
          <w:b/>
          <w:sz w:val="26"/>
          <w:szCs w:val="26"/>
        </w:rPr>
        <w:t>РАБОЧАЯ ПРОГРАММА УЧЕБНОЙ ДИСЦИПЛИНЫ</w:t>
      </w:r>
    </w:p>
    <w:p w14:paraId="43087231" w14:textId="77777777" w:rsidR="00771B49" w:rsidRPr="00317D5A" w:rsidRDefault="00771B49" w:rsidP="00771B49">
      <w:pPr>
        <w:spacing w:after="0" w:line="240" w:lineRule="auto"/>
        <w:ind w:left="60" w:right="360"/>
        <w:rPr>
          <w:rFonts w:ascii="Times New Roman" w:eastAsia="Calibri" w:hAnsi="Times New Roman" w:cs="Times New Roman"/>
          <w:sz w:val="26"/>
          <w:szCs w:val="26"/>
        </w:rPr>
      </w:pPr>
    </w:p>
    <w:p w14:paraId="361190ED" w14:textId="73554149" w:rsidR="00771B49" w:rsidRPr="00317D5A" w:rsidRDefault="00771B49" w:rsidP="00771B49">
      <w:pPr>
        <w:spacing w:after="0" w:line="240" w:lineRule="auto"/>
        <w:jc w:val="center"/>
        <w:rPr>
          <w:rFonts w:ascii="Times New Roman" w:eastAsia="Times New Roman" w:hAnsi="Times New Roman" w:cs="Times New Roman"/>
          <w:b/>
          <w:sz w:val="24"/>
          <w:szCs w:val="24"/>
        </w:rPr>
      </w:pPr>
      <w:r w:rsidRPr="00B1187D">
        <w:rPr>
          <w:rFonts w:ascii="Times New Roman" w:eastAsia="Times New Roman" w:hAnsi="Times New Roman" w:cs="Times New Roman"/>
          <w:b/>
          <w:sz w:val="24"/>
          <w:szCs w:val="24"/>
        </w:rPr>
        <w:t xml:space="preserve">ОП.14 Основы регулировки </w:t>
      </w:r>
      <w:r w:rsidR="00B1187D" w:rsidRPr="00B1187D">
        <w:rPr>
          <w:rFonts w:ascii="Times New Roman" w:eastAsia="Times New Roman" w:hAnsi="Times New Roman" w:cs="Times New Roman"/>
          <w:b/>
          <w:sz w:val="24"/>
          <w:szCs w:val="24"/>
        </w:rPr>
        <w:t>аппаратуры</w:t>
      </w:r>
      <w:r w:rsidR="00B1187D">
        <w:rPr>
          <w:rFonts w:ascii="Times New Roman" w:eastAsia="Times New Roman" w:hAnsi="Times New Roman" w:cs="Times New Roman"/>
          <w:b/>
          <w:sz w:val="24"/>
          <w:szCs w:val="24"/>
        </w:rPr>
        <w:t xml:space="preserve"> простого функционального назначения</w:t>
      </w:r>
    </w:p>
    <w:p w14:paraId="5AF1A6BE" w14:textId="77777777" w:rsidR="00771B49" w:rsidRDefault="00771B49" w:rsidP="00771B49">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jc w:val="center"/>
        <w:rPr>
          <w:rFonts w:ascii="Times New Roman" w:hAnsi="Times New Roman"/>
          <w:b/>
          <w:sz w:val="24"/>
          <w:szCs w:val="24"/>
        </w:rPr>
      </w:pPr>
    </w:p>
    <w:p w14:paraId="0396AE47" w14:textId="77777777" w:rsidR="00771B49" w:rsidRPr="00317D5A" w:rsidRDefault="00771B49" w:rsidP="00771B49">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jc w:val="center"/>
        <w:rPr>
          <w:rFonts w:ascii="Times New Roman" w:eastAsia="Times New Roman" w:hAnsi="Times New Roman" w:cs="Times New Roman"/>
          <w:sz w:val="24"/>
          <w:szCs w:val="24"/>
        </w:rPr>
      </w:pPr>
      <w:r>
        <w:rPr>
          <w:rFonts w:ascii="Times New Roman" w:hAnsi="Times New Roman"/>
          <w:b/>
          <w:sz w:val="24"/>
          <w:szCs w:val="24"/>
        </w:rPr>
        <w:t>Дополнительный</w:t>
      </w:r>
      <w:r w:rsidRPr="00B24B17">
        <w:rPr>
          <w:rFonts w:ascii="Times New Roman" w:hAnsi="Times New Roman"/>
          <w:b/>
          <w:sz w:val="24"/>
          <w:szCs w:val="24"/>
        </w:rPr>
        <w:t xml:space="preserve"> профессиональный блок</w:t>
      </w:r>
      <w:r>
        <w:rPr>
          <w:rFonts w:ascii="Times New Roman" w:hAnsi="Times New Roman"/>
          <w:b/>
          <w:sz w:val="24"/>
          <w:szCs w:val="24"/>
        </w:rPr>
        <w:t>/Профессиональный цикл</w:t>
      </w:r>
    </w:p>
    <w:p w14:paraId="46A898CF" w14:textId="77777777" w:rsidR="00771B49" w:rsidRPr="00317D5A" w:rsidRDefault="00771B49" w:rsidP="00771B49">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jc w:val="center"/>
        <w:rPr>
          <w:rFonts w:ascii="Times New Roman" w:eastAsia="Times New Roman" w:hAnsi="Times New Roman" w:cs="Times New Roman"/>
          <w:sz w:val="24"/>
          <w:szCs w:val="24"/>
        </w:rPr>
      </w:pPr>
    </w:p>
    <w:p w14:paraId="4CFB0DD2" w14:textId="77777777" w:rsidR="00771B49" w:rsidRPr="00317D5A" w:rsidRDefault="00771B49" w:rsidP="00771B49">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jc w:val="center"/>
        <w:rPr>
          <w:rFonts w:ascii="Times New Roman" w:eastAsia="Times New Roman" w:hAnsi="Times New Roman" w:cs="Times New Roman"/>
          <w:sz w:val="24"/>
          <w:szCs w:val="24"/>
        </w:rPr>
      </w:pPr>
    </w:p>
    <w:p w14:paraId="564E1C36" w14:textId="77777777" w:rsidR="00771B49" w:rsidRPr="00317D5A" w:rsidRDefault="00771B49" w:rsidP="00771B49">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jc w:val="center"/>
        <w:rPr>
          <w:rFonts w:ascii="Times New Roman" w:eastAsia="Times New Roman" w:hAnsi="Times New Roman" w:cs="Times New Roman"/>
          <w:sz w:val="24"/>
          <w:szCs w:val="24"/>
        </w:rPr>
      </w:pPr>
    </w:p>
    <w:p w14:paraId="0D9D252D" w14:textId="77777777" w:rsidR="00771B49" w:rsidRPr="00317D5A" w:rsidRDefault="00771B49" w:rsidP="00771B49">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jc w:val="center"/>
        <w:rPr>
          <w:rFonts w:ascii="Times New Roman" w:eastAsia="Times New Roman" w:hAnsi="Times New Roman" w:cs="Times New Roman"/>
          <w:sz w:val="24"/>
          <w:szCs w:val="24"/>
        </w:rPr>
      </w:pPr>
    </w:p>
    <w:p w14:paraId="60A7F5DA" w14:textId="77777777" w:rsidR="00771B49" w:rsidRPr="00317D5A" w:rsidRDefault="00771B49" w:rsidP="00771B49">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jc w:val="center"/>
        <w:rPr>
          <w:rFonts w:ascii="Times New Roman" w:eastAsia="Times New Roman" w:hAnsi="Times New Roman" w:cs="Times New Roman"/>
          <w:sz w:val="24"/>
          <w:szCs w:val="24"/>
        </w:rPr>
      </w:pPr>
    </w:p>
    <w:p w14:paraId="268FA97A" w14:textId="77777777" w:rsidR="00771B49" w:rsidRPr="00317D5A" w:rsidRDefault="00771B49" w:rsidP="00771B49">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jc w:val="center"/>
        <w:rPr>
          <w:rFonts w:ascii="Times New Roman" w:eastAsia="Times New Roman" w:hAnsi="Times New Roman" w:cs="Times New Roman"/>
          <w:sz w:val="24"/>
          <w:szCs w:val="24"/>
        </w:rPr>
      </w:pPr>
    </w:p>
    <w:p w14:paraId="70657BC5" w14:textId="77777777" w:rsidR="00771B49" w:rsidRPr="00317D5A" w:rsidRDefault="00771B49" w:rsidP="00771B49">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jc w:val="center"/>
        <w:rPr>
          <w:rFonts w:ascii="Times New Roman" w:eastAsia="Times New Roman" w:hAnsi="Times New Roman" w:cs="Times New Roman"/>
          <w:sz w:val="24"/>
          <w:szCs w:val="24"/>
        </w:rPr>
      </w:pPr>
    </w:p>
    <w:p w14:paraId="004A153A" w14:textId="77777777" w:rsidR="00771B49" w:rsidRPr="00317D5A" w:rsidRDefault="00771B49" w:rsidP="00771B49">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jc w:val="center"/>
        <w:rPr>
          <w:rFonts w:ascii="Times New Roman" w:eastAsia="Times New Roman" w:hAnsi="Times New Roman" w:cs="Times New Roman"/>
          <w:sz w:val="24"/>
          <w:szCs w:val="24"/>
        </w:rPr>
      </w:pPr>
    </w:p>
    <w:p w14:paraId="351D11D6" w14:textId="77777777" w:rsidR="00771B49" w:rsidRPr="00317D5A" w:rsidRDefault="00771B49" w:rsidP="00771B49">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jc w:val="center"/>
        <w:rPr>
          <w:rFonts w:ascii="Times New Roman" w:eastAsia="Times New Roman" w:hAnsi="Times New Roman" w:cs="Times New Roman"/>
          <w:sz w:val="24"/>
          <w:szCs w:val="24"/>
        </w:rPr>
      </w:pPr>
    </w:p>
    <w:p w14:paraId="37420853" w14:textId="77777777" w:rsidR="00771B49" w:rsidRPr="00317D5A" w:rsidRDefault="00771B49" w:rsidP="00771B49">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jc w:val="center"/>
        <w:rPr>
          <w:rFonts w:ascii="Times New Roman" w:eastAsia="Times New Roman" w:hAnsi="Times New Roman" w:cs="Times New Roman"/>
          <w:sz w:val="24"/>
          <w:szCs w:val="24"/>
        </w:rPr>
      </w:pPr>
    </w:p>
    <w:p w14:paraId="7B46283F" w14:textId="77777777" w:rsidR="00771B49" w:rsidRPr="00317D5A" w:rsidRDefault="00771B49" w:rsidP="00771B49">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jc w:val="center"/>
        <w:rPr>
          <w:rFonts w:ascii="Times New Roman" w:eastAsia="Times New Roman" w:hAnsi="Times New Roman" w:cs="Times New Roman"/>
          <w:sz w:val="24"/>
          <w:szCs w:val="24"/>
        </w:rPr>
      </w:pPr>
    </w:p>
    <w:p w14:paraId="4D82FFC2" w14:textId="77777777" w:rsidR="00771B49" w:rsidRPr="00317D5A" w:rsidRDefault="00771B49" w:rsidP="00771B49">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jc w:val="center"/>
        <w:rPr>
          <w:rFonts w:ascii="Times New Roman" w:eastAsia="Times New Roman" w:hAnsi="Times New Roman" w:cs="Times New Roman"/>
          <w:sz w:val="24"/>
          <w:szCs w:val="24"/>
        </w:rPr>
      </w:pPr>
    </w:p>
    <w:p w14:paraId="359A8D85" w14:textId="77777777" w:rsidR="00771B49" w:rsidRPr="00317D5A" w:rsidRDefault="00771B49" w:rsidP="00771B49">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jc w:val="center"/>
        <w:rPr>
          <w:rFonts w:ascii="Times New Roman" w:eastAsia="Times New Roman" w:hAnsi="Times New Roman" w:cs="Times New Roman"/>
          <w:sz w:val="24"/>
          <w:szCs w:val="24"/>
        </w:rPr>
      </w:pPr>
    </w:p>
    <w:p w14:paraId="0533EB35" w14:textId="77777777" w:rsidR="00771B49" w:rsidRPr="00317D5A" w:rsidRDefault="00771B49" w:rsidP="00771B49">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jc w:val="center"/>
        <w:rPr>
          <w:rFonts w:ascii="Times New Roman" w:eastAsia="Times New Roman" w:hAnsi="Times New Roman" w:cs="Times New Roman"/>
          <w:sz w:val="24"/>
          <w:szCs w:val="24"/>
        </w:rPr>
      </w:pPr>
    </w:p>
    <w:p w14:paraId="33D2F319" w14:textId="77777777" w:rsidR="00771B49" w:rsidRPr="00317D5A" w:rsidRDefault="00771B49" w:rsidP="00771B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rPr>
      </w:pPr>
    </w:p>
    <w:p w14:paraId="3EC4CB51" w14:textId="77777777" w:rsidR="00771B49" w:rsidRPr="00317D5A" w:rsidRDefault="00771B49" w:rsidP="00771B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rPr>
      </w:pPr>
    </w:p>
    <w:p w14:paraId="1EB8B5F9" w14:textId="77777777" w:rsidR="00771B49" w:rsidRPr="00317D5A" w:rsidRDefault="00771B49" w:rsidP="00771B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rPr>
      </w:pPr>
    </w:p>
    <w:p w14:paraId="2F29D93D" w14:textId="77777777" w:rsidR="00771B49" w:rsidRPr="00317D5A" w:rsidRDefault="00771B49" w:rsidP="00771B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rPr>
      </w:pPr>
    </w:p>
    <w:p w14:paraId="737FD372" w14:textId="77777777" w:rsidR="00771B49" w:rsidRPr="00317D5A" w:rsidRDefault="00771B49" w:rsidP="00771B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rPr>
      </w:pPr>
    </w:p>
    <w:p w14:paraId="09DFB7E6" w14:textId="77777777" w:rsidR="00771B49" w:rsidRDefault="00771B49" w:rsidP="00771B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rPr>
      </w:pPr>
    </w:p>
    <w:p w14:paraId="669EB337" w14:textId="77777777" w:rsidR="00771B49" w:rsidRDefault="00771B49" w:rsidP="00771B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rPr>
      </w:pPr>
    </w:p>
    <w:p w14:paraId="714E3BD0" w14:textId="77777777" w:rsidR="00771B49" w:rsidRDefault="00771B49" w:rsidP="00771B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rPr>
      </w:pPr>
    </w:p>
    <w:p w14:paraId="61599DE9" w14:textId="77777777" w:rsidR="00771B49" w:rsidRDefault="00771B49" w:rsidP="00771B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rPr>
      </w:pPr>
    </w:p>
    <w:p w14:paraId="460BDD85" w14:textId="77777777" w:rsidR="00771B49" w:rsidRDefault="00771B49" w:rsidP="00771B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rPr>
      </w:pPr>
    </w:p>
    <w:p w14:paraId="503E040B" w14:textId="77777777" w:rsidR="00771B49" w:rsidRDefault="00771B49" w:rsidP="00771B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rPr>
      </w:pPr>
    </w:p>
    <w:p w14:paraId="762DF3D5" w14:textId="77777777" w:rsidR="00771B49" w:rsidRPr="00317D5A" w:rsidRDefault="00771B49" w:rsidP="00771B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rPr>
      </w:pPr>
    </w:p>
    <w:p w14:paraId="5BF02A6A" w14:textId="77777777" w:rsidR="00771B49" w:rsidRPr="00317D5A" w:rsidRDefault="00771B49" w:rsidP="00771B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rPr>
      </w:pPr>
    </w:p>
    <w:p w14:paraId="2797FE0D" w14:textId="77777777" w:rsidR="00771B49" w:rsidRPr="00317D5A" w:rsidRDefault="00771B49" w:rsidP="00771B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rPr>
      </w:pPr>
    </w:p>
    <w:p w14:paraId="0CF9EE86" w14:textId="77777777" w:rsidR="00771B49" w:rsidRPr="00317D5A" w:rsidRDefault="00771B49" w:rsidP="00771B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spacing w:val="-2"/>
          <w:sz w:val="24"/>
          <w:szCs w:val="24"/>
        </w:rPr>
      </w:pPr>
      <w:r>
        <w:rPr>
          <w:rFonts w:ascii="Times New Roman" w:eastAsia="Times New Roman" w:hAnsi="Times New Roman" w:cs="Times New Roman"/>
          <w:b/>
          <w:spacing w:val="-2"/>
          <w:sz w:val="24"/>
          <w:szCs w:val="24"/>
        </w:rPr>
        <w:t>2023 г.</w:t>
      </w:r>
    </w:p>
    <w:p w14:paraId="6B404E30" w14:textId="77777777" w:rsidR="00771B49" w:rsidRPr="00317D5A" w:rsidRDefault="00771B49" w:rsidP="00771B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rPr>
      </w:pPr>
    </w:p>
    <w:p w14:paraId="1D047A88" w14:textId="77777777" w:rsidR="00771B49" w:rsidRPr="00317D5A" w:rsidRDefault="00771B49" w:rsidP="00771B49">
      <w:pPr>
        <w:spacing w:after="0" w:line="360" w:lineRule="auto"/>
        <w:jc w:val="center"/>
        <w:rPr>
          <w:rFonts w:ascii="Times New Roman" w:eastAsia="Times New Roman" w:hAnsi="Times New Roman" w:cs="Times New Roman"/>
          <w:b/>
          <w:i/>
          <w:sz w:val="24"/>
          <w:szCs w:val="24"/>
        </w:rPr>
      </w:pPr>
      <w:r w:rsidRPr="00317D5A">
        <w:rPr>
          <w:rFonts w:ascii="Times New Roman" w:eastAsia="Times New Roman" w:hAnsi="Times New Roman" w:cs="Times New Roman"/>
          <w:bCs/>
          <w:i/>
          <w:sz w:val="24"/>
          <w:szCs w:val="24"/>
        </w:rPr>
        <w:br w:type="page"/>
      </w:r>
      <w:r w:rsidRPr="00317D5A">
        <w:rPr>
          <w:rFonts w:ascii="Times New Roman" w:eastAsia="Times New Roman" w:hAnsi="Times New Roman" w:cs="Times New Roman"/>
          <w:b/>
          <w:i/>
          <w:sz w:val="24"/>
          <w:szCs w:val="24"/>
        </w:rPr>
        <w:lastRenderedPageBreak/>
        <w:t>СОДЕРЖАНИЕ</w:t>
      </w:r>
    </w:p>
    <w:p w14:paraId="4FDD66E2" w14:textId="77777777" w:rsidR="00771B49" w:rsidRPr="00317D5A" w:rsidRDefault="00771B49" w:rsidP="00771B49">
      <w:pPr>
        <w:spacing w:after="0" w:line="360" w:lineRule="auto"/>
        <w:jc w:val="center"/>
        <w:rPr>
          <w:rFonts w:ascii="Times New Roman" w:eastAsia="Times New Roman" w:hAnsi="Times New Roman" w:cs="Times New Roman"/>
          <w:sz w:val="24"/>
          <w:szCs w:val="24"/>
        </w:rPr>
      </w:pPr>
    </w:p>
    <w:tbl>
      <w:tblPr>
        <w:tblW w:w="9355" w:type="dxa"/>
        <w:tblInd w:w="-108" w:type="dxa"/>
        <w:tblLayout w:type="fixed"/>
        <w:tblLook w:val="04A0" w:firstRow="1" w:lastRow="0" w:firstColumn="1" w:lastColumn="0" w:noHBand="0" w:noVBand="1"/>
      </w:tblPr>
      <w:tblGrid>
        <w:gridCol w:w="7501"/>
        <w:gridCol w:w="1854"/>
      </w:tblGrid>
      <w:tr w:rsidR="00771B49" w:rsidRPr="00317D5A" w14:paraId="4226CE17" w14:textId="77777777" w:rsidTr="002139D4">
        <w:tc>
          <w:tcPr>
            <w:tcW w:w="7501" w:type="dxa"/>
          </w:tcPr>
          <w:p w14:paraId="7BC0BDC5" w14:textId="77777777" w:rsidR="00771B49" w:rsidRPr="00317D5A" w:rsidRDefault="00771B49" w:rsidP="002139D4">
            <w:pPr>
              <w:numPr>
                <w:ilvl w:val="0"/>
                <w:numId w:val="7"/>
              </w:numPr>
              <w:suppressAutoHyphens/>
              <w:spacing w:after="200" w:line="276" w:lineRule="auto"/>
              <w:rPr>
                <w:rFonts w:ascii="Times New Roman" w:eastAsia="batang;arial unicode ms" w:hAnsi="Times New Roman" w:cs="Times New Roman"/>
                <w:lang w:eastAsia="zh-CN"/>
              </w:rPr>
            </w:pPr>
            <w:r w:rsidRPr="00317D5A">
              <w:rPr>
                <w:rFonts w:ascii="Times New Roman" w:eastAsia="batang;arial unicode ms" w:hAnsi="Times New Roman" w:cs="Times New Roman"/>
                <w:b/>
                <w:sz w:val="24"/>
                <w:szCs w:val="24"/>
                <w:lang w:eastAsia="zh-CN"/>
              </w:rPr>
              <w:t xml:space="preserve">ОБЩАЯ ХАРАКТЕРИСТИКА </w:t>
            </w:r>
            <w:r w:rsidRPr="00317D5A">
              <w:rPr>
                <w:rFonts w:ascii="Times New Roman" w:eastAsia="batang;arial unicode ms" w:hAnsi="Times New Roman" w:cs="Times New Roman"/>
                <w:b/>
                <w:color w:val="000000"/>
                <w:sz w:val="24"/>
                <w:szCs w:val="24"/>
                <w:lang w:eastAsia="zh-CN"/>
              </w:rPr>
              <w:t>РАБОЧЕЙ ПРОГРАММЫ</w:t>
            </w:r>
            <w:r w:rsidRPr="00317D5A">
              <w:rPr>
                <w:rFonts w:ascii="Times New Roman" w:eastAsia="batang;arial unicode ms" w:hAnsi="Times New Roman" w:cs="Times New Roman"/>
                <w:b/>
                <w:sz w:val="24"/>
                <w:szCs w:val="24"/>
                <w:lang w:eastAsia="zh-CN"/>
              </w:rPr>
              <w:t xml:space="preserve"> УЧЕБНОЙ ДИСЦИПЛИНЫ</w:t>
            </w:r>
          </w:p>
        </w:tc>
        <w:tc>
          <w:tcPr>
            <w:tcW w:w="1854" w:type="dxa"/>
          </w:tcPr>
          <w:p w14:paraId="2C3D2E52" w14:textId="77777777" w:rsidR="00771B49" w:rsidRPr="00317D5A" w:rsidRDefault="00771B49" w:rsidP="002139D4">
            <w:pPr>
              <w:suppressAutoHyphens/>
              <w:spacing w:after="200" w:line="276" w:lineRule="auto"/>
              <w:jc w:val="center"/>
              <w:rPr>
                <w:rFonts w:ascii="Times New Roman" w:eastAsia="batang;arial unicode ms" w:hAnsi="Times New Roman" w:cs="Times New Roman"/>
                <w:b/>
                <w:sz w:val="24"/>
                <w:szCs w:val="24"/>
                <w:lang w:eastAsia="zh-CN"/>
              </w:rPr>
            </w:pPr>
            <w:r w:rsidRPr="00317D5A">
              <w:rPr>
                <w:rFonts w:ascii="Times New Roman" w:eastAsia="batang;arial unicode ms" w:hAnsi="Times New Roman" w:cs="Times New Roman"/>
                <w:b/>
                <w:sz w:val="24"/>
                <w:szCs w:val="24"/>
                <w:lang w:eastAsia="zh-CN"/>
              </w:rPr>
              <w:t>…</w:t>
            </w:r>
          </w:p>
        </w:tc>
      </w:tr>
      <w:tr w:rsidR="00771B49" w:rsidRPr="00317D5A" w14:paraId="6AC00484" w14:textId="77777777" w:rsidTr="002139D4">
        <w:tc>
          <w:tcPr>
            <w:tcW w:w="7501" w:type="dxa"/>
          </w:tcPr>
          <w:p w14:paraId="65BD1B13" w14:textId="77777777" w:rsidR="00771B49" w:rsidRPr="00317D5A" w:rsidRDefault="00771B49" w:rsidP="002139D4">
            <w:pPr>
              <w:numPr>
                <w:ilvl w:val="0"/>
                <w:numId w:val="7"/>
              </w:numPr>
              <w:suppressAutoHyphens/>
              <w:spacing w:after="200" w:line="276" w:lineRule="auto"/>
              <w:rPr>
                <w:rFonts w:ascii="Times New Roman" w:eastAsia="batang;arial unicode ms" w:hAnsi="Times New Roman" w:cs="Times New Roman"/>
                <w:b/>
                <w:sz w:val="24"/>
                <w:szCs w:val="24"/>
                <w:lang w:eastAsia="zh-CN"/>
              </w:rPr>
            </w:pPr>
            <w:r w:rsidRPr="00317D5A">
              <w:rPr>
                <w:rFonts w:ascii="Times New Roman" w:eastAsia="batang;arial unicode ms" w:hAnsi="Times New Roman" w:cs="Times New Roman"/>
                <w:b/>
                <w:sz w:val="24"/>
                <w:szCs w:val="24"/>
                <w:lang w:eastAsia="zh-CN"/>
              </w:rPr>
              <w:t>СТРУКТУРА И СОДЕРЖАНИЕ УЧЕБНОЙ ДИСЦИПЛИНЫ</w:t>
            </w:r>
          </w:p>
        </w:tc>
        <w:tc>
          <w:tcPr>
            <w:tcW w:w="1854" w:type="dxa"/>
          </w:tcPr>
          <w:p w14:paraId="22C49620" w14:textId="77777777" w:rsidR="00771B49" w:rsidRPr="00317D5A" w:rsidRDefault="00771B49" w:rsidP="002139D4">
            <w:pPr>
              <w:suppressAutoHyphens/>
              <w:spacing w:after="200" w:line="276" w:lineRule="auto"/>
              <w:jc w:val="center"/>
              <w:rPr>
                <w:rFonts w:ascii="Times New Roman" w:eastAsia="batang;arial unicode ms" w:hAnsi="Times New Roman" w:cs="Times New Roman"/>
                <w:b/>
                <w:sz w:val="24"/>
                <w:szCs w:val="24"/>
                <w:lang w:eastAsia="zh-CN"/>
              </w:rPr>
            </w:pPr>
            <w:r w:rsidRPr="00317D5A">
              <w:rPr>
                <w:rFonts w:ascii="Times New Roman" w:eastAsia="batang;arial unicode ms" w:hAnsi="Times New Roman" w:cs="Times New Roman"/>
                <w:b/>
                <w:sz w:val="24"/>
                <w:szCs w:val="24"/>
                <w:lang w:eastAsia="zh-CN"/>
              </w:rPr>
              <w:t>…</w:t>
            </w:r>
          </w:p>
        </w:tc>
      </w:tr>
      <w:tr w:rsidR="00771B49" w:rsidRPr="00317D5A" w14:paraId="049A8130" w14:textId="77777777" w:rsidTr="002139D4">
        <w:tc>
          <w:tcPr>
            <w:tcW w:w="7501" w:type="dxa"/>
          </w:tcPr>
          <w:p w14:paraId="637A3350" w14:textId="77777777" w:rsidR="00771B49" w:rsidRPr="00317D5A" w:rsidRDefault="00771B49" w:rsidP="002139D4">
            <w:pPr>
              <w:numPr>
                <w:ilvl w:val="0"/>
                <w:numId w:val="7"/>
              </w:numPr>
              <w:suppressAutoHyphens/>
              <w:spacing w:after="200" w:line="276" w:lineRule="auto"/>
              <w:rPr>
                <w:rFonts w:ascii="Times New Roman" w:eastAsia="batang;arial unicode ms" w:hAnsi="Times New Roman" w:cs="Times New Roman"/>
                <w:b/>
                <w:sz w:val="24"/>
                <w:szCs w:val="24"/>
                <w:lang w:eastAsia="zh-CN"/>
              </w:rPr>
            </w:pPr>
            <w:r w:rsidRPr="00317D5A">
              <w:rPr>
                <w:rFonts w:ascii="Times New Roman" w:eastAsia="batang;arial unicode ms" w:hAnsi="Times New Roman" w:cs="Times New Roman"/>
                <w:b/>
                <w:sz w:val="24"/>
                <w:szCs w:val="24"/>
                <w:lang w:eastAsia="zh-CN"/>
              </w:rPr>
              <w:t>УСЛОВИЯ РЕАЛИЗАЦИИ УЧЕБНОЙ ДИСЦИПЛИНЫ</w:t>
            </w:r>
          </w:p>
        </w:tc>
        <w:tc>
          <w:tcPr>
            <w:tcW w:w="1854" w:type="dxa"/>
          </w:tcPr>
          <w:p w14:paraId="620F6B76" w14:textId="77777777" w:rsidR="00771B49" w:rsidRPr="00317D5A" w:rsidRDefault="00771B49" w:rsidP="002139D4">
            <w:pPr>
              <w:suppressAutoHyphens/>
              <w:spacing w:after="200" w:line="276" w:lineRule="auto"/>
              <w:jc w:val="center"/>
              <w:rPr>
                <w:rFonts w:ascii="Times New Roman" w:eastAsia="batang;arial unicode ms" w:hAnsi="Times New Roman" w:cs="Times New Roman"/>
                <w:b/>
                <w:sz w:val="24"/>
                <w:szCs w:val="24"/>
                <w:lang w:eastAsia="zh-CN"/>
              </w:rPr>
            </w:pPr>
            <w:r w:rsidRPr="00317D5A">
              <w:rPr>
                <w:rFonts w:ascii="Times New Roman" w:eastAsia="batang;arial unicode ms" w:hAnsi="Times New Roman" w:cs="Times New Roman"/>
                <w:b/>
                <w:sz w:val="24"/>
                <w:szCs w:val="24"/>
                <w:lang w:eastAsia="zh-CN"/>
              </w:rPr>
              <w:t>…</w:t>
            </w:r>
          </w:p>
        </w:tc>
      </w:tr>
      <w:tr w:rsidR="00771B49" w:rsidRPr="00317D5A" w14:paraId="18DAD5EE" w14:textId="77777777" w:rsidTr="002139D4">
        <w:tc>
          <w:tcPr>
            <w:tcW w:w="7501" w:type="dxa"/>
          </w:tcPr>
          <w:p w14:paraId="365AB075" w14:textId="77777777" w:rsidR="00771B49" w:rsidRPr="00317D5A" w:rsidRDefault="00771B49" w:rsidP="002139D4">
            <w:pPr>
              <w:numPr>
                <w:ilvl w:val="0"/>
                <w:numId w:val="7"/>
              </w:numPr>
              <w:suppressAutoHyphens/>
              <w:spacing w:after="200" w:line="276" w:lineRule="auto"/>
              <w:rPr>
                <w:rFonts w:ascii="Times New Roman" w:eastAsia="batang;arial unicode ms" w:hAnsi="Times New Roman" w:cs="Times New Roman"/>
                <w:b/>
                <w:sz w:val="24"/>
                <w:szCs w:val="24"/>
                <w:lang w:eastAsia="zh-CN"/>
              </w:rPr>
            </w:pPr>
            <w:r w:rsidRPr="00317D5A">
              <w:rPr>
                <w:rFonts w:ascii="Times New Roman" w:eastAsia="batang;arial unicode ms" w:hAnsi="Times New Roman" w:cs="Times New Roman"/>
                <w:b/>
                <w:sz w:val="24"/>
                <w:szCs w:val="24"/>
                <w:lang w:eastAsia="zh-CN"/>
              </w:rPr>
              <w:t>КОНТРОЛЬ И ОЦЕНКА РЕЗУЛЬТАТОВ ОСВОЕНИЯ УЧЕБНОЙ ДИСЦИПЛИНЫ</w:t>
            </w:r>
          </w:p>
          <w:p w14:paraId="50303DD0" w14:textId="77777777" w:rsidR="00771B49" w:rsidRPr="00317D5A" w:rsidRDefault="00771B49" w:rsidP="002139D4">
            <w:pPr>
              <w:suppressAutoHyphens/>
              <w:spacing w:after="200" w:line="276" w:lineRule="auto"/>
              <w:rPr>
                <w:rFonts w:ascii="Times New Roman" w:eastAsia="batang;arial unicode ms" w:hAnsi="Times New Roman" w:cs="Times New Roman"/>
                <w:b/>
                <w:sz w:val="24"/>
                <w:szCs w:val="24"/>
                <w:lang w:eastAsia="zh-CN"/>
              </w:rPr>
            </w:pPr>
          </w:p>
        </w:tc>
        <w:tc>
          <w:tcPr>
            <w:tcW w:w="1854" w:type="dxa"/>
          </w:tcPr>
          <w:p w14:paraId="65C02F13" w14:textId="77777777" w:rsidR="00771B49" w:rsidRPr="00317D5A" w:rsidRDefault="00771B49" w:rsidP="002139D4">
            <w:pPr>
              <w:suppressAutoHyphens/>
              <w:spacing w:after="200" w:line="276" w:lineRule="auto"/>
              <w:jc w:val="center"/>
              <w:rPr>
                <w:rFonts w:ascii="Times New Roman" w:eastAsia="batang;arial unicode ms" w:hAnsi="Times New Roman" w:cs="Times New Roman"/>
                <w:b/>
                <w:sz w:val="24"/>
                <w:szCs w:val="24"/>
                <w:lang w:eastAsia="zh-CN"/>
              </w:rPr>
            </w:pPr>
            <w:r w:rsidRPr="00317D5A">
              <w:rPr>
                <w:rFonts w:ascii="Times New Roman" w:eastAsia="batang;arial unicode ms" w:hAnsi="Times New Roman" w:cs="Times New Roman"/>
                <w:b/>
                <w:sz w:val="24"/>
                <w:szCs w:val="24"/>
                <w:lang w:eastAsia="zh-CN"/>
              </w:rPr>
              <w:t>…</w:t>
            </w:r>
          </w:p>
        </w:tc>
      </w:tr>
    </w:tbl>
    <w:p w14:paraId="1E4DBFC3" w14:textId="77777777" w:rsidR="00771B49" w:rsidRPr="00317D5A" w:rsidRDefault="00771B49" w:rsidP="00771B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rPr>
          <w:rFonts w:ascii="Times New Roman" w:eastAsia="Times New Roman" w:hAnsi="Times New Roman" w:cs="Times New Roman"/>
          <w:bCs/>
          <w:i/>
          <w:sz w:val="24"/>
          <w:szCs w:val="24"/>
        </w:rPr>
      </w:pPr>
    </w:p>
    <w:p w14:paraId="691A6F20" w14:textId="77777777" w:rsidR="006015CF" w:rsidRDefault="00771B49" w:rsidP="00771B49">
      <w:pPr>
        <w:numPr>
          <w:ilvl w:val="0"/>
          <w:numId w:val="4"/>
        </w:numPr>
        <w:spacing w:after="0" w:line="240" w:lineRule="auto"/>
        <w:jc w:val="center"/>
        <w:rPr>
          <w:rFonts w:ascii="Times New Roman" w:eastAsia="Times New Roman" w:hAnsi="Times New Roman" w:cs="Times New Roman"/>
          <w:b/>
          <w:sz w:val="24"/>
          <w:szCs w:val="24"/>
        </w:rPr>
      </w:pPr>
      <w:r w:rsidRPr="00317D5A">
        <w:rPr>
          <w:rFonts w:ascii="Times New Roman" w:eastAsia="Times New Roman" w:hAnsi="Times New Roman" w:cs="Times New Roman"/>
          <w:sz w:val="24"/>
          <w:szCs w:val="24"/>
          <w:u w:val="single"/>
        </w:rPr>
        <w:br w:type="page"/>
      </w:r>
      <w:r w:rsidRPr="00317D5A">
        <w:rPr>
          <w:rFonts w:ascii="Times New Roman" w:eastAsia="Times New Roman" w:hAnsi="Times New Roman" w:cs="Times New Roman"/>
          <w:b/>
          <w:sz w:val="24"/>
          <w:szCs w:val="24"/>
        </w:rPr>
        <w:lastRenderedPageBreak/>
        <w:t xml:space="preserve">ОБЩАЯ ХАРАКТЕРИСТИКА </w:t>
      </w:r>
      <w:r w:rsidRPr="00317D5A">
        <w:rPr>
          <w:rFonts w:ascii="Times New Roman" w:eastAsia="Times New Roman" w:hAnsi="Times New Roman" w:cs="Times New Roman"/>
          <w:b/>
          <w:color w:val="000000"/>
          <w:sz w:val="24"/>
          <w:szCs w:val="24"/>
        </w:rPr>
        <w:t>РАБОЧЕЙ ПРОГРАММЫ</w:t>
      </w:r>
      <w:r w:rsidRPr="00317D5A">
        <w:rPr>
          <w:rFonts w:ascii="Times New Roman" w:eastAsia="Times New Roman" w:hAnsi="Times New Roman" w:cs="Times New Roman"/>
          <w:b/>
          <w:sz w:val="24"/>
          <w:szCs w:val="24"/>
        </w:rPr>
        <w:t xml:space="preserve"> </w:t>
      </w:r>
    </w:p>
    <w:p w14:paraId="27C26D70" w14:textId="362600DB" w:rsidR="00771B49" w:rsidRPr="00317D5A" w:rsidRDefault="00771B49" w:rsidP="006015CF">
      <w:pPr>
        <w:spacing w:after="0" w:line="240" w:lineRule="auto"/>
        <w:ind w:left="720"/>
        <w:jc w:val="center"/>
        <w:rPr>
          <w:rFonts w:ascii="Times New Roman" w:eastAsia="Times New Roman" w:hAnsi="Times New Roman" w:cs="Times New Roman"/>
          <w:b/>
          <w:sz w:val="24"/>
          <w:szCs w:val="24"/>
        </w:rPr>
      </w:pPr>
      <w:r w:rsidRPr="00317D5A">
        <w:rPr>
          <w:rFonts w:ascii="Times New Roman" w:eastAsia="Times New Roman" w:hAnsi="Times New Roman" w:cs="Times New Roman"/>
          <w:b/>
          <w:sz w:val="24"/>
          <w:szCs w:val="24"/>
        </w:rPr>
        <w:t>УЧЕБНОЙ ДИСЦИПЛИНЫ</w:t>
      </w:r>
    </w:p>
    <w:p w14:paraId="68ED341B" w14:textId="467A0E07" w:rsidR="00771B49" w:rsidRPr="00317D5A" w:rsidRDefault="00771B49" w:rsidP="00771B49">
      <w:pPr>
        <w:spacing w:after="0" w:line="360" w:lineRule="auto"/>
        <w:ind w:right="140"/>
        <w:jc w:val="center"/>
        <w:rPr>
          <w:rFonts w:ascii="Times New Roman" w:eastAsia="Times New Roman" w:hAnsi="Times New Roman" w:cs="Times New Roman"/>
          <w:sz w:val="24"/>
          <w:szCs w:val="24"/>
        </w:rPr>
      </w:pPr>
      <w:r w:rsidRPr="00B1187D">
        <w:rPr>
          <w:rFonts w:ascii="Times New Roman" w:eastAsia="Times New Roman" w:hAnsi="Times New Roman" w:cs="Times New Roman"/>
          <w:b/>
          <w:sz w:val="24"/>
          <w:szCs w:val="24"/>
        </w:rPr>
        <w:t xml:space="preserve">ОП.14 </w:t>
      </w:r>
      <w:r w:rsidR="00B1187D" w:rsidRPr="00B1187D">
        <w:rPr>
          <w:rFonts w:ascii="Times New Roman" w:eastAsia="Times New Roman" w:hAnsi="Times New Roman" w:cs="Times New Roman"/>
          <w:b/>
          <w:sz w:val="24"/>
          <w:szCs w:val="24"/>
        </w:rPr>
        <w:t>Основы регулировки аппаратуры</w:t>
      </w:r>
      <w:r w:rsidR="00B1187D">
        <w:rPr>
          <w:rFonts w:ascii="Times New Roman" w:eastAsia="Times New Roman" w:hAnsi="Times New Roman" w:cs="Times New Roman"/>
          <w:b/>
          <w:sz w:val="24"/>
          <w:szCs w:val="24"/>
        </w:rPr>
        <w:t xml:space="preserve"> простого функционального назначения</w:t>
      </w:r>
      <w:r w:rsidR="00B1187D" w:rsidRPr="00317D5A">
        <w:rPr>
          <w:rFonts w:ascii="Times New Roman" w:eastAsia="Times New Roman" w:hAnsi="Times New Roman" w:cs="Times New Roman"/>
          <w:b/>
          <w:sz w:val="24"/>
          <w:szCs w:val="24"/>
        </w:rPr>
        <w:t xml:space="preserve"> </w:t>
      </w:r>
      <w:r w:rsidRPr="00317D5A">
        <w:rPr>
          <w:rFonts w:ascii="Times New Roman" w:eastAsia="Times New Roman" w:hAnsi="Times New Roman" w:cs="Times New Roman"/>
          <w:b/>
          <w:sz w:val="24"/>
          <w:szCs w:val="24"/>
        </w:rPr>
        <w:t>1.1</w:t>
      </w:r>
      <w:r w:rsidR="008A0F83">
        <w:rPr>
          <w:rFonts w:ascii="Times New Roman" w:eastAsia="Times New Roman" w:hAnsi="Times New Roman" w:cs="Times New Roman"/>
          <w:b/>
          <w:sz w:val="24"/>
          <w:szCs w:val="24"/>
        </w:rPr>
        <w:t>.</w:t>
      </w:r>
      <w:r w:rsidRPr="00317D5A">
        <w:rPr>
          <w:rFonts w:ascii="Times New Roman" w:eastAsia="Times New Roman" w:hAnsi="Times New Roman" w:cs="Times New Roman"/>
          <w:b/>
          <w:sz w:val="24"/>
          <w:szCs w:val="24"/>
        </w:rPr>
        <w:t> Место дисциплины в структуре основной образовательной программы</w:t>
      </w:r>
    </w:p>
    <w:p w14:paraId="528F5821" w14:textId="32BE5362" w:rsidR="007B12D1" w:rsidRPr="00FF3894" w:rsidRDefault="007B12D1" w:rsidP="007B12D1">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sz w:val="24"/>
          <w:szCs w:val="24"/>
        </w:rPr>
      </w:pPr>
      <w:r w:rsidRPr="00FF3894">
        <w:rPr>
          <w:rFonts w:ascii="Times New Roman" w:eastAsia="Batang" w:hAnsi="Times New Roman" w:cs="Times New Roman"/>
          <w:sz w:val="24"/>
          <w:szCs w:val="24"/>
        </w:rPr>
        <w:t xml:space="preserve">Учебная дисциплина </w:t>
      </w:r>
      <w:r w:rsidRPr="007B12D1">
        <w:rPr>
          <w:rFonts w:ascii="Times New Roman" w:eastAsia="Batang" w:hAnsi="Times New Roman" w:cs="Times New Roman"/>
          <w:sz w:val="24"/>
          <w:szCs w:val="24"/>
        </w:rPr>
        <w:t xml:space="preserve">ОП.14 Основы регулировки </w:t>
      </w:r>
      <w:r w:rsidR="008A0F83" w:rsidRPr="008A0F83">
        <w:rPr>
          <w:rFonts w:ascii="Times New Roman" w:eastAsia="Batang" w:hAnsi="Times New Roman" w:cs="Times New Roman"/>
          <w:sz w:val="24"/>
          <w:szCs w:val="24"/>
        </w:rPr>
        <w:t>аппаратуры простого функционального назначения</w:t>
      </w:r>
      <w:r w:rsidRPr="008A0F83">
        <w:rPr>
          <w:rFonts w:ascii="Times New Roman" w:eastAsia="Batang" w:hAnsi="Times New Roman" w:cs="Times New Roman"/>
          <w:sz w:val="24"/>
          <w:szCs w:val="24"/>
        </w:rPr>
        <w:t xml:space="preserve"> </w:t>
      </w:r>
      <w:r w:rsidRPr="00FF3894">
        <w:rPr>
          <w:rFonts w:ascii="Times New Roman" w:eastAsia="Batang" w:hAnsi="Times New Roman" w:cs="Times New Roman"/>
          <w:sz w:val="24"/>
          <w:szCs w:val="24"/>
        </w:rPr>
        <w:t xml:space="preserve">является </w:t>
      </w:r>
      <w:r w:rsidR="00B1187D">
        <w:rPr>
          <w:rFonts w:ascii="Times New Roman" w:eastAsia="Batang" w:hAnsi="Times New Roman" w:cs="Times New Roman"/>
          <w:sz w:val="24"/>
          <w:szCs w:val="24"/>
        </w:rPr>
        <w:t>обязательной</w:t>
      </w:r>
      <w:r w:rsidRPr="00FF3894">
        <w:rPr>
          <w:rFonts w:ascii="Times New Roman" w:eastAsia="Batang" w:hAnsi="Times New Roman" w:cs="Times New Roman"/>
          <w:sz w:val="24"/>
          <w:szCs w:val="24"/>
        </w:rPr>
        <w:t xml:space="preserve"> частью </w:t>
      </w:r>
      <w:r w:rsidRPr="00FF3894">
        <w:rPr>
          <w:rFonts w:ascii="Times New Roman" w:eastAsia="Batang" w:hAnsi="Times New Roman" w:cs="Times New Roman"/>
          <w:bCs/>
          <w:sz w:val="24"/>
          <w:szCs w:val="24"/>
        </w:rPr>
        <w:t xml:space="preserve">общепрофессионального цикла </w:t>
      </w:r>
      <w:r w:rsidR="00B1187D">
        <w:rPr>
          <w:rFonts w:ascii="Times New Roman" w:eastAsia="Batang" w:hAnsi="Times New Roman" w:cs="Times New Roman"/>
          <w:bCs/>
          <w:sz w:val="24"/>
          <w:szCs w:val="24"/>
        </w:rPr>
        <w:t>О</w:t>
      </w:r>
      <w:r w:rsidR="00931C18">
        <w:rPr>
          <w:rFonts w:ascii="Times New Roman" w:eastAsia="Batang" w:hAnsi="Times New Roman" w:cs="Times New Roman"/>
          <w:sz w:val="24"/>
          <w:szCs w:val="24"/>
        </w:rPr>
        <w:t>ПОП-</w:t>
      </w:r>
      <w:r w:rsidRPr="00FF3894">
        <w:rPr>
          <w:rFonts w:ascii="Times New Roman" w:eastAsia="Batang" w:hAnsi="Times New Roman" w:cs="Times New Roman"/>
          <w:sz w:val="24"/>
          <w:szCs w:val="24"/>
        </w:rPr>
        <w:t>П по специальности 11.02.16 Монтаж, техническое обслуживание и ремонт электронных приборов и устройств.</w:t>
      </w:r>
    </w:p>
    <w:p w14:paraId="0E3ACE72" w14:textId="033ECF84" w:rsidR="003A3200" w:rsidRDefault="003A3200" w:rsidP="002F684E">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sz w:val="24"/>
          <w:szCs w:val="24"/>
        </w:rPr>
      </w:pPr>
      <w:r w:rsidRPr="002F684E">
        <w:rPr>
          <w:rFonts w:ascii="Times New Roman" w:eastAsia="Batang" w:hAnsi="Times New Roman" w:cs="Times New Roman"/>
          <w:sz w:val="24"/>
          <w:szCs w:val="24"/>
        </w:rPr>
        <w:t>Особое значение дисциплина имеет при формирова</w:t>
      </w:r>
      <w:r w:rsidR="00C06B09">
        <w:rPr>
          <w:rFonts w:ascii="Times New Roman" w:eastAsia="Batang" w:hAnsi="Times New Roman" w:cs="Times New Roman"/>
          <w:sz w:val="24"/>
          <w:szCs w:val="24"/>
        </w:rPr>
        <w:t>нии и развитии ОК 01, ОК 02, ОК </w:t>
      </w:r>
      <w:r w:rsidRPr="002F684E">
        <w:rPr>
          <w:rFonts w:ascii="Times New Roman" w:eastAsia="Batang" w:hAnsi="Times New Roman" w:cs="Times New Roman"/>
          <w:sz w:val="24"/>
          <w:szCs w:val="24"/>
        </w:rPr>
        <w:t xml:space="preserve">09, ПК </w:t>
      </w:r>
      <w:r w:rsidR="006015CF" w:rsidRPr="002F684E">
        <w:rPr>
          <w:rFonts w:ascii="Times New Roman" w:eastAsia="Batang" w:hAnsi="Times New Roman" w:cs="Times New Roman"/>
          <w:sz w:val="24"/>
          <w:szCs w:val="24"/>
        </w:rPr>
        <w:t>1</w:t>
      </w:r>
      <w:r w:rsidRPr="002F684E">
        <w:rPr>
          <w:rFonts w:ascii="Times New Roman" w:eastAsia="Batang" w:hAnsi="Times New Roman" w:cs="Times New Roman"/>
          <w:sz w:val="24"/>
          <w:szCs w:val="24"/>
        </w:rPr>
        <w:t>.1. ПК 2.</w:t>
      </w:r>
      <w:r w:rsidR="00C06B09">
        <w:rPr>
          <w:rFonts w:ascii="Times New Roman" w:eastAsia="Batang" w:hAnsi="Times New Roman" w:cs="Times New Roman"/>
          <w:sz w:val="24"/>
          <w:szCs w:val="24"/>
        </w:rPr>
        <w:t>1</w:t>
      </w:r>
      <w:r w:rsidRPr="002F684E">
        <w:rPr>
          <w:rFonts w:ascii="Times New Roman" w:eastAsia="Batang" w:hAnsi="Times New Roman" w:cs="Times New Roman"/>
          <w:sz w:val="24"/>
          <w:szCs w:val="24"/>
        </w:rPr>
        <w:t>.</w:t>
      </w:r>
    </w:p>
    <w:p w14:paraId="648E037F" w14:textId="77777777" w:rsidR="002F684E" w:rsidRPr="002F684E" w:rsidRDefault="002F684E" w:rsidP="002F684E">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sz w:val="24"/>
          <w:szCs w:val="24"/>
        </w:rPr>
      </w:pPr>
    </w:p>
    <w:p w14:paraId="010EA291" w14:textId="53790154" w:rsidR="003A3200" w:rsidRPr="00317D5A" w:rsidRDefault="003A3200" w:rsidP="003A3200">
      <w:pPr>
        <w:spacing w:after="0" w:line="360" w:lineRule="auto"/>
        <w:ind w:firstLine="709"/>
        <w:rPr>
          <w:rFonts w:ascii="Times New Roman" w:eastAsia="Times New Roman" w:hAnsi="Times New Roman" w:cs="Times New Roman"/>
          <w:b/>
          <w:sz w:val="24"/>
          <w:szCs w:val="24"/>
        </w:rPr>
      </w:pPr>
      <w:r w:rsidRPr="00317D5A">
        <w:rPr>
          <w:rFonts w:ascii="Times New Roman" w:eastAsia="Times New Roman" w:hAnsi="Times New Roman" w:cs="Times New Roman"/>
          <w:b/>
          <w:sz w:val="24"/>
          <w:szCs w:val="24"/>
        </w:rPr>
        <w:t>1.2</w:t>
      </w:r>
      <w:r w:rsidR="008A0F83">
        <w:rPr>
          <w:rFonts w:ascii="Times New Roman" w:eastAsia="Times New Roman" w:hAnsi="Times New Roman" w:cs="Times New Roman"/>
          <w:b/>
          <w:sz w:val="24"/>
          <w:szCs w:val="24"/>
        </w:rPr>
        <w:t>.</w:t>
      </w:r>
      <w:r w:rsidRPr="00317D5A">
        <w:rPr>
          <w:rFonts w:ascii="Times New Roman" w:eastAsia="Times New Roman" w:hAnsi="Times New Roman" w:cs="Times New Roman"/>
          <w:b/>
          <w:sz w:val="24"/>
          <w:szCs w:val="24"/>
        </w:rPr>
        <w:t xml:space="preserve"> Цель и планируемые результаты освоения дисциплины:</w:t>
      </w:r>
    </w:p>
    <w:p w14:paraId="297F3C2A" w14:textId="77777777" w:rsidR="003A3200" w:rsidRPr="00317D5A" w:rsidRDefault="003A3200" w:rsidP="003A3200">
      <w:pPr>
        <w:spacing w:after="0" w:line="240" w:lineRule="auto"/>
        <w:ind w:firstLine="709"/>
        <w:jc w:val="both"/>
        <w:rPr>
          <w:rFonts w:ascii="Times New Roman" w:eastAsia="Times New Roman" w:hAnsi="Times New Roman" w:cs="Times New Roman"/>
          <w:sz w:val="24"/>
          <w:szCs w:val="24"/>
        </w:rPr>
      </w:pPr>
      <w:r w:rsidRPr="00317D5A">
        <w:rPr>
          <w:rFonts w:ascii="Times New Roman" w:eastAsia="Times New Roman" w:hAnsi="Times New Roman" w:cs="Times New Roman"/>
          <w:sz w:val="24"/>
          <w:szCs w:val="24"/>
        </w:rPr>
        <w:t xml:space="preserve">В рамках программы учебной дисциплины обучающимися осваиваются умения </w:t>
      </w:r>
      <w:r w:rsidRPr="00317D5A">
        <w:rPr>
          <w:rFonts w:ascii="Times New Roman" w:eastAsia="Times New Roman" w:hAnsi="Times New Roman" w:cs="Times New Roman"/>
          <w:sz w:val="24"/>
          <w:szCs w:val="24"/>
        </w:rPr>
        <w:br/>
        <w:t>и знания</w:t>
      </w:r>
    </w:p>
    <w:tbl>
      <w:tblPr>
        <w:tblpPr w:leftFromText="180" w:rightFromText="180" w:vertAnchor="text" w:tblpY="1"/>
        <w:tblOverlap w:val="neve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93"/>
        <w:gridCol w:w="1162"/>
        <w:gridCol w:w="2330"/>
        <w:gridCol w:w="1084"/>
        <w:gridCol w:w="2537"/>
      </w:tblGrid>
      <w:tr w:rsidR="003A3200" w:rsidRPr="00317D5A" w14:paraId="11D320BD" w14:textId="77777777" w:rsidTr="00377704">
        <w:trPr>
          <w:trHeight w:val="212"/>
        </w:trPr>
        <w:tc>
          <w:tcPr>
            <w:tcW w:w="2493" w:type="dxa"/>
            <w:tcBorders>
              <w:top w:val="single" w:sz="4" w:space="0" w:color="auto"/>
              <w:left w:val="single" w:sz="4" w:space="0" w:color="auto"/>
              <w:bottom w:val="single" w:sz="4" w:space="0" w:color="auto"/>
              <w:right w:val="single" w:sz="4" w:space="0" w:color="auto"/>
            </w:tcBorders>
          </w:tcPr>
          <w:p w14:paraId="1133E689" w14:textId="77777777" w:rsidR="003A3200" w:rsidRPr="0086071B" w:rsidRDefault="003A3200" w:rsidP="00377704">
            <w:pPr>
              <w:spacing w:after="0" w:line="240" w:lineRule="auto"/>
              <w:jc w:val="center"/>
              <w:rPr>
                <w:rFonts w:ascii="Times New Roman" w:eastAsia="Times New Roman" w:hAnsi="Times New Roman" w:cs="Times New Roman"/>
                <w:bCs/>
                <w:sz w:val="24"/>
                <w:szCs w:val="24"/>
              </w:rPr>
            </w:pPr>
            <w:r w:rsidRPr="0086071B">
              <w:rPr>
                <w:rFonts w:ascii="Times New Roman" w:eastAsia="Times New Roman" w:hAnsi="Times New Roman" w:cs="Times New Roman"/>
                <w:bCs/>
                <w:sz w:val="24"/>
                <w:szCs w:val="24"/>
              </w:rPr>
              <w:t>Код</w:t>
            </w:r>
          </w:p>
          <w:p w14:paraId="0F1FDB7E" w14:textId="77777777" w:rsidR="003A3200" w:rsidRPr="0086071B" w:rsidRDefault="003A3200" w:rsidP="00377704">
            <w:pPr>
              <w:spacing w:after="0" w:line="240" w:lineRule="auto"/>
              <w:jc w:val="center"/>
              <w:rPr>
                <w:rFonts w:ascii="Times New Roman" w:eastAsia="Times New Roman" w:hAnsi="Times New Roman" w:cs="Times New Roman"/>
                <w:bCs/>
                <w:sz w:val="24"/>
                <w:szCs w:val="24"/>
              </w:rPr>
            </w:pPr>
            <w:r w:rsidRPr="0086071B">
              <w:rPr>
                <w:rFonts w:ascii="Times New Roman" w:eastAsia="Times New Roman" w:hAnsi="Times New Roman" w:cs="Times New Roman"/>
                <w:bCs/>
                <w:sz w:val="24"/>
                <w:szCs w:val="24"/>
              </w:rPr>
              <w:t>ПК, ОК</w:t>
            </w:r>
          </w:p>
        </w:tc>
        <w:tc>
          <w:tcPr>
            <w:tcW w:w="1162" w:type="dxa"/>
            <w:tcBorders>
              <w:top w:val="single" w:sz="4" w:space="0" w:color="auto"/>
              <w:left w:val="single" w:sz="4" w:space="0" w:color="auto"/>
              <w:bottom w:val="single" w:sz="4" w:space="0" w:color="auto"/>
              <w:right w:val="single" w:sz="4" w:space="0" w:color="auto"/>
            </w:tcBorders>
          </w:tcPr>
          <w:p w14:paraId="54343811" w14:textId="77777777" w:rsidR="003A3200" w:rsidRPr="0086071B" w:rsidRDefault="003A3200" w:rsidP="00377704">
            <w:pPr>
              <w:spacing w:after="0" w:line="240" w:lineRule="auto"/>
              <w:jc w:val="center"/>
              <w:rPr>
                <w:rFonts w:ascii="Times New Roman" w:eastAsia="Times New Roman" w:hAnsi="Times New Roman" w:cs="Times New Roman"/>
                <w:bCs/>
                <w:iCs/>
                <w:sz w:val="24"/>
                <w:szCs w:val="24"/>
              </w:rPr>
            </w:pPr>
            <w:r w:rsidRPr="0086071B">
              <w:rPr>
                <w:rFonts w:ascii="Times New Roman" w:eastAsia="Times New Roman" w:hAnsi="Times New Roman" w:cs="Times New Roman"/>
                <w:bCs/>
                <w:iCs/>
                <w:sz w:val="24"/>
                <w:szCs w:val="24"/>
              </w:rPr>
              <w:t>Код умений</w:t>
            </w:r>
          </w:p>
        </w:tc>
        <w:tc>
          <w:tcPr>
            <w:tcW w:w="2330" w:type="dxa"/>
            <w:tcBorders>
              <w:top w:val="single" w:sz="4" w:space="0" w:color="auto"/>
              <w:left w:val="single" w:sz="4" w:space="0" w:color="auto"/>
              <w:bottom w:val="single" w:sz="4" w:space="0" w:color="auto"/>
              <w:right w:val="single" w:sz="4" w:space="0" w:color="auto"/>
            </w:tcBorders>
          </w:tcPr>
          <w:p w14:paraId="7257CAB6" w14:textId="77777777" w:rsidR="003A3200" w:rsidRPr="0086071B" w:rsidRDefault="003A3200" w:rsidP="00377704">
            <w:pPr>
              <w:spacing w:after="0" w:line="240" w:lineRule="auto"/>
              <w:ind w:firstLine="13"/>
              <w:jc w:val="center"/>
              <w:rPr>
                <w:rFonts w:ascii="Times New Roman" w:eastAsia="Times New Roman" w:hAnsi="Times New Roman" w:cs="Times New Roman"/>
                <w:iCs/>
                <w:sz w:val="24"/>
                <w:szCs w:val="24"/>
              </w:rPr>
            </w:pPr>
            <w:r w:rsidRPr="0086071B">
              <w:rPr>
                <w:rFonts w:ascii="Times New Roman" w:eastAsia="Times New Roman" w:hAnsi="Times New Roman" w:cs="Times New Roman"/>
                <w:iCs/>
                <w:sz w:val="24"/>
                <w:szCs w:val="24"/>
              </w:rPr>
              <w:t>Умения</w:t>
            </w:r>
          </w:p>
        </w:tc>
        <w:tc>
          <w:tcPr>
            <w:tcW w:w="1084" w:type="dxa"/>
            <w:tcBorders>
              <w:top w:val="single" w:sz="4" w:space="0" w:color="auto"/>
              <w:left w:val="single" w:sz="4" w:space="0" w:color="auto"/>
              <w:bottom w:val="single" w:sz="4" w:space="0" w:color="auto"/>
              <w:right w:val="single" w:sz="4" w:space="0" w:color="auto"/>
            </w:tcBorders>
          </w:tcPr>
          <w:p w14:paraId="2D08AB3E" w14:textId="77777777" w:rsidR="003A3200" w:rsidRPr="0086071B" w:rsidRDefault="003A3200" w:rsidP="00377704">
            <w:pPr>
              <w:suppressAutoHyphens/>
              <w:spacing w:after="0" w:line="240" w:lineRule="auto"/>
              <w:jc w:val="center"/>
              <w:rPr>
                <w:rFonts w:ascii="Times New Roman" w:eastAsia="Times New Roman" w:hAnsi="Times New Roman" w:cs="Times New Roman"/>
                <w:bCs/>
                <w:iCs/>
                <w:sz w:val="24"/>
                <w:szCs w:val="24"/>
              </w:rPr>
            </w:pPr>
            <w:r w:rsidRPr="0086071B">
              <w:rPr>
                <w:rFonts w:ascii="Times New Roman" w:eastAsia="Times New Roman" w:hAnsi="Times New Roman" w:cs="Times New Roman"/>
                <w:bCs/>
                <w:iCs/>
                <w:sz w:val="24"/>
                <w:szCs w:val="24"/>
              </w:rPr>
              <w:t>Код знаний</w:t>
            </w:r>
          </w:p>
        </w:tc>
        <w:tc>
          <w:tcPr>
            <w:tcW w:w="2537" w:type="dxa"/>
            <w:tcBorders>
              <w:top w:val="single" w:sz="4" w:space="0" w:color="auto"/>
              <w:left w:val="single" w:sz="4" w:space="0" w:color="auto"/>
              <w:bottom w:val="single" w:sz="4" w:space="0" w:color="auto"/>
              <w:right w:val="single" w:sz="4" w:space="0" w:color="auto"/>
            </w:tcBorders>
          </w:tcPr>
          <w:p w14:paraId="409E3E91" w14:textId="77777777" w:rsidR="003A3200" w:rsidRPr="0086071B" w:rsidRDefault="003A3200" w:rsidP="00377704">
            <w:pPr>
              <w:suppressAutoHyphens/>
              <w:spacing w:after="0" w:line="240" w:lineRule="auto"/>
              <w:jc w:val="center"/>
              <w:rPr>
                <w:rFonts w:ascii="Times New Roman" w:eastAsia="Times New Roman" w:hAnsi="Times New Roman" w:cs="Times New Roman"/>
                <w:iCs/>
                <w:sz w:val="24"/>
                <w:szCs w:val="24"/>
              </w:rPr>
            </w:pPr>
            <w:r w:rsidRPr="0086071B">
              <w:rPr>
                <w:rFonts w:ascii="Times New Roman" w:eastAsia="Times New Roman" w:hAnsi="Times New Roman" w:cs="Times New Roman"/>
                <w:iCs/>
                <w:sz w:val="24"/>
                <w:szCs w:val="24"/>
              </w:rPr>
              <w:t>Знания</w:t>
            </w:r>
          </w:p>
        </w:tc>
      </w:tr>
      <w:tr w:rsidR="003A3200" w:rsidRPr="00317D5A" w14:paraId="4D4A2BF5" w14:textId="77777777" w:rsidTr="00377704">
        <w:trPr>
          <w:trHeight w:val="212"/>
        </w:trPr>
        <w:tc>
          <w:tcPr>
            <w:tcW w:w="2493" w:type="dxa"/>
            <w:vMerge w:val="restart"/>
            <w:tcBorders>
              <w:left w:val="single" w:sz="4" w:space="0" w:color="auto"/>
              <w:right w:val="single" w:sz="4" w:space="0" w:color="auto"/>
            </w:tcBorders>
          </w:tcPr>
          <w:p w14:paraId="6B9BA0E3" w14:textId="3E14486D" w:rsidR="003A3200" w:rsidRPr="00317D5A" w:rsidRDefault="003A3200" w:rsidP="003A3200">
            <w:pPr>
              <w:spacing w:after="0" w:line="240" w:lineRule="auto"/>
              <w:rPr>
                <w:rFonts w:ascii="Times New Roman" w:eastAsia="Times New Roman" w:hAnsi="Times New Roman" w:cs="Times New Roman"/>
                <w:b/>
                <w:bCs/>
                <w:sz w:val="24"/>
                <w:szCs w:val="24"/>
                <w:highlight w:val="yellow"/>
              </w:rPr>
            </w:pPr>
            <w:r w:rsidRPr="00417BCA">
              <w:rPr>
                <w:rFonts w:ascii="Times New Roman" w:eastAsia="Times New Roman" w:hAnsi="Times New Roman" w:cs="Times New Roman"/>
                <w:b/>
              </w:rPr>
              <w:t>ПК 1.1</w:t>
            </w:r>
            <w:r w:rsidRPr="00417BCA">
              <w:rPr>
                <w:rFonts w:ascii="Times New Roman" w:eastAsia="Times New Roman" w:hAnsi="Times New Roman" w:cs="Times New Roman"/>
              </w:rPr>
              <w:t xml:space="preserve"> </w:t>
            </w:r>
          </w:p>
        </w:tc>
        <w:tc>
          <w:tcPr>
            <w:tcW w:w="1162" w:type="dxa"/>
            <w:tcBorders>
              <w:top w:val="single" w:sz="4" w:space="0" w:color="auto"/>
              <w:left w:val="single" w:sz="4" w:space="0" w:color="auto"/>
              <w:bottom w:val="single" w:sz="4" w:space="0" w:color="auto"/>
              <w:right w:val="single" w:sz="4" w:space="0" w:color="auto"/>
            </w:tcBorders>
          </w:tcPr>
          <w:p w14:paraId="4C782770" w14:textId="77777777" w:rsidR="003A3200" w:rsidRPr="00317D5A" w:rsidRDefault="003A3200" w:rsidP="00377704">
            <w:pPr>
              <w:spacing w:after="0" w:line="240" w:lineRule="auto"/>
              <w:rPr>
                <w:rFonts w:ascii="Times New Roman" w:eastAsia="Times New Roman" w:hAnsi="Times New Roman" w:cs="Times New Roman"/>
                <w:bCs/>
                <w:iCs/>
                <w:sz w:val="24"/>
                <w:szCs w:val="24"/>
                <w:highlight w:val="yellow"/>
              </w:rPr>
            </w:pPr>
            <w:r w:rsidRPr="00417BCA">
              <w:rPr>
                <w:rFonts w:ascii="Times New Roman" w:eastAsia="Times New Roman" w:hAnsi="Times New Roman" w:cs="Times New Roman"/>
              </w:rPr>
              <w:t>У 1.1.09</w:t>
            </w:r>
          </w:p>
        </w:tc>
        <w:tc>
          <w:tcPr>
            <w:tcW w:w="2330" w:type="dxa"/>
            <w:tcBorders>
              <w:top w:val="single" w:sz="4" w:space="0" w:color="auto"/>
              <w:left w:val="single" w:sz="4" w:space="0" w:color="auto"/>
              <w:bottom w:val="single" w:sz="4" w:space="0" w:color="auto"/>
              <w:right w:val="single" w:sz="4" w:space="0" w:color="auto"/>
            </w:tcBorders>
          </w:tcPr>
          <w:p w14:paraId="388DE102" w14:textId="77777777" w:rsidR="003A3200" w:rsidRPr="00317D5A" w:rsidRDefault="003A3200" w:rsidP="00377704">
            <w:pPr>
              <w:spacing w:after="0" w:line="240" w:lineRule="auto"/>
              <w:ind w:firstLine="13"/>
              <w:rPr>
                <w:rFonts w:ascii="Times New Roman" w:eastAsia="Times New Roman" w:hAnsi="Times New Roman" w:cs="Times New Roman"/>
                <w:iCs/>
                <w:sz w:val="24"/>
                <w:szCs w:val="24"/>
                <w:highlight w:val="yellow"/>
              </w:rPr>
            </w:pPr>
            <w:r w:rsidRPr="00417BCA">
              <w:rPr>
                <w:rFonts w:ascii="Times New Roman" w:eastAsia="Times New Roman" w:hAnsi="Times New Roman" w:cs="Times New Roman"/>
              </w:rPr>
              <w:t>проводить контроль качества монтажных работ</w:t>
            </w:r>
          </w:p>
        </w:tc>
        <w:tc>
          <w:tcPr>
            <w:tcW w:w="1084" w:type="dxa"/>
            <w:tcBorders>
              <w:top w:val="single" w:sz="4" w:space="0" w:color="auto"/>
              <w:left w:val="single" w:sz="4" w:space="0" w:color="auto"/>
              <w:bottom w:val="single" w:sz="4" w:space="0" w:color="auto"/>
              <w:right w:val="single" w:sz="4" w:space="0" w:color="auto"/>
            </w:tcBorders>
          </w:tcPr>
          <w:p w14:paraId="35FDE417" w14:textId="77777777" w:rsidR="003A3200" w:rsidRPr="00317D5A" w:rsidRDefault="003A3200" w:rsidP="00377704">
            <w:pPr>
              <w:suppressAutoHyphens/>
              <w:spacing w:after="0" w:line="240" w:lineRule="auto"/>
              <w:jc w:val="both"/>
              <w:rPr>
                <w:rFonts w:ascii="Times New Roman" w:eastAsia="Times New Roman" w:hAnsi="Times New Roman" w:cs="Times New Roman"/>
                <w:bCs/>
                <w:iCs/>
                <w:sz w:val="24"/>
                <w:szCs w:val="24"/>
                <w:highlight w:val="yellow"/>
              </w:rPr>
            </w:pPr>
            <w:r w:rsidRPr="00417BCA">
              <w:rPr>
                <w:rFonts w:ascii="Times New Roman" w:eastAsia="Times New Roman" w:hAnsi="Times New Roman" w:cs="Times New Roman"/>
              </w:rPr>
              <w:t>З 1.1.38</w:t>
            </w:r>
          </w:p>
        </w:tc>
        <w:tc>
          <w:tcPr>
            <w:tcW w:w="2537" w:type="dxa"/>
            <w:tcBorders>
              <w:top w:val="single" w:sz="4" w:space="0" w:color="auto"/>
              <w:left w:val="single" w:sz="4" w:space="0" w:color="auto"/>
              <w:bottom w:val="single" w:sz="4" w:space="0" w:color="auto"/>
              <w:right w:val="single" w:sz="4" w:space="0" w:color="auto"/>
            </w:tcBorders>
          </w:tcPr>
          <w:p w14:paraId="68242271" w14:textId="77777777" w:rsidR="003A3200" w:rsidRPr="00317D5A" w:rsidRDefault="003A3200" w:rsidP="00377704">
            <w:pPr>
              <w:suppressAutoHyphens/>
              <w:spacing w:after="0" w:line="240" w:lineRule="auto"/>
              <w:jc w:val="both"/>
              <w:rPr>
                <w:rFonts w:ascii="Times New Roman" w:eastAsia="Times New Roman" w:hAnsi="Times New Roman" w:cs="Times New Roman"/>
                <w:iCs/>
                <w:sz w:val="24"/>
                <w:szCs w:val="24"/>
                <w:highlight w:val="yellow"/>
              </w:rPr>
            </w:pPr>
            <w:r w:rsidRPr="00417BCA">
              <w:rPr>
                <w:rFonts w:ascii="Times New Roman" w:eastAsia="Times New Roman" w:hAnsi="Times New Roman" w:cs="Times New Roman"/>
              </w:rPr>
              <w:t>контроль качества паяных соединений</w:t>
            </w:r>
          </w:p>
        </w:tc>
      </w:tr>
      <w:tr w:rsidR="003A3200" w:rsidRPr="00317D5A" w14:paraId="71AC8333" w14:textId="77777777" w:rsidTr="00377704">
        <w:trPr>
          <w:trHeight w:val="212"/>
        </w:trPr>
        <w:tc>
          <w:tcPr>
            <w:tcW w:w="2493" w:type="dxa"/>
            <w:vMerge/>
            <w:tcBorders>
              <w:left w:val="single" w:sz="4" w:space="0" w:color="auto"/>
              <w:right w:val="single" w:sz="4" w:space="0" w:color="auto"/>
            </w:tcBorders>
          </w:tcPr>
          <w:p w14:paraId="318526DA" w14:textId="77777777" w:rsidR="003A3200" w:rsidRPr="00317D5A" w:rsidRDefault="003A3200" w:rsidP="00377704">
            <w:pPr>
              <w:spacing w:after="0" w:line="240" w:lineRule="auto"/>
              <w:rPr>
                <w:rFonts w:ascii="Times New Roman" w:eastAsia="Times New Roman" w:hAnsi="Times New Roman" w:cs="Times New Roman"/>
                <w:b/>
                <w:bCs/>
                <w:sz w:val="24"/>
                <w:szCs w:val="24"/>
                <w:highlight w:val="yellow"/>
              </w:rPr>
            </w:pPr>
          </w:p>
        </w:tc>
        <w:tc>
          <w:tcPr>
            <w:tcW w:w="1162" w:type="dxa"/>
            <w:tcBorders>
              <w:top w:val="single" w:sz="4" w:space="0" w:color="auto"/>
              <w:left w:val="single" w:sz="4" w:space="0" w:color="auto"/>
              <w:bottom w:val="single" w:sz="4" w:space="0" w:color="auto"/>
              <w:right w:val="single" w:sz="4" w:space="0" w:color="auto"/>
            </w:tcBorders>
          </w:tcPr>
          <w:p w14:paraId="5C3052A9" w14:textId="77777777" w:rsidR="003A3200" w:rsidRPr="00417BCA" w:rsidRDefault="003A3200" w:rsidP="00377704">
            <w:pPr>
              <w:spacing w:after="0" w:line="240" w:lineRule="auto"/>
              <w:rPr>
                <w:rFonts w:ascii="Times New Roman" w:eastAsia="Times New Roman" w:hAnsi="Times New Roman" w:cs="Times New Roman"/>
              </w:rPr>
            </w:pPr>
            <w:r w:rsidRPr="000E3514">
              <w:rPr>
                <w:rFonts w:ascii="Times New Roman" w:eastAsia="Times New Roman" w:hAnsi="Times New Roman" w:cs="Times New Roman"/>
              </w:rPr>
              <w:t>У 1.1.23</w:t>
            </w:r>
          </w:p>
        </w:tc>
        <w:tc>
          <w:tcPr>
            <w:tcW w:w="2330" w:type="dxa"/>
            <w:tcBorders>
              <w:top w:val="single" w:sz="4" w:space="0" w:color="auto"/>
              <w:left w:val="single" w:sz="4" w:space="0" w:color="auto"/>
              <w:bottom w:val="single" w:sz="4" w:space="0" w:color="auto"/>
              <w:right w:val="single" w:sz="4" w:space="0" w:color="auto"/>
            </w:tcBorders>
          </w:tcPr>
          <w:p w14:paraId="44DFF297" w14:textId="77777777" w:rsidR="003A3200" w:rsidRPr="00417BCA" w:rsidRDefault="003A3200" w:rsidP="00377704">
            <w:pPr>
              <w:spacing w:after="0" w:line="240" w:lineRule="auto"/>
              <w:ind w:firstLine="13"/>
              <w:rPr>
                <w:rFonts w:ascii="Times New Roman" w:eastAsia="Times New Roman" w:hAnsi="Times New Roman" w:cs="Times New Roman"/>
                <w:bCs/>
              </w:rPr>
            </w:pPr>
            <w:r w:rsidRPr="000E3514">
              <w:rPr>
                <w:rFonts w:ascii="Times New Roman" w:eastAsia="Times New Roman" w:hAnsi="Times New Roman" w:cs="Times New Roman"/>
              </w:rPr>
              <w:t>проводить визуальный и оптический контроль качества выполнения монтажа электронных устройств</w:t>
            </w:r>
          </w:p>
        </w:tc>
        <w:tc>
          <w:tcPr>
            <w:tcW w:w="1084" w:type="dxa"/>
            <w:tcBorders>
              <w:top w:val="single" w:sz="4" w:space="0" w:color="auto"/>
              <w:left w:val="single" w:sz="4" w:space="0" w:color="auto"/>
              <w:bottom w:val="single" w:sz="4" w:space="0" w:color="auto"/>
              <w:right w:val="single" w:sz="4" w:space="0" w:color="auto"/>
            </w:tcBorders>
          </w:tcPr>
          <w:p w14:paraId="5E6A527C" w14:textId="77777777" w:rsidR="003A3200" w:rsidRPr="00417BCA" w:rsidRDefault="003A3200" w:rsidP="00377704">
            <w:pPr>
              <w:suppressAutoHyphens/>
              <w:spacing w:after="0" w:line="240" w:lineRule="auto"/>
              <w:jc w:val="both"/>
              <w:rPr>
                <w:rFonts w:ascii="Times New Roman" w:eastAsia="Times New Roman" w:hAnsi="Times New Roman" w:cs="Times New Roman"/>
              </w:rPr>
            </w:pPr>
            <w:r w:rsidRPr="00417BCA">
              <w:rPr>
                <w:rFonts w:ascii="Times New Roman" w:eastAsia="Times New Roman" w:hAnsi="Times New Roman" w:cs="Times New Roman"/>
              </w:rPr>
              <w:t>З 1.1.39</w:t>
            </w:r>
          </w:p>
        </w:tc>
        <w:tc>
          <w:tcPr>
            <w:tcW w:w="2537" w:type="dxa"/>
            <w:tcBorders>
              <w:top w:val="single" w:sz="4" w:space="0" w:color="auto"/>
              <w:left w:val="single" w:sz="4" w:space="0" w:color="auto"/>
              <w:bottom w:val="single" w:sz="4" w:space="0" w:color="auto"/>
              <w:right w:val="single" w:sz="4" w:space="0" w:color="auto"/>
            </w:tcBorders>
          </w:tcPr>
          <w:p w14:paraId="2FEB51C3" w14:textId="77777777" w:rsidR="003A3200" w:rsidRPr="00417BCA" w:rsidRDefault="003A3200" w:rsidP="00377704">
            <w:pPr>
              <w:suppressAutoHyphens/>
              <w:spacing w:after="0" w:line="240" w:lineRule="auto"/>
              <w:jc w:val="both"/>
              <w:rPr>
                <w:rFonts w:ascii="Times New Roman" w:eastAsia="Times New Roman" w:hAnsi="Times New Roman" w:cs="Times New Roman"/>
                <w:bCs/>
              </w:rPr>
            </w:pPr>
            <w:r w:rsidRPr="00417BCA">
              <w:rPr>
                <w:rFonts w:ascii="Times New Roman" w:eastAsia="Times New Roman" w:hAnsi="Times New Roman" w:cs="Times New Roman"/>
              </w:rPr>
              <w:t>приборы визуального и технического контроля</w:t>
            </w:r>
          </w:p>
        </w:tc>
      </w:tr>
      <w:tr w:rsidR="003A3200" w:rsidRPr="00317D5A" w14:paraId="48AFFB4D" w14:textId="77777777" w:rsidTr="00377704">
        <w:trPr>
          <w:trHeight w:val="2228"/>
        </w:trPr>
        <w:tc>
          <w:tcPr>
            <w:tcW w:w="2493" w:type="dxa"/>
            <w:vMerge/>
            <w:tcBorders>
              <w:left w:val="single" w:sz="4" w:space="0" w:color="auto"/>
              <w:right w:val="single" w:sz="4" w:space="0" w:color="auto"/>
            </w:tcBorders>
          </w:tcPr>
          <w:p w14:paraId="023221CF" w14:textId="77777777" w:rsidR="003A3200" w:rsidRPr="00317D5A" w:rsidRDefault="003A3200" w:rsidP="00377704">
            <w:pPr>
              <w:spacing w:after="0" w:line="240" w:lineRule="auto"/>
              <w:rPr>
                <w:rFonts w:ascii="Times New Roman" w:eastAsia="Times New Roman" w:hAnsi="Times New Roman" w:cs="Times New Roman"/>
                <w:b/>
                <w:bCs/>
                <w:sz w:val="24"/>
                <w:szCs w:val="24"/>
                <w:highlight w:val="yellow"/>
              </w:rPr>
            </w:pPr>
          </w:p>
        </w:tc>
        <w:tc>
          <w:tcPr>
            <w:tcW w:w="1162" w:type="dxa"/>
            <w:tcBorders>
              <w:top w:val="single" w:sz="4" w:space="0" w:color="auto"/>
              <w:left w:val="single" w:sz="4" w:space="0" w:color="auto"/>
              <w:right w:val="single" w:sz="4" w:space="0" w:color="auto"/>
            </w:tcBorders>
          </w:tcPr>
          <w:p w14:paraId="5847B36D" w14:textId="77777777" w:rsidR="003A3200" w:rsidRPr="00317D5A" w:rsidRDefault="003A3200" w:rsidP="00377704">
            <w:pPr>
              <w:spacing w:after="0" w:line="240" w:lineRule="auto"/>
              <w:rPr>
                <w:rFonts w:ascii="Times New Roman" w:eastAsia="Times New Roman" w:hAnsi="Times New Roman" w:cs="Times New Roman"/>
                <w:bCs/>
                <w:iCs/>
                <w:sz w:val="24"/>
                <w:szCs w:val="24"/>
                <w:highlight w:val="yellow"/>
              </w:rPr>
            </w:pPr>
            <w:r w:rsidRPr="00417BCA">
              <w:rPr>
                <w:rFonts w:ascii="Times New Roman" w:eastAsia="Times New Roman" w:hAnsi="Times New Roman" w:cs="Times New Roman"/>
              </w:rPr>
              <w:t>У 1.1.24</w:t>
            </w:r>
          </w:p>
        </w:tc>
        <w:tc>
          <w:tcPr>
            <w:tcW w:w="2330" w:type="dxa"/>
            <w:tcBorders>
              <w:top w:val="single" w:sz="4" w:space="0" w:color="auto"/>
              <w:left w:val="single" w:sz="4" w:space="0" w:color="auto"/>
              <w:right w:val="single" w:sz="4" w:space="0" w:color="auto"/>
            </w:tcBorders>
          </w:tcPr>
          <w:p w14:paraId="51BB4367" w14:textId="77777777" w:rsidR="003A3200" w:rsidRPr="00317D5A" w:rsidRDefault="003A3200" w:rsidP="00377704">
            <w:pPr>
              <w:spacing w:after="0" w:line="240" w:lineRule="auto"/>
              <w:ind w:firstLine="13"/>
              <w:rPr>
                <w:rFonts w:ascii="Times New Roman" w:eastAsia="Times New Roman" w:hAnsi="Times New Roman" w:cs="Times New Roman"/>
                <w:iCs/>
                <w:sz w:val="24"/>
                <w:szCs w:val="24"/>
                <w:highlight w:val="yellow"/>
              </w:rPr>
            </w:pPr>
            <w:r w:rsidRPr="00417BCA">
              <w:rPr>
                <w:rFonts w:ascii="Times New Roman" w:eastAsia="Times New Roman" w:hAnsi="Times New Roman" w:cs="Times New Roman"/>
                <w:bCs/>
              </w:rPr>
              <w:t xml:space="preserve">выполнять </w:t>
            </w:r>
            <w:r w:rsidRPr="00417BCA">
              <w:rPr>
                <w:rFonts w:ascii="Times New Roman" w:eastAsia="Times New Roman" w:hAnsi="Times New Roman" w:cs="Times New Roman"/>
                <w:b/>
                <w:bCs/>
              </w:rPr>
              <w:t>э</w:t>
            </w:r>
            <w:r w:rsidRPr="00417BCA">
              <w:rPr>
                <w:rFonts w:ascii="Times New Roman" w:eastAsia="Times New Roman" w:hAnsi="Times New Roman" w:cs="Times New Roman"/>
                <w:bCs/>
              </w:rPr>
              <w:t>лектрический контроль качества монтажа</w:t>
            </w:r>
          </w:p>
        </w:tc>
        <w:tc>
          <w:tcPr>
            <w:tcW w:w="1084" w:type="dxa"/>
            <w:tcBorders>
              <w:top w:val="single" w:sz="4" w:space="0" w:color="auto"/>
              <w:left w:val="single" w:sz="4" w:space="0" w:color="auto"/>
              <w:right w:val="single" w:sz="4" w:space="0" w:color="auto"/>
            </w:tcBorders>
          </w:tcPr>
          <w:p w14:paraId="181598FE" w14:textId="77777777" w:rsidR="003A3200" w:rsidRPr="00317D5A" w:rsidRDefault="003A3200" w:rsidP="00377704">
            <w:pPr>
              <w:suppressAutoHyphens/>
              <w:spacing w:after="0" w:line="240" w:lineRule="auto"/>
              <w:jc w:val="both"/>
              <w:rPr>
                <w:rFonts w:ascii="Times New Roman" w:eastAsia="Times New Roman" w:hAnsi="Times New Roman" w:cs="Times New Roman"/>
                <w:bCs/>
                <w:iCs/>
                <w:sz w:val="24"/>
                <w:szCs w:val="24"/>
                <w:highlight w:val="yellow"/>
              </w:rPr>
            </w:pPr>
            <w:r w:rsidRPr="00417BCA">
              <w:rPr>
                <w:rFonts w:ascii="Times New Roman" w:eastAsia="Times New Roman" w:hAnsi="Times New Roman" w:cs="Times New Roman"/>
              </w:rPr>
              <w:t>З 1.1.40</w:t>
            </w:r>
          </w:p>
        </w:tc>
        <w:tc>
          <w:tcPr>
            <w:tcW w:w="2537" w:type="dxa"/>
            <w:tcBorders>
              <w:top w:val="single" w:sz="4" w:space="0" w:color="auto"/>
              <w:left w:val="single" w:sz="4" w:space="0" w:color="auto"/>
              <w:right w:val="single" w:sz="4" w:space="0" w:color="auto"/>
            </w:tcBorders>
          </w:tcPr>
          <w:p w14:paraId="0F9B0232" w14:textId="77777777" w:rsidR="003A3200" w:rsidRPr="00317D5A" w:rsidRDefault="003A3200" w:rsidP="00377704">
            <w:pPr>
              <w:suppressAutoHyphens/>
              <w:spacing w:after="0" w:line="240" w:lineRule="auto"/>
              <w:jc w:val="both"/>
              <w:rPr>
                <w:rFonts w:ascii="Times New Roman" w:eastAsia="Times New Roman" w:hAnsi="Times New Roman" w:cs="Times New Roman"/>
                <w:iCs/>
                <w:sz w:val="24"/>
                <w:szCs w:val="24"/>
                <w:highlight w:val="yellow"/>
              </w:rPr>
            </w:pPr>
            <w:r w:rsidRPr="00417BCA">
              <w:rPr>
                <w:rFonts w:ascii="Times New Roman" w:eastAsia="Times New Roman" w:hAnsi="Times New Roman" w:cs="Times New Roman"/>
                <w:bCs/>
              </w:rPr>
              <w:t>электрический контроль качества монтажа, методы выполнения тестовых операций, оборудование и инструмент для электрического контроля</w:t>
            </w:r>
          </w:p>
        </w:tc>
      </w:tr>
      <w:tr w:rsidR="00AF50D2" w:rsidRPr="00317D5A" w14:paraId="4C9B2B8B" w14:textId="77777777" w:rsidTr="00377704">
        <w:trPr>
          <w:trHeight w:val="838"/>
        </w:trPr>
        <w:tc>
          <w:tcPr>
            <w:tcW w:w="2493" w:type="dxa"/>
            <w:vMerge w:val="restart"/>
            <w:tcBorders>
              <w:top w:val="single" w:sz="4" w:space="0" w:color="auto"/>
              <w:left w:val="single" w:sz="4" w:space="0" w:color="auto"/>
              <w:right w:val="single" w:sz="4" w:space="0" w:color="auto"/>
            </w:tcBorders>
          </w:tcPr>
          <w:p w14:paraId="22488939" w14:textId="0F580068" w:rsidR="00AF50D2" w:rsidRPr="00317D5A" w:rsidRDefault="00AF50D2" w:rsidP="003A3200">
            <w:pPr>
              <w:spacing w:after="0" w:line="240" w:lineRule="auto"/>
              <w:rPr>
                <w:rFonts w:ascii="Times New Roman" w:eastAsia="Times New Roman" w:hAnsi="Times New Roman" w:cs="Times New Roman"/>
                <w:b/>
                <w:bCs/>
                <w:sz w:val="24"/>
                <w:szCs w:val="24"/>
                <w:highlight w:val="yellow"/>
              </w:rPr>
            </w:pPr>
            <w:r w:rsidRPr="00417BCA">
              <w:rPr>
                <w:rFonts w:ascii="Times New Roman" w:eastAsia="Times New Roman" w:hAnsi="Times New Roman" w:cs="Times New Roman"/>
                <w:b/>
              </w:rPr>
              <w:t xml:space="preserve">ПК 2.1. </w:t>
            </w:r>
          </w:p>
        </w:tc>
        <w:tc>
          <w:tcPr>
            <w:tcW w:w="1162" w:type="dxa"/>
            <w:vMerge w:val="restart"/>
            <w:tcBorders>
              <w:top w:val="single" w:sz="4" w:space="0" w:color="auto"/>
              <w:left w:val="single" w:sz="4" w:space="0" w:color="auto"/>
              <w:right w:val="single" w:sz="4" w:space="0" w:color="auto"/>
            </w:tcBorders>
          </w:tcPr>
          <w:p w14:paraId="53C517CA" w14:textId="77777777" w:rsidR="00AF50D2" w:rsidRPr="00317D5A" w:rsidRDefault="00AF50D2" w:rsidP="00377704">
            <w:pPr>
              <w:spacing w:after="0" w:line="240" w:lineRule="auto"/>
              <w:rPr>
                <w:rFonts w:ascii="Times New Roman" w:eastAsia="Times New Roman" w:hAnsi="Times New Roman" w:cs="Times New Roman"/>
                <w:bCs/>
                <w:iCs/>
                <w:sz w:val="24"/>
                <w:szCs w:val="24"/>
                <w:highlight w:val="yellow"/>
              </w:rPr>
            </w:pPr>
            <w:r w:rsidRPr="00417BCA">
              <w:rPr>
                <w:rFonts w:ascii="Times New Roman" w:eastAsia="Times New Roman" w:hAnsi="Times New Roman" w:cs="Times New Roman"/>
              </w:rPr>
              <w:t>У2.1.02</w:t>
            </w:r>
          </w:p>
        </w:tc>
        <w:tc>
          <w:tcPr>
            <w:tcW w:w="2330" w:type="dxa"/>
            <w:vMerge w:val="restart"/>
            <w:tcBorders>
              <w:top w:val="single" w:sz="4" w:space="0" w:color="auto"/>
              <w:left w:val="single" w:sz="4" w:space="0" w:color="auto"/>
              <w:right w:val="single" w:sz="4" w:space="0" w:color="auto"/>
            </w:tcBorders>
          </w:tcPr>
          <w:p w14:paraId="4B2E702E" w14:textId="77777777" w:rsidR="00AF50D2" w:rsidRPr="00317D5A" w:rsidRDefault="00AF50D2" w:rsidP="00377704">
            <w:pPr>
              <w:spacing w:after="0" w:line="240" w:lineRule="auto"/>
              <w:ind w:firstLine="13"/>
              <w:rPr>
                <w:rFonts w:ascii="Times New Roman" w:eastAsia="Times New Roman" w:hAnsi="Times New Roman" w:cs="Times New Roman"/>
                <w:iCs/>
                <w:sz w:val="24"/>
                <w:szCs w:val="24"/>
                <w:highlight w:val="yellow"/>
              </w:rPr>
            </w:pPr>
            <w:r w:rsidRPr="00417BCA">
              <w:rPr>
                <w:rFonts w:ascii="Times New Roman" w:eastAsia="Times New Roman" w:hAnsi="Times New Roman" w:cs="Times New Roman"/>
              </w:rPr>
              <w:t>использовать системы диагностирования при выполнении оценки работоспособности электронных приборов и устройств</w:t>
            </w:r>
          </w:p>
        </w:tc>
        <w:tc>
          <w:tcPr>
            <w:tcW w:w="1084" w:type="dxa"/>
            <w:tcBorders>
              <w:top w:val="single" w:sz="4" w:space="0" w:color="auto"/>
              <w:left w:val="single" w:sz="4" w:space="0" w:color="auto"/>
              <w:right w:val="single" w:sz="4" w:space="0" w:color="auto"/>
            </w:tcBorders>
          </w:tcPr>
          <w:p w14:paraId="4F927FB5" w14:textId="10733D94" w:rsidR="00AF50D2" w:rsidRPr="00317D5A" w:rsidRDefault="00AF50D2" w:rsidP="00377704">
            <w:pPr>
              <w:suppressAutoHyphens/>
              <w:spacing w:after="0" w:line="240" w:lineRule="auto"/>
              <w:jc w:val="both"/>
              <w:rPr>
                <w:rFonts w:ascii="Times New Roman" w:eastAsia="Times New Roman" w:hAnsi="Times New Roman" w:cs="Times New Roman"/>
                <w:bCs/>
                <w:iCs/>
                <w:sz w:val="24"/>
                <w:szCs w:val="24"/>
                <w:highlight w:val="yellow"/>
              </w:rPr>
            </w:pPr>
            <w:r w:rsidRPr="00417BCA">
              <w:rPr>
                <w:rFonts w:ascii="Times New Roman" w:eastAsia="Times New Roman" w:hAnsi="Times New Roman" w:cs="Times New Roman"/>
              </w:rPr>
              <w:t>З</w:t>
            </w:r>
            <w:r>
              <w:rPr>
                <w:rFonts w:ascii="Times New Roman" w:eastAsia="Times New Roman" w:hAnsi="Times New Roman" w:cs="Times New Roman"/>
              </w:rPr>
              <w:t xml:space="preserve"> </w:t>
            </w:r>
            <w:r w:rsidRPr="00417BCA">
              <w:rPr>
                <w:rFonts w:ascii="Times New Roman" w:eastAsia="Times New Roman" w:hAnsi="Times New Roman" w:cs="Times New Roman"/>
              </w:rPr>
              <w:t>2.1.04</w:t>
            </w:r>
          </w:p>
        </w:tc>
        <w:tc>
          <w:tcPr>
            <w:tcW w:w="2537" w:type="dxa"/>
            <w:tcBorders>
              <w:top w:val="single" w:sz="4" w:space="0" w:color="auto"/>
              <w:left w:val="single" w:sz="4" w:space="0" w:color="auto"/>
              <w:right w:val="single" w:sz="4" w:space="0" w:color="auto"/>
            </w:tcBorders>
          </w:tcPr>
          <w:p w14:paraId="423A2B47" w14:textId="77777777" w:rsidR="00AF50D2" w:rsidRPr="00317D5A" w:rsidRDefault="00AF50D2" w:rsidP="00377704">
            <w:pPr>
              <w:suppressAutoHyphens/>
              <w:spacing w:after="0" w:line="240" w:lineRule="auto"/>
              <w:jc w:val="both"/>
              <w:rPr>
                <w:rFonts w:ascii="Times New Roman" w:eastAsia="Times New Roman" w:hAnsi="Times New Roman" w:cs="Times New Roman"/>
                <w:iCs/>
                <w:sz w:val="24"/>
                <w:szCs w:val="24"/>
                <w:highlight w:val="yellow"/>
              </w:rPr>
            </w:pPr>
            <w:r w:rsidRPr="00417BCA">
              <w:rPr>
                <w:rFonts w:ascii="Times New Roman" w:eastAsia="Times New Roman" w:hAnsi="Times New Roman" w:cs="Times New Roman"/>
              </w:rPr>
              <w:t>применение программных средств в профессиональной деятельности</w:t>
            </w:r>
          </w:p>
        </w:tc>
      </w:tr>
      <w:tr w:rsidR="00AF50D2" w:rsidRPr="00317D5A" w14:paraId="5387D2CD" w14:textId="77777777" w:rsidTr="00377704">
        <w:trPr>
          <w:trHeight w:val="744"/>
        </w:trPr>
        <w:tc>
          <w:tcPr>
            <w:tcW w:w="2493" w:type="dxa"/>
            <w:vMerge/>
            <w:tcBorders>
              <w:left w:val="single" w:sz="4" w:space="0" w:color="auto"/>
              <w:right w:val="single" w:sz="4" w:space="0" w:color="auto"/>
            </w:tcBorders>
          </w:tcPr>
          <w:p w14:paraId="77E24AC9" w14:textId="77777777" w:rsidR="00AF50D2" w:rsidRPr="00317D5A" w:rsidRDefault="00AF50D2" w:rsidP="00377704">
            <w:pPr>
              <w:spacing w:after="0" w:line="240" w:lineRule="auto"/>
              <w:rPr>
                <w:rFonts w:ascii="Times New Roman" w:eastAsia="Times New Roman" w:hAnsi="Times New Roman" w:cs="Times New Roman"/>
                <w:b/>
                <w:bCs/>
                <w:sz w:val="24"/>
                <w:szCs w:val="24"/>
                <w:highlight w:val="yellow"/>
              </w:rPr>
            </w:pPr>
          </w:p>
        </w:tc>
        <w:tc>
          <w:tcPr>
            <w:tcW w:w="1162" w:type="dxa"/>
            <w:vMerge/>
            <w:tcBorders>
              <w:left w:val="single" w:sz="4" w:space="0" w:color="auto"/>
              <w:right w:val="single" w:sz="4" w:space="0" w:color="auto"/>
            </w:tcBorders>
          </w:tcPr>
          <w:p w14:paraId="3F5BF250" w14:textId="77777777" w:rsidR="00AF50D2" w:rsidRPr="00317D5A" w:rsidRDefault="00AF50D2" w:rsidP="00377704">
            <w:pPr>
              <w:spacing w:after="0" w:line="240" w:lineRule="auto"/>
              <w:rPr>
                <w:rFonts w:ascii="Times New Roman" w:eastAsia="Times New Roman" w:hAnsi="Times New Roman" w:cs="Times New Roman"/>
                <w:bCs/>
                <w:iCs/>
                <w:sz w:val="24"/>
                <w:szCs w:val="24"/>
                <w:highlight w:val="yellow"/>
              </w:rPr>
            </w:pPr>
          </w:p>
        </w:tc>
        <w:tc>
          <w:tcPr>
            <w:tcW w:w="2330" w:type="dxa"/>
            <w:vMerge/>
            <w:tcBorders>
              <w:left w:val="single" w:sz="4" w:space="0" w:color="auto"/>
              <w:right w:val="single" w:sz="4" w:space="0" w:color="auto"/>
            </w:tcBorders>
          </w:tcPr>
          <w:p w14:paraId="456BB31D" w14:textId="77777777" w:rsidR="00AF50D2" w:rsidRPr="00317D5A" w:rsidRDefault="00AF50D2" w:rsidP="00377704">
            <w:pPr>
              <w:spacing w:after="0" w:line="240" w:lineRule="auto"/>
              <w:ind w:firstLine="13"/>
              <w:rPr>
                <w:rFonts w:ascii="Times New Roman" w:eastAsia="Times New Roman" w:hAnsi="Times New Roman" w:cs="Times New Roman"/>
                <w:iCs/>
                <w:sz w:val="24"/>
                <w:szCs w:val="24"/>
                <w:highlight w:val="yellow"/>
              </w:rPr>
            </w:pPr>
          </w:p>
        </w:tc>
        <w:tc>
          <w:tcPr>
            <w:tcW w:w="1084" w:type="dxa"/>
            <w:tcBorders>
              <w:top w:val="single" w:sz="4" w:space="0" w:color="auto"/>
              <w:left w:val="single" w:sz="4" w:space="0" w:color="auto"/>
              <w:right w:val="single" w:sz="4" w:space="0" w:color="auto"/>
            </w:tcBorders>
          </w:tcPr>
          <w:p w14:paraId="4FC34763" w14:textId="300E0D77" w:rsidR="00AF50D2" w:rsidRPr="00317D5A" w:rsidRDefault="00AF50D2" w:rsidP="00377704">
            <w:pPr>
              <w:suppressAutoHyphens/>
              <w:spacing w:after="0" w:line="240" w:lineRule="auto"/>
              <w:rPr>
                <w:rFonts w:ascii="Times New Roman" w:eastAsia="Times New Roman" w:hAnsi="Times New Roman" w:cs="Times New Roman"/>
                <w:bCs/>
                <w:iCs/>
                <w:sz w:val="24"/>
                <w:szCs w:val="24"/>
                <w:highlight w:val="yellow"/>
              </w:rPr>
            </w:pPr>
            <w:r w:rsidRPr="00417BCA">
              <w:rPr>
                <w:rFonts w:ascii="Times New Roman" w:eastAsia="Times New Roman" w:hAnsi="Times New Roman" w:cs="Times New Roman"/>
              </w:rPr>
              <w:t>З</w:t>
            </w:r>
            <w:r>
              <w:rPr>
                <w:rFonts w:ascii="Times New Roman" w:eastAsia="Times New Roman" w:hAnsi="Times New Roman" w:cs="Times New Roman"/>
              </w:rPr>
              <w:t xml:space="preserve"> </w:t>
            </w:r>
            <w:r w:rsidRPr="00417BCA">
              <w:rPr>
                <w:rFonts w:ascii="Times New Roman" w:eastAsia="Times New Roman" w:hAnsi="Times New Roman" w:cs="Times New Roman"/>
              </w:rPr>
              <w:t>2.1.05</w:t>
            </w:r>
          </w:p>
        </w:tc>
        <w:tc>
          <w:tcPr>
            <w:tcW w:w="2537" w:type="dxa"/>
            <w:tcBorders>
              <w:top w:val="single" w:sz="4" w:space="0" w:color="auto"/>
              <w:left w:val="single" w:sz="4" w:space="0" w:color="auto"/>
              <w:right w:val="single" w:sz="4" w:space="0" w:color="auto"/>
            </w:tcBorders>
          </w:tcPr>
          <w:p w14:paraId="1196715E" w14:textId="77777777" w:rsidR="00AF50D2" w:rsidRPr="00317D5A" w:rsidRDefault="00AF50D2" w:rsidP="00377704">
            <w:pPr>
              <w:suppressAutoHyphens/>
              <w:spacing w:after="0" w:line="240" w:lineRule="auto"/>
              <w:jc w:val="both"/>
              <w:rPr>
                <w:rFonts w:ascii="Times New Roman" w:eastAsia="Times New Roman" w:hAnsi="Times New Roman" w:cs="Times New Roman"/>
                <w:iCs/>
                <w:sz w:val="24"/>
                <w:szCs w:val="24"/>
                <w:highlight w:val="yellow"/>
              </w:rPr>
            </w:pPr>
            <w:r w:rsidRPr="00417BCA">
              <w:rPr>
                <w:rFonts w:ascii="Times New Roman" w:eastAsia="Times New Roman" w:hAnsi="Times New Roman" w:cs="Times New Roman"/>
              </w:rPr>
              <w:t>правила эксплуатации и назначение различных контрольных приборов и устройств</w:t>
            </w:r>
          </w:p>
        </w:tc>
      </w:tr>
      <w:tr w:rsidR="00AF50D2" w:rsidRPr="00317D5A" w14:paraId="1CBD1FE3" w14:textId="77777777" w:rsidTr="00326992">
        <w:trPr>
          <w:trHeight w:val="212"/>
        </w:trPr>
        <w:tc>
          <w:tcPr>
            <w:tcW w:w="2493" w:type="dxa"/>
            <w:vMerge/>
            <w:tcBorders>
              <w:left w:val="single" w:sz="4" w:space="0" w:color="auto"/>
              <w:right w:val="single" w:sz="4" w:space="0" w:color="auto"/>
            </w:tcBorders>
          </w:tcPr>
          <w:p w14:paraId="1CAEF065" w14:textId="77777777" w:rsidR="00AF50D2" w:rsidRPr="00317D5A" w:rsidRDefault="00AF50D2" w:rsidP="00377704">
            <w:pPr>
              <w:spacing w:after="0" w:line="240" w:lineRule="auto"/>
              <w:rPr>
                <w:rFonts w:ascii="Times New Roman" w:eastAsia="Times New Roman" w:hAnsi="Times New Roman" w:cs="Times New Roman"/>
                <w:b/>
                <w:bCs/>
                <w:i/>
                <w:sz w:val="24"/>
                <w:szCs w:val="24"/>
                <w:highlight w:val="yellow"/>
                <w:u w:val="single"/>
              </w:rPr>
            </w:pPr>
          </w:p>
        </w:tc>
        <w:tc>
          <w:tcPr>
            <w:tcW w:w="1162" w:type="dxa"/>
            <w:vMerge/>
            <w:tcBorders>
              <w:left w:val="single" w:sz="4" w:space="0" w:color="auto"/>
              <w:right w:val="single" w:sz="4" w:space="0" w:color="auto"/>
            </w:tcBorders>
          </w:tcPr>
          <w:p w14:paraId="7E491812" w14:textId="77777777" w:rsidR="00AF50D2" w:rsidRPr="00317D5A" w:rsidRDefault="00AF50D2" w:rsidP="00377704">
            <w:pPr>
              <w:spacing w:after="0" w:line="240" w:lineRule="auto"/>
              <w:rPr>
                <w:rFonts w:ascii="Times New Roman" w:eastAsia="Times New Roman" w:hAnsi="Times New Roman" w:cs="Times New Roman"/>
                <w:sz w:val="24"/>
                <w:szCs w:val="24"/>
                <w:highlight w:val="yellow"/>
                <w:u w:val="single"/>
              </w:rPr>
            </w:pPr>
          </w:p>
        </w:tc>
        <w:tc>
          <w:tcPr>
            <w:tcW w:w="2330" w:type="dxa"/>
            <w:vMerge/>
            <w:tcBorders>
              <w:left w:val="single" w:sz="4" w:space="0" w:color="auto"/>
              <w:right w:val="single" w:sz="4" w:space="0" w:color="auto"/>
            </w:tcBorders>
          </w:tcPr>
          <w:p w14:paraId="552D7262" w14:textId="77777777" w:rsidR="00AF50D2" w:rsidRPr="00317D5A" w:rsidRDefault="00AF50D2" w:rsidP="00377704">
            <w:pPr>
              <w:spacing w:after="0" w:line="240" w:lineRule="auto"/>
              <w:ind w:firstLine="13"/>
              <w:rPr>
                <w:rFonts w:ascii="Times New Roman" w:eastAsia="Times New Roman" w:hAnsi="Times New Roman" w:cs="Times New Roman"/>
                <w:i/>
                <w:sz w:val="24"/>
                <w:szCs w:val="24"/>
                <w:highlight w:val="yellow"/>
              </w:rPr>
            </w:pPr>
          </w:p>
        </w:tc>
        <w:tc>
          <w:tcPr>
            <w:tcW w:w="1084" w:type="dxa"/>
            <w:tcBorders>
              <w:left w:val="single" w:sz="4" w:space="0" w:color="auto"/>
            </w:tcBorders>
          </w:tcPr>
          <w:p w14:paraId="4B89FF94" w14:textId="262758A3" w:rsidR="00AF50D2" w:rsidRPr="00317D5A" w:rsidRDefault="00AF50D2" w:rsidP="00377704">
            <w:pPr>
              <w:suppressAutoHyphens/>
              <w:spacing w:after="0" w:line="240" w:lineRule="auto"/>
              <w:jc w:val="both"/>
              <w:rPr>
                <w:rFonts w:ascii="Times New Roman" w:eastAsia="Times New Roman" w:hAnsi="Times New Roman" w:cs="Times New Roman"/>
                <w:bCs/>
                <w:iCs/>
                <w:sz w:val="24"/>
                <w:szCs w:val="24"/>
                <w:highlight w:val="yellow"/>
              </w:rPr>
            </w:pPr>
            <w:r w:rsidRPr="00417BCA">
              <w:rPr>
                <w:rFonts w:ascii="Times New Roman" w:eastAsia="Times New Roman" w:hAnsi="Times New Roman" w:cs="Times New Roman"/>
              </w:rPr>
              <w:t>З</w:t>
            </w:r>
            <w:r>
              <w:rPr>
                <w:rFonts w:ascii="Times New Roman" w:eastAsia="Times New Roman" w:hAnsi="Times New Roman" w:cs="Times New Roman"/>
              </w:rPr>
              <w:t xml:space="preserve"> </w:t>
            </w:r>
            <w:r w:rsidRPr="00417BCA">
              <w:rPr>
                <w:rFonts w:ascii="Times New Roman" w:eastAsia="Times New Roman" w:hAnsi="Times New Roman" w:cs="Times New Roman"/>
              </w:rPr>
              <w:t>2.1.06</w:t>
            </w:r>
          </w:p>
        </w:tc>
        <w:tc>
          <w:tcPr>
            <w:tcW w:w="2537" w:type="dxa"/>
          </w:tcPr>
          <w:p w14:paraId="081EB2C7" w14:textId="77777777" w:rsidR="00AF50D2" w:rsidRPr="00317D5A" w:rsidRDefault="00AF50D2" w:rsidP="00377704">
            <w:pPr>
              <w:suppressAutoHyphens/>
              <w:spacing w:after="0" w:line="240" w:lineRule="auto"/>
              <w:jc w:val="both"/>
              <w:rPr>
                <w:rFonts w:ascii="Times New Roman" w:eastAsia="Times New Roman" w:hAnsi="Times New Roman" w:cs="Times New Roman"/>
                <w:bCs/>
                <w:sz w:val="24"/>
                <w:szCs w:val="24"/>
                <w:highlight w:val="yellow"/>
              </w:rPr>
            </w:pPr>
            <w:r w:rsidRPr="00417BCA">
              <w:rPr>
                <w:rFonts w:ascii="Times New Roman" w:eastAsia="Times New Roman" w:hAnsi="Times New Roman" w:cs="Times New Roman"/>
              </w:rPr>
              <w:t>функциональные схемы систем тестового и функционального диагностирования</w:t>
            </w:r>
          </w:p>
        </w:tc>
      </w:tr>
      <w:tr w:rsidR="003A3200" w:rsidRPr="00317D5A" w14:paraId="1146A1BE" w14:textId="77777777" w:rsidTr="00377704">
        <w:trPr>
          <w:trHeight w:val="2024"/>
        </w:trPr>
        <w:tc>
          <w:tcPr>
            <w:tcW w:w="2493" w:type="dxa"/>
            <w:vMerge/>
            <w:tcBorders>
              <w:left w:val="single" w:sz="4" w:space="0" w:color="auto"/>
              <w:right w:val="single" w:sz="4" w:space="0" w:color="auto"/>
            </w:tcBorders>
          </w:tcPr>
          <w:p w14:paraId="1E7D05A8" w14:textId="77777777" w:rsidR="003A3200" w:rsidRPr="00317D5A" w:rsidRDefault="003A3200" w:rsidP="00377704">
            <w:pPr>
              <w:spacing w:after="0" w:line="240" w:lineRule="auto"/>
              <w:rPr>
                <w:rFonts w:ascii="Times New Roman" w:eastAsia="Times New Roman" w:hAnsi="Times New Roman" w:cs="Times New Roman"/>
                <w:b/>
                <w:bCs/>
                <w:i/>
                <w:sz w:val="24"/>
                <w:szCs w:val="24"/>
                <w:highlight w:val="yellow"/>
                <w:u w:val="single"/>
              </w:rPr>
            </w:pPr>
          </w:p>
        </w:tc>
        <w:tc>
          <w:tcPr>
            <w:tcW w:w="1162" w:type="dxa"/>
            <w:tcBorders>
              <w:left w:val="single" w:sz="4" w:space="0" w:color="auto"/>
              <w:bottom w:val="single" w:sz="4" w:space="0" w:color="auto"/>
            </w:tcBorders>
          </w:tcPr>
          <w:p w14:paraId="3D4ECEBB" w14:textId="77777777" w:rsidR="003A3200" w:rsidRPr="00317D5A" w:rsidRDefault="003A3200" w:rsidP="00377704">
            <w:pPr>
              <w:suppressAutoHyphens/>
              <w:spacing w:after="0" w:line="240" w:lineRule="auto"/>
              <w:jc w:val="both"/>
              <w:rPr>
                <w:rFonts w:ascii="Times New Roman" w:eastAsia="Times New Roman" w:hAnsi="Times New Roman" w:cs="Times New Roman"/>
                <w:bCs/>
                <w:iCs/>
                <w:sz w:val="24"/>
                <w:szCs w:val="24"/>
                <w:highlight w:val="yellow"/>
              </w:rPr>
            </w:pPr>
          </w:p>
        </w:tc>
        <w:tc>
          <w:tcPr>
            <w:tcW w:w="2330" w:type="dxa"/>
            <w:tcBorders>
              <w:bottom w:val="single" w:sz="4" w:space="0" w:color="auto"/>
            </w:tcBorders>
          </w:tcPr>
          <w:p w14:paraId="135DA777" w14:textId="77777777" w:rsidR="003A3200" w:rsidRPr="00317D5A" w:rsidRDefault="003A3200" w:rsidP="00377704">
            <w:pPr>
              <w:suppressAutoHyphens/>
              <w:spacing w:after="0" w:line="240" w:lineRule="auto"/>
              <w:jc w:val="both"/>
              <w:rPr>
                <w:rFonts w:ascii="Times New Roman" w:eastAsia="Times New Roman" w:hAnsi="Times New Roman" w:cs="Times New Roman"/>
                <w:b/>
                <w:iCs/>
                <w:sz w:val="24"/>
                <w:szCs w:val="24"/>
                <w:highlight w:val="yellow"/>
              </w:rPr>
            </w:pPr>
          </w:p>
        </w:tc>
        <w:tc>
          <w:tcPr>
            <w:tcW w:w="1084" w:type="dxa"/>
            <w:tcBorders>
              <w:bottom w:val="single" w:sz="4" w:space="0" w:color="auto"/>
            </w:tcBorders>
          </w:tcPr>
          <w:p w14:paraId="0AEE374E" w14:textId="77777777" w:rsidR="003A3200" w:rsidRPr="00317D5A" w:rsidRDefault="003A3200" w:rsidP="00377704">
            <w:pPr>
              <w:suppressAutoHyphens/>
              <w:spacing w:after="0" w:line="240" w:lineRule="auto"/>
              <w:jc w:val="both"/>
              <w:rPr>
                <w:rFonts w:ascii="Times New Roman" w:eastAsia="Times New Roman" w:hAnsi="Times New Roman" w:cs="Times New Roman"/>
                <w:bCs/>
                <w:iCs/>
                <w:sz w:val="24"/>
                <w:szCs w:val="24"/>
                <w:highlight w:val="yellow"/>
              </w:rPr>
            </w:pPr>
          </w:p>
        </w:tc>
        <w:tc>
          <w:tcPr>
            <w:tcW w:w="2537" w:type="dxa"/>
            <w:tcBorders>
              <w:bottom w:val="single" w:sz="4" w:space="0" w:color="auto"/>
            </w:tcBorders>
          </w:tcPr>
          <w:p w14:paraId="6FCC7237" w14:textId="77777777" w:rsidR="003A3200" w:rsidRPr="00317D5A" w:rsidRDefault="003A3200" w:rsidP="00377704">
            <w:pPr>
              <w:suppressAutoHyphens/>
              <w:spacing w:after="0" w:line="240" w:lineRule="auto"/>
              <w:jc w:val="both"/>
              <w:rPr>
                <w:rFonts w:ascii="Times New Roman" w:eastAsia="Times New Roman" w:hAnsi="Times New Roman" w:cs="Times New Roman"/>
                <w:b/>
                <w:iCs/>
                <w:sz w:val="24"/>
                <w:szCs w:val="24"/>
                <w:highlight w:val="yellow"/>
              </w:rPr>
            </w:pPr>
          </w:p>
        </w:tc>
      </w:tr>
      <w:tr w:rsidR="003A3200" w:rsidRPr="00317D5A" w14:paraId="767EC47F" w14:textId="77777777" w:rsidTr="00377704">
        <w:trPr>
          <w:trHeight w:val="212"/>
        </w:trPr>
        <w:tc>
          <w:tcPr>
            <w:tcW w:w="2493" w:type="dxa"/>
            <w:vMerge w:val="restart"/>
            <w:tcBorders>
              <w:left w:val="single" w:sz="4" w:space="0" w:color="auto"/>
              <w:right w:val="single" w:sz="4" w:space="0" w:color="auto"/>
            </w:tcBorders>
          </w:tcPr>
          <w:p w14:paraId="5DB7AFF1" w14:textId="0B8884B6" w:rsidR="003A3200" w:rsidRPr="008A0F83" w:rsidRDefault="003A3200" w:rsidP="003A3200">
            <w:pPr>
              <w:spacing w:after="0" w:line="240" w:lineRule="auto"/>
              <w:jc w:val="both"/>
              <w:rPr>
                <w:rFonts w:ascii="Times New Roman" w:eastAsia="Times New Roman" w:hAnsi="Times New Roman" w:cs="Times New Roman"/>
                <w:b/>
                <w:i/>
                <w:sz w:val="24"/>
                <w:szCs w:val="24"/>
                <w:highlight w:val="yellow"/>
              </w:rPr>
            </w:pPr>
            <w:r w:rsidRPr="008A0F83">
              <w:rPr>
                <w:rFonts w:ascii="Times New Roman" w:hAnsi="Times New Roman" w:cs="Times New Roman"/>
                <w:b/>
                <w:iCs/>
                <w:sz w:val="24"/>
                <w:szCs w:val="24"/>
              </w:rPr>
              <w:t xml:space="preserve">ОК 01 </w:t>
            </w:r>
          </w:p>
        </w:tc>
        <w:tc>
          <w:tcPr>
            <w:tcW w:w="1162" w:type="dxa"/>
            <w:tcBorders>
              <w:left w:val="single" w:sz="4" w:space="0" w:color="auto"/>
            </w:tcBorders>
          </w:tcPr>
          <w:p w14:paraId="6AE59A0C" w14:textId="553FB552" w:rsidR="003A3200" w:rsidRPr="00317D5A" w:rsidRDefault="003A3200" w:rsidP="00377704">
            <w:pPr>
              <w:suppressAutoHyphens/>
              <w:spacing w:after="0" w:line="240" w:lineRule="auto"/>
              <w:jc w:val="both"/>
              <w:rPr>
                <w:rFonts w:ascii="Times New Roman" w:eastAsia="Times New Roman" w:hAnsi="Times New Roman" w:cs="Times New Roman"/>
                <w:bCs/>
                <w:iCs/>
                <w:sz w:val="24"/>
                <w:szCs w:val="24"/>
                <w:highlight w:val="yellow"/>
              </w:rPr>
            </w:pPr>
            <w:proofErr w:type="spellStart"/>
            <w:r w:rsidRPr="00277B23">
              <w:rPr>
                <w:rFonts w:ascii="Times New Roman" w:hAnsi="Times New Roman" w:cs="Times New Roman"/>
                <w:bCs/>
                <w:iCs/>
                <w:sz w:val="24"/>
                <w:szCs w:val="24"/>
              </w:rPr>
              <w:t>У</w:t>
            </w:r>
            <w:r w:rsidR="003A1C5D">
              <w:rPr>
                <w:rFonts w:ascii="Times New Roman" w:hAnsi="Times New Roman" w:cs="Times New Roman"/>
                <w:bCs/>
                <w:iCs/>
                <w:sz w:val="24"/>
                <w:szCs w:val="24"/>
              </w:rPr>
              <w:t>о</w:t>
            </w:r>
            <w:proofErr w:type="spellEnd"/>
            <w:r w:rsidRPr="00277B23">
              <w:rPr>
                <w:rFonts w:ascii="Times New Roman" w:hAnsi="Times New Roman" w:cs="Times New Roman"/>
                <w:bCs/>
                <w:iCs/>
                <w:sz w:val="24"/>
                <w:szCs w:val="24"/>
              </w:rPr>
              <w:t xml:space="preserve"> 01.01</w:t>
            </w:r>
          </w:p>
        </w:tc>
        <w:tc>
          <w:tcPr>
            <w:tcW w:w="2330" w:type="dxa"/>
            <w:vAlign w:val="center"/>
          </w:tcPr>
          <w:p w14:paraId="0553B4FA" w14:textId="77777777" w:rsidR="003A3200" w:rsidRPr="00317D5A" w:rsidRDefault="003A3200" w:rsidP="00377704">
            <w:pPr>
              <w:suppressAutoHyphens/>
              <w:spacing w:after="0" w:line="240" w:lineRule="auto"/>
              <w:jc w:val="both"/>
              <w:rPr>
                <w:rFonts w:ascii="Times New Roman" w:eastAsia="Times New Roman" w:hAnsi="Times New Roman" w:cs="Times New Roman"/>
                <w:iCs/>
                <w:sz w:val="24"/>
                <w:szCs w:val="24"/>
                <w:highlight w:val="yellow"/>
              </w:rPr>
            </w:pPr>
            <w:r w:rsidRPr="00277B23">
              <w:rPr>
                <w:rFonts w:ascii="Times New Roman" w:hAnsi="Times New Roman" w:cs="Times New Roman"/>
                <w:iCs/>
                <w:sz w:val="24"/>
                <w:szCs w:val="24"/>
              </w:rPr>
              <w:t xml:space="preserve">распознавать задачу и/или проблему </w:t>
            </w:r>
            <w:r w:rsidRPr="00277B23">
              <w:rPr>
                <w:rFonts w:ascii="Times New Roman" w:hAnsi="Times New Roman" w:cs="Times New Roman"/>
                <w:iCs/>
                <w:sz w:val="24"/>
                <w:szCs w:val="24"/>
              </w:rPr>
              <w:br/>
              <w:t>в профессиональном и/или социальном контексте</w:t>
            </w:r>
          </w:p>
        </w:tc>
        <w:tc>
          <w:tcPr>
            <w:tcW w:w="1084" w:type="dxa"/>
          </w:tcPr>
          <w:p w14:paraId="77527C9C" w14:textId="0D8C2A4E" w:rsidR="003A3200" w:rsidRPr="00317D5A" w:rsidRDefault="003A3200" w:rsidP="00377704">
            <w:pPr>
              <w:spacing w:after="0" w:line="240" w:lineRule="auto"/>
              <w:rPr>
                <w:rFonts w:ascii="Times New Roman" w:eastAsia="Times New Roman" w:hAnsi="Times New Roman" w:cs="Times New Roman"/>
                <w:bCs/>
                <w:sz w:val="24"/>
                <w:szCs w:val="24"/>
                <w:highlight w:val="yellow"/>
              </w:rPr>
            </w:pPr>
            <w:proofErr w:type="spellStart"/>
            <w:r w:rsidRPr="00277B23">
              <w:rPr>
                <w:rFonts w:ascii="Times New Roman" w:hAnsi="Times New Roman" w:cs="Times New Roman"/>
                <w:bCs/>
                <w:iCs/>
                <w:sz w:val="24"/>
                <w:szCs w:val="24"/>
              </w:rPr>
              <w:t>З</w:t>
            </w:r>
            <w:r w:rsidR="003A1C5D">
              <w:rPr>
                <w:rFonts w:ascii="Times New Roman" w:hAnsi="Times New Roman" w:cs="Times New Roman"/>
                <w:bCs/>
                <w:iCs/>
                <w:sz w:val="24"/>
                <w:szCs w:val="24"/>
              </w:rPr>
              <w:t>о</w:t>
            </w:r>
            <w:proofErr w:type="spellEnd"/>
            <w:r w:rsidRPr="00277B23">
              <w:rPr>
                <w:rFonts w:ascii="Times New Roman" w:hAnsi="Times New Roman" w:cs="Times New Roman"/>
                <w:bCs/>
                <w:iCs/>
                <w:sz w:val="24"/>
                <w:szCs w:val="24"/>
              </w:rPr>
              <w:t xml:space="preserve"> 01.01</w:t>
            </w:r>
          </w:p>
        </w:tc>
        <w:tc>
          <w:tcPr>
            <w:tcW w:w="2537" w:type="dxa"/>
          </w:tcPr>
          <w:p w14:paraId="328369CE" w14:textId="77777777" w:rsidR="003A3200" w:rsidRPr="00317D5A" w:rsidRDefault="003A3200" w:rsidP="00377704">
            <w:pPr>
              <w:spacing w:after="0" w:line="240" w:lineRule="auto"/>
              <w:ind w:firstLine="13"/>
              <w:rPr>
                <w:rFonts w:ascii="Times New Roman" w:eastAsia="Times New Roman" w:hAnsi="Times New Roman" w:cs="Times New Roman"/>
                <w:sz w:val="24"/>
                <w:szCs w:val="24"/>
                <w:highlight w:val="yellow"/>
              </w:rPr>
            </w:pPr>
            <w:r w:rsidRPr="00277B23">
              <w:rPr>
                <w:rFonts w:ascii="Times New Roman" w:hAnsi="Times New Roman" w:cs="Times New Roman"/>
                <w:iCs/>
                <w:sz w:val="24"/>
                <w:szCs w:val="24"/>
              </w:rPr>
              <w:t>а</w:t>
            </w:r>
            <w:r w:rsidRPr="00277B23">
              <w:rPr>
                <w:rFonts w:ascii="Times New Roman" w:hAnsi="Times New Roman" w:cs="Times New Roman"/>
                <w:bCs/>
                <w:sz w:val="24"/>
                <w:szCs w:val="24"/>
              </w:rPr>
              <w:t xml:space="preserve">ктуальный профессиональный </w:t>
            </w:r>
            <w:r w:rsidRPr="00277B23">
              <w:rPr>
                <w:rFonts w:ascii="Times New Roman" w:hAnsi="Times New Roman" w:cs="Times New Roman"/>
                <w:bCs/>
                <w:sz w:val="24"/>
                <w:szCs w:val="24"/>
              </w:rPr>
              <w:br/>
              <w:t>и социальный контекст, в котором приходится работать и жить</w:t>
            </w:r>
          </w:p>
        </w:tc>
      </w:tr>
      <w:tr w:rsidR="003A3200" w:rsidRPr="00317D5A" w14:paraId="5E86092F" w14:textId="77777777" w:rsidTr="00AF50D2">
        <w:trPr>
          <w:trHeight w:val="212"/>
        </w:trPr>
        <w:tc>
          <w:tcPr>
            <w:tcW w:w="2493" w:type="dxa"/>
            <w:vMerge/>
            <w:tcBorders>
              <w:left w:val="single" w:sz="4" w:space="0" w:color="auto"/>
              <w:right w:val="single" w:sz="4" w:space="0" w:color="auto"/>
            </w:tcBorders>
          </w:tcPr>
          <w:p w14:paraId="784532F8" w14:textId="77777777" w:rsidR="003A3200" w:rsidRPr="008A0F83" w:rsidRDefault="003A3200" w:rsidP="00377704">
            <w:pPr>
              <w:spacing w:after="0" w:line="240" w:lineRule="auto"/>
              <w:jc w:val="center"/>
              <w:rPr>
                <w:rFonts w:ascii="Times New Roman" w:eastAsia="Times New Roman" w:hAnsi="Times New Roman" w:cs="Times New Roman"/>
                <w:b/>
                <w:i/>
                <w:sz w:val="24"/>
                <w:szCs w:val="24"/>
                <w:highlight w:val="yellow"/>
              </w:rPr>
            </w:pPr>
          </w:p>
        </w:tc>
        <w:tc>
          <w:tcPr>
            <w:tcW w:w="1162" w:type="dxa"/>
            <w:tcBorders>
              <w:left w:val="single" w:sz="4" w:space="0" w:color="auto"/>
            </w:tcBorders>
          </w:tcPr>
          <w:p w14:paraId="11C15799" w14:textId="081BF378" w:rsidR="003A3200" w:rsidRPr="00317D5A" w:rsidRDefault="003A3200" w:rsidP="00377704">
            <w:pPr>
              <w:suppressAutoHyphens/>
              <w:spacing w:after="0" w:line="240" w:lineRule="auto"/>
              <w:jc w:val="both"/>
              <w:rPr>
                <w:rFonts w:ascii="Times New Roman" w:eastAsia="Times New Roman" w:hAnsi="Times New Roman" w:cs="Times New Roman"/>
                <w:bCs/>
                <w:iCs/>
                <w:sz w:val="24"/>
                <w:szCs w:val="24"/>
                <w:highlight w:val="yellow"/>
              </w:rPr>
            </w:pPr>
            <w:proofErr w:type="spellStart"/>
            <w:r w:rsidRPr="00277B23">
              <w:rPr>
                <w:rFonts w:ascii="Times New Roman" w:hAnsi="Times New Roman" w:cs="Times New Roman"/>
                <w:bCs/>
                <w:iCs/>
                <w:sz w:val="24"/>
                <w:szCs w:val="24"/>
              </w:rPr>
              <w:t>У</w:t>
            </w:r>
            <w:r w:rsidR="003A1C5D">
              <w:rPr>
                <w:rFonts w:ascii="Times New Roman" w:hAnsi="Times New Roman" w:cs="Times New Roman"/>
                <w:bCs/>
                <w:iCs/>
                <w:sz w:val="24"/>
                <w:szCs w:val="24"/>
              </w:rPr>
              <w:t>о</w:t>
            </w:r>
            <w:proofErr w:type="spellEnd"/>
            <w:r w:rsidRPr="00277B23">
              <w:rPr>
                <w:rFonts w:ascii="Times New Roman" w:hAnsi="Times New Roman" w:cs="Times New Roman"/>
                <w:bCs/>
                <w:iCs/>
                <w:sz w:val="24"/>
                <w:szCs w:val="24"/>
              </w:rPr>
              <w:t xml:space="preserve"> 01.02</w:t>
            </w:r>
          </w:p>
        </w:tc>
        <w:tc>
          <w:tcPr>
            <w:tcW w:w="2330" w:type="dxa"/>
          </w:tcPr>
          <w:p w14:paraId="414A33AB" w14:textId="77777777" w:rsidR="003A3200" w:rsidRPr="00317D5A" w:rsidRDefault="003A3200" w:rsidP="00AF50D2">
            <w:pPr>
              <w:suppressAutoHyphens/>
              <w:spacing w:after="0" w:line="240" w:lineRule="auto"/>
              <w:rPr>
                <w:rFonts w:ascii="Times New Roman" w:eastAsia="Times New Roman" w:hAnsi="Times New Roman" w:cs="Times New Roman"/>
                <w:iCs/>
                <w:sz w:val="24"/>
                <w:szCs w:val="24"/>
                <w:highlight w:val="yellow"/>
              </w:rPr>
            </w:pPr>
            <w:r w:rsidRPr="00277B23">
              <w:rPr>
                <w:rFonts w:ascii="Times New Roman" w:hAnsi="Times New Roman" w:cs="Times New Roman"/>
                <w:iCs/>
                <w:sz w:val="24"/>
                <w:szCs w:val="24"/>
              </w:rPr>
              <w:t>анализировать задачу и/или проблему и выделять её составные части</w:t>
            </w:r>
          </w:p>
        </w:tc>
        <w:tc>
          <w:tcPr>
            <w:tcW w:w="1084" w:type="dxa"/>
          </w:tcPr>
          <w:p w14:paraId="56ACEB9B" w14:textId="5DC945EB" w:rsidR="003A3200" w:rsidRPr="00317D5A" w:rsidRDefault="003A3200" w:rsidP="00377704">
            <w:pPr>
              <w:spacing w:after="0" w:line="240" w:lineRule="auto"/>
              <w:rPr>
                <w:rFonts w:ascii="Times New Roman" w:eastAsia="Times New Roman" w:hAnsi="Times New Roman" w:cs="Times New Roman"/>
                <w:bCs/>
                <w:sz w:val="24"/>
                <w:szCs w:val="24"/>
                <w:highlight w:val="yellow"/>
              </w:rPr>
            </w:pPr>
            <w:proofErr w:type="spellStart"/>
            <w:r w:rsidRPr="00277B23">
              <w:rPr>
                <w:rFonts w:ascii="Times New Roman" w:hAnsi="Times New Roman" w:cs="Times New Roman"/>
                <w:bCs/>
                <w:iCs/>
                <w:sz w:val="24"/>
                <w:szCs w:val="24"/>
              </w:rPr>
              <w:t>З</w:t>
            </w:r>
            <w:r w:rsidR="003A1C5D">
              <w:rPr>
                <w:rFonts w:ascii="Times New Roman" w:hAnsi="Times New Roman" w:cs="Times New Roman"/>
                <w:bCs/>
                <w:iCs/>
                <w:sz w:val="24"/>
                <w:szCs w:val="24"/>
              </w:rPr>
              <w:t>о</w:t>
            </w:r>
            <w:proofErr w:type="spellEnd"/>
            <w:r w:rsidRPr="00277B23">
              <w:rPr>
                <w:rFonts w:ascii="Times New Roman" w:hAnsi="Times New Roman" w:cs="Times New Roman"/>
                <w:bCs/>
                <w:iCs/>
                <w:sz w:val="24"/>
                <w:szCs w:val="24"/>
              </w:rPr>
              <w:t xml:space="preserve"> 01.02</w:t>
            </w:r>
          </w:p>
        </w:tc>
        <w:tc>
          <w:tcPr>
            <w:tcW w:w="2537" w:type="dxa"/>
          </w:tcPr>
          <w:p w14:paraId="42D773E6" w14:textId="77777777" w:rsidR="003A3200" w:rsidRPr="00317D5A" w:rsidRDefault="003A3200" w:rsidP="00377704">
            <w:pPr>
              <w:spacing w:after="0" w:line="240" w:lineRule="auto"/>
              <w:ind w:firstLine="13"/>
              <w:rPr>
                <w:rFonts w:ascii="Times New Roman" w:eastAsia="Times New Roman" w:hAnsi="Times New Roman" w:cs="Times New Roman"/>
                <w:sz w:val="24"/>
                <w:szCs w:val="24"/>
                <w:highlight w:val="yellow"/>
              </w:rPr>
            </w:pPr>
            <w:r w:rsidRPr="00277B23">
              <w:rPr>
                <w:rFonts w:ascii="Times New Roman" w:hAnsi="Times New Roman" w:cs="Times New Roman"/>
                <w:bCs/>
                <w:sz w:val="24"/>
                <w:szCs w:val="24"/>
              </w:rPr>
              <w:t xml:space="preserve">основные источники информации </w:t>
            </w:r>
            <w:r w:rsidRPr="00277B23">
              <w:rPr>
                <w:rFonts w:ascii="Times New Roman" w:hAnsi="Times New Roman" w:cs="Times New Roman"/>
                <w:bCs/>
                <w:sz w:val="24"/>
                <w:szCs w:val="24"/>
              </w:rPr>
              <w:br/>
              <w:t xml:space="preserve">и ресурсы для решения задач и проблем </w:t>
            </w:r>
            <w:r w:rsidRPr="00277B23">
              <w:rPr>
                <w:rFonts w:ascii="Times New Roman" w:hAnsi="Times New Roman" w:cs="Times New Roman"/>
                <w:bCs/>
                <w:sz w:val="24"/>
                <w:szCs w:val="24"/>
              </w:rPr>
              <w:br/>
              <w:t>в профессиональном и/или социальном контексте</w:t>
            </w:r>
          </w:p>
        </w:tc>
      </w:tr>
      <w:tr w:rsidR="003A3200" w:rsidRPr="00317D5A" w14:paraId="69C21AC0" w14:textId="77777777" w:rsidTr="00377704">
        <w:trPr>
          <w:trHeight w:val="994"/>
        </w:trPr>
        <w:tc>
          <w:tcPr>
            <w:tcW w:w="2493" w:type="dxa"/>
            <w:vMerge/>
            <w:tcBorders>
              <w:left w:val="single" w:sz="4" w:space="0" w:color="auto"/>
              <w:right w:val="single" w:sz="4" w:space="0" w:color="auto"/>
            </w:tcBorders>
          </w:tcPr>
          <w:p w14:paraId="571B269E" w14:textId="77777777" w:rsidR="003A3200" w:rsidRPr="008A0F83" w:rsidRDefault="003A3200" w:rsidP="00377704">
            <w:pPr>
              <w:spacing w:after="0" w:line="240" w:lineRule="auto"/>
              <w:rPr>
                <w:rFonts w:ascii="Times New Roman" w:eastAsia="Times New Roman" w:hAnsi="Times New Roman" w:cs="Times New Roman"/>
                <w:b/>
                <w:i/>
                <w:sz w:val="24"/>
                <w:szCs w:val="24"/>
                <w:highlight w:val="yellow"/>
              </w:rPr>
            </w:pPr>
          </w:p>
        </w:tc>
        <w:tc>
          <w:tcPr>
            <w:tcW w:w="1162" w:type="dxa"/>
            <w:tcBorders>
              <w:left w:val="single" w:sz="4" w:space="0" w:color="auto"/>
            </w:tcBorders>
          </w:tcPr>
          <w:p w14:paraId="47A54D5F" w14:textId="3357EC8E" w:rsidR="003A3200" w:rsidRPr="00317D5A" w:rsidRDefault="003A3200" w:rsidP="00377704">
            <w:pPr>
              <w:suppressAutoHyphens/>
              <w:spacing w:after="0" w:line="240" w:lineRule="auto"/>
              <w:jc w:val="both"/>
              <w:rPr>
                <w:rFonts w:ascii="Times New Roman" w:eastAsia="Times New Roman" w:hAnsi="Times New Roman" w:cs="Times New Roman"/>
                <w:bCs/>
                <w:iCs/>
                <w:sz w:val="24"/>
                <w:szCs w:val="24"/>
                <w:highlight w:val="yellow"/>
              </w:rPr>
            </w:pPr>
            <w:proofErr w:type="spellStart"/>
            <w:r w:rsidRPr="00277B23">
              <w:rPr>
                <w:rFonts w:ascii="Times New Roman" w:hAnsi="Times New Roman" w:cs="Times New Roman"/>
                <w:bCs/>
                <w:iCs/>
                <w:sz w:val="24"/>
                <w:szCs w:val="24"/>
              </w:rPr>
              <w:t>У</w:t>
            </w:r>
            <w:r w:rsidR="003A1C5D">
              <w:rPr>
                <w:rFonts w:ascii="Times New Roman" w:hAnsi="Times New Roman" w:cs="Times New Roman"/>
                <w:bCs/>
                <w:iCs/>
                <w:sz w:val="24"/>
                <w:szCs w:val="24"/>
              </w:rPr>
              <w:t>о</w:t>
            </w:r>
            <w:proofErr w:type="spellEnd"/>
            <w:r w:rsidRPr="00277B23">
              <w:rPr>
                <w:rFonts w:ascii="Times New Roman" w:hAnsi="Times New Roman" w:cs="Times New Roman"/>
                <w:bCs/>
                <w:iCs/>
                <w:sz w:val="24"/>
                <w:szCs w:val="24"/>
              </w:rPr>
              <w:t xml:space="preserve"> 01.04</w:t>
            </w:r>
          </w:p>
        </w:tc>
        <w:tc>
          <w:tcPr>
            <w:tcW w:w="2330" w:type="dxa"/>
            <w:vAlign w:val="center"/>
          </w:tcPr>
          <w:p w14:paraId="2B96046A" w14:textId="77777777" w:rsidR="003A3200" w:rsidRPr="00317D5A" w:rsidRDefault="003A3200" w:rsidP="00377704">
            <w:pPr>
              <w:suppressAutoHyphens/>
              <w:spacing w:after="0" w:line="240" w:lineRule="auto"/>
              <w:jc w:val="both"/>
              <w:rPr>
                <w:rFonts w:ascii="Times New Roman" w:eastAsia="Times New Roman" w:hAnsi="Times New Roman" w:cs="Times New Roman"/>
                <w:b/>
                <w:bCs/>
                <w:iCs/>
                <w:sz w:val="24"/>
                <w:szCs w:val="24"/>
                <w:highlight w:val="yellow"/>
              </w:rPr>
            </w:pPr>
            <w:r w:rsidRPr="00277B23">
              <w:rPr>
                <w:rFonts w:ascii="Times New Roman" w:hAnsi="Times New Roman" w:cs="Times New Roman"/>
                <w:iCs/>
                <w:sz w:val="24"/>
                <w:szCs w:val="24"/>
              </w:rPr>
              <w:t>выявлять и эффективно искать информацию, необходимую для решения задачи и/или проблемы</w:t>
            </w:r>
          </w:p>
        </w:tc>
        <w:tc>
          <w:tcPr>
            <w:tcW w:w="1084" w:type="dxa"/>
          </w:tcPr>
          <w:p w14:paraId="35341440" w14:textId="4FC1EDB6" w:rsidR="003A3200" w:rsidRPr="00317D5A" w:rsidRDefault="003A3200" w:rsidP="00377704">
            <w:pPr>
              <w:suppressAutoHyphens/>
              <w:spacing w:after="0" w:line="240" w:lineRule="auto"/>
              <w:jc w:val="both"/>
              <w:rPr>
                <w:rFonts w:ascii="Times New Roman" w:eastAsia="Times New Roman" w:hAnsi="Times New Roman" w:cs="Times New Roman"/>
                <w:bCs/>
                <w:iCs/>
                <w:sz w:val="24"/>
                <w:szCs w:val="24"/>
                <w:highlight w:val="yellow"/>
              </w:rPr>
            </w:pPr>
            <w:proofErr w:type="spellStart"/>
            <w:r w:rsidRPr="00277B23">
              <w:rPr>
                <w:rFonts w:ascii="Times New Roman" w:hAnsi="Times New Roman" w:cs="Times New Roman"/>
                <w:bCs/>
                <w:iCs/>
                <w:sz w:val="24"/>
                <w:szCs w:val="24"/>
              </w:rPr>
              <w:t>З</w:t>
            </w:r>
            <w:r w:rsidR="003A1C5D">
              <w:rPr>
                <w:rFonts w:ascii="Times New Roman" w:hAnsi="Times New Roman" w:cs="Times New Roman"/>
                <w:bCs/>
                <w:iCs/>
                <w:sz w:val="24"/>
                <w:szCs w:val="24"/>
              </w:rPr>
              <w:t>о</w:t>
            </w:r>
            <w:proofErr w:type="spellEnd"/>
            <w:r w:rsidRPr="00277B23">
              <w:rPr>
                <w:rFonts w:ascii="Times New Roman" w:hAnsi="Times New Roman" w:cs="Times New Roman"/>
                <w:bCs/>
                <w:iCs/>
                <w:sz w:val="24"/>
                <w:szCs w:val="24"/>
              </w:rPr>
              <w:t xml:space="preserve"> 01.03</w:t>
            </w:r>
          </w:p>
        </w:tc>
        <w:tc>
          <w:tcPr>
            <w:tcW w:w="2537" w:type="dxa"/>
          </w:tcPr>
          <w:p w14:paraId="29F9A881" w14:textId="77777777" w:rsidR="003A3200" w:rsidRPr="00317D5A" w:rsidRDefault="003A3200" w:rsidP="00377704">
            <w:pPr>
              <w:suppressAutoHyphens/>
              <w:spacing w:after="0" w:line="240" w:lineRule="auto"/>
              <w:jc w:val="both"/>
              <w:rPr>
                <w:rFonts w:ascii="Times New Roman" w:eastAsia="Times New Roman" w:hAnsi="Times New Roman" w:cs="Times New Roman"/>
                <w:bCs/>
                <w:sz w:val="24"/>
                <w:szCs w:val="24"/>
                <w:highlight w:val="yellow"/>
              </w:rPr>
            </w:pPr>
            <w:r w:rsidRPr="00277B23">
              <w:rPr>
                <w:rFonts w:ascii="Times New Roman" w:hAnsi="Times New Roman" w:cs="Times New Roman"/>
                <w:bCs/>
                <w:sz w:val="24"/>
                <w:szCs w:val="24"/>
              </w:rPr>
              <w:t>алгоритмы выполнения работ в профессиональной и смежных областях</w:t>
            </w:r>
          </w:p>
        </w:tc>
      </w:tr>
      <w:tr w:rsidR="003A3200" w:rsidRPr="00317D5A" w14:paraId="5284A636" w14:textId="77777777" w:rsidTr="00377704">
        <w:trPr>
          <w:trHeight w:val="1458"/>
        </w:trPr>
        <w:tc>
          <w:tcPr>
            <w:tcW w:w="2493" w:type="dxa"/>
            <w:vMerge/>
            <w:tcBorders>
              <w:left w:val="single" w:sz="4" w:space="0" w:color="auto"/>
              <w:right w:val="single" w:sz="4" w:space="0" w:color="auto"/>
            </w:tcBorders>
          </w:tcPr>
          <w:p w14:paraId="5689394D" w14:textId="77777777" w:rsidR="003A3200" w:rsidRPr="008A0F83" w:rsidRDefault="003A3200" w:rsidP="00377704">
            <w:pPr>
              <w:spacing w:after="0" w:line="240" w:lineRule="auto"/>
              <w:rPr>
                <w:rFonts w:ascii="Times New Roman" w:eastAsia="Times New Roman" w:hAnsi="Times New Roman" w:cs="Times New Roman"/>
                <w:b/>
                <w:bCs/>
                <w:sz w:val="24"/>
                <w:szCs w:val="24"/>
                <w:highlight w:val="yellow"/>
              </w:rPr>
            </w:pPr>
          </w:p>
        </w:tc>
        <w:tc>
          <w:tcPr>
            <w:tcW w:w="1162" w:type="dxa"/>
            <w:tcBorders>
              <w:left w:val="single" w:sz="4" w:space="0" w:color="auto"/>
            </w:tcBorders>
          </w:tcPr>
          <w:p w14:paraId="69681AFB" w14:textId="4F1AD2A2" w:rsidR="003A3200" w:rsidRPr="00317D5A" w:rsidRDefault="003A3200" w:rsidP="00377704">
            <w:pPr>
              <w:suppressAutoHyphens/>
              <w:spacing w:after="0" w:line="240" w:lineRule="auto"/>
              <w:jc w:val="both"/>
              <w:rPr>
                <w:rFonts w:ascii="Times New Roman" w:eastAsia="Times New Roman" w:hAnsi="Times New Roman" w:cs="Times New Roman"/>
                <w:bCs/>
                <w:iCs/>
                <w:sz w:val="24"/>
                <w:szCs w:val="24"/>
                <w:highlight w:val="yellow"/>
              </w:rPr>
            </w:pPr>
            <w:proofErr w:type="spellStart"/>
            <w:r w:rsidRPr="00277B23">
              <w:rPr>
                <w:rFonts w:ascii="Times New Roman" w:hAnsi="Times New Roman" w:cs="Times New Roman"/>
                <w:bCs/>
                <w:iCs/>
                <w:sz w:val="24"/>
                <w:szCs w:val="24"/>
              </w:rPr>
              <w:t>У</w:t>
            </w:r>
            <w:r w:rsidR="003A1C5D">
              <w:rPr>
                <w:rFonts w:ascii="Times New Roman" w:hAnsi="Times New Roman" w:cs="Times New Roman"/>
                <w:bCs/>
                <w:iCs/>
                <w:sz w:val="24"/>
                <w:szCs w:val="24"/>
              </w:rPr>
              <w:t>о</w:t>
            </w:r>
            <w:proofErr w:type="spellEnd"/>
            <w:r w:rsidRPr="00277B23">
              <w:rPr>
                <w:rFonts w:ascii="Times New Roman" w:hAnsi="Times New Roman" w:cs="Times New Roman"/>
                <w:bCs/>
                <w:iCs/>
                <w:sz w:val="24"/>
                <w:szCs w:val="24"/>
              </w:rPr>
              <w:t xml:space="preserve"> 01.07</w:t>
            </w:r>
          </w:p>
        </w:tc>
        <w:tc>
          <w:tcPr>
            <w:tcW w:w="2330" w:type="dxa"/>
            <w:vAlign w:val="center"/>
          </w:tcPr>
          <w:p w14:paraId="59E0117C" w14:textId="77777777" w:rsidR="003A3200" w:rsidRPr="00317D5A" w:rsidRDefault="003A3200" w:rsidP="00377704">
            <w:pPr>
              <w:suppressAutoHyphens/>
              <w:spacing w:after="0" w:line="240" w:lineRule="auto"/>
              <w:jc w:val="both"/>
              <w:rPr>
                <w:rFonts w:ascii="Times New Roman" w:eastAsia="Times New Roman" w:hAnsi="Times New Roman" w:cs="Times New Roman"/>
                <w:b/>
                <w:bCs/>
                <w:iCs/>
                <w:sz w:val="24"/>
                <w:szCs w:val="24"/>
                <w:highlight w:val="yellow"/>
              </w:rPr>
            </w:pPr>
            <w:r w:rsidRPr="00277B23">
              <w:rPr>
                <w:rFonts w:ascii="Times New Roman" w:hAnsi="Times New Roman" w:cs="Times New Roman"/>
                <w:iCs/>
                <w:sz w:val="24"/>
                <w:szCs w:val="24"/>
              </w:rPr>
              <w:t xml:space="preserve">владеть актуальными методами работы </w:t>
            </w:r>
            <w:r w:rsidRPr="00277B23">
              <w:rPr>
                <w:rFonts w:ascii="Times New Roman" w:hAnsi="Times New Roman" w:cs="Times New Roman"/>
                <w:iCs/>
                <w:sz w:val="24"/>
                <w:szCs w:val="24"/>
              </w:rPr>
              <w:br/>
              <w:t>в профессиональной и смежных сферах</w:t>
            </w:r>
          </w:p>
        </w:tc>
        <w:tc>
          <w:tcPr>
            <w:tcW w:w="1084" w:type="dxa"/>
          </w:tcPr>
          <w:p w14:paraId="040B9705" w14:textId="43A5EEAB" w:rsidR="003A3200" w:rsidRPr="00317D5A" w:rsidRDefault="003A3200" w:rsidP="00377704">
            <w:pPr>
              <w:suppressAutoHyphens/>
              <w:spacing w:after="0" w:line="240" w:lineRule="auto"/>
              <w:jc w:val="both"/>
              <w:rPr>
                <w:rFonts w:ascii="Times New Roman" w:eastAsia="Times New Roman" w:hAnsi="Times New Roman" w:cs="Times New Roman"/>
                <w:bCs/>
                <w:iCs/>
                <w:sz w:val="24"/>
                <w:szCs w:val="24"/>
                <w:highlight w:val="yellow"/>
              </w:rPr>
            </w:pPr>
            <w:proofErr w:type="spellStart"/>
            <w:r w:rsidRPr="00277B23">
              <w:rPr>
                <w:rFonts w:ascii="Times New Roman" w:hAnsi="Times New Roman" w:cs="Times New Roman"/>
                <w:bCs/>
                <w:iCs/>
                <w:sz w:val="24"/>
                <w:szCs w:val="24"/>
              </w:rPr>
              <w:t>З</w:t>
            </w:r>
            <w:r w:rsidR="003A1C5D">
              <w:rPr>
                <w:rFonts w:ascii="Times New Roman" w:hAnsi="Times New Roman" w:cs="Times New Roman"/>
                <w:bCs/>
                <w:iCs/>
                <w:sz w:val="24"/>
                <w:szCs w:val="24"/>
              </w:rPr>
              <w:t>о</w:t>
            </w:r>
            <w:proofErr w:type="spellEnd"/>
            <w:r w:rsidRPr="00277B23">
              <w:rPr>
                <w:rFonts w:ascii="Times New Roman" w:hAnsi="Times New Roman" w:cs="Times New Roman"/>
                <w:bCs/>
                <w:iCs/>
                <w:sz w:val="24"/>
                <w:szCs w:val="24"/>
              </w:rPr>
              <w:t xml:space="preserve"> 01.04</w:t>
            </w:r>
          </w:p>
        </w:tc>
        <w:tc>
          <w:tcPr>
            <w:tcW w:w="2537" w:type="dxa"/>
          </w:tcPr>
          <w:p w14:paraId="4BAD4D8B" w14:textId="77777777" w:rsidR="003A3200" w:rsidRPr="00317D5A" w:rsidRDefault="003A3200" w:rsidP="00377704">
            <w:pPr>
              <w:suppressAutoHyphens/>
              <w:spacing w:after="0" w:line="240" w:lineRule="auto"/>
              <w:jc w:val="both"/>
              <w:rPr>
                <w:rFonts w:ascii="Times New Roman" w:eastAsia="Times New Roman" w:hAnsi="Times New Roman" w:cs="Times New Roman"/>
                <w:b/>
                <w:bCs/>
                <w:iCs/>
                <w:sz w:val="24"/>
                <w:szCs w:val="24"/>
                <w:highlight w:val="yellow"/>
              </w:rPr>
            </w:pPr>
            <w:r w:rsidRPr="00277B23">
              <w:rPr>
                <w:rFonts w:ascii="Times New Roman" w:hAnsi="Times New Roman" w:cs="Times New Roman"/>
                <w:bCs/>
                <w:sz w:val="24"/>
                <w:szCs w:val="24"/>
              </w:rPr>
              <w:t>методы работы в профессиональной и смежных сферах</w:t>
            </w:r>
          </w:p>
        </w:tc>
      </w:tr>
      <w:tr w:rsidR="003A3200" w:rsidRPr="00317D5A" w14:paraId="4433FD54" w14:textId="77777777" w:rsidTr="00AF50D2">
        <w:trPr>
          <w:trHeight w:val="2208"/>
        </w:trPr>
        <w:tc>
          <w:tcPr>
            <w:tcW w:w="2493" w:type="dxa"/>
            <w:vMerge/>
            <w:tcBorders>
              <w:left w:val="single" w:sz="4" w:space="0" w:color="auto"/>
              <w:right w:val="single" w:sz="4" w:space="0" w:color="auto"/>
            </w:tcBorders>
          </w:tcPr>
          <w:p w14:paraId="45E941DB" w14:textId="77777777" w:rsidR="003A3200" w:rsidRPr="008A0F83" w:rsidRDefault="003A3200" w:rsidP="00377704">
            <w:pPr>
              <w:spacing w:after="0" w:line="240" w:lineRule="auto"/>
              <w:jc w:val="both"/>
              <w:rPr>
                <w:rFonts w:ascii="Times New Roman" w:eastAsia="Times New Roman" w:hAnsi="Times New Roman" w:cs="Times New Roman"/>
                <w:b/>
                <w:i/>
                <w:sz w:val="24"/>
                <w:szCs w:val="24"/>
                <w:highlight w:val="yellow"/>
              </w:rPr>
            </w:pPr>
          </w:p>
        </w:tc>
        <w:tc>
          <w:tcPr>
            <w:tcW w:w="1162" w:type="dxa"/>
            <w:tcBorders>
              <w:left w:val="single" w:sz="4" w:space="0" w:color="auto"/>
            </w:tcBorders>
          </w:tcPr>
          <w:p w14:paraId="2090390A" w14:textId="530F82E4" w:rsidR="003A3200" w:rsidRPr="00317D5A" w:rsidRDefault="003A3200" w:rsidP="00377704">
            <w:pPr>
              <w:spacing w:after="0" w:line="240" w:lineRule="auto"/>
              <w:jc w:val="both"/>
              <w:rPr>
                <w:rFonts w:ascii="Times New Roman" w:eastAsia="Times New Roman" w:hAnsi="Times New Roman" w:cs="Times New Roman"/>
                <w:sz w:val="24"/>
                <w:szCs w:val="24"/>
                <w:highlight w:val="yellow"/>
              </w:rPr>
            </w:pPr>
            <w:proofErr w:type="spellStart"/>
            <w:r w:rsidRPr="00277B23">
              <w:rPr>
                <w:rFonts w:ascii="Times New Roman" w:hAnsi="Times New Roman" w:cs="Times New Roman"/>
                <w:bCs/>
                <w:iCs/>
                <w:sz w:val="24"/>
                <w:szCs w:val="24"/>
              </w:rPr>
              <w:t>У</w:t>
            </w:r>
            <w:r w:rsidR="003A1C5D">
              <w:rPr>
                <w:rFonts w:ascii="Times New Roman" w:hAnsi="Times New Roman" w:cs="Times New Roman"/>
                <w:bCs/>
                <w:iCs/>
                <w:sz w:val="24"/>
                <w:szCs w:val="24"/>
              </w:rPr>
              <w:t>о</w:t>
            </w:r>
            <w:proofErr w:type="spellEnd"/>
            <w:r w:rsidRPr="00277B23">
              <w:rPr>
                <w:rFonts w:ascii="Times New Roman" w:hAnsi="Times New Roman" w:cs="Times New Roman"/>
                <w:bCs/>
                <w:iCs/>
                <w:sz w:val="24"/>
                <w:szCs w:val="24"/>
              </w:rPr>
              <w:t xml:space="preserve"> 01.09</w:t>
            </w:r>
          </w:p>
        </w:tc>
        <w:tc>
          <w:tcPr>
            <w:tcW w:w="2330" w:type="dxa"/>
          </w:tcPr>
          <w:p w14:paraId="57E8FD3D" w14:textId="77777777" w:rsidR="003A3200" w:rsidRPr="00317D5A" w:rsidRDefault="003A3200" w:rsidP="00AF50D2">
            <w:pPr>
              <w:suppressAutoHyphens/>
              <w:spacing w:after="0" w:line="240" w:lineRule="auto"/>
              <w:rPr>
                <w:rFonts w:ascii="Times New Roman" w:eastAsia="Times New Roman" w:hAnsi="Times New Roman" w:cs="Times New Roman"/>
                <w:bCs/>
                <w:iCs/>
                <w:sz w:val="24"/>
                <w:szCs w:val="24"/>
                <w:highlight w:val="yellow"/>
              </w:rPr>
            </w:pPr>
            <w:r w:rsidRPr="00277B23">
              <w:rPr>
                <w:rFonts w:ascii="Times New Roman" w:hAnsi="Times New Roman" w:cs="Times New Roman"/>
                <w:iCs/>
                <w:sz w:val="24"/>
                <w:szCs w:val="24"/>
              </w:rPr>
              <w:t>оценивать результат и последствия своих действий (самостоятельно или с помощью наставника)</w:t>
            </w:r>
          </w:p>
        </w:tc>
        <w:tc>
          <w:tcPr>
            <w:tcW w:w="1084" w:type="dxa"/>
          </w:tcPr>
          <w:p w14:paraId="2047E760" w14:textId="65C14CA3" w:rsidR="003A3200" w:rsidRPr="00317D5A" w:rsidRDefault="003A3200" w:rsidP="00377704">
            <w:pPr>
              <w:spacing w:after="0" w:line="240" w:lineRule="auto"/>
              <w:rPr>
                <w:rFonts w:ascii="Times New Roman" w:eastAsia="Times New Roman" w:hAnsi="Times New Roman" w:cs="Times New Roman"/>
                <w:sz w:val="24"/>
                <w:szCs w:val="24"/>
                <w:highlight w:val="yellow"/>
              </w:rPr>
            </w:pPr>
            <w:proofErr w:type="spellStart"/>
            <w:r w:rsidRPr="00277B23">
              <w:rPr>
                <w:rFonts w:ascii="Times New Roman" w:hAnsi="Times New Roman" w:cs="Times New Roman"/>
                <w:bCs/>
                <w:iCs/>
                <w:sz w:val="24"/>
                <w:szCs w:val="24"/>
              </w:rPr>
              <w:t>З</w:t>
            </w:r>
            <w:r w:rsidR="003A1C5D">
              <w:rPr>
                <w:rFonts w:ascii="Times New Roman" w:hAnsi="Times New Roman" w:cs="Times New Roman"/>
                <w:bCs/>
                <w:iCs/>
                <w:sz w:val="24"/>
                <w:szCs w:val="24"/>
              </w:rPr>
              <w:t>о</w:t>
            </w:r>
            <w:proofErr w:type="spellEnd"/>
            <w:r w:rsidRPr="00277B23">
              <w:rPr>
                <w:rFonts w:ascii="Times New Roman" w:hAnsi="Times New Roman" w:cs="Times New Roman"/>
                <w:bCs/>
                <w:iCs/>
                <w:sz w:val="24"/>
                <w:szCs w:val="24"/>
              </w:rPr>
              <w:t xml:space="preserve"> 01.06</w:t>
            </w:r>
          </w:p>
        </w:tc>
        <w:tc>
          <w:tcPr>
            <w:tcW w:w="2537" w:type="dxa"/>
          </w:tcPr>
          <w:p w14:paraId="01841C08" w14:textId="77777777" w:rsidR="003A3200" w:rsidRPr="00317D5A" w:rsidRDefault="003A3200" w:rsidP="00377704">
            <w:pPr>
              <w:tabs>
                <w:tab w:val="left" w:pos="1380"/>
              </w:tabs>
              <w:suppressAutoHyphens/>
              <w:spacing w:after="0" w:line="240" w:lineRule="auto"/>
              <w:jc w:val="both"/>
              <w:rPr>
                <w:rFonts w:ascii="Times New Roman" w:eastAsia="Times New Roman" w:hAnsi="Times New Roman" w:cs="Times New Roman"/>
                <w:iCs/>
                <w:sz w:val="24"/>
                <w:szCs w:val="24"/>
                <w:highlight w:val="yellow"/>
              </w:rPr>
            </w:pPr>
            <w:r w:rsidRPr="00277B23">
              <w:rPr>
                <w:rFonts w:ascii="Times New Roman" w:hAnsi="Times New Roman" w:cs="Times New Roman"/>
                <w:bCs/>
                <w:sz w:val="24"/>
                <w:szCs w:val="24"/>
              </w:rPr>
              <w:t>порядок оценки результатов решения задач профессиональной деятельности</w:t>
            </w:r>
          </w:p>
        </w:tc>
      </w:tr>
      <w:tr w:rsidR="003A3200" w:rsidRPr="00317D5A" w14:paraId="251F1FBE" w14:textId="77777777" w:rsidTr="00377704">
        <w:trPr>
          <w:trHeight w:val="212"/>
        </w:trPr>
        <w:tc>
          <w:tcPr>
            <w:tcW w:w="2493" w:type="dxa"/>
            <w:vMerge w:val="restart"/>
          </w:tcPr>
          <w:p w14:paraId="198A4F9E" w14:textId="02F4FC87" w:rsidR="003A3200" w:rsidRPr="008A0F83" w:rsidRDefault="003A3200" w:rsidP="003A3200">
            <w:pPr>
              <w:spacing w:after="0" w:line="240" w:lineRule="auto"/>
              <w:jc w:val="both"/>
              <w:rPr>
                <w:rFonts w:ascii="Times New Roman" w:eastAsia="Times New Roman" w:hAnsi="Times New Roman" w:cs="Times New Roman"/>
                <w:b/>
                <w:i/>
                <w:sz w:val="24"/>
                <w:szCs w:val="24"/>
                <w:highlight w:val="yellow"/>
              </w:rPr>
            </w:pPr>
            <w:bookmarkStart w:id="21" w:name="_Hlk109402778"/>
            <w:r w:rsidRPr="008A0F83">
              <w:rPr>
                <w:rFonts w:ascii="Times New Roman" w:hAnsi="Times New Roman" w:cs="Times New Roman"/>
                <w:b/>
                <w:iCs/>
                <w:sz w:val="24"/>
                <w:szCs w:val="24"/>
              </w:rPr>
              <w:t xml:space="preserve">ОК 02 </w:t>
            </w:r>
            <w:bookmarkEnd w:id="21"/>
          </w:p>
        </w:tc>
        <w:tc>
          <w:tcPr>
            <w:tcW w:w="1162" w:type="dxa"/>
          </w:tcPr>
          <w:p w14:paraId="6A1D2601" w14:textId="151D5034" w:rsidR="003A3200" w:rsidRPr="00317D5A" w:rsidRDefault="003A3200" w:rsidP="00377704">
            <w:pPr>
              <w:spacing w:after="0" w:line="240" w:lineRule="auto"/>
              <w:jc w:val="both"/>
              <w:rPr>
                <w:rFonts w:ascii="Times New Roman" w:eastAsia="Times New Roman" w:hAnsi="Times New Roman" w:cs="Times New Roman"/>
                <w:bCs/>
                <w:sz w:val="24"/>
                <w:szCs w:val="24"/>
                <w:highlight w:val="yellow"/>
              </w:rPr>
            </w:pPr>
            <w:proofErr w:type="spellStart"/>
            <w:r w:rsidRPr="00277B23">
              <w:rPr>
                <w:rFonts w:ascii="Times New Roman" w:hAnsi="Times New Roman" w:cs="Times New Roman"/>
                <w:bCs/>
                <w:iCs/>
                <w:sz w:val="24"/>
                <w:szCs w:val="24"/>
              </w:rPr>
              <w:t>У</w:t>
            </w:r>
            <w:r w:rsidR="003A1C5D">
              <w:rPr>
                <w:rFonts w:ascii="Times New Roman" w:hAnsi="Times New Roman" w:cs="Times New Roman"/>
                <w:bCs/>
                <w:iCs/>
                <w:sz w:val="24"/>
                <w:szCs w:val="24"/>
              </w:rPr>
              <w:t>о</w:t>
            </w:r>
            <w:proofErr w:type="spellEnd"/>
            <w:r w:rsidRPr="00277B23">
              <w:rPr>
                <w:rFonts w:ascii="Times New Roman" w:hAnsi="Times New Roman" w:cs="Times New Roman"/>
                <w:bCs/>
                <w:iCs/>
                <w:sz w:val="24"/>
                <w:szCs w:val="24"/>
              </w:rPr>
              <w:t xml:space="preserve"> 02.01</w:t>
            </w:r>
          </w:p>
        </w:tc>
        <w:tc>
          <w:tcPr>
            <w:tcW w:w="2330" w:type="dxa"/>
          </w:tcPr>
          <w:p w14:paraId="7B47EABF" w14:textId="77777777" w:rsidR="003A3200" w:rsidRPr="00317D5A" w:rsidRDefault="003A3200" w:rsidP="00377704">
            <w:pPr>
              <w:spacing w:after="0" w:line="240" w:lineRule="auto"/>
              <w:ind w:firstLine="13"/>
              <w:jc w:val="both"/>
              <w:rPr>
                <w:rFonts w:ascii="Times New Roman" w:eastAsia="Times New Roman" w:hAnsi="Times New Roman" w:cs="Times New Roman"/>
                <w:sz w:val="24"/>
                <w:szCs w:val="24"/>
                <w:highlight w:val="yellow"/>
              </w:rPr>
            </w:pPr>
            <w:r w:rsidRPr="00277B23">
              <w:rPr>
                <w:rFonts w:ascii="Times New Roman" w:hAnsi="Times New Roman" w:cs="Times New Roman"/>
                <w:iCs/>
                <w:sz w:val="24"/>
                <w:szCs w:val="24"/>
              </w:rPr>
              <w:t>определять задачи для поиска информации</w:t>
            </w:r>
          </w:p>
        </w:tc>
        <w:tc>
          <w:tcPr>
            <w:tcW w:w="1084" w:type="dxa"/>
          </w:tcPr>
          <w:p w14:paraId="1105A14B" w14:textId="4AB1BEDA" w:rsidR="003A3200" w:rsidRPr="00317D5A" w:rsidRDefault="003A3200" w:rsidP="00377704">
            <w:pPr>
              <w:spacing w:after="0" w:line="240" w:lineRule="auto"/>
              <w:jc w:val="both"/>
              <w:rPr>
                <w:rFonts w:ascii="Times New Roman" w:eastAsia="Times New Roman" w:hAnsi="Times New Roman" w:cs="Times New Roman"/>
                <w:sz w:val="24"/>
                <w:szCs w:val="24"/>
                <w:highlight w:val="yellow"/>
              </w:rPr>
            </w:pPr>
            <w:proofErr w:type="spellStart"/>
            <w:r w:rsidRPr="00277B23">
              <w:rPr>
                <w:rFonts w:ascii="Times New Roman" w:hAnsi="Times New Roman" w:cs="Times New Roman"/>
                <w:bCs/>
                <w:iCs/>
                <w:sz w:val="24"/>
                <w:szCs w:val="24"/>
              </w:rPr>
              <w:t>З</w:t>
            </w:r>
            <w:r w:rsidR="003A1C5D">
              <w:rPr>
                <w:rFonts w:ascii="Times New Roman" w:hAnsi="Times New Roman" w:cs="Times New Roman"/>
                <w:bCs/>
                <w:iCs/>
                <w:sz w:val="24"/>
                <w:szCs w:val="24"/>
              </w:rPr>
              <w:t>о</w:t>
            </w:r>
            <w:proofErr w:type="spellEnd"/>
            <w:r w:rsidRPr="00277B23">
              <w:rPr>
                <w:rFonts w:ascii="Times New Roman" w:hAnsi="Times New Roman" w:cs="Times New Roman"/>
                <w:bCs/>
                <w:iCs/>
                <w:sz w:val="24"/>
                <w:szCs w:val="24"/>
              </w:rPr>
              <w:t xml:space="preserve"> 02.01</w:t>
            </w:r>
          </w:p>
        </w:tc>
        <w:tc>
          <w:tcPr>
            <w:tcW w:w="2537" w:type="dxa"/>
          </w:tcPr>
          <w:p w14:paraId="2009701F" w14:textId="77777777" w:rsidR="003A3200" w:rsidRPr="00317D5A" w:rsidRDefault="003A3200" w:rsidP="00377704">
            <w:pPr>
              <w:tabs>
                <w:tab w:val="left" w:pos="1380"/>
              </w:tabs>
              <w:suppressAutoHyphens/>
              <w:spacing w:after="0" w:line="240" w:lineRule="auto"/>
              <w:jc w:val="both"/>
              <w:rPr>
                <w:rFonts w:ascii="Times New Roman" w:eastAsia="Times New Roman" w:hAnsi="Times New Roman" w:cs="Times New Roman"/>
                <w:iCs/>
                <w:sz w:val="24"/>
                <w:szCs w:val="24"/>
              </w:rPr>
            </w:pPr>
            <w:r w:rsidRPr="00277B23">
              <w:rPr>
                <w:rFonts w:ascii="Times New Roman" w:hAnsi="Times New Roman" w:cs="Times New Roman"/>
                <w:iCs/>
                <w:sz w:val="24"/>
                <w:szCs w:val="24"/>
              </w:rPr>
              <w:t>номенклатура информационных источников, применяемых в профессиональной деятельности</w:t>
            </w:r>
          </w:p>
        </w:tc>
      </w:tr>
      <w:tr w:rsidR="003A3200" w:rsidRPr="00317D5A" w14:paraId="4307E21F" w14:textId="77777777" w:rsidTr="00377704">
        <w:trPr>
          <w:trHeight w:val="212"/>
        </w:trPr>
        <w:tc>
          <w:tcPr>
            <w:tcW w:w="2493" w:type="dxa"/>
            <w:vMerge/>
          </w:tcPr>
          <w:p w14:paraId="361184A1" w14:textId="77777777" w:rsidR="003A3200" w:rsidRPr="008A0F83" w:rsidRDefault="003A3200" w:rsidP="00377704">
            <w:pPr>
              <w:spacing w:after="0" w:line="240" w:lineRule="auto"/>
              <w:jc w:val="center"/>
              <w:rPr>
                <w:rFonts w:ascii="Times New Roman" w:eastAsia="Times New Roman" w:hAnsi="Times New Roman" w:cs="Times New Roman"/>
                <w:b/>
                <w:i/>
                <w:sz w:val="24"/>
                <w:szCs w:val="24"/>
                <w:highlight w:val="yellow"/>
              </w:rPr>
            </w:pPr>
          </w:p>
        </w:tc>
        <w:tc>
          <w:tcPr>
            <w:tcW w:w="1162" w:type="dxa"/>
          </w:tcPr>
          <w:p w14:paraId="5919EEB3" w14:textId="209A9988" w:rsidR="003A3200" w:rsidRPr="00317D5A" w:rsidRDefault="003A3200" w:rsidP="00377704">
            <w:pPr>
              <w:spacing w:after="0" w:line="240" w:lineRule="auto"/>
              <w:jc w:val="both"/>
              <w:rPr>
                <w:rFonts w:ascii="Times New Roman" w:eastAsia="Times New Roman" w:hAnsi="Times New Roman" w:cs="Times New Roman"/>
                <w:bCs/>
                <w:sz w:val="24"/>
                <w:szCs w:val="24"/>
                <w:highlight w:val="yellow"/>
              </w:rPr>
            </w:pPr>
            <w:proofErr w:type="spellStart"/>
            <w:r w:rsidRPr="00277B23">
              <w:rPr>
                <w:rFonts w:ascii="Times New Roman" w:hAnsi="Times New Roman" w:cs="Times New Roman"/>
                <w:bCs/>
                <w:iCs/>
                <w:sz w:val="24"/>
                <w:szCs w:val="24"/>
              </w:rPr>
              <w:t>У</w:t>
            </w:r>
            <w:r w:rsidR="003A1C5D">
              <w:rPr>
                <w:rFonts w:ascii="Times New Roman" w:hAnsi="Times New Roman" w:cs="Times New Roman"/>
                <w:bCs/>
                <w:iCs/>
                <w:sz w:val="24"/>
                <w:szCs w:val="24"/>
              </w:rPr>
              <w:t>о</w:t>
            </w:r>
            <w:proofErr w:type="spellEnd"/>
            <w:r w:rsidRPr="00277B23">
              <w:rPr>
                <w:rFonts w:ascii="Times New Roman" w:hAnsi="Times New Roman" w:cs="Times New Roman"/>
                <w:bCs/>
                <w:iCs/>
                <w:sz w:val="24"/>
                <w:szCs w:val="24"/>
              </w:rPr>
              <w:t xml:space="preserve"> 02.02</w:t>
            </w:r>
          </w:p>
        </w:tc>
        <w:tc>
          <w:tcPr>
            <w:tcW w:w="2330" w:type="dxa"/>
          </w:tcPr>
          <w:p w14:paraId="52E73D8A" w14:textId="77777777" w:rsidR="003A3200" w:rsidRPr="00317D5A" w:rsidRDefault="003A3200" w:rsidP="00377704">
            <w:pPr>
              <w:spacing w:after="0" w:line="240" w:lineRule="auto"/>
              <w:ind w:firstLine="13"/>
              <w:jc w:val="both"/>
              <w:rPr>
                <w:rFonts w:ascii="Times New Roman" w:eastAsia="Times New Roman" w:hAnsi="Times New Roman" w:cs="Times New Roman"/>
                <w:sz w:val="24"/>
                <w:szCs w:val="24"/>
                <w:highlight w:val="yellow"/>
              </w:rPr>
            </w:pPr>
            <w:r w:rsidRPr="00277B23">
              <w:rPr>
                <w:rFonts w:ascii="Times New Roman" w:hAnsi="Times New Roman" w:cs="Times New Roman"/>
                <w:iCs/>
                <w:sz w:val="24"/>
                <w:szCs w:val="24"/>
              </w:rPr>
              <w:t>определять необходимые источники информации</w:t>
            </w:r>
          </w:p>
        </w:tc>
        <w:tc>
          <w:tcPr>
            <w:tcW w:w="1084" w:type="dxa"/>
          </w:tcPr>
          <w:p w14:paraId="0C30C249" w14:textId="1FF3978D" w:rsidR="003A3200" w:rsidRPr="00317D5A" w:rsidRDefault="003A3200" w:rsidP="00377704">
            <w:pPr>
              <w:spacing w:after="0" w:line="240" w:lineRule="auto"/>
              <w:jc w:val="both"/>
              <w:rPr>
                <w:rFonts w:ascii="Times New Roman" w:eastAsia="Times New Roman" w:hAnsi="Times New Roman" w:cs="Times New Roman"/>
                <w:sz w:val="24"/>
                <w:szCs w:val="24"/>
                <w:highlight w:val="yellow"/>
              </w:rPr>
            </w:pPr>
            <w:proofErr w:type="spellStart"/>
            <w:r w:rsidRPr="00277B23">
              <w:rPr>
                <w:rFonts w:ascii="Times New Roman" w:hAnsi="Times New Roman" w:cs="Times New Roman"/>
                <w:bCs/>
                <w:iCs/>
                <w:sz w:val="24"/>
                <w:szCs w:val="24"/>
              </w:rPr>
              <w:t>З</w:t>
            </w:r>
            <w:r w:rsidR="003A1C5D">
              <w:rPr>
                <w:rFonts w:ascii="Times New Roman" w:hAnsi="Times New Roman" w:cs="Times New Roman"/>
                <w:bCs/>
                <w:iCs/>
                <w:sz w:val="24"/>
                <w:szCs w:val="24"/>
              </w:rPr>
              <w:t>о</w:t>
            </w:r>
            <w:proofErr w:type="spellEnd"/>
            <w:r w:rsidRPr="00277B23">
              <w:rPr>
                <w:rFonts w:ascii="Times New Roman" w:hAnsi="Times New Roman" w:cs="Times New Roman"/>
                <w:bCs/>
                <w:iCs/>
                <w:sz w:val="24"/>
                <w:szCs w:val="24"/>
              </w:rPr>
              <w:t xml:space="preserve"> 02.02</w:t>
            </w:r>
          </w:p>
        </w:tc>
        <w:tc>
          <w:tcPr>
            <w:tcW w:w="2537" w:type="dxa"/>
          </w:tcPr>
          <w:p w14:paraId="459A1441" w14:textId="77777777" w:rsidR="003A3200" w:rsidRPr="00317D5A" w:rsidRDefault="003A3200" w:rsidP="00377704">
            <w:pPr>
              <w:tabs>
                <w:tab w:val="left" w:pos="1380"/>
              </w:tabs>
              <w:suppressAutoHyphens/>
              <w:spacing w:after="0" w:line="240" w:lineRule="auto"/>
              <w:jc w:val="both"/>
              <w:rPr>
                <w:rFonts w:ascii="Times New Roman" w:eastAsia="Times New Roman" w:hAnsi="Times New Roman" w:cs="Times New Roman"/>
                <w:iCs/>
                <w:sz w:val="24"/>
                <w:szCs w:val="24"/>
              </w:rPr>
            </w:pPr>
            <w:r w:rsidRPr="00277B23">
              <w:rPr>
                <w:rFonts w:ascii="Times New Roman" w:hAnsi="Times New Roman" w:cs="Times New Roman"/>
                <w:iCs/>
                <w:sz w:val="24"/>
                <w:szCs w:val="24"/>
              </w:rPr>
              <w:t>приемы структурирования информации</w:t>
            </w:r>
          </w:p>
        </w:tc>
      </w:tr>
      <w:tr w:rsidR="003A3200" w:rsidRPr="00317D5A" w14:paraId="57608452" w14:textId="77777777" w:rsidTr="00377704">
        <w:trPr>
          <w:trHeight w:val="212"/>
        </w:trPr>
        <w:tc>
          <w:tcPr>
            <w:tcW w:w="2493" w:type="dxa"/>
            <w:vMerge/>
          </w:tcPr>
          <w:p w14:paraId="207A974E" w14:textId="77777777" w:rsidR="003A3200" w:rsidRPr="008A0F83" w:rsidRDefault="003A3200" w:rsidP="00377704">
            <w:pPr>
              <w:spacing w:after="0" w:line="240" w:lineRule="auto"/>
              <w:jc w:val="center"/>
              <w:rPr>
                <w:rFonts w:ascii="Times New Roman" w:eastAsia="Times New Roman" w:hAnsi="Times New Roman" w:cs="Times New Roman"/>
                <w:b/>
                <w:i/>
                <w:sz w:val="24"/>
                <w:szCs w:val="24"/>
                <w:highlight w:val="yellow"/>
              </w:rPr>
            </w:pPr>
          </w:p>
        </w:tc>
        <w:tc>
          <w:tcPr>
            <w:tcW w:w="1162" w:type="dxa"/>
          </w:tcPr>
          <w:p w14:paraId="1A0B4F39" w14:textId="6600CA8C" w:rsidR="003A3200" w:rsidRPr="00317D5A" w:rsidRDefault="003A3200" w:rsidP="00377704">
            <w:pPr>
              <w:spacing w:after="0" w:line="240" w:lineRule="auto"/>
              <w:jc w:val="both"/>
              <w:rPr>
                <w:rFonts w:ascii="Times New Roman" w:eastAsia="Times New Roman" w:hAnsi="Times New Roman" w:cs="Times New Roman"/>
                <w:bCs/>
                <w:sz w:val="24"/>
                <w:szCs w:val="24"/>
                <w:highlight w:val="yellow"/>
              </w:rPr>
            </w:pPr>
            <w:proofErr w:type="spellStart"/>
            <w:r w:rsidRPr="00277B23">
              <w:rPr>
                <w:rFonts w:ascii="Times New Roman" w:hAnsi="Times New Roman" w:cs="Times New Roman"/>
                <w:bCs/>
                <w:iCs/>
                <w:sz w:val="24"/>
                <w:szCs w:val="24"/>
              </w:rPr>
              <w:t>У</w:t>
            </w:r>
            <w:r w:rsidR="003A1C5D">
              <w:rPr>
                <w:rFonts w:ascii="Times New Roman" w:hAnsi="Times New Roman" w:cs="Times New Roman"/>
                <w:bCs/>
                <w:iCs/>
                <w:sz w:val="24"/>
                <w:szCs w:val="24"/>
              </w:rPr>
              <w:t>о</w:t>
            </w:r>
            <w:proofErr w:type="spellEnd"/>
            <w:r w:rsidRPr="00277B23">
              <w:rPr>
                <w:rFonts w:ascii="Times New Roman" w:hAnsi="Times New Roman" w:cs="Times New Roman"/>
                <w:bCs/>
                <w:iCs/>
                <w:sz w:val="24"/>
                <w:szCs w:val="24"/>
              </w:rPr>
              <w:t xml:space="preserve"> 02.05</w:t>
            </w:r>
          </w:p>
        </w:tc>
        <w:tc>
          <w:tcPr>
            <w:tcW w:w="2330" w:type="dxa"/>
          </w:tcPr>
          <w:p w14:paraId="3EEB06EA" w14:textId="77777777" w:rsidR="003A3200" w:rsidRPr="00317D5A" w:rsidRDefault="003A3200" w:rsidP="00377704">
            <w:pPr>
              <w:spacing w:after="0" w:line="240" w:lineRule="auto"/>
              <w:ind w:firstLine="13"/>
              <w:jc w:val="both"/>
              <w:rPr>
                <w:rFonts w:ascii="Times New Roman" w:eastAsia="Times New Roman" w:hAnsi="Times New Roman" w:cs="Times New Roman"/>
                <w:sz w:val="24"/>
                <w:szCs w:val="24"/>
                <w:highlight w:val="yellow"/>
              </w:rPr>
            </w:pPr>
            <w:r w:rsidRPr="00277B23">
              <w:rPr>
                <w:rFonts w:ascii="Times New Roman" w:hAnsi="Times New Roman" w:cs="Times New Roman"/>
                <w:iCs/>
                <w:sz w:val="24"/>
                <w:szCs w:val="24"/>
              </w:rPr>
              <w:t xml:space="preserve">оценивать </w:t>
            </w:r>
            <w:r w:rsidRPr="00277B23">
              <w:rPr>
                <w:rFonts w:ascii="Times New Roman" w:hAnsi="Times New Roman" w:cs="Times New Roman"/>
                <w:iCs/>
                <w:sz w:val="24"/>
                <w:szCs w:val="24"/>
              </w:rPr>
              <w:lastRenderedPageBreak/>
              <w:t>практическую значимость результатов поиска</w:t>
            </w:r>
          </w:p>
        </w:tc>
        <w:tc>
          <w:tcPr>
            <w:tcW w:w="1084" w:type="dxa"/>
          </w:tcPr>
          <w:p w14:paraId="5975043E" w14:textId="5F09B458" w:rsidR="003A3200" w:rsidRPr="00317D5A" w:rsidRDefault="003A3200" w:rsidP="00377704">
            <w:pPr>
              <w:spacing w:after="0" w:line="240" w:lineRule="auto"/>
              <w:jc w:val="both"/>
              <w:rPr>
                <w:rFonts w:ascii="Times New Roman" w:eastAsia="Times New Roman" w:hAnsi="Times New Roman" w:cs="Times New Roman"/>
                <w:sz w:val="24"/>
                <w:szCs w:val="24"/>
                <w:highlight w:val="yellow"/>
              </w:rPr>
            </w:pPr>
            <w:proofErr w:type="spellStart"/>
            <w:r w:rsidRPr="00277B23">
              <w:rPr>
                <w:rFonts w:ascii="Times New Roman" w:hAnsi="Times New Roman" w:cs="Times New Roman"/>
                <w:bCs/>
                <w:iCs/>
                <w:sz w:val="24"/>
                <w:szCs w:val="24"/>
              </w:rPr>
              <w:lastRenderedPageBreak/>
              <w:t>З</w:t>
            </w:r>
            <w:r w:rsidR="003A1C5D">
              <w:rPr>
                <w:rFonts w:ascii="Times New Roman" w:hAnsi="Times New Roman" w:cs="Times New Roman"/>
                <w:bCs/>
                <w:iCs/>
                <w:sz w:val="24"/>
                <w:szCs w:val="24"/>
              </w:rPr>
              <w:t>о</w:t>
            </w:r>
            <w:proofErr w:type="spellEnd"/>
            <w:r w:rsidRPr="00277B23">
              <w:rPr>
                <w:rFonts w:ascii="Times New Roman" w:hAnsi="Times New Roman" w:cs="Times New Roman"/>
                <w:bCs/>
                <w:iCs/>
                <w:sz w:val="24"/>
                <w:szCs w:val="24"/>
              </w:rPr>
              <w:t xml:space="preserve"> 02.03</w:t>
            </w:r>
          </w:p>
        </w:tc>
        <w:tc>
          <w:tcPr>
            <w:tcW w:w="2537" w:type="dxa"/>
          </w:tcPr>
          <w:p w14:paraId="79309211" w14:textId="77777777" w:rsidR="003A3200" w:rsidRPr="00317D5A" w:rsidRDefault="003A3200" w:rsidP="00377704">
            <w:pPr>
              <w:tabs>
                <w:tab w:val="left" w:pos="1380"/>
              </w:tabs>
              <w:suppressAutoHyphens/>
              <w:spacing w:after="0" w:line="240" w:lineRule="auto"/>
              <w:jc w:val="both"/>
              <w:rPr>
                <w:rFonts w:ascii="Times New Roman" w:eastAsia="Times New Roman" w:hAnsi="Times New Roman" w:cs="Times New Roman"/>
                <w:iCs/>
                <w:sz w:val="24"/>
                <w:szCs w:val="24"/>
              </w:rPr>
            </w:pPr>
            <w:r w:rsidRPr="00277B23">
              <w:rPr>
                <w:rFonts w:ascii="Times New Roman" w:hAnsi="Times New Roman" w:cs="Times New Roman"/>
                <w:iCs/>
                <w:sz w:val="24"/>
                <w:szCs w:val="24"/>
              </w:rPr>
              <w:t xml:space="preserve">формат оформления </w:t>
            </w:r>
            <w:r w:rsidRPr="00277B23">
              <w:rPr>
                <w:rFonts w:ascii="Times New Roman" w:hAnsi="Times New Roman" w:cs="Times New Roman"/>
                <w:iCs/>
                <w:sz w:val="24"/>
                <w:szCs w:val="24"/>
              </w:rPr>
              <w:lastRenderedPageBreak/>
              <w:t xml:space="preserve">результатов поиска информации, </w:t>
            </w:r>
            <w:r w:rsidRPr="00277B23">
              <w:rPr>
                <w:rFonts w:ascii="Times New Roman" w:hAnsi="Times New Roman" w:cs="Times New Roman"/>
                <w:bCs/>
                <w:iCs/>
                <w:sz w:val="24"/>
                <w:szCs w:val="24"/>
              </w:rPr>
              <w:t>современные средства и устройства информатизации</w:t>
            </w:r>
          </w:p>
        </w:tc>
      </w:tr>
      <w:tr w:rsidR="003A3200" w:rsidRPr="00317D5A" w14:paraId="4D19284E" w14:textId="77777777" w:rsidTr="00377704">
        <w:trPr>
          <w:trHeight w:val="212"/>
        </w:trPr>
        <w:tc>
          <w:tcPr>
            <w:tcW w:w="2493" w:type="dxa"/>
            <w:vMerge/>
          </w:tcPr>
          <w:p w14:paraId="2CC1183B" w14:textId="77777777" w:rsidR="003A3200" w:rsidRPr="008A0F83" w:rsidRDefault="003A3200" w:rsidP="00377704">
            <w:pPr>
              <w:spacing w:after="0" w:line="240" w:lineRule="auto"/>
              <w:jc w:val="center"/>
              <w:rPr>
                <w:rFonts w:ascii="Times New Roman" w:eastAsia="Times New Roman" w:hAnsi="Times New Roman" w:cs="Times New Roman"/>
                <w:b/>
                <w:i/>
                <w:sz w:val="24"/>
                <w:szCs w:val="24"/>
                <w:highlight w:val="yellow"/>
              </w:rPr>
            </w:pPr>
          </w:p>
        </w:tc>
        <w:tc>
          <w:tcPr>
            <w:tcW w:w="1162" w:type="dxa"/>
          </w:tcPr>
          <w:p w14:paraId="06CB4C21" w14:textId="47675C63" w:rsidR="003A3200" w:rsidRPr="00317D5A" w:rsidRDefault="003A3200" w:rsidP="00377704">
            <w:pPr>
              <w:spacing w:after="0" w:line="240" w:lineRule="auto"/>
              <w:jc w:val="both"/>
              <w:rPr>
                <w:rFonts w:ascii="Times New Roman" w:eastAsia="Times New Roman" w:hAnsi="Times New Roman" w:cs="Times New Roman"/>
                <w:bCs/>
                <w:sz w:val="24"/>
                <w:szCs w:val="24"/>
                <w:highlight w:val="yellow"/>
              </w:rPr>
            </w:pPr>
            <w:proofErr w:type="spellStart"/>
            <w:r w:rsidRPr="00277B23">
              <w:rPr>
                <w:rFonts w:ascii="Times New Roman" w:hAnsi="Times New Roman" w:cs="Times New Roman"/>
                <w:bCs/>
                <w:iCs/>
                <w:sz w:val="24"/>
                <w:szCs w:val="24"/>
              </w:rPr>
              <w:t>У</w:t>
            </w:r>
            <w:r w:rsidR="003A1C5D">
              <w:rPr>
                <w:rFonts w:ascii="Times New Roman" w:hAnsi="Times New Roman" w:cs="Times New Roman"/>
                <w:bCs/>
                <w:iCs/>
                <w:sz w:val="24"/>
                <w:szCs w:val="24"/>
              </w:rPr>
              <w:t>о</w:t>
            </w:r>
            <w:proofErr w:type="spellEnd"/>
            <w:r w:rsidRPr="00277B23">
              <w:rPr>
                <w:rFonts w:ascii="Times New Roman" w:hAnsi="Times New Roman" w:cs="Times New Roman"/>
                <w:bCs/>
                <w:iCs/>
                <w:sz w:val="24"/>
                <w:szCs w:val="24"/>
              </w:rPr>
              <w:t xml:space="preserve"> 02.07</w:t>
            </w:r>
          </w:p>
        </w:tc>
        <w:tc>
          <w:tcPr>
            <w:tcW w:w="2330" w:type="dxa"/>
          </w:tcPr>
          <w:p w14:paraId="40344669" w14:textId="77777777" w:rsidR="003A3200" w:rsidRPr="00317D5A" w:rsidRDefault="003A3200" w:rsidP="00377704">
            <w:pPr>
              <w:spacing w:after="0" w:line="240" w:lineRule="auto"/>
              <w:ind w:firstLine="13"/>
              <w:jc w:val="both"/>
              <w:rPr>
                <w:rFonts w:ascii="Times New Roman" w:eastAsia="Times New Roman" w:hAnsi="Times New Roman" w:cs="Times New Roman"/>
                <w:sz w:val="24"/>
                <w:szCs w:val="24"/>
                <w:highlight w:val="yellow"/>
              </w:rPr>
            </w:pPr>
            <w:r w:rsidRPr="00277B23">
              <w:rPr>
                <w:rFonts w:ascii="Times New Roman" w:hAnsi="Times New Roman" w:cs="Times New Roman"/>
                <w:iCs/>
                <w:sz w:val="24"/>
                <w:szCs w:val="24"/>
              </w:rPr>
              <w:t>использовать современное программное обеспечение</w:t>
            </w:r>
          </w:p>
        </w:tc>
        <w:tc>
          <w:tcPr>
            <w:tcW w:w="1084" w:type="dxa"/>
          </w:tcPr>
          <w:p w14:paraId="307DFB5E" w14:textId="12586FAF" w:rsidR="003A3200" w:rsidRPr="00317D5A" w:rsidRDefault="003A3200" w:rsidP="00377704">
            <w:pPr>
              <w:spacing w:after="0" w:line="240" w:lineRule="auto"/>
              <w:jc w:val="both"/>
              <w:rPr>
                <w:rFonts w:ascii="Times New Roman" w:eastAsia="Times New Roman" w:hAnsi="Times New Roman" w:cs="Times New Roman"/>
                <w:sz w:val="24"/>
                <w:szCs w:val="24"/>
                <w:highlight w:val="yellow"/>
              </w:rPr>
            </w:pPr>
            <w:proofErr w:type="spellStart"/>
            <w:r w:rsidRPr="00277B23">
              <w:rPr>
                <w:rFonts w:ascii="Times New Roman" w:hAnsi="Times New Roman" w:cs="Times New Roman"/>
                <w:bCs/>
                <w:iCs/>
                <w:sz w:val="24"/>
                <w:szCs w:val="24"/>
              </w:rPr>
              <w:t>З</w:t>
            </w:r>
            <w:r w:rsidR="003A1C5D">
              <w:rPr>
                <w:rFonts w:ascii="Times New Roman" w:hAnsi="Times New Roman" w:cs="Times New Roman"/>
                <w:bCs/>
                <w:iCs/>
                <w:sz w:val="24"/>
                <w:szCs w:val="24"/>
              </w:rPr>
              <w:t>о</w:t>
            </w:r>
            <w:proofErr w:type="spellEnd"/>
            <w:r w:rsidRPr="00277B23">
              <w:rPr>
                <w:rFonts w:ascii="Times New Roman" w:hAnsi="Times New Roman" w:cs="Times New Roman"/>
                <w:bCs/>
                <w:iCs/>
                <w:sz w:val="24"/>
                <w:szCs w:val="24"/>
              </w:rPr>
              <w:t xml:space="preserve"> 02.04</w:t>
            </w:r>
          </w:p>
        </w:tc>
        <w:tc>
          <w:tcPr>
            <w:tcW w:w="2537" w:type="dxa"/>
          </w:tcPr>
          <w:p w14:paraId="6C211B17" w14:textId="77777777" w:rsidR="003A3200" w:rsidRPr="00317D5A" w:rsidRDefault="003A3200" w:rsidP="00377704">
            <w:pPr>
              <w:tabs>
                <w:tab w:val="left" w:pos="1380"/>
              </w:tabs>
              <w:suppressAutoHyphens/>
              <w:spacing w:after="0" w:line="240" w:lineRule="auto"/>
              <w:jc w:val="both"/>
              <w:rPr>
                <w:rFonts w:ascii="Times New Roman" w:eastAsia="Times New Roman" w:hAnsi="Times New Roman" w:cs="Times New Roman"/>
                <w:iCs/>
                <w:sz w:val="24"/>
                <w:szCs w:val="24"/>
              </w:rPr>
            </w:pPr>
            <w:r w:rsidRPr="00277B23">
              <w:rPr>
                <w:rFonts w:ascii="Times New Roman" w:hAnsi="Times New Roman" w:cs="Times New Roman"/>
                <w:bCs/>
                <w:iCs/>
                <w:sz w:val="24"/>
                <w:szCs w:val="24"/>
              </w:rPr>
              <w:t>порядок их применения и программное обеспечение в профессиональной деятельности в том числе с использованием цифровых средств</w:t>
            </w:r>
          </w:p>
        </w:tc>
      </w:tr>
      <w:tr w:rsidR="003A3200" w:rsidRPr="00317D5A" w14:paraId="465530F9" w14:textId="77777777" w:rsidTr="00377704">
        <w:trPr>
          <w:trHeight w:val="212"/>
        </w:trPr>
        <w:tc>
          <w:tcPr>
            <w:tcW w:w="2493" w:type="dxa"/>
            <w:vMerge/>
          </w:tcPr>
          <w:p w14:paraId="592C285A" w14:textId="77777777" w:rsidR="003A3200" w:rsidRPr="008A0F83" w:rsidRDefault="003A3200" w:rsidP="00377704">
            <w:pPr>
              <w:spacing w:after="0" w:line="240" w:lineRule="auto"/>
              <w:jc w:val="center"/>
              <w:rPr>
                <w:rFonts w:ascii="Times New Roman" w:eastAsia="Times New Roman" w:hAnsi="Times New Roman" w:cs="Times New Roman"/>
                <w:b/>
                <w:i/>
                <w:sz w:val="24"/>
                <w:szCs w:val="24"/>
                <w:highlight w:val="yellow"/>
              </w:rPr>
            </w:pPr>
          </w:p>
        </w:tc>
        <w:tc>
          <w:tcPr>
            <w:tcW w:w="1162" w:type="dxa"/>
          </w:tcPr>
          <w:p w14:paraId="0E14F3BE" w14:textId="635021A5" w:rsidR="003A3200" w:rsidRPr="00317D5A" w:rsidRDefault="003A3200" w:rsidP="00377704">
            <w:pPr>
              <w:spacing w:after="0" w:line="240" w:lineRule="auto"/>
              <w:jc w:val="both"/>
              <w:rPr>
                <w:rFonts w:ascii="Times New Roman" w:eastAsia="Times New Roman" w:hAnsi="Times New Roman" w:cs="Times New Roman"/>
                <w:bCs/>
                <w:sz w:val="24"/>
                <w:szCs w:val="24"/>
                <w:highlight w:val="yellow"/>
              </w:rPr>
            </w:pPr>
            <w:proofErr w:type="spellStart"/>
            <w:r w:rsidRPr="00277B23">
              <w:rPr>
                <w:rFonts w:ascii="Times New Roman" w:hAnsi="Times New Roman" w:cs="Times New Roman"/>
                <w:bCs/>
                <w:iCs/>
                <w:sz w:val="24"/>
                <w:szCs w:val="24"/>
              </w:rPr>
              <w:t>У</w:t>
            </w:r>
            <w:r w:rsidR="003A1C5D">
              <w:rPr>
                <w:rFonts w:ascii="Times New Roman" w:hAnsi="Times New Roman" w:cs="Times New Roman"/>
                <w:bCs/>
                <w:iCs/>
                <w:sz w:val="24"/>
                <w:szCs w:val="24"/>
              </w:rPr>
              <w:t>о</w:t>
            </w:r>
            <w:proofErr w:type="spellEnd"/>
            <w:r w:rsidRPr="00277B23">
              <w:rPr>
                <w:rFonts w:ascii="Times New Roman" w:hAnsi="Times New Roman" w:cs="Times New Roman"/>
                <w:bCs/>
                <w:iCs/>
                <w:sz w:val="24"/>
                <w:szCs w:val="24"/>
              </w:rPr>
              <w:t xml:space="preserve"> 02.08</w:t>
            </w:r>
          </w:p>
        </w:tc>
        <w:tc>
          <w:tcPr>
            <w:tcW w:w="2330" w:type="dxa"/>
          </w:tcPr>
          <w:p w14:paraId="54D77AD7" w14:textId="77777777" w:rsidR="003A3200" w:rsidRPr="00317D5A" w:rsidRDefault="003A3200" w:rsidP="00377704">
            <w:pPr>
              <w:spacing w:after="0" w:line="240" w:lineRule="auto"/>
              <w:ind w:firstLine="13"/>
              <w:jc w:val="both"/>
              <w:rPr>
                <w:rFonts w:ascii="Times New Roman" w:eastAsia="Times New Roman" w:hAnsi="Times New Roman" w:cs="Times New Roman"/>
                <w:sz w:val="24"/>
                <w:szCs w:val="24"/>
                <w:highlight w:val="yellow"/>
              </w:rPr>
            </w:pPr>
            <w:r w:rsidRPr="00277B23">
              <w:rPr>
                <w:rFonts w:ascii="Times New Roman" w:hAnsi="Times New Roman" w:cs="Times New Roman"/>
                <w:iCs/>
                <w:sz w:val="24"/>
                <w:szCs w:val="24"/>
              </w:rPr>
              <w:t>использовать различные цифровые средства для решения профессиональных задач</w:t>
            </w:r>
          </w:p>
        </w:tc>
        <w:tc>
          <w:tcPr>
            <w:tcW w:w="1084" w:type="dxa"/>
          </w:tcPr>
          <w:p w14:paraId="69907A7F" w14:textId="77777777" w:rsidR="003A3200" w:rsidRPr="00317D5A" w:rsidRDefault="003A3200" w:rsidP="00377704">
            <w:pPr>
              <w:spacing w:after="0" w:line="240" w:lineRule="auto"/>
              <w:jc w:val="both"/>
              <w:rPr>
                <w:rFonts w:ascii="Times New Roman" w:eastAsia="Times New Roman" w:hAnsi="Times New Roman" w:cs="Times New Roman"/>
                <w:sz w:val="24"/>
                <w:szCs w:val="24"/>
                <w:highlight w:val="yellow"/>
              </w:rPr>
            </w:pPr>
          </w:p>
        </w:tc>
        <w:tc>
          <w:tcPr>
            <w:tcW w:w="2537" w:type="dxa"/>
          </w:tcPr>
          <w:p w14:paraId="66B845A8" w14:textId="77777777" w:rsidR="003A3200" w:rsidRPr="00317D5A" w:rsidRDefault="003A3200" w:rsidP="00377704">
            <w:pPr>
              <w:tabs>
                <w:tab w:val="left" w:pos="1380"/>
              </w:tabs>
              <w:suppressAutoHyphens/>
              <w:spacing w:after="0" w:line="240" w:lineRule="auto"/>
              <w:jc w:val="both"/>
              <w:rPr>
                <w:rFonts w:ascii="Times New Roman" w:eastAsia="Times New Roman" w:hAnsi="Times New Roman" w:cs="Times New Roman"/>
                <w:iCs/>
                <w:sz w:val="24"/>
                <w:szCs w:val="24"/>
              </w:rPr>
            </w:pPr>
          </w:p>
        </w:tc>
      </w:tr>
      <w:tr w:rsidR="003A3200" w:rsidRPr="00317D5A" w14:paraId="588A00C4" w14:textId="77777777" w:rsidTr="00377704">
        <w:trPr>
          <w:trHeight w:val="212"/>
        </w:trPr>
        <w:tc>
          <w:tcPr>
            <w:tcW w:w="2493" w:type="dxa"/>
            <w:vMerge w:val="restart"/>
          </w:tcPr>
          <w:p w14:paraId="4D448C5C" w14:textId="70B8F752" w:rsidR="003A3200" w:rsidRPr="008A0F83" w:rsidRDefault="003A3200" w:rsidP="003A3200">
            <w:pPr>
              <w:spacing w:after="0" w:line="240" w:lineRule="auto"/>
              <w:jc w:val="both"/>
              <w:rPr>
                <w:rFonts w:ascii="Times New Roman" w:eastAsia="Times New Roman" w:hAnsi="Times New Roman" w:cs="Times New Roman"/>
                <w:b/>
                <w:i/>
                <w:sz w:val="24"/>
                <w:szCs w:val="24"/>
                <w:highlight w:val="yellow"/>
              </w:rPr>
            </w:pPr>
            <w:r w:rsidRPr="008A0F83">
              <w:rPr>
                <w:rFonts w:ascii="Times New Roman" w:hAnsi="Times New Roman" w:cs="Times New Roman"/>
                <w:b/>
                <w:iCs/>
                <w:sz w:val="24"/>
                <w:szCs w:val="24"/>
              </w:rPr>
              <w:t xml:space="preserve">ОК 09 </w:t>
            </w:r>
          </w:p>
        </w:tc>
        <w:tc>
          <w:tcPr>
            <w:tcW w:w="1162" w:type="dxa"/>
          </w:tcPr>
          <w:p w14:paraId="59C97F56" w14:textId="77777777" w:rsidR="003A3200" w:rsidRPr="00317D5A" w:rsidRDefault="003A3200" w:rsidP="00377704">
            <w:pPr>
              <w:spacing w:after="0" w:line="240" w:lineRule="auto"/>
              <w:jc w:val="both"/>
              <w:rPr>
                <w:rFonts w:ascii="Times New Roman" w:eastAsia="Times New Roman" w:hAnsi="Times New Roman" w:cs="Times New Roman"/>
                <w:bCs/>
                <w:sz w:val="24"/>
                <w:szCs w:val="24"/>
                <w:highlight w:val="yellow"/>
              </w:rPr>
            </w:pPr>
            <w:proofErr w:type="spellStart"/>
            <w:r w:rsidRPr="00277B23">
              <w:rPr>
                <w:rFonts w:ascii="Times New Roman" w:hAnsi="Times New Roman" w:cs="Times New Roman"/>
                <w:bCs/>
                <w:iCs/>
                <w:sz w:val="24"/>
                <w:szCs w:val="24"/>
              </w:rPr>
              <w:t>Уо</w:t>
            </w:r>
            <w:proofErr w:type="spellEnd"/>
            <w:r w:rsidRPr="00277B23">
              <w:rPr>
                <w:rFonts w:ascii="Times New Roman" w:hAnsi="Times New Roman" w:cs="Times New Roman"/>
                <w:bCs/>
                <w:iCs/>
                <w:sz w:val="24"/>
                <w:szCs w:val="24"/>
              </w:rPr>
              <w:t xml:space="preserve"> 09.01</w:t>
            </w:r>
          </w:p>
        </w:tc>
        <w:tc>
          <w:tcPr>
            <w:tcW w:w="2330" w:type="dxa"/>
          </w:tcPr>
          <w:p w14:paraId="2226DEE2" w14:textId="77777777" w:rsidR="003A3200" w:rsidRPr="00317D5A" w:rsidRDefault="003A3200" w:rsidP="00377704">
            <w:pPr>
              <w:spacing w:after="0" w:line="240" w:lineRule="auto"/>
              <w:ind w:firstLine="13"/>
              <w:jc w:val="both"/>
              <w:rPr>
                <w:rFonts w:ascii="Times New Roman" w:eastAsia="Times New Roman" w:hAnsi="Times New Roman" w:cs="Times New Roman"/>
                <w:sz w:val="24"/>
                <w:szCs w:val="24"/>
                <w:highlight w:val="yellow"/>
              </w:rPr>
            </w:pPr>
            <w:r w:rsidRPr="00277B23">
              <w:rPr>
                <w:rFonts w:ascii="Times New Roman" w:hAnsi="Times New Roman" w:cs="Times New Roman"/>
                <w:iCs/>
                <w:sz w:val="24"/>
                <w:szCs w:val="24"/>
              </w:rPr>
              <w:t>понимать общий смысл четко произнесенных высказываний на известные темы (профессиональные и бытовые), понимать тексты на базовые профессиональные темы</w:t>
            </w:r>
          </w:p>
        </w:tc>
        <w:tc>
          <w:tcPr>
            <w:tcW w:w="1084" w:type="dxa"/>
          </w:tcPr>
          <w:p w14:paraId="4841595F" w14:textId="77777777" w:rsidR="003A3200" w:rsidRPr="00317D5A" w:rsidRDefault="003A3200" w:rsidP="00377704">
            <w:pPr>
              <w:spacing w:after="0" w:line="240" w:lineRule="auto"/>
              <w:jc w:val="both"/>
              <w:rPr>
                <w:rFonts w:ascii="Times New Roman" w:eastAsia="Times New Roman" w:hAnsi="Times New Roman" w:cs="Times New Roman"/>
                <w:sz w:val="24"/>
                <w:szCs w:val="24"/>
                <w:highlight w:val="yellow"/>
              </w:rPr>
            </w:pPr>
            <w:proofErr w:type="spellStart"/>
            <w:r w:rsidRPr="00277B23">
              <w:rPr>
                <w:rFonts w:ascii="Times New Roman" w:hAnsi="Times New Roman" w:cs="Times New Roman"/>
                <w:bCs/>
                <w:iCs/>
                <w:sz w:val="24"/>
                <w:szCs w:val="24"/>
              </w:rPr>
              <w:t>Зо</w:t>
            </w:r>
            <w:proofErr w:type="spellEnd"/>
            <w:r w:rsidRPr="00277B23">
              <w:rPr>
                <w:rFonts w:ascii="Times New Roman" w:hAnsi="Times New Roman" w:cs="Times New Roman"/>
                <w:bCs/>
                <w:iCs/>
                <w:sz w:val="24"/>
                <w:szCs w:val="24"/>
              </w:rPr>
              <w:t xml:space="preserve"> 09.01</w:t>
            </w:r>
          </w:p>
        </w:tc>
        <w:tc>
          <w:tcPr>
            <w:tcW w:w="2537" w:type="dxa"/>
          </w:tcPr>
          <w:p w14:paraId="0E0E601D" w14:textId="77777777" w:rsidR="003A3200" w:rsidRPr="00317D5A" w:rsidRDefault="003A3200" w:rsidP="00377704">
            <w:pPr>
              <w:tabs>
                <w:tab w:val="left" w:pos="1380"/>
              </w:tabs>
              <w:suppressAutoHyphens/>
              <w:spacing w:after="0" w:line="240" w:lineRule="auto"/>
              <w:jc w:val="both"/>
              <w:rPr>
                <w:rFonts w:ascii="Times New Roman" w:eastAsia="Times New Roman" w:hAnsi="Times New Roman" w:cs="Times New Roman"/>
                <w:iCs/>
                <w:sz w:val="24"/>
                <w:szCs w:val="24"/>
              </w:rPr>
            </w:pPr>
            <w:r w:rsidRPr="00277B23">
              <w:rPr>
                <w:rFonts w:ascii="Times New Roman" w:hAnsi="Times New Roman" w:cs="Times New Roman"/>
                <w:iCs/>
                <w:sz w:val="24"/>
                <w:szCs w:val="24"/>
              </w:rPr>
              <w:t>правила построения простых и сложных предложений на профессиональные темы</w:t>
            </w:r>
          </w:p>
        </w:tc>
      </w:tr>
      <w:tr w:rsidR="003A3200" w:rsidRPr="00317D5A" w14:paraId="10106F54" w14:textId="77777777" w:rsidTr="00377704">
        <w:trPr>
          <w:trHeight w:val="212"/>
        </w:trPr>
        <w:tc>
          <w:tcPr>
            <w:tcW w:w="2493" w:type="dxa"/>
            <w:vMerge/>
          </w:tcPr>
          <w:p w14:paraId="414C3CF0" w14:textId="77777777" w:rsidR="003A3200" w:rsidRPr="00317D5A" w:rsidRDefault="003A3200" w:rsidP="00377704">
            <w:pPr>
              <w:spacing w:after="0" w:line="240" w:lineRule="auto"/>
              <w:jc w:val="center"/>
              <w:rPr>
                <w:rFonts w:ascii="Times New Roman" w:eastAsia="Times New Roman" w:hAnsi="Times New Roman" w:cs="Times New Roman"/>
                <w:i/>
                <w:sz w:val="24"/>
                <w:szCs w:val="24"/>
                <w:highlight w:val="yellow"/>
              </w:rPr>
            </w:pPr>
          </w:p>
        </w:tc>
        <w:tc>
          <w:tcPr>
            <w:tcW w:w="1162" w:type="dxa"/>
          </w:tcPr>
          <w:p w14:paraId="24CAA5F2" w14:textId="77777777" w:rsidR="003A3200" w:rsidRPr="00317D5A" w:rsidRDefault="003A3200" w:rsidP="00377704">
            <w:pPr>
              <w:spacing w:after="0" w:line="240" w:lineRule="auto"/>
              <w:jc w:val="both"/>
              <w:rPr>
                <w:rFonts w:ascii="Times New Roman" w:eastAsia="Times New Roman" w:hAnsi="Times New Roman" w:cs="Times New Roman"/>
                <w:bCs/>
                <w:sz w:val="24"/>
                <w:szCs w:val="24"/>
                <w:highlight w:val="yellow"/>
              </w:rPr>
            </w:pPr>
            <w:proofErr w:type="spellStart"/>
            <w:r w:rsidRPr="00277B23">
              <w:rPr>
                <w:rFonts w:ascii="Times New Roman" w:hAnsi="Times New Roman" w:cs="Times New Roman"/>
                <w:bCs/>
                <w:iCs/>
                <w:sz w:val="24"/>
                <w:szCs w:val="24"/>
              </w:rPr>
              <w:t>Уо</w:t>
            </w:r>
            <w:proofErr w:type="spellEnd"/>
            <w:r w:rsidRPr="00277B23">
              <w:rPr>
                <w:rFonts w:ascii="Times New Roman" w:hAnsi="Times New Roman" w:cs="Times New Roman"/>
                <w:bCs/>
                <w:iCs/>
                <w:sz w:val="24"/>
                <w:szCs w:val="24"/>
              </w:rPr>
              <w:t xml:space="preserve"> 09.02</w:t>
            </w:r>
          </w:p>
        </w:tc>
        <w:tc>
          <w:tcPr>
            <w:tcW w:w="2330" w:type="dxa"/>
          </w:tcPr>
          <w:p w14:paraId="0D4CF7D4" w14:textId="77777777" w:rsidR="003A3200" w:rsidRPr="00317D5A" w:rsidRDefault="003A3200" w:rsidP="00377704">
            <w:pPr>
              <w:spacing w:after="0" w:line="240" w:lineRule="auto"/>
              <w:ind w:firstLine="13"/>
              <w:jc w:val="both"/>
              <w:rPr>
                <w:rFonts w:ascii="Times New Roman" w:eastAsia="Times New Roman" w:hAnsi="Times New Roman" w:cs="Times New Roman"/>
                <w:sz w:val="24"/>
                <w:szCs w:val="24"/>
                <w:highlight w:val="yellow"/>
              </w:rPr>
            </w:pPr>
            <w:r w:rsidRPr="00277B23">
              <w:rPr>
                <w:rFonts w:ascii="Times New Roman" w:hAnsi="Times New Roman" w:cs="Times New Roman"/>
                <w:iCs/>
                <w:sz w:val="24"/>
                <w:szCs w:val="24"/>
              </w:rPr>
              <w:t xml:space="preserve">участвовать в диалогах на знакомые общие </w:t>
            </w:r>
            <w:r w:rsidRPr="00277B23">
              <w:rPr>
                <w:rFonts w:ascii="Times New Roman" w:hAnsi="Times New Roman" w:cs="Times New Roman"/>
                <w:iCs/>
                <w:sz w:val="24"/>
                <w:szCs w:val="24"/>
              </w:rPr>
              <w:br/>
              <w:t>и профессиональные темы</w:t>
            </w:r>
          </w:p>
        </w:tc>
        <w:tc>
          <w:tcPr>
            <w:tcW w:w="1084" w:type="dxa"/>
          </w:tcPr>
          <w:p w14:paraId="5CCC3B5B" w14:textId="77777777" w:rsidR="003A3200" w:rsidRPr="00317D5A" w:rsidRDefault="003A3200" w:rsidP="00377704">
            <w:pPr>
              <w:spacing w:after="0" w:line="240" w:lineRule="auto"/>
              <w:jc w:val="both"/>
              <w:rPr>
                <w:rFonts w:ascii="Times New Roman" w:eastAsia="Times New Roman" w:hAnsi="Times New Roman" w:cs="Times New Roman"/>
                <w:sz w:val="24"/>
                <w:szCs w:val="24"/>
                <w:highlight w:val="yellow"/>
              </w:rPr>
            </w:pPr>
            <w:proofErr w:type="spellStart"/>
            <w:r w:rsidRPr="00277B23">
              <w:rPr>
                <w:rFonts w:ascii="Times New Roman" w:hAnsi="Times New Roman" w:cs="Times New Roman"/>
                <w:bCs/>
                <w:iCs/>
                <w:sz w:val="24"/>
                <w:szCs w:val="24"/>
              </w:rPr>
              <w:t>Зо</w:t>
            </w:r>
            <w:proofErr w:type="spellEnd"/>
            <w:r w:rsidRPr="00277B23">
              <w:rPr>
                <w:rFonts w:ascii="Times New Roman" w:hAnsi="Times New Roman" w:cs="Times New Roman"/>
                <w:bCs/>
                <w:iCs/>
                <w:sz w:val="24"/>
                <w:szCs w:val="24"/>
              </w:rPr>
              <w:t xml:space="preserve"> 09.02</w:t>
            </w:r>
          </w:p>
        </w:tc>
        <w:tc>
          <w:tcPr>
            <w:tcW w:w="2537" w:type="dxa"/>
          </w:tcPr>
          <w:p w14:paraId="220E0CDE" w14:textId="77777777" w:rsidR="003A3200" w:rsidRPr="00317D5A" w:rsidRDefault="003A3200" w:rsidP="00377704">
            <w:pPr>
              <w:tabs>
                <w:tab w:val="left" w:pos="1380"/>
              </w:tabs>
              <w:suppressAutoHyphens/>
              <w:spacing w:after="0" w:line="240" w:lineRule="auto"/>
              <w:jc w:val="both"/>
              <w:rPr>
                <w:rFonts w:ascii="Times New Roman" w:eastAsia="Times New Roman" w:hAnsi="Times New Roman" w:cs="Times New Roman"/>
                <w:iCs/>
                <w:sz w:val="24"/>
                <w:szCs w:val="24"/>
              </w:rPr>
            </w:pPr>
            <w:r w:rsidRPr="00277B23">
              <w:rPr>
                <w:rFonts w:ascii="Times New Roman" w:hAnsi="Times New Roman" w:cs="Times New Roman"/>
                <w:iCs/>
                <w:sz w:val="24"/>
                <w:szCs w:val="24"/>
              </w:rPr>
              <w:t>основные общеупотребительные глаголы (бытовая и профессиональная лексика)</w:t>
            </w:r>
          </w:p>
        </w:tc>
      </w:tr>
      <w:tr w:rsidR="003A3200" w:rsidRPr="00317D5A" w14:paraId="3CD7772E" w14:textId="77777777" w:rsidTr="00377704">
        <w:trPr>
          <w:trHeight w:val="212"/>
        </w:trPr>
        <w:tc>
          <w:tcPr>
            <w:tcW w:w="2493" w:type="dxa"/>
            <w:vMerge/>
          </w:tcPr>
          <w:p w14:paraId="618B925A" w14:textId="77777777" w:rsidR="003A3200" w:rsidRPr="00317D5A" w:rsidRDefault="003A3200" w:rsidP="00377704">
            <w:pPr>
              <w:spacing w:after="0" w:line="240" w:lineRule="auto"/>
              <w:jc w:val="center"/>
              <w:rPr>
                <w:rFonts w:ascii="Times New Roman" w:eastAsia="Times New Roman" w:hAnsi="Times New Roman" w:cs="Times New Roman"/>
                <w:i/>
                <w:sz w:val="24"/>
                <w:szCs w:val="24"/>
                <w:highlight w:val="yellow"/>
              </w:rPr>
            </w:pPr>
          </w:p>
        </w:tc>
        <w:tc>
          <w:tcPr>
            <w:tcW w:w="1162" w:type="dxa"/>
          </w:tcPr>
          <w:p w14:paraId="427A604F" w14:textId="77777777" w:rsidR="003A3200" w:rsidRPr="00317D5A" w:rsidRDefault="003A3200" w:rsidP="00377704">
            <w:pPr>
              <w:spacing w:after="0" w:line="240" w:lineRule="auto"/>
              <w:jc w:val="both"/>
              <w:rPr>
                <w:rFonts w:ascii="Times New Roman" w:eastAsia="Times New Roman" w:hAnsi="Times New Roman" w:cs="Times New Roman"/>
                <w:bCs/>
                <w:sz w:val="24"/>
                <w:szCs w:val="24"/>
                <w:highlight w:val="yellow"/>
              </w:rPr>
            </w:pPr>
            <w:proofErr w:type="spellStart"/>
            <w:r w:rsidRPr="00277B23">
              <w:rPr>
                <w:rFonts w:ascii="Times New Roman" w:hAnsi="Times New Roman" w:cs="Times New Roman"/>
                <w:bCs/>
                <w:iCs/>
                <w:sz w:val="24"/>
                <w:szCs w:val="24"/>
              </w:rPr>
              <w:t>Уо</w:t>
            </w:r>
            <w:proofErr w:type="spellEnd"/>
            <w:r w:rsidRPr="00277B23">
              <w:rPr>
                <w:rFonts w:ascii="Times New Roman" w:hAnsi="Times New Roman" w:cs="Times New Roman"/>
                <w:bCs/>
                <w:iCs/>
                <w:sz w:val="24"/>
                <w:szCs w:val="24"/>
              </w:rPr>
              <w:t xml:space="preserve"> 09.03</w:t>
            </w:r>
          </w:p>
        </w:tc>
        <w:tc>
          <w:tcPr>
            <w:tcW w:w="2330" w:type="dxa"/>
          </w:tcPr>
          <w:p w14:paraId="6BCD99D4" w14:textId="77777777" w:rsidR="003A3200" w:rsidRPr="00317D5A" w:rsidRDefault="003A3200" w:rsidP="00377704">
            <w:pPr>
              <w:spacing w:after="0" w:line="240" w:lineRule="auto"/>
              <w:ind w:firstLine="13"/>
              <w:jc w:val="both"/>
              <w:rPr>
                <w:rFonts w:ascii="Times New Roman" w:eastAsia="Times New Roman" w:hAnsi="Times New Roman" w:cs="Times New Roman"/>
                <w:sz w:val="24"/>
                <w:szCs w:val="24"/>
                <w:highlight w:val="yellow"/>
              </w:rPr>
            </w:pPr>
            <w:r w:rsidRPr="00277B23">
              <w:rPr>
                <w:rFonts w:ascii="Times New Roman" w:hAnsi="Times New Roman" w:cs="Times New Roman"/>
                <w:iCs/>
                <w:sz w:val="24"/>
                <w:szCs w:val="24"/>
              </w:rPr>
              <w:t>строить простые высказывания о себе и о своей профессиональной деятельности</w:t>
            </w:r>
          </w:p>
        </w:tc>
        <w:tc>
          <w:tcPr>
            <w:tcW w:w="1084" w:type="dxa"/>
          </w:tcPr>
          <w:p w14:paraId="49933FC5" w14:textId="77777777" w:rsidR="003A3200" w:rsidRPr="00317D5A" w:rsidRDefault="003A3200" w:rsidP="00377704">
            <w:pPr>
              <w:spacing w:after="0" w:line="240" w:lineRule="auto"/>
              <w:jc w:val="both"/>
              <w:rPr>
                <w:rFonts w:ascii="Times New Roman" w:eastAsia="Times New Roman" w:hAnsi="Times New Roman" w:cs="Times New Roman"/>
                <w:sz w:val="24"/>
                <w:szCs w:val="24"/>
                <w:highlight w:val="yellow"/>
              </w:rPr>
            </w:pPr>
            <w:proofErr w:type="spellStart"/>
            <w:r w:rsidRPr="00277B23">
              <w:rPr>
                <w:rFonts w:ascii="Times New Roman" w:hAnsi="Times New Roman" w:cs="Times New Roman"/>
                <w:bCs/>
                <w:iCs/>
                <w:sz w:val="24"/>
                <w:szCs w:val="24"/>
              </w:rPr>
              <w:t>Зо</w:t>
            </w:r>
            <w:proofErr w:type="spellEnd"/>
            <w:r w:rsidRPr="00277B23">
              <w:rPr>
                <w:rFonts w:ascii="Times New Roman" w:hAnsi="Times New Roman" w:cs="Times New Roman"/>
                <w:bCs/>
                <w:iCs/>
                <w:sz w:val="24"/>
                <w:szCs w:val="24"/>
              </w:rPr>
              <w:t xml:space="preserve"> 09.03</w:t>
            </w:r>
          </w:p>
        </w:tc>
        <w:tc>
          <w:tcPr>
            <w:tcW w:w="2537" w:type="dxa"/>
          </w:tcPr>
          <w:p w14:paraId="310235D2" w14:textId="77777777" w:rsidR="003A3200" w:rsidRPr="00317D5A" w:rsidRDefault="003A3200" w:rsidP="00377704">
            <w:pPr>
              <w:tabs>
                <w:tab w:val="left" w:pos="1380"/>
              </w:tabs>
              <w:suppressAutoHyphens/>
              <w:spacing w:after="0" w:line="240" w:lineRule="auto"/>
              <w:jc w:val="both"/>
              <w:rPr>
                <w:rFonts w:ascii="Times New Roman" w:eastAsia="Times New Roman" w:hAnsi="Times New Roman" w:cs="Times New Roman"/>
                <w:iCs/>
                <w:sz w:val="24"/>
                <w:szCs w:val="24"/>
              </w:rPr>
            </w:pPr>
            <w:r w:rsidRPr="00277B23">
              <w:rPr>
                <w:rFonts w:ascii="Times New Roman" w:hAnsi="Times New Roman" w:cs="Times New Roman"/>
                <w:iCs/>
                <w:sz w:val="24"/>
                <w:szCs w:val="24"/>
              </w:rPr>
              <w:t>лексический минимум, относящийся к описанию предметов, средств и процессов профессиональной деятельности</w:t>
            </w:r>
          </w:p>
        </w:tc>
      </w:tr>
      <w:tr w:rsidR="003A3200" w:rsidRPr="00317D5A" w14:paraId="2D0EE904" w14:textId="77777777" w:rsidTr="00377704">
        <w:trPr>
          <w:trHeight w:val="212"/>
        </w:trPr>
        <w:tc>
          <w:tcPr>
            <w:tcW w:w="2493" w:type="dxa"/>
            <w:vMerge/>
          </w:tcPr>
          <w:p w14:paraId="3103FAE6" w14:textId="77777777" w:rsidR="003A3200" w:rsidRPr="00317D5A" w:rsidRDefault="003A3200" w:rsidP="00377704">
            <w:pPr>
              <w:spacing w:after="0" w:line="240" w:lineRule="auto"/>
              <w:jc w:val="center"/>
              <w:rPr>
                <w:rFonts w:ascii="Times New Roman" w:eastAsia="Times New Roman" w:hAnsi="Times New Roman" w:cs="Times New Roman"/>
                <w:i/>
                <w:sz w:val="24"/>
                <w:szCs w:val="24"/>
                <w:highlight w:val="yellow"/>
              </w:rPr>
            </w:pPr>
          </w:p>
        </w:tc>
        <w:tc>
          <w:tcPr>
            <w:tcW w:w="1162" w:type="dxa"/>
          </w:tcPr>
          <w:p w14:paraId="00BD2592" w14:textId="77777777" w:rsidR="003A3200" w:rsidRPr="00317D5A" w:rsidRDefault="003A3200" w:rsidP="00377704">
            <w:pPr>
              <w:spacing w:after="0" w:line="240" w:lineRule="auto"/>
              <w:jc w:val="both"/>
              <w:rPr>
                <w:rFonts w:ascii="Times New Roman" w:eastAsia="Times New Roman" w:hAnsi="Times New Roman" w:cs="Times New Roman"/>
                <w:bCs/>
                <w:sz w:val="24"/>
                <w:szCs w:val="24"/>
                <w:highlight w:val="yellow"/>
              </w:rPr>
            </w:pPr>
            <w:proofErr w:type="spellStart"/>
            <w:r w:rsidRPr="00277B23">
              <w:rPr>
                <w:rFonts w:ascii="Times New Roman" w:hAnsi="Times New Roman" w:cs="Times New Roman"/>
                <w:bCs/>
                <w:iCs/>
                <w:sz w:val="24"/>
                <w:szCs w:val="24"/>
              </w:rPr>
              <w:t>Уо</w:t>
            </w:r>
            <w:proofErr w:type="spellEnd"/>
            <w:r w:rsidRPr="00277B23">
              <w:rPr>
                <w:rFonts w:ascii="Times New Roman" w:hAnsi="Times New Roman" w:cs="Times New Roman"/>
                <w:bCs/>
                <w:iCs/>
                <w:sz w:val="24"/>
                <w:szCs w:val="24"/>
              </w:rPr>
              <w:t xml:space="preserve"> 09.04</w:t>
            </w:r>
          </w:p>
        </w:tc>
        <w:tc>
          <w:tcPr>
            <w:tcW w:w="2330" w:type="dxa"/>
          </w:tcPr>
          <w:p w14:paraId="7357079C" w14:textId="77777777" w:rsidR="003A3200" w:rsidRPr="00317D5A" w:rsidRDefault="003A3200" w:rsidP="00377704">
            <w:pPr>
              <w:spacing w:after="0" w:line="240" w:lineRule="auto"/>
              <w:ind w:firstLine="13"/>
              <w:jc w:val="both"/>
              <w:rPr>
                <w:rFonts w:ascii="Times New Roman" w:eastAsia="Times New Roman" w:hAnsi="Times New Roman" w:cs="Times New Roman"/>
                <w:sz w:val="24"/>
                <w:szCs w:val="24"/>
                <w:highlight w:val="yellow"/>
              </w:rPr>
            </w:pPr>
            <w:r w:rsidRPr="00277B23">
              <w:rPr>
                <w:rFonts w:ascii="Times New Roman" w:hAnsi="Times New Roman" w:cs="Times New Roman"/>
                <w:iCs/>
                <w:sz w:val="24"/>
                <w:szCs w:val="24"/>
              </w:rPr>
              <w:t>кратко обосновывать и объяснять свои действия (текущие и планируемые)</w:t>
            </w:r>
          </w:p>
        </w:tc>
        <w:tc>
          <w:tcPr>
            <w:tcW w:w="1084" w:type="dxa"/>
          </w:tcPr>
          <w:p w14:paraId="6CCBE701" w14:textId="77777777" w:rsidR="003A3200" w:rsidRPr="00317D5A" w:rsidRDefault="003A3200" w:rsidP="00377704">
            <w:pPr>
              <w:spacing w:after="0" w:line="240" w:lineRule="auto"/>
              <w:jc w:val="both"/>
              <w:rPr>
                <w:rFonts w:ascii="Times New Roman" w:eastAsia="Times New Roman" w:hAnsi="Times New Roman" w:cs="Times New Roman"/>
                <w:sz w:val="24"/>
                <w:szCs w:val="24"/>
                <w:highlight w:val="yellow"/>
              </w:rPr>
            </w:pPr>
            <w:proofErr w:type="spellStart"/>
            <w:r w:rsidRPr="00277B23">
              <w:rPr>
                <w:rFonts w:ascii="Times New Roman" w:hAnsi="Times New Roman" w:cs="Times New Roman"/>
                <w:bCs/>
                <w:iCs/>
                <w:sz w:val="24"/>
                <w:szCs w:val="24"/>
              </w:rPr>
              <w:t>Зо</w:t>
            </w:r>
            <w:proofErr w:type="spellEnd"/>
            <w:r w:rsidRPr="00277B23">
              <w:rPr>
                <w:rFonts w:ascii="Times New Roman" w:hAnsi="Times New Roman" w:cs="Times New Roman"/>
                <w:bCs/>
                <w:iCs/>
                <w:sz w:val="24"/>
                <w:szCs w:val="24"/>
              </w:rPr>
              <w:t xml:space="preserve"> 09.04</w:t>
            </w:r>
          </w:p>
        </w:tc>
        <w:tc>
          <w:tcPr>
            <w:tcW w:w="2537" w:type="dxa"/>
          </w:tcPr>
          <w:p w14:paraId="6569F5FD" w14:textId="77777777" w:rsidR="003A3200" w:rsidRPr="00317D5A" w:rsidRDefault="003A3200" w:rsidP="00377704">
            <w:pPr>
              <w:tabs>
                <w:tab w:val="left" w:pos="1380"/>
              </w:tabs>
              <w:suppressAutoHyphens/>
              <w:spacing w:after="0" w:line="240" w:lineRule="auto"/>
              <w:jc w:val="both"/>
              <w:rPr>
                <w:rFonts w:ascii="Times New Roman" w:eastAsia="Times New Roman" w:hAnsi="Times New Roman" w:cs="Times New Roman"/>
                <w:iCs/>
                <w:sz w:val="24"/>
                <w:szCs w:val="24"/>
              </w:rPr>
            </w:pPr>
            <w:r w:rsidRPr="00277B23">
              <w:rPr>
                <w:rFonts w:ascii="Times New Roman" w:hAnsi="Times New Roman" w:cs="Times New Roman"/>
                <w:iCs/>
                <w:sz w:val="24"/>
                <w:szCs w:val="24"/>
              </w:rPr>
              <w:t>особенности произношения</w:t>
            </w:r>
          </w:p>
        </w:tc>
      </w:tr>
      <w:tr w:rsidR="003A3200" w:rsidRPr="00317D5A" w14:paraId="7D1B89C0" w14:textId="77777777" w:rsidTr="00377704">
        <w:trPr>
          <w:trHeight w:val="212"/>
        </w:trPr>
        <w:tc>
          <w:tcPr>
            <w:tcW w:w="2493" w:type="dxa"/>
            <w:vMerge/>
          </w:tcPr>
          <w:p w14:paraId="300E0CD4" w14:textId="77777777" w:rsidR="003A3200" w:rsidRPr="00317D5A" w:rsidRDefault="003A3200" w:rsidP="00377704">
            <w:pPr>
              <w:spacing w:after="0" w:line="240" w:lineRule="auto"/>
              <w:jc w:val="center"/>
              <w:rPr>
                <w:rFonts w:ascii="Times New Roman" w:eastAsia="Times New Roman" w:hAnsi="Times New Roman" w:cs="Times New Roman"/>
                <w:i/>
                <w:sz w:val="24"/>
                <w:szCs w:val="24"/>
                <w:highlight w:val="yellow"/>
              </w:rPr>
            </w:pPr>
          </w:p>
        </w:tc>
        <w:tc>
          <w:tcPr>
            <w:tcW w:w="1162" w:type="dxa"/>
          </w:tcPr>
          <w:p w14:paraId="260EFAB5" w14:textId="77777777" w:rsidR="003A3200" w:rsidRPr="00317D5A" w:rsidRDefault="003A3200" w:rsidP="00377704">
            <w:pPr>
              <w:spacing w:after="0" w:line="240" w:lineRule="auto"/>
              <w:jc w:val="both"/>
              <w:rPr>
                <w:rFonts w:ascii="Times New Roman" w:eastAsia="Times New Roman" w:hAnsi="Times New Roman" w:cs="Times New Roman"/>
                <w:bCs/>
                <w:sz w:val="24"/>
                <w:szCs w:val="24"/>
                <w:highlight w:val="yellow"/>
              </w:rPr>
            </w:pPr>
            <w:proofErr w:type="spellStart"/>
            <w:r w:rsidRPr="00277B23">
              <w:rPr>
                <w:rFonts w:ascii="Times New Roman" w:hAnsi="Times New Roman" w:cs="Times New Roman"/>
                <w:bCs/>
                <w:iCs/>
                <w:sz w:val="24"/>
                <w:szCs w:val="24"/>
              </w:rPr>
              <w:t>Уо</w:t>
            </w:r>
            <w:proofErr w:type="spellEnd"/>
            <w:r w:rsidRPr="00277B23">
              <w:rPr>
                <w:rFonts w:ascii="Times New Roman" w:hAnsi="Times New Roman" w:cs="Times New Roman"/>
                <w:bCs/>
                <w:iCs/>
                <w:sz w:val="24"/>
                <w:szCs w:val="24"/>
              </w:rPr>
              <w:t xml:space="preserve"> 09.05</w:t>
            </w:r>
          </w:p>
        </w:tc>
        <w:tc>
          <w:tcPr>
            <w:tcW w:w="2330" w:type="dxa"/>
          </w:tcPr>
          <w:p w14:paraId="27B4B57E" w14:textId="77777777" w:rsidR="003A3200" w:rsidRPr="00317D5A" w:rsidRDefault="003A3200" w:rsidP="00377704">
            <w:pPr>
              <w:spacing w:after="0" w:line="240" w:lineRule="auto"/>
              <w:ind w:firstLine="13"/>
              <w:jc w:val="both"/>
              <w:rPr>
                <w:rFonts w:ascii="Times New Roman" w:eastAsia="Times New Roman" w:hAnsi="Times New Roman" w:cs="Times New Roman"/>
                <w:sz w:val="24"/>
                <w:szCs w:val="24"/>
                <w:highlight w:val="yellow"/>
              </w:rPr>
            </w:pPr>
            <w:r w:rsidRPr="00277B23">
              <w:rPr>
                <w:rFonts w:ascii="Times New Roman" w:hAnsi="Times New Roman" w:cs="Times New Roman"/>
                <w:iCs/>
                <w:sz w:val="24"/>
                <w:szCs w:val="24"/>
              </w:rPr>
              <w:t xml:space="preserve">писать простые связные сообщения на знакомые или </w:t>
            </w:r>
            <w:r w:rsidRPr="00277B23">
              <w:rPr>
                <w:rFonts w:ascii="Times New Roman" w:hAnsi="Times New Roman" w:cs="Times New Roman"/>
                <w:iCs/>
                <w:sz w:val="24"/>
                <w:szCs w:val="24"/>
              </w:rPr>
              <w:lastRenderedPageBreak/>
              <w:t>интересующие профессиональные темы</w:t>
            </w:r>
          </w:p>
        </w:tc>
        <w:tc>
          <w:tcPr>
            <w:tcW w:w="1084" w:type="dxa"/>
          </w:tcPr>
          <w:p w14:paraId="5AA35E0A" w14:textId="77777777" w:rsidR="003A3200" w:rsidRPr="00317D5A" w:rsidRDefault="003A3200" w:rsidP="00377704">
            <w:pPr>
              <w:spacing w:after="0" w:line="240" w:lineRule="auto"/>
              <w:jc w:val="both"/>
              <w:rPr>
                <w:rFonts w:ascii="Times New Roman" w:eastAsia="Times New Roman" w:hAnsi="Times New Roman" w:cs="Times New Roman"/>
                <w:sz w:val="24"/>
                <w:szCs w:val="24"/>
                <w:highlight w:val="yellow"/>
              </w:rPr>
            </w:pPr>
            <w:proofErr w:type="spellStart"/>
            <w:r w:rsidRPr="00277B23">
              <w:rPr>
                <w:rFonts w:ascii="Times New Roman" w:hAnsi="Times New Roman" w:cs="Times New Roman"/>
                <w:bCs/>
                <w:iCs/>
                <w:sz w:val="24"/>
                <w:szCs w:val="24"/>
              </w:rPr>
              <w:lastRenderedPageBreak/>
              <w:t>Зо</w:t>
            </w:r>
            <w:proofErr w:type="spellEnd"/>
            <w:r w:rsidRPr="00277B23">
              <w:rPr>
                <w:rFonts w:ascii="Times New Roman" w:hAnsi="Times New Roman" w:cs="Times New Roman"/>
                <w:bCs/>
                <w:iCs/>
                <w:sz w:val="24"/>
                <w:szCs w:val="24"/>
              </w:rPr>
              <w:t xml:space="preserve"> 09.05</w:t>
            </w:r>
          </w:p>
        </w:tc>
        <w:tc>
          <w:tcPr>
            <w:tcW w:w="2537" w:type="dxa"/>
          </w:tcPr>
          <w:p w14:paraId="485B9979" w14:textId="77777777" w:rsidR="003A3200" w:rsidRPr="00317D5A" w:rsidRDefault="003A3200" w:rsidP="00377704">
            <w:pPr>
              <w:tabs>
                <w:tab w:val="left" w:pos="1380"/>
              </w:tabs>
              <w:suppressAutoHyphens/>
              <w:spacing w:after="0" w:line="240" w:lineRule="auto"/>
              <w:jc w:val="both"/>
              <w:rPr>
                <w:rFonts w:ascii="Times New Roman" w:eastAsia="Times New Roman" w:hAnsi="Times New Roman" w:cs="Times New Roman"/>
                <w:iCs/>
                <w:sz w:val="24"/>
                <w:szCs w:val="24"/>
              </w:rPr>
            </w:pPr>
            <w:r w:rsidRPr="00277B23">
              <w:rPr>
                <w:rFonts w:ascii="Times New Roman" w:hAnsi="Times New Roman" w:cs="Times New Roman"/>
                <w:iCs/>
                <w:sz w:val="24"/>
                <w:szCs w:val="24"/>
              </w:rPr>
              <w:t xml:space="preserve">правила чтения текстов профессиональной </w:t>
            </w:r>
            <w:r w:rsidRPr="00277B23">
              <w:rPr>
                <w:rFonts w:ascii="Times New Roman" w:hAnsi="Times New Roman" w:cs="Times New Roman"/>
                <w:iCs/>
                <w:sz w:val="24"/>
                <w:szCs w:val="24"/>
              </w:rPr>
              <w:lastRenderedPageBreak/>
              <w:t>направленности</w:t>
            </w:r>
          </w:p>
        </w:tc>
      </w:tr>
    </w:tbl>
    <w:p w14:paraId="605FF3BA" w14:textId="24807FF1" w:rsidR="00771B49" w:rsidRDefault="003A3200" w:rsidP="00771B4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br w:type="textWrapping" w:clear="all"/>
      </w:r>
    </w:p>
    <w:p w14:paraId="5C160A39" w14:textId="77777777" w:rsidR="00771B49" w:rsidRPr="00317D5A" w:rsidRDefault="00771B49" w:rsidP="00771B49">
      <w:pPr>
        <w:spacing w:after="0" w:line="240" w:lineRule="auto"/>
        <w:jc w:val="center"/>
        <w:rPr>
          <w:rFonts w:ascii="Times New Roman" w:eastAsia="Times New Roman" w:hAnsi="Times New Roman" w:cs="Times New Roman"/>
          <w:b/>
          <w:bCs/>
          <w:sz w:val="24"/>
          <w:szCs w:val="24"/>
        </w:rPr>
      </w:pPr>
      <w:r w:rsidRPr="00317D5A">
        <w:rPr>
          <w:rFonts w:ascii="Times New Roman" w:eastAsia="Times New Roman" w:hAnsi="Times New Roman" w:cs="Times New Roman"/>
          <w:b/>
          <w:bCs/>
          <w:sz w:val="24"/>
          <w:szCs w:val="24"/>
        </w:rPr>
        <w:t>2. СТРУКТУРА И СОДЕРЖАНИЕ УЧЕБНОЙ ДИСЦИПЛИНЫ</w:t>
      </w:r>
    </w:p>
    <w:p w14:paraId="54931CE0" w14:textId="77777777" w:rsidR="00771B49" w:rsidRPr="00317D5A" w:rsidRDefault="00771B49" w:rsidP="00771B49">
      <w:pPr>
        <w:spacing w:after="0" w:line="240" w:lineRule="auto"/>
        <w:rPr>
          <w:rFonts w:ascii="Times New Roman" w:eastAsia="Times New Roman" w:hAnsi="Times New Roman" w:cs="Times New Roman"/>
          <w:bCs/>
          <w:sz w:val="24"/>
          <w:szCs w:val="24"/>
        </w:rPr>
      </w:pPr>
    </w:p>
    <w:p w14:paraId="2AC793FE" w14:textId="77777777" w:rsidR="00771B49" w:rsidRPr="00317D5A" w:rsidRDefault="00771B49" w:rsidP="00771B49">
      <w:pPr>
        <w:spacing w:after="0" w:line="276" w:lineRule="auto"/>
        <w:ind w:left="140" w:firstLine="569"/>
        <w:rPr>
          <w:rFonts w:ascii="Times New Roman" w:eastAsia="Times New Roman" w:hAnsi="Times New Roman" w:cs="Times New Roman"/>
          <w:b/>
          <w:bCs/>
          <w:sz w:val="24"/>
          <w:szCs w:val="24"/>
        </w:rPr>
      </w:pPr>
      <w:r w:rsidRPr="00317D5A">
        <w:rPr>
          <w:rFonts w:ascii="Times New Roman" w:eastAsia="Times New Roman" w:hAnsi="Times New Roman" w:cs="Times New Roman"/>
          <w:b/>
          <w:bCs/>
          <w:sz w:val="24"/>
          <w:szCs w:val="24"/>
        </w:rPr>
        <w:t xml:space="preserve"> 2.1. Объем учебной дисциплины и виды учебной работы</w:t>
      </w:r>
    </w:p>
    <w:p w14:paraId="45855037" w14:textId="77777777" w:rsidR="00771B49" w:rsidRPr="00317D5A" w:rsidRDefault="00771B49" w:rsidP="00771B49">
      <w:pPr>
        <w:spacing w:after="0" w:line="276" w:lineRule="auto"/>
        <w:ind w:left="140"/>
        <w:jc w:val="center"/>
        <w:rPr>
          <w:rFonts w:ascii="Times New Roman" w:eastAsia="Times New Roman" w:hAnsi="Times New Roman" w:cs="Times New Roman"/>
          <w:b/>
          <w:bCs/>
          <w:sz w:val="24"/>
          <w:szCs w:val="24"/>
        </w:rPr>
      </w:pPr>
    </w:p>
    <w:tbl>
      <w:tblPr>
        <w:tblW w:w="9454" w:type="dxa"/>
        <w:tblInd w:w="2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7652"/>
        <w:gridCol w:w="1802"/>
      </w:tblGrid>
      <w:tr w:rsidR="00771B49" w:rsidRPr="00317D5A" w14:paraId="6879B6BB" w14:textId="77777777" w:rsidTr="002139D4">
        <w:trPr>
          <w:trHeight w:val="460"/>
        </w:trPr>
        <w:tc>
          <w:tcPr>
            <w:tcW w:w="7652" w:type="dxa"/>
            <w:shd w:val="clear" w:color="auto" w:fill="auto"/>
            <w:vAlign w:val="center"/>
          </w:tcPr>
          <w:p w14:paraId="266318C3" w14:textId="77777777" w:rsidR="00771B49" w:rsidRPr="00317D5A" w:rsidRDefault="00771B49" w:rsidP="002139D4">
            <w:pPr>
              <w:spacing w:after="240" w:line="360" w:lineRule="auto"/>
              <w:rPr>
                <w:rFonts w:ascii="Times New Roman" w:eastAsia="Times New Roman" w:hAnsi="Times New Roman" w:cs="Times New Roman"/>
                <w:b/>
                <w:sz w:val="24"/>
                <w:szCs w:val="24"/>
              </w:rPr>
            </w:pPr>
            <w:r w:rsidRPr="00317D5A">
              <w:rPr>
                <w:rFonts w:ascii="Times New Roman" w:eastAsia="Times New Roman" w:hAnsi="Times New Roman" w:cs="Times New Roman"/>
                <w:b/>
                <w:sz w:val="24"/>
                <w:szCs w:val="24"/>
              </w:rPr>
              <w:t>Вид учебной работы</w:t>
            </w:r>
          </w:p>
        </w:tc>
        <w:tc>
          <w:tcPr>
            <w:tcW w:w="1802" w:type="dxa"/>
            <w:shd w:val="clear" w:color="auto" w:fill="auto"/>
          </w:tcPr>
          <w:p w14:paraId="42B9AEF5" w14:textId="77777777" w:rsidR="00771B49" w:rsidRPr="00317D5A" w:rsidRDefault="00771B49" w:rsidP="002139D4">
            <w:pPr>
              <w:spacing w:after="0" w:line="360" w:lineRule="auto"/>
              <w:rPr>
                <w:rFonts w:ascii="Times New Roman" w:eastAsia="Times New Roman" w:hAnsi="Times New Roman" w:cs="Times New Roman"/>
                <w:b/>
                <w:iCs/>
                <w:sz w:val="24"/>
                <w:szCs w:val="24"/>
              </w:rPr>
            </w:pPr>
            <w:r w:rsidRPr="00317D5A">
              <w:rPr>
                <w:rFonts w:ascii="Times New Roman" w:eastAsia="Times New Roman" w:hAnsi="Times New Roman" w:cs="Times New Roman"/>
                <w:b/>
                <w:iCs/>
                <w:sz w:val="24"/>
                <w:szCs w:val="24"/>
              </w:rPr>
              <w:t>Объем часов</w:t>
            </w:r>
          </w:p>
        </w:tc>
      </w:tr>
      <w:tr w:rsidR="00771B49" w:rsidRPr="00317D5A" w14:paraId="42D78239" w14:textId="77777777" w:rsidTr="002139D4">
        <w:trPr>
          <w:trHeight w:val="285"/>
        </w:trPr>
        <w:tc>
          <w:tcPr>
            <w:tcW w:w="7652" w:type="dxa"/>
            <w:shd w:val="clear" w:color="auto" w:fill="auto"/>
          </w:tcPr>
          <w:p w14:paraId="206419F3" w14:textId="77777777" w:rsidR="00771B49" w:rsidRPr="00317D5A" w:rsidRDefault="00771B49" w:rsidP="002139D4">
            <w:pPr>
              <w:keepNext/>
              <w:spacing w:after="0" w:line="360" w:lineRule="auto"/>
              <w:rPr>
                <w:rFonts w:ascii="Times New Roman" w:eastAsia="Times New Roman" w:hAnsi="Times New Roman" w:cs="Times New Roman"/>
                <w:b/>
                <w:sz w:val="24"/>
                <w:szCs w:val="24"/>
              </w:rPr>
            </w:pPr>
            <w:r w:rsidRPr="00317D5A">
              <w:rPr>
                <w:rFonts w:ascii="Times New Roman" w:eastAsia="Times New Roman" w:hAnsi="Times New Roman" w:cs="Times New Roman"/>
                <w:b/>
                <w:sz w:val="24"/>
                <w:szCs w:val="24"/>
              </w:rPr>
              <w:t>Объем образовательной программы учебной дисциплины</w:t>
            </w:r>
          </w:p>
        </w:tc>
        <w:tc>
          <w:tcPr>
            <w:tcW w:w="1802" w:type="dxa"/>
            <w:shd w:val="clear" w:color="auto" w:fill="auto"/>
          </w:tcPr>
          <w:p w14:paraId="3B4435FA" w14:textId="77777777" w:rsidR="00771B49" w:rsidRPr="006630F0" w:rsidRDefault="00771B49" w:rsidP="002139D4">
            <w:pPr>
              <w:keepNext/>
              <w:spacing w:after="0" w:line="360" w:lineRule="auto"/>
              <w:jc w:val="center"/>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50</w:t>
            </w:r>
          </w:p>
        </w:tc>
      </w:tr>
      <w:tr w:rsidR="00771B49" w:rsidRPr="00317D5A" w14:paraId="61119221" w14:textId="77777777" w:rsidTr="002139D4">
        <w:tc>
          <w:tcPr>
            <w:tcW w:w="7652" w:type="dxa"/>
            <w:shd w:val="clear" w:color="auto" w:fill="auto"/>
          </w:tcPr>
          <w:p w14:paraId="60ABACB5" w14:textId="77777777" w:rsidR="00771B49" w:rsidRPr="00317D5A" w:rsidRDefault="00771B49" w:rsidP="002139D4">
            <w:pPr>
              <w:keepNext/>
              <w:spacing w:after="0" w:line="360" w:lineRule="auto"/>
              <w:rPr>
                <w:rFonts w:ascii="Times New Roman" w:eastAsia="Times New Roman" w:hAnsi="Times New Roman" w:cs="Times New Roman"/>
                <w:b/>
                <w:sz w:val="24"/>
                <w:szCs w:val="24"/>
              </w:rPr>
            </w:pPr>
            <w:r w:rsidRPr="00317D5A">
              <w:rPr>
                <w:rFonts w:ascii="Times New Roman" w:eastAsia="Times New Roman" w:hAnsi="Times New Roman" w:cs="Times New Roman"/>
                <w:b/>
                <w:sz w:val="24"/>
                <w:szCs w:val="24"/>
              </w:rPr>
              <w:t>в т.ч. в форме практической подготовки</w:t>
            </w:r>
          </w:p>
        </w:tc>
        <w:tc>
          <w:tcPr>
            <w:tcW w:w="1802" w:type="dxa"/>
            <w:shd w:val="clear" w:color="auto" w:fill="auto"/>
          </w:tcPr>
          <w:p w14:paraId="350D7A17" w14:textId="31116728" w:rsidR="00771B49" w:rsidRPr="006630F0" w:rsidRDefault="00475DA6" w:rsidP="002139D4">
            <w:pPr>
              <w:keepNext/>
              <w:spacing w:after="0" w:line="360" w:lineRule="auto"/>
              <w:jc w:val="center"/>
              <w:rPr>
                <w:rFonts w:ascii="Times New Roman" w:eastAsia="Times New Roman" w:hAnsi="Times New Roman" w:cs="Times New Roman"/>
                <w:i/>
                <w:iCs/>
                <w:sz w:val="24"/>
                <w:szCs w:val="24"/>
              </w:rPr>
            </w:pPr>
            <w:r w:rsidRPr="00A04E58">
              <w:rPr>
                <w:rFonts w:ascii="Times New Roman" w:eastAsia="Times New Roman" w:hAnsi="Times New Roman" w:cs="Times New Roman"/>
                <w:i/>
                <w:iCs/>
                <w:sz w:val="24"/>
                <w:szCs w:val="24"/>
              </w:rPr>
              <w:t>40</w:t>
            </w:r>
          </w:p>
        </w:tc>
      </w:tr>
      <w:tr w:rsidR="00771B49" w:rsidRPr="00317D5A" w14:paraId="357A13BC" w14:textId="77777777" w:rsidTr="002139D4">
        <w:tc>
          <w:tcPr>
            <w:tcW w:w="9454" w:type="dxa"/>
            <w:gridSpan w:val="2"/>
            <w:shd w:val="clear" w:color="auto" w:fill="auto"/>
          </w:tcPr>
          <w:p w14:paraId="7A1FEAA7" w14:textId="77777777" w:rsidR="00771B49" w:rsidRPr="006630F0" w:rsidRDefault="00771B49" w:rsidP="002139D4">
            <w:pPr>
              <w:keepNext/>
              <w:spacing w:after="0" w:line="360" w:lineRule="auto"/>
              <w:rPr>
                <w:rFonts w:ascii="Times New Roman" w:eastAsia="Times New Roman" w:hAnsi="Times New Roman" w:cs="Times New Roman"/>
                <w:i/>
                <w:iCs/>
                <w:sz w:val="24"/>
                <w:szCs w:val="24"/>
              </w:rPr>
            </w:pPr>
            <w:r w:rsidRPr="006630F0">
              <w:rPr>
                <w:rFonts w:ascii="Times New Roman" w:eastAsia="Times New Roman" w:hAnsi="Times New Roman" w:cs="Times New Roman"/>
                <w:sz w:val="24"/>
                <w:szCs w:val="24"/>
              </w:rPr>
              <w:t>в т. ч.:</w:t>
            </w:r>
          </w:p>
        </w:tc>
      </w:tr>
      <w:tr w:rsidR="00771B49" w:rsidRPr="00317D5A" w14:paraId="5A840D5B" w14:textId="77777777" w:rsidTr="002139D4">
        <w:tc>
          <w:tcPr>
            <w:tcW w:w="7652" w:type="dxa"/>
            <w:shd w:val="clear" w:color="auto" w:fill="auto"/>
          </w:tcPr>
          <w:p w14:paraId="2753F1EF" w14:textId="77777777" w:rsidR="00771B49" w:rsidRPr="00317D5A" w:rsidRDefault="00771B49" w:rsidP="002139D4">
            <w:pPr>
              <w:keepNext/>
              <w:spacing w:after="0" w:line="360" w:lineRule="auto"/>
              <w:rPr>
                <w:rFonts w:ascii="Times New Roman" w:eastAsia="Times New Roman" w:hAnsi="Times New Roman" w:cs="Times New Roman"/>
                <w:sz w:val="24"/>
                <w:szCs w:val="24"/>
              </w:rPr>
            </w:pPr>
            <w:r w:rsidRPr="00317D5A">
              <w:rPr>
                <w:rFonts w:ascii="Times New Roman" w:eastAsia="Times New Roman" w:hAnsi="Times New Roman" w:cs="Times New Roman"/>
                <w:sz w:val="24"/>
                <w:szCs w:val="24"/>
              </w:rPr>
              <w:t>теоретическое обучение</w:t>
            </w:r>
          </w:p>
        </w:tc>
        <w:tc>
          <w:tcPr>
            <w:tcW w:w="1802" w:type="dxa"/>
            <w:shd w:val="clear" w:color="auto" w:fill="auto"/>
          </w:tcPr>
          <w:p w14:paraId="5A75211C" w14:textId="77777777" w:rsidR="00771B49" w:rsidRPr="006630F0" w:rsidRDefault="00771B49" w:rsidP="002139D4">
            <w:pPr>
              <w:keepNext/>
              <w:spacing w:after="0" w:line="360" w:lineRule="auto"/>
              <w:jc w:val="center"/>
              <w:rPr>
                <w:rFonts w:ascii="Times New Roman" w:eastAsia="Times New Roman" w:hAnsi="Times New Roman" w:cs="Times New Roman"/>
                <w:i/>
                <w:iCs/>
                <w:sz w:val="24"/>
                <w:szCs w:val="24"/>
              </w:rPr>
            </w:pPr>
            <w:r w:rsidRPr="006630F0">
              <w:rPr>
                <w:rFonts w:ascii="Times New Roman" w:eastAsia="Times New Roman" w:hAnsi="Times New Roman" w:cs="Times New Roman"/>
                <w:i/>
                <w:iCs/>
                <w:sz w:val="24"/>
                <w:szCs w:val="24"/>
              </w:rPr>
              <w:t>10</w:t>
            </w:r>
          </w:p>
        </w:tc>
      </w:tr>
      <w:tr w:rsidR="00771B49" w:rsidRPr="00317D5A" w14:paraId="128EEC6C" w14:textId="77777777" w:rsidTr="002139D4">
        <w:tc>
          <w:tcPr>
            <w:tcW w:w="7652" w:type="dxa"/>
            <w:shd w:val="clear" w:color="auto" w:fill="auto"/>
          </w:tcPr>
          <w:p w14:paraId="17014243" w14:textId="77777777" w:rsidR="00771B49" w:rsidRPr="00317D5A" w:rsidRDefault="00771B49" w:rsidP="002139D4">
            <w:pPr>
              <w:keepNext/>
              <w:spacing w:after="0" w:line="360" w:lineRule="auto"/>
              <w:rPr>
                <w:rFonts w:ascii="Times New Roman" w:eastAsia="Times New Roman" w:hAnsi="Times New Roman" w:cs="Times New Roman"/>
                <w:sz w:val="24"/>
                <w:szCs w:val="24"/>
              </w:rPr>
            </w:pPr>
            <w:r w:rsidRPr="00317D5A">
              <w:rPr>
                <w:rFonts w:ascii="Times New Roman" w:eastAsia="Times New Roman" w:hAnsi="Times New Roman" w:cs="Times New Roman"/>
                <w:sz w:val="24"/>
                <w:szCs w:val="24"/>
              </w:rPr>
              <w:t>лабораторные работы</w:t>
            </w:r>
          </w:p>
        </w:tc>
        <w:tc>
          <w:tcPr>
            <w:tcW w:w="1802" w:type="dxa"/>
            <w:shd w:val="clear" w:color="auto" w:fill="auto"/>
          </w:tcPr>
          <w:p w14:paraId="2657D4E4" w14:textId="77777777" w:rsidR="00771B49" w:rsidRPr="006630F0" w:rsidRDefault="00771B49" w:rsidP="002139D4">
            <w:pPr>
              <w:keepNext/>
              <w:spacing w:after="0" w:line="360" w:lineRule="auto"/>
              <w:jc w:val="center"/>
              <w:rPr>
                <w:rFonts w:ascii="Times New Roman" w:eastAsia="Times New Roman" w:hAnsi="Times New Roman" w:cs="Times New Roman"/>
                <w:i/>
                <w:iCs/>
                <w:sz w:val="24"/>
                <w:szCs w:val="24"/>
              </w:rPr>
            </w:pPr>
          </w:p>
        </w:tc>
      </w:tr>
      <w:tr w:rsidR="00771B49" w:rsidRPr="00317D5A" w14:paraId="3F4CE27F" w14:textId="77777777" w:rsidTr="002139D4">
        <w:tc>
          <w:tcPr>
            <w:tcW w:w="7652" w:type="dxa"/>
            <w:shd w:val="clear" w:color="auto" w:fill="auto"/>
          </w:tcPr>
          <w:p w14:paraId="1010AA8D" w14:textId="77777777" w:rsidR="00771B49" w:rsidRPr="00317D5A" w:rsidRDefault="00771B49" w:rsidP="002139D4">
            <w:pPr>
              <w:keepNext/>
              <w:spacing w:after="0" w:line="360" w:lineRule="auto"/>
              <w:rPr>
                <w:rFonts w:ascii="Times New Roman" w:eastAsia="Times New Roman" w:hAnsi="Times New Roman" w:cs="Times New Roman"/>
                <w:sz w:val="24"/>
                <w:szCs w:val="24"/>
              </w:rPr>
            </w:pPr>
            <w:r w:rsidRPr="00317D5A">
              <w:rPr>
                <w:rFonts w:ascii="Times New Roman" w:eastAsia="Times New Roman" w:hAnsi="Times New Roman" w:cs="Times New Roman"/>
                <w:sz w:val="24"/>
                <w:szCs w:val="24"/>
              </w:rPr>
              <w:t>практические занятия</w:t>
            </w:r>
          </w:p>
        </w:tc>
        <w:tc>
          <w:tcPr>
            <w:tcW w:w="1802" w:type="dxa"/>
            <w:shd w:val="clear" w:color="auto" w:fill="auto"/>
          </w:tcPr>
          <w:p w14:paraId="6A6BA95A" w14:textId="77777777" w:rsidR="00771B49" w:rsidRPr="006630F0" w:rsidRDefault="00771B49" w:rsidP="002139D4">
            <w:pPr>
              <w:keepNext/>
              <w:spacing w:after="0" w:line="360" w:lineRule="auto"/>
              <w:jc w:val="center"/>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40</w:t>
            </w:r>
          </w:p>
        </w:tc>
      </w:tr>
      <w:tr w:rsidR="00771B49" w:rsidRPr="00317D5A" w14:paraId="361DD6B7" w14:textId="77777777" w:rsidTr="002139D4">
        <w:tc>
          <w:tcPr>
            <w:tcW w:w="7652" w:type="dxa"/>
            <w:shd w:val="clear" w:color="auto" w:fill="auto"/>
            <w:vAlign w:val="center"/>
          </w:tcPr>
          <w:p w14:paraId="039A0532" w14:textId="77777777" w:rsidR="00771B49" w:rsidRPr="00317D5A" w:rsidRDefault="00771B49" w:rsidP="002139D4">
            <w:pPr>
              <w:suppressAutoHyphens/>
              <w:spacing w:after="0" w:line="240" w:lineRule="auto"/>
              <w:rPr>
                <w:rFonts w:ascii="Times New Roman" w:eastAsia="Times New Roman" w:hAnsi="Times New Roman" w:cs="Times New Roman"/>
                <w:i/>
                <w:sz w:val="24"/>
                <w:szCs w:val="24"/>
              </w:rPr>
            </w:pPr>
            <w:r w:rsidRPr="00317D5A">
              <w:rPr>
                <w:rFonts w:ascii="Times New Roman" w:eastAsia="Times New Roman" w:hAnsi="Times New Roman" w:cs="Times New Roman"/>
                <w:sz w:val="24"/>
                <w:szCs w:val="24"/>
              </w:rPr>
              <w:t xml:space="preserve">курсовая работа (проект) </w:t>
            </w:r>
          </w:p>
        </w:tc>
        <w:tc>
          <w:tcPr>
            <w:tcW w:w="1802" w:type="dxa"/>
            <w:shd w:val="clear" w:color="auto" w:fill="auto"/>
          </w:tcPr>
          <w:p w14:paraId="46C60796" w14:textId="77777777" w:rsidR="00771B49" w:rsidRPr="006630F0" w:rsidRDefault="00771B49" w:rsidP="002139D4">
            <w:pPr>
              <w:keepNext/>
              <w:spacing w:after="0" w:line="360" w:lineRule="auto"/>
              <w:jc w:val="center"/>
              <w:rPr>
                <w:rFonts w:ascii="Times New Roman" w:eastAsia="Times New Roman" w:hAnsi="Times New Roman" w:cs="Times New Roman"/>
                <w:i/>
                <w:iCs/>
                <w:sz w:val="24"/>
                <w:szCs w:val="24"/>
              </w:rPr>
            </w:pPr>
          </w:p>
        </w:tc>
      </w:tr>
      <w:tr w:rsidR="00771B49" w:rsidRPr="00317D5A" w14:paraId="4F03F8F1" w14:textId="77777777" w:rsidTr="002139D4">
        <w:tc>
          <w:tcPr>
            <w:tcW w:w="7652" w:type="dxa"/>
            <w:tcBorders>
              <w:right w:val="single" w:sz="4" w:space="0" w:color="auto"/>
            </w:tcBorders>
            <w:shd w:val="clear" w:color="auto" w:fill="auto"/>
          </w:tcPr>
          <w:p w14:paraId="31C3006D" w14:textId="77777777" w:rsidR="00771B49" w:rsidRPr="00317D5A" w:rsidRDefault="00771B49" w:rsidP="002139D4">
            <w:pPr>
              <w:keepNext/>
              <w:spacing w:after="0" w:line="360" w:lineRule="auto"/>
              <w:rPr>
                <w:rFonts w:ascii="Times New Roman" w:eastAsia="Times New Roman" w:hAnsi="Times New Roman" w:cs="Times New Roman"/>
                <w:i/>
                <w:sz w:val="24"/>
                <w:szCs w:val="24"/>
              </w:rPr>
            </w:pPr>
            <w:r w:rsidRPr="00317D5A">
              <w:rPr>
                <w:rFonts w:ascii="Times New Roman" w:eastAsia="Times New Roman" w:hAnsi="Times New Roman" w:cs="Times New Roman"/>
                <w:i/>
                <w:sz w:val="24"/>
                <w:szCs w:val="24"/>
              </w:rPr>
              <w:t xml:space="preserve">Самостоятельная работа обучающегося </w:t>
            </w:r>
          </w:p>
        </w:tc>
        <w:tc>
          <w:tcPr>
            <w:tcW w:w="1802" w:type="dxa"/>
            <w:tcBorders>
              <w:left w:val="single" w:sz="4" w:space="0" w:color="auto"/>
            </w:tcBorders>
            <w:shd w:val="clear" w:color="auto" w:fill="auto"/>
          </w:tcPr>
          <w:p w14:paraId="20F41630" w14:textId="77777777" w:rsidR="00771B49" w:rsidRPr="00AC389F" w:rsidRDefault="00771B49" w:rsidP="002139D4">
            <w:pPr>
              <w:keepNext/>
              <w:spacing w:after="0" w:line="360" w:lineRule="auto"/>
              <w:jc w:val="center"/>
              <w:rPr>
                <w:rFonts w:ascii="Times New Roman" w:eastAsia="Times New Roman" w:hAnsi="Times New Roman" w:cs="Times New Roman"/>
                <w:i/>
                <w:iCs/>
                <w:sz w:val="24"/>
                <w:szCs w:val="24"/>
                <w:highlight w:val="yellow"/>
              </w:rPr>
            </w:pPr>
            <w:r w:rsidRPr="00B339E1">
              <w:rPr>
                <w:rFonts w:ascii="Times New Roman" w:eastAsia="Times New Roman" w:hAnsi="Times New Roman" w:cs="Times New Roman"/>
                <w:i/>
                <w:iCs/>
                <w:sz w:val="24"/>
                <w:szCs w:val="24"/>
              </w:rPr>
              <w:t>-</w:t>
            </w:r>
          </w:p>
        </w:tc>
      </w:tr>
      <w:tr w:rsidR="00771B49" w:rsidRPr="00317D5A" w14:paraId="330995C9" w14:textId="77777777" w:rsidTr="002139D4">
        <w:tc>
          <w:tcPr>
            <w:tcW w:w="7652" w:type="dxa"/>
            <w:shd w:val="clear" w:color="auto" w:fill="auto"/>
          </w:tcPr>
          <w:p w14:paraId="667216A8" w14:textId="77777777" w:rsidR="00771B49" w:rsidRPr="00317D5A" w:rsidRDefault="00771B49" w:rsidP="002139D4">
            <w:pPr>
              <w:keepNext/>
              <w:spacing w:after="0" w:line="360" w:lineRule="auto"/>
              <w:rPr>
                <w:rFonts w:ascii="Times New Roman" w:eastAsia="Times New Roman" w:hAnsi="Times New Roman" w:cs="Times New Roman"/>
                <w:iCs/>
                <w:sz w:val="24"/>
                <w:szCs w:val="24"/>
              </w:rPr>
            </w:pPr>
            <w:r w:rsidRPr="00317D5A">
              <w:rPr>
                <w:rFonts w:ascii="Times New Roman" w:eastAsia="Times New Roman" w:hAnsi="Times New Roman" w:cs="Times New Roman"/>
                <w:b/>
                <w:sz w:val="24"/>
                <w:szCs w:val="24"/>
              </w:rPr>
              <w:t>Промежуточная аттестация</w:t>
            </w:r>
            <w:r w:rsidRPr="00317D5A">
              <w:rPr>
                <w:rFonts w:ascii="Times New Roman" w:eastAsia="Times New Roman" w:hAnsi="Times New Roman" w:cs="Times New Roman"/>
                <w:b/>
                <w:i/>
                <w:sz w:val="24"/>
                <w:szCs w:val="24"/>
              </w:rPr>
              <w:t xml:space="preserve">  </w:t>
            </w:r>
          </w:p>
        </w:tc>
        <w:tc>
          <w:tcPr>
            <w:tcW w:w="1802" w:type="dxa"/>
            <w:shd w:val="clear" w:color="auto" w:fill="auto"/>
          </w:tcPr>
          <w:p w14:paraId="41DC1475" w14:textId="77777777" w:rsidR="00771B49" w:rsidRPr="00AC389F" w:rsidRDefault="00771B49" w:rsidP="002139D4">
            <w:pPr>
              <w:keepNext/>
              <w:spacing w:after="0" w:line="360" w:lineRule="auto"/>
              <w:jc w:val="center"/>
              <w:rPr>
                <w:rFonts w:ascii="Times New Roman" w:eastAsia="Times New Roman" w:hAnsi="Times New Roman" w:cs="Times New Roman"/>
                <w:iCs/>
                <w:sz w:val="24"/>
                <w:szCs w:val="24"/>
                <w:highlight w:val="yellow"/>
              </w:rPr>
            </w:pPr>
          </w:p>
        </w:tc>
      </w:tr>
    </w:tbl>
    <w:p w14:paraId="11C40C3A" w14:textId="77777777" w:rsidR="00771B49" w:rsidRPr="00317D5A" w:rsidRDefault="00771B49" w:rsidP="00771B49">
      <w:pPr>
        <w:keepNext/>
        <w:autoSpaceDE w:val="0"/>
        <w:autoSpaceDN w:val="0"/>
        <w:spacing w:after="0" w:line="360" w:lineRule="auto"/>
        <w:ind w:left="2346"/>
        <w:outlineLvl w:val="0"/>
        <w:rPr>
          <w:rFonts w:ascii="Times New Roman" w:eastAsia="Times New Roman" w:hAnsi="Times New Roman" w:cs="Times New Roman"/>
          <w:b/>
          <w:caps/>
          <w:sz w:val="24"/>
          <w:szCs w:val="24"/>
        </w:rPr>
      </w:pPr>
    </w:p>
    <w:p w14:paraId="2915B622" w14:textId="77777777" w:rsidR="00771B49" w:rsidRPr="00317D5A" w:rsidRDefault="00771B49" w:rsidP="00771B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sectPr w:rsidR="00771B49" w:rsidRPr="00317D5A" w:rsidSect="00E6142A">
          <w:footerReference w:type="even" r:id="rId16"/>
          <w:footerReference w:type="default" r:id="rId17"/>
          <w:pgSz w:w="11906" w:h="16838"/>
          <w:pgMar w:top="1134" w:right="851" w:bottom="1134" w:left="1259" w:header="709" w:footer="709" w:gutter="0"/>
          <w:cols w:space="720"/>
          <w:titlePg/>
        </w:sectPr>
      </w:pPr>
    </w:p>
    <w:p w14:paraId="40F8FE82" w14:textId="6434C4BC" w:rsidR="00771B49" w:rsidRPr="00317D5A" w:rsidRDefault="00771B49" w:rsidP="00771B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b/>
          <w:caps/>
          <w:sz w:val="24"/>
          <w:szCs w:val="24"/>
        </w:rPr>
      </w:pPr>
      <w:r w:rsidRPr="00317D5A">
        <w:rPr>
          <w:rFonts w:ascii="Times New Roman" w:eastAsia="Times New Roman" w:hAnsi="Times New Roman" w:cs="Times New Roman"/>
          <w:b/>
          <w:sz w:val="24"/>
          <w:szCs w:val="24"/>
        </w:rPr>
        <w:lastRenderedPageBreak/>
        <w:t>2.2</w:t>
      </w:r>
      <w:r w:rsidR="008A0F83">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w:t>
      </w:r>
      <w:r w:rsidRPr="00317D5A">
        <w:rPr>
          <w:rFonts w:ascii="Times New Roman" w:eastAsia="Times New Roman" w:hAnsi="Times New Roman" w:cs="Times New Roman"/>
          <w:b/>
          <w:sz w:val="24"/>
          <w:szCs w:val="24"/>
        </w:rPr>
        <w:t>Тематический план и содержание учебной дисциплины</w:t>
      </w:r>
      <w:r w:rsidRPr="00317D5A">
        <w:rPr>
          <w:rFonts w:ascii="Times New Roman" w:eastAsia="Times New Roman" w:hAnsi="Times New Roman" w:cs="Times New Roman"/>
          <w:b/>
          <w:caps/>
          <w:sz w:val="24"/>
          <w:szCs w:val="24"/>
        </w:rPr>
        <w:t xml:space="preserve"> </w:t>
      </w:r>
    </w:p>
    <w:tbl>
      <w:tblPr>
        <w:tblW w:w="152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02"/>
        <w:gridCol w:w="6541"/>
        <w:gridCol w:w="1589"/>
        <w:gridCol w:w="2268"/>
        <w:gridCol w:w="1215"/>
      </w:tblGrid>
      <w:tr w:rsidR="00931D29" w:rsidRPr="00A832C3" w14:paraId="3BB38C43" w14:textId="77777777" w:rsidTr="00931C18">
        <w:trPr>
          <w:trHeight w:val="384"/>
        </w:trPr>
        <w:tc>
          <w:tcPr>
            <w:tcW w:w="3602" w:type="dxa"/>
          </w:tcPr>
          <w:p w14:paraId="5E9FF077" w14:textId="77777777" w:rsidR="00931D29" w:rsidRPr="00A832C3" w:rsidRDefault="00931D29" w:rsidP="00A83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b/>
                <w:bCs/>
              </w:rPr>
            </w:pPr>
            <w:r w:rsidRPr="00A832C3">
              <w:rPr>
                <w:rFonts w:ascii="Times New Roman" w:eastAsia="Times New Roman" w:hAnsi="Times New Roman" w:cs="Times New Roman"/>
                <w:b/>
                <w:bCs/>
              </w:rPr>
              <w:t xml:space="preserve">Наименование </w:t>
            </w:r>
          </w:p>
          <w:p w14:paraId="38D8E524" w14:textId="77777777" w:rsidR="00931D29" w:rsidRPr="00A832C3" w:rsidRDefault="00931D29" w:rsidP="00A83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b/>
                <w:bCs/>
              </w:rPr>
            </w:pPr>
            <w:r w:rsidRPr="00A832C3">
              <w:rPr>
                <w:rFonts w:ascii="Times New Roman" w:eastAsia="Times New Roman" w:hAnsi="Times New Roman" w:cs="Times New Roman"/>
                <w:b/>
                <w:bCs/>
              </w:rPr>
              <w:t>разделов и тем</w:t>
            </w:r>
          </w:p>
        </w:tc>
        <w:tc>
          <w:tcPr>
            <w:tcW w:w="6541" w:type="dxa"/>
          </w:tcPr>
          <w:p w14:paraId="73DB73BC" w14:textId="77777777" w:rsidR="00931D29" w:rsidRPr="00A832C3" w:rsidRDefault="00931D29" w:rsidP="00A83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b/>
                <w:bCs/>
              </w:rPr>
            </w:pPr>
            <w:r w:rsidRPr="00A832C3">
              <w:rPr>
                <w:rFonts w:ascii="Times New Roman" w:eastAsia="Times New Roman" w:hAnsi="Times New Roman" w:cs="Times New Roman"/>
                <w:b/>
                <w:bCs/>
              </w:rPr>
              <w:t>Содержание и формы организации деятельности обучающихся</w:t>
            </w:r>
          </w:p>
        </w:tc>
        <w:tc>
          <w:tcPr>
            <w:tcW w:w="1589" w:type="dxa"/>
            <w:shd w:val="clear" w:color="auto" w:fill="auto"/>
          </w:tcPr>
          <w:p w14:paraId="44F3F573" w14:textId="77777777" w:rsidR="00931D29" w:rsidRPr="00A832C3" w:rsidRDefault="00931D29" w:rsidP="00A83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right="-67"/>
              <w:jc w:val="center"/>
              <w:rPr>
                <w:rFonts w:ascii="Times New Roman" w:eastAsia="Times New Roman" w:hAnsi="Times New Roman" w:cs="Times New Roman"/>
                <w:b/>
                <w:bCs/>
              </w:rPr>
            </w:pPr>
            <w:r w:rsidRPr="00A832C3">
              <w:rPr>
                <w:rFonts w:ascii="Times New Roman" w:eastAsia="Times New Roman" w:hAnsi="Times New Roman" w:cs="Times New Roman"/>
                <w:b/>
                <w:bCs/>
              </w:rPr>
              <w:t>Объем, акад. ч / в том числе в форме практической подготовки, акад. ч</w:t>
            </w:r>
          </w:p>
        </w:tc>
        <w:tc>
          <w:tcPr>
            <w:tcW w:w="2268" w:type="dxa"/>
            <w:vAlign w:val="center"/>
          </w:tcPr>
          <w:p w14:paraId="36F09F7C" w14:textId="77777777" w:rsidR="00931D29" w:rsidRPr="00A832C3" w:rsidRDefault="00931D29" w:rsidP="00A832C3">
            <w:pPr>
              <w:spacing w:after="0" w:line="276" w:lineRule="auto"/>
              <w:jc w:val="center"/>
              <w:rPr>
                <w:rFonts w:ascii="Times New Roman" w:eastAsia="Times New Roman" w:hAnsi="Times New Roman" w:cs="Times New Roman"/>
                <w:b/>
                <w:bCs/>
              </w:rPr>
            </w:pPr>
            <w:r w:rsidRPr="00A832C3">
              <w:rPr>
                <w:rFonts w:ascii="Times New Roman" w:eastAsia="Times New Roman" w:hAnsi="Times New Roman" w:cs="Times New Roman"/>
                <w:b/>
                <w:bCs/>
              </w:rPr>
              <w:t>Коды компетенций и личностных результатов,</w:t>
            </w:r>
            <w:r w:rsidRPr="00A832C3">
              <w:rPr>
                <w:rFonts w:ascii="Times New Roman" w:eastAsia="Times New Roman" w:hAnsi="Times New Roman" w:cs="Times New Roman"/>
              </w:rPr>
              <w:t xml:space="preserve"> </w:t>
            </w:r>
            <w:r w:rsidRPr="00A832C3">
              <w:rPr>
                <w:rFonts w:ascii="Times New Roman" w:eastAsia="Times New Roman" w:hAnsi="Times New Roman" w:cs="Times New Roman"/>
                <w:b/>
                <w:bCs/>
              </w:rPr>
              <w:t>формированию которых способствует элемент программы</w:t>
            </w:r>
          </w:p>
          <w:p w14:paraId="5E1C03E2" w14:textId="77777777" w:rsidR="00931D29" w:rsidRPr="00A832C3" w:rsidRDefault="00931D29" w:rsidP="00A832C3">
            <w:pPr>
              <w:spacing w:after="0" w:line="276" w:lineRule="auto"/>
              <w:jc w:val="center"/>
              <w:rPr>
                <w:rFonts w:ascii="Times New Roman" w:eastAsia="Times New Roman" w:hAnsi="Times New Roman" w:cs="Times New Roman"/>
                <w:b/>
                <w:bCs/>
              </w:rPr>
            </w:pPr>
          </w:p>
        </w:tc>
        <w:tc>
          <w:tcPr>
            <w:tcW w:w="1215" w:type="dxa"/>
          </w:tcPr>
          <w:p w14:paraId="73CDDD66" w14:textId="77777777" w:rsidR="00931D29" w:rsidRPr="00A832C3" w:rsidRDefault="00931D29" w:rsidP="00A83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b/>
                <w:bCs/>
              </w:rPr>
            </w:pPr>
            <w:r w:rsidRPr="00A832C3">
              <w:rPr>
                <w:rFonts w:ascii="Times New Roman" w:eastAsia="Times New Roman" w:hAnsi="Times New Roman" w:cs="Times New Roman"/>
                <w:b/>
              </w:rPr>
              <w:t>Код Н/У/З</w:t>
            </w:r>
          </w:p>
        </w:tc>
      </w:tr>
      <w:tr w:rsidR="00931D29" w:rsidRPr="00A832C3" w14:paraId="53FEC7A5" w14:textId="77777777" w:rsidTr="00931C18">
        <w:trPr>
          <w:trHeight w:val="20"/>
        </w:trPr>
        <w:tc>
          <w:tcPr>
            <w:tcW w:w="3602" w:type="dxa"/>
          </w:tcPr>
          <w:p w14:paraId="7218CA11" w14:textId="77777777" w:rsidR="00931D29" w:rsidRPr="00A832C3" w:rsidRDefault="00931D29" w:rsidP="00A83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bCs/>
              </w:rPr>
            </w:pPr>
            <w:r w:rsidRPr="00A832C3">
              <w:rPr>
                <w:rFonts w:ascii="Times New Roman" w:eastAsia="Times New Roman" w:hAnsi="Times New Roman" w:cs="Times New Roman"/>
                <w:bCs/>
              </w:rPr>
              <w:t>1</w:t>
            </w:r>
          </w:p>
        </w:tc>
        <w:tc>
          <w:tcPr>
            <w:tcW w:w="6541" w:type="dxa"/>
          </w:tcPr>
          <w:p w14:paraId="3C0CE550" w14:textId="77777777" w:rsidR="00931D29" w:rsidRPr="00A832C3" w:rsidRDefault="00931D29" w:rsidP="00A83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bCs/>
              </w:rPr>
            </w:pPr>
            <w:r w:rsidRPr="00A832C3">
              <w:rPr>
                <w:rFonts w:ascii="Times New Roman" w:eastAsia="Times New Roman" w:hAnsi="Times New Roman" w:cs="Times New Roman"/>
                <w:bCs/>
              </w:rPr>
              <w:t>2</w:t>
            </w:r>
          </w:p>
        </w:tc>
        <w:tc>
          <w:tcPr>
            <w:tcW w:w="1589" w:type="dxa"/>
            <w:shd w:val="clear" w:color="auto" w:fill="auto"/>
          </w:tcPr>
          <w:p w14:paraId="55C600B5" w14:textId="77777777" w:rsidR="00931D29" w:rsidRPr="00A832C3" w:rsidRDefault="00931D29" w:rsidP="00A83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bCs/>
              </w:rPr>
            </w:pPr>
            <w:r w:rsidRPr="00A832C3">
              <w:rPr>
                <w:rFonts w:ascii="Times New Roman" w:eastAsia="Times New Roman" w:hAnsi="Times New Roman" w:cs="Times New Roman"/>
                <w:bCs/>
              </w:rPr>
              <w:t>3</w:t>
            </w:r>
          </w:p>
        </w:tc>
        <w:tc>
          <w:tcPr>
            <w:tcW w:w="2268" w:type="dxa"/>
          </w:tcPr>
          <w:p w14:paraId="28160702" w14:textId="77777777" w:rsidR="00931D29" w:rsidRPr="00A832C3" w:rsidRDefault="00931D29" w:rsidP="00A83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bCs/>
              </w:rPr>
            </w:pPr>
            <w:r w:rsidRPr="00A832C3">
              <w:rPr>
                <w:rFonts w:ascii="Times New Roman" w:eastAsia="Times New Roman" w:hAnsi="Times New Roman" w:cs="Times New Roman"/>
                <w:bCs/>
              </w:rPr>
              <w:t>4</w:t>
            </w:r>
          </w:p>
        </w:tc>
        <w:tc>
          <w:tcPr>
            <w:tcW w:w="1215" w:type="dxa"/>
          </w:tcPr>
          <w:p w14:paraId="701796BD" w14:textId="77777777" w:rsidR="00931D29" w:rsidRPr="00A832C3" w:rsidRDefault="00931D29" w:rsidP="00A83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bCs/>
              </w:rPr>
            </w:pPr>
            <w:r w:rsidRPr="00A832C3">
              <w:rPr>
                <w:rFonts w:ascii="Times New Roman" w:eastAsia="Times New Roman" w:hAnsi="Times New Roman" w:cs="Times New Roman"/>
                <w:bCs/>
              </w:rPr>
              <w:t>5</w:t>
            </w:r>
          </w:p>
        </w:tc>
      </w:tr>
      <w:tr w:rsidR="00931D29" w:rsidRPr="00A832C3" w14:paraId="68464C0A" w14:textId="77777777" w:rsidTr="00931C18">
        <w:trPr>
          <w:trHeight w:val="291"/>
        </w:trPr>
        <w:tc>
          <w:tcPr>
            <w:tcW w:w="10143" w:type="dxa"/>
            <w:gridSpan w:val="2"/>
          </w:tcPr>
          <w:p w14:paraId="703DEFDD" w14:textId="77777777" w:rsidR="00931D29" w:rsidRPr="00A832C3" w:rsidRDefault="00931D29" w:rsidP="00A832C3">
            <w:pPr>
              <w:spacing w:after="0" w:line="276" w:lineRule="auto"/>
              <w:rPr>
                <w:rFonts w:ascii="Times New Roman" w:eastAsia="Times New Roman" w:hAnsi="Times New Roman" w:cs="Times New Roman"/>
                <w:bCs/>
              </w:rPr>
            </w:pPr>
            <w:r w:rsidRPr="00A832C3">
              <w:rPr>
                <w:rFonts w:ascii="Times New Roman" w:eastAsia="Times New Roman" w:hAnsi="Times New Roman" w:cs="Times New Roman"/>
                <w:b/>
              </w:rPr>
              <w:t xml:space="preserve">Раздел 1. </w:t>
            </w:r>
            <w:r w:rsidRPr="00A832C3">
              <w:rPr>
                <w:rFonts w:ascii="Times New Roman" w:eastAsia="Times New Roman" w:hAnsi="Times New Roman" w:cs="Times New Roman"/>
                <w:b/>
                <w:bCs/>
              </w:rPr>
              <w:t>Технология регулировки радиоэлектронной аппаратуры и приборов</w:t>
            </w:r>
          </w:p>
        </w:tc>
        <w:tc>
          <w:tcPr>
            <w:tcW w:w="1589" w:type="dxa"/>
            <w:shd w:val="clear" w:color="auto" w:fill="auto"/>
          </w:tcPr>
          <w:p w14:paraId="1327D2D8" w14:textId="5AF2DF39" w:rsidR="00931D29" w:rsidRPr="00A832C3" w:rsidRDefault="00931D29" w:rsidP="00A83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b/>
                <w:bCs/>
              </w:rPr>
            </w:pPr>
            <w:r w:rsidRPr="00A832C3">
              <w:rPr>
                <w:rFonts w:ascii="Times New Roman" w:eastAsia="Times New Roman" w:hAnsi="Times New Roman" w:cs="Times New Roman"/>
                <w:b/>
                <w:bCs/>
              </w:rPr>
              <w:t>50/</w:t>
            </w:r>
            <w:r w:rsidR="00A04E58">
              <w:rPr>
                <w:rFonts w:ascii="Times New Roman" w:eastAsia="Times New Roman" w:hAnsi="Times New Roman" w:cs="Times New Roman"/>
                <w:b/>
                <w:bCs/>
              </w:rPr>
              <w:t>40</w:t>
            </w:r>
          </w:p>
        </w:tc>
        <w:tc>
          <w:tcPr>
            <w:tcW w:w="2268" w:type="dxa"/>
          </w:tcPr>
          <w:p w14:paraId="79D06F1F" w14:textId="77777777" w:rsidR="00931D29" w:rsidRPr="00A832C3" w:rsidRDefault="00931D29" w:rsidP="00A83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b/>
                <w:bCs/>
              </w:rPr>
            </w:pPr>
          </w:p>
        </w:tc>
        <w:tc>
          <w:tcPr>
            <w:tcW w:w="1215" w:type="dxa"/>
          </w:tcPr>
          <w:p w14:paraId="4C44037A" w14:textId="77777777" w:rsidR="00931D29" w:rsidRPr="00A832C3" w:rsidRDefault="00931D29" w:rsidP="00A83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b/>
                <w:bCs/>
              </w:rPr>
            </w:pPr>
          </w:p>
        </w:tc>
      </w:tr>
      <w:tr w:rsidR="00931D29" w:rsidRPr="00A832C3" w14:paraId="728ACC8D" w14:textId="77777777" w:rsidTr="00931C18">
        <w:trPr>
          <w:trHeight w:val="260"/>
        </w:trPr>
        <w:tc>
          <w:tcPr>
            <w:tcW w:w="3602" w:type="dxa"/>
            <w:vMerge w:val="restart"/>
          </w:tcPr>
          <w:p w14:paraId="6BE00AF9" w14:textId="77777777" w:rsidR="00931D29" w:rsidRPr="00A832C3" w:rsidRDefault="00931D29" w:rsidP="00A832C3">
            <w:pPr>
              <w:spacing w:after="0" w:line="276" w:lineRule="auto"/>
              <w:rPr>
                <w:rFonts w:ascii="Times New Roman" w:eastAsia="Times New Roman" w:hAnsi="Times New Roman" w:cs="Times New Roman"/>
                <w:b/>
                <w:bCs/>
              </w:rPr>
            </w:pPr>
            <w:r w:rsidRPr="00A832C3">
              <w:rPr>
                <w:rFonts w:ascii="Times New Roman" w:eastAsia="Times New Roman" w:hAnsi="Times New Roman" w:cs="Times New Roman"/>
                <w:b/>
                <w:bCs/>
              </w:rPr>
              <w:t>Тема 1.1. Основы</w:t>
            </w:r>
          </w:p>
          <w:p w14:paraId="0D11EF84" w14:textId="77777777" w:rsidR="00931D29" w:rsidRPr="00A832C3" w:rsidRDefault="00931D29" w:rsidP="00A832C3">
            <w:pPr>
              <w:spacing w:after="0" w:line="276" w:lineRule="auto"/>
              <w:rPr>
                <w:rFonts w:ascii="Times New Roman" w:eastAsia="Times New Roman" w:hAnsi="Times New Roman" w:cs="Times New Roman"/>
                <w:b/>
                <w:bCs/>
              </w:rPr>
            </w:pPr>
            <w:r w:rsidRPr="00A832C3">
              <w:rPr>
                <w:rFonts w:ascii="Times New Roman" w:eastAsia="Times New Roman" w:hAnsi="Times New Roman" w:cs="Times New Roman"/>
                <w:b/>
                <w:bCs/>
              </w:rPr>
              <w:t>регулировки, настройки радиоэлектронной</w:t>
            </w:r>
          </w:p>
          <w:p w14:paraId="041E5494" w14:textId="77777777" w:rsidR="00931D29" w:rsidRPr="00A832C3" w:rsidRDefault="00931D29" w:rsidP="00A832C3">
            <w:pPr>
              <w:spacing w:after="0" w:line="276" w:lineRule="auto"/>
              <w:rPr>
                <w:rFonts w:ascii="Times New Roman" w:eastAsia="Times New Roman" w:hAnsi="Times New Roman" w:cs="Times New Roman"/>
                <w:b/>
                <w:bCs/>
              </w:rPr>
            </w:pPr>
            <w:r w:rsidRPr="00A832C3">
              <w:rPr>
                <w:rFonts w:ascii="Times New Roman" w:eastAsia="Times New Roman" w:hAnsi="Times New Roman" w:cs="Times New Roman"/>
                <w:b/>
                <w:bCs/>
              </w:rPr>
              <w:t>аппаратуры,</w:t>
            </w:r>
          </w:p>
          <w:p w14:paraId="1A9F5908" w14:textId="77777777" w:rsidR="00931D29" w:rsidRPr="00A832C3" w:rsidRDefault="00931D29" w:rsidP="00A832C3">
            <w:pPr>
              <w:spacing w:after="0" w:line="276" w:lineRule="auto"/>
              <w:rPr>
                <w:rFonts w:ascii="Times New Roman" w:eastAsia="Times New Roman" w:hAnsi="Times New Roman" w:cs="Times New Roman"/>
                <w:b/>
                <w:bCs/>
              </w:rPr>
            </w:pPr>
            <w:r w:rsidRPr="00A832C3">
              <w:rPr>
                <w:rFonts w:ascii="Times New Roman" w:eastAsia="Times New Roman" w:hAnsi="Times New Roman" w:cs="Times New Roman"/>
                <w:b/>
                <w:bCs/>
              </w:rPr>
              <w:t>аппаратуры проводной</w:t>
            </w:r>
          </w:p>
          <w:p w14:paraId="6E274246" w14:textId="77777777" w:rsidR="00931D29" w:rsidRPr="00A832C3" w:rsidRDefault="00931D29" w:rsidP="00A832C3">
            <w:pPr>
              <w:spacing w:after="0" w:line="276" w:lineRule="auto"/>
              <w:rPr>
                <w:rFonts w:ascii="Times New Roman" w:eastAsia="Times New Roman" w:hAnsi="Times New Roman" w:cs="Times New Roman"/>
                <w:b/>
                <w:bCs/>
              </w:rPr>
            </w:pPr>
            <w:r w:rsidRPr="00A832C3">
              <w:rPr>
                <w:rFonts w:ascii="Times New Roman" w:eastAsia="Times New Roman" w:hAnsi="Times New Roman" w:cs="Times New Roman"/>
                <w:b/>
                <w:bCs/>
              </w:rPr>
              <w:t>связи, элементов узлов</w:t>
            </w:r>
          </w:p>
          <w:p w14:paraId="7326645F" w14:textId="77777777" w:rsidR="00931D29" w:rsidRPr="00A832C3" w:rsidRDefault="00931D29" w:rsidP="00A832C3">
            <w:pPr>
              <w:spacing w:after="0" w:line="276" w:lineRule="auto"/>
              <w:rPr>
                <w:rFonts w:ascii="Times New Roman" w:eastAsia="Times New Roman" w:hAnsi="Times New Roman" w:cs="Times New Roman"/>
                <w:b/>
                <w:bCs/>
              </w:rPr>
            </w:pPr>
            <w:r w:rsidRPr="00A832C3">
              <w:rPr>
                <w:rFonts w:ascii="Times New Roman" w:eastAsia="Times New Roman" w:hAnsi="Times New Roman" w:cs="Times New Roman"/>
                <w:b/>
                <w:bCs/>
              </w:rPr>
              <w:t>импульсной и</w:t>
            </w:r>
          </w:p>
          <w:p w14:paraId="22E594EA" w14:textId="77777777" w:rsidR="00931D29" w:rsidRPr="00A832C3" w:rsidRDefault="00931D29" w:rsidP="00A832C3">
            <w:pPr>
              <w:spacing w:after="0" w:line="276" w:lineRule="auto"/>
              <w:rPr>
                <w:rFonts w:ascii="Times New Roman" w:eastAsia="Times New Roman" w:hAnsi="Times New Roman" w:cs="Times New Roman"/>
                <w:b/>
              </w:rPr>
            </w:pPr>
            <w:r w:rsidRPr="00A832C3">
              <w:rPr>
                <w:rFonts w:ascii="Times New Roman" w:eastAsia="Times New Roman" w:hAnsi="Times New Roman" w:cs="Times New Roman"/>
                <w:b/>
                <w:bCs/>
              </w:rPr>
              <w:t xml:space="preserve">вычислительно техники </w:t>
            </w:r>
          </w:p>
        </w:tc>
        <w:tc>
          <w:tcPr>
            <w:tcW w:w="6541" w:type="dxa"/>
            <w:tcBorders>
              <w:bottom w:val="single" w:sz="4" w:space="0" w:color="auto"/>
            </w:tcBorders>
          </w:tcPr>
          <w:p w14:paraId="5C8E86FC" w14:textId="77777777" w:rsidR="00931D29" w:rsidRPr="00A832C3" w:rsidRDefault="00931D29" w:rsidP="00A832C3">
            <w:pPr>
              <w:widowControl w:val="0"/>
              <w:autoSpaceDE w:val="0"/>
              <w:autoSpaceDN w:val="0"/>
              <w:adjustRightInd w:val="0"/>
              <w:spacing w:after="0" w:line="276" w:lineRule="auto"/>
              <w:jc w:val="both"/>
              <w:rPr>
                <w:rFonts w:ascii="Times New Roman" w:eastAsia="Times New Roman" w:hAnsi="Times New Roman" w:cs="Times New Roman"/>
              </w:rPr>
            </w:pPr>
            <w:r w:rsidRPr="00A832C3">
              <w:rPr>
                <w:rFonts w:ascii="Times New Roman" w:eastAsia="Times New Roman" w:hAnsi="Times New Roman" w:cs="Times New Roman"/>
                <w:b/>
              </w:rPr>
              <w:t>Содержание</w:t>
            </w:r>
            <w:r w:rsidRPr="00A832C3">
              <w:rPr>
                <w:rFonts w:ascii="Times New Roman" w:eastAsia="Times New Roman" w:hAnsi="Times New Roman" w:cs="Times New Roman"/>
              </w:rPr>
              <w:t xml:space="preserve"> </w:t>
            </w:r>
          </w:p>
        </w:tc>
        <w:tc>
          <w:tcPr>
            <w:tcW w:w="1589" w:type="dxa"/>
            <w:shd w:val="clear" w:color="auto" w:fill="auto"/>
          </w:tcPr>
          <w:p w14:paraId="62DD514E" w14:textId="07E513E6" w:rsidR="00931D29" w:rsidRPr="00A832C3" w:rsidRDefault="00931D29" w:rsidP="00A83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b/>
              </w:rPr>
            </w:pPr>
            <w:r w:rsidRPr="00A832C3">
              <w:rPr>
                <w:rFonts w:ascii="Times New Roman" w:eastAsia="Times New Roman" w:hAnsi="Times New Roman" w:cs="Times New Roman"/>
                <w:b/>
              </w:rPr>
              <w:t>1</w:t>
            </w:r>
            <w:r w:rsidR="001B2B82" w:rsidRPr="00A832C3">
              <w:rPr>
                <w:rFonts w:ascii="Times New Roman" w:eastAsia="Times New Roman" w:hAnsi="Times New Roman" w:cs="Times New Roman"/>
                <w:b/>
              </w:rPr>
              <w:t>6</w:t>
            </w:r>
          </w:p>
        </w:tc>
        <w:tc>
          <w:tcPr>
            <w:tcW w:w="2268" w:type="dxa"/>
            <w:vMerge w:val="restart"/>
          </w:tcPr>
          <w:p w14:paraId="3979933F" w14:textId="77777777" w:rsidR="00326992" w:rsidRPr="00A832C3" w:rsidRDefault="00326992" w:rsidP="00A832C3">
            <w:pPr>
              <w:spacing w:after="0" w:line="276" w:lineRule="auto"/>
              <w:contextualSpacing/>
            </w:pPr>
            <w:r w:rsidRPr="00A832C3">
              <w:rPr>
                <w:rFonts w:ascii="Times New Roman" w:eastAsia="Times New Roman" w:hAnsi="Times New Roman" w:cs="Times New Roman"/>
              </w:rPr>
              <w:t xml:space="preserve">ПК 1.1 </w:t>
            </w:r>
          </w:p>
          <w:p w14:paraId="67764EF5" w14:textId="77777777" w:rsidR="002F6EA4" w:rsidRPr="00931C18" w:rsidRDefault="00326992" w:rsidP="00A832C3">
            <w:pPr>
              <w:spacing w:after="0" w:line="276" w:lineRule="auto"/>
              <w:contextualSpacing/>
              <w:rPr>
                <w:rFonts w:ascii="Times New Roman" w:hAnsi="Times New Roman" w:cs="Times New Roman"/>
                <w:iCs/>
              </w:rPr>
            </w:pPr>
            <w:r w:rsidRPr="00931C18">
              <w:rPr>
                <w:rFonts w:ascii="Times New Roman" w:hAnsi="Times New Roman" w:cs="Times New Roman"/>
                <w:iCs/>
              </w:rPr>
              <w:t>ОК 01</w:t>
            </w:r>
            <w:r w:rsidR="002F6EA4" w:rsidRPr="00931C18">
              <w:rPr>
                <w:rFonts w:ascii="Times New Roman" w:hAnsi="Times New Roman" w:cs="Times New Roman"/>
                <w:iCs/>
              </w:rPr>
              <w:t xml:space="preserve">, </w:t>
            </w:r>
            <w:r w:rsidRPr="00931C18">
              <w:rPr>
                <w:rFonts w:ascii="Times New Roman" w:hAnsi="Times New Roman" w:cs="Times New Roman"/>
                <w:iCs/>
              </w:rPr>
              <w:t>ОК 02</w:t>
            </w:r>
            <w:r w:rsidR="002F6EA4" w:rsidRPr="00931C18">
              <w:rPr>
                <w:rFonts w:ascii="Times New Roman" w:hAnsi="Times New Roman" w:cs="Times New Roman"/>
                <w:iCs/>
              </w:rPr>
              <w:t xml:space="preserve">, </w:t>
            </w:r>
            <w:r w:rsidRPr="00931C18">
              <w:rPr>
                <w:rFonts w:ascii="Times New Roman" w:hAnsi="Times New Roman" w:cs="Times New Roman"/>
                <w:iCs/>
              </w:rPr>
              <w:t>ОК 09</w:t>
            </w:r>
          </w:p>
          <w:p w14:paraId="07706A41" w14:textId="7E829A3B" w:rsidR="00326992" w:rsidRPr="00A832C3" w:rsidRDefault="002F6EA4" w:rsidP="00A832C3">
            <w:pPr>
              <w:spacing w:after="0" w:line="276" w:lineRule="auto"/>
              <w:contextualSpacing/>
            </w:pPr>
            <w:r w:rsidRPr="00931C18">
              <w:rPr>
                <w:rFonts w:ascii="Times New Roman" w:hAnsi="Times New Roman" w:cs="Times New Roman"/>
                <w:iCs/>
              </w:rPr>
              <w:t>КК</w:t>
            </w:r>
            <w:r w:rsidR="00326992" w:rsidRPr="00A832C3">
              <w:rPr>
                <w:rFonts w:ascii="Times New Roman" w:hAnsi="Times New Roman" w:cs="Times New Roman"/>
                <w:iCs/>
              </w:rPr>
              <w:t xml:space="preserve"> </w:t>
            </w:r>
            <w:r w:rsidR="00931C18">
              <w:rPr>
                <w:rFonts w:ascii="Times New Roman" w:hAnsi="Times New Roman" w:cs="Times New Roman"/>
                <w:iCs/>
              </w:rPr>
              <w:t>1, КК 3</w:t>
            </w:r>
          </w:p>
          <w:p w14:paraId="5F84FC6B" w14:textId="7AB7DA04" w:rsidR="00931D29" w:rsidRPr="00A832C3" w:rsidRDefault="00931D29" w:rsidP="00A832C3">
            <w:pPr>
              <w:spacing w:after="0" w:line="276" w:lineRule="auto"/>
              <w:contextualSpacing/>
              <w:rPr>
                <w:rFonts w:ascii="Times New Roman" w:eastAsia="Times New Roman" w:hAnsi="Times New Roman" w:cs="Times New Roman"/>
                <w:b/>
                <w:bCs/>
              </w:rPr>
            </w:pPr>
          </w:p>
        </w:tc>
        <w:tc>
          <w:tcPr>
            <w:tcW w:w="1215" w:type="dxa"/>
            <w:vMerge w:val="restart"/>
          </w:tcPr>
          <w:p w14:paraId="340BDFC1" w14:textId="77777777" w:rsidR="00326992" w:rsidRPr="00A832C3" w:rsidRDefault="00326992" w:rsidP="00A832C3">
            <w:pPr>
              <w:spacing w:after="0" w:line="276" w:lineRule="auto"/>
              <w:contextualSpacing/>
            </w:pPr>
            <w:r w:rsidRPr="00A832C3">
              <w:rPr>
                <w:rFonts w:ascii="Times New Roman" w:eastAsia="Times New Roman" w:hAnsi="Times New Roman" w:cs="Times New Roman"/>
              </w:rPr>
              <w:t>З 1.1.38</w:t>
            </w:r>
          </w:p>
          <w:p w14:paraId="4693CE7F" w14:textId="77777777" w:rsidR="00326992" w:rsidRPr="00A832C3" w:rsidRDefault="00326992" w:rsidP="00A832C3">
            <w:pPr>
              <w:spacing w:after="0" w:line="276" w:lineRule="auto"/>
              <w:contextualSpacing/>
            </w:pPr>
            <w:proofErr w:type="spellStart"/>
            <w:r w:rsidRPr="00A832C3">
              <w:rPr>
                <w:rFonts w:ascii="Times New Roman" w:hAnsi="Times New Roman" w:cs="Times New Roman"/>
                <w:bCs/>
                <w:iCs/>
              </w:rPr>
              <w:t>Зо</w:t>
            </w:r>
            <w:proofErr w:type="spellEnd"/>
            <w:r w:rsidRPr="00A832C3">
              <w:rPr>
                <w:rFonts w:ascii="Times New Roman" w:hAnsi="Times New Roman" w:cs="Times New Roman"/>
                <w:bCs/>
                <w:iCs/>
              </w:rPr>
              <w:t xml:space="preserve"> 01.01</w:t>
            </w:r>
          </w:p>
          <w:p w14:paraId="2F65C0BE" w14:textId="77777777" w:rsidR="00326992" w:rsidRPr="00A832C3" w:rsidRDefault="00326992" w:rsidP="00A832C3">
            <w:pPr>
              <w:spacing w:after="0" w:line="276" w:lineRule="auto"/>
              <w:contextualSpacing/>
              <w:rPr>
                <w:rFonts w:ascii="Times New Roman" w:hAnsi="Times New Roman" w:cs="Times New Roman"/>
                <w:bCs/>
                <w:iCs/>
              </w:rPr>
            </w:pPr>
            <w:proofErr w:type="spellStart"/>
            <w:r w:rsidRPr="00A832C3">
              <w:rPr>
                <w:rFonts w:ascii="Times New Roman" w:hAnsi="Times New Roman" w:cs="Times New Roman"/>
                <w:bCs/>
                <w:iCs/>
              </w:rPr>
              <w:t>Зо</w:t>
            </w:r>
            <w:proofErr w:type="spellEnd"/>
            <w:r w:rsidRPr="00A832C3">
              <w:rPr>
                <w:rFonts w:ascii="Times New Roman" w:hAnsi="Times New Roman" w:cs="Times New Roman"/>
                <w:bCs/>
                <w:iCs/>
              </w:rPr>
              <w:t xml:space="preserve"> 01.02</w:t>
            </w:r>
          </w:p>
          <w:p w14:paraId="6DA0145C" w14:textId="77777777" w:rsidR="00326992" w:rsidRPr="00A832C3" w:rsidRDefault="00326992" w:rsidP="00A832C3">
            <w:pPr>
              <w:spacing w:after="0" w:line="276" w:lineRule="auto"/>
              <w:contextualSpacing/>
            </w:pPr>
            <w:proofErr w:type="spellStart"/>
            <w:r w:rsidRPr="00A832C3">
              <w:rPr>
                <w:rFonts w:ascii="Times New Roman" w:hAnsi="Times New Roman" w:cs="Times New Roman"/>
                <w:bCs/>
                <w:iCs/>
              </w:rPr>
              <w:t>Зо</w:t>
            </w:r>
            <w:proofErr w:type="spellEnd"/>
            <w:r w:rsidRPr="00A832C3">
              <w:rPr>
                <w:rFonts w:ascii="Times New Roman" w:hAnsi="Times New Roman" w:cs="Times New Roman"/>
                <w:bCs/>
                <w:iCs/>
              </w:rPr>
              <w:t xml:space="preserve"> 02.01</w:t>
            </w:r>
          </w:p>
          <w:p w14:paraId="3139F75F" w14:textId="77777777" w:rsidR="00326992" w:rsidRPr="00A832C3" w:rsidRDefault="00326992" w:rsidP="00A832C3">
            <w:pPr>
              <w:spacing w:after="0" w:line="276" w:lineRule="auto"/>
              <w:contextualSpacing/>
            </w:pPr>
            <w:proofErr w:type="spellStart"/>
            <w:r w:rsidRPr="00A832C3">
              <w:rPr>
                <w:rFonts w:ascii="Times New Roman" w:hAnsi="Times New Roman" w:cs="Times New Roman"/>
                <w:bCs/>
                <w:iCs/>
              </w:rPr>
              <w:t>Зо</w:t>
            </w:r>
            <w:proofErr w:type="spellEnd"/>
            <w:r w:rsidRPr="00A832C3">
              <w:rPr>
                <w:rFonts w:ascii="Times New Roman" w:hAnsi="Times New Roman" w:cs="Times New Roman"/>
                <w:bCs/>
                <w:iCs/>
              </w:rPr>
              <w:t xml:space="preserve"> 02.02</w:t>
            </w:r>
          </w:p>
          <w:p w14:paraId="17D3CB5C" w14:textId="77777777" w:rsidR="00326992" w:rsidRPr="00A832C3" w:rsidRDefault="00326992" w:rsidP="00A832C3">
            <w:pPr>
              <w:spacing w:after="0" w:line="276" w:lineRule="auto"/>
              <w:contextualSpacing/>
            </w:pPr>
            <w:proofErr w:type="spellStart"/>
            <w:r w:rsidRPr="00A832C3">
              <w:rPr>
                <w:rFonts w:ascii="Times New Roman" w:hAnsi="Times New Roman" w:cs="Times New Roman"/>
                <w:bCs/>
                <w:iCs/>
              </w:rPr>
              <w:t>Зо</w:t>
            </w:r>
            <w:proofErr w:type="spellEnd"/>
            <w:r w:rsidRPr="00A832C3">
              <w:rPr>
                <w:rFonts w:ascii="Times New Roman" w:hAnsi="Times New Roman" w:cs="Times New Roman"/>
                <w:bCs/>
                <w:iCs/>
              </w:rPr>
              <w:t xml:space="preserve"> 02.03</w:t>
            </w:r>
          </w:p>
          <w:p w14:paraId="332D45B7" w14:textId="77777777" w:rsidR="00326992" w:rsidRPr="00A832C3" w:rsidRDefault="00326992" w:rsidP="00A832C3">
            <w:pPr>
              <w:spacing w:after="0" w:line="276" w:lineRule="auto"/>
              <w:contextualSpacing/>
            </w:pPr>
            <w:proofErr w:type="spellStart"/>
            <w:r w:rsidRPr="00A832C3">
              <w:rPr>
                <w:rFonts w:ascii="Times New Roman" w:hAnsi="Times New Roman" w:cs="Times New Roman"/>
                <w:bCs/>
                <w:iCs/>
              </w:rPr>
              <w:t>Зо</w:t>
            </w:r>
            <w:proofErr w:type="spellEnd"/>
            <w:r w:rsidRPr="00A832C3">
              <w:rPr>
                <w:rFonts w:ascii="Times New Roman" w:hAnsi="Times New Roman" w:cs="Times New Roman"/>
                <w:bCs/>
                <w:iCs/>
              </w:rPr>
              <w:t xml:space="preserve"> 02.04</w:t>
            </w:r>
          </w:p>
          <w:p w14:paraId="6AD84748" w14:textId="5BE5ECD8" w:rsidR="00326992" w:rsidRPr="00A832C3" w:rsidRDefault="00326992" w:rsidP="00A832C3">
            <w:pPr>
              <w:spacing w:after="0" w:line="276" w:lineRule="auto"/>
              <w:contextualSpacing/>
            </w:pPr>
            <w:proofErr w:type="spellStart"/>
            <w:r w:rsidRPr="00A832C3">
              <w:rPr>
                <w:rFonts w:ascii="Times New Roman" w:hAnsi="Times New Roman" w:cs="Times New Roman"/>
                <w:bCs/>
                <w:iCs/>
              </w:rPr>
              <w:t>Зо</w:t>
            </w:r>
            <w:proofErr w:type="spellEnd"/>
            <w:r w:rsidRPr="00A832C3">
              <w:rPr>
                <w:rFonts w:ascii="Times New Roman" w:hAnsi="Times New Roman" w:cs="Times New Roman"/>
                <w:bCs/>
                <w:iCs/>
              </w:rPr>
              <w:t xml:space="preserve"> 09.0</w:t>
            </w:r>
            <w:r w:rsidR="007F473F" w:rsidRPr="00A832C3">
              <w:rPr>
                <w:rFonts w:ascii="Times New Roman" w:hAnsi="Times New Roman" w:cs="Times New Roman"/>
                <w:bCs/>
                <w:iCs/>
              </w:rPr>
              <w:t>1</w:t>
            </w:r>
          </w:p>
          <w:p w14:paraId="06339224" w14:textId="77777777" w:rsidR="00326992" w:rsidRPr="00A832C3" w:rsidRDefault="00326992" w:rsidP="00A832C3">
            <w:pPr>
              <w:spacing w:after="0" w:line="276" w:lineRule="auto"/>
              <w:contextualSpacing/>
            </w:pPr>
            <w:proofErr w:type="spellStart"/>
            <w:r w:rsidRPr="00A832C3">
              <w:rPr>
                <w:rFonts w:ascii="Times New Roman" w:hAnsi="Times New Roman" w:cs="Times New Roman"/>
                <w:bCs/>
                <w:iCs/>
              </w:rPr>
              <w:t>Зо</w:t>
            </w:r>
            <w:proofErr w:type="spellEnd"/>
            <w:r w:rsidRPr="00A832C3">
              <w:rPr>
                <w:rFonts w:ascii="Times New Roman" w:hAnsi="Times New Roman" w:cs="Times New Roman"/>
                <w:bCs/>
                <w:iCs/>
              </w:rPr>
              <w:t xml:space="preserve"> 09.03</w:t>
            </w:r>
          </w:p>
          <w:p w14:paraId="7F69F4CE" w14:textId="77777777" w:rsidR="00326992" w:rsidRPr="00A832C3" w:rsidRDefault="00326992" w:rsidP="00A832C3">
            <w:pPr>
              <w:spacing w:after="0" w:line="276" w:lineRule="auto"/>
              <w:contextualSpacing/>
            </w:pPr>
            <w:r w:rsidRPr="00A832C3">
              <w:rPr>
                <w:rFonts w:ascii="Times New Roman" w:eastAsia="Times New Roman" w:hAnsi="Times New Roman" w:cs="Times New Roman"/>
              </w:rPr>
              <w:t>У 1.1.09</w:t>
            </w:r>
          </w:p>
          <w:p w14:paraId="50E8C62E" w14:textId="77777777" w:rsidR="00326992" w:rsidRPr="00A832C3" w:rsidRDefault="00326992" w:rsidP="00A832C3">
            <w:pPr>
              <w:spacing w:after="0" w:line="276" w:lineRule="auto"/>
              <w:contextualSpacing/>
            </w:pPr>
            <w:proofErr w:type="spellStart"/>
            <w:r w:rsidRPr="00A832C3">
              <w:rPr>
                <w:rFonts w:ascii="Times New Roman" w:hAnsi="Times New Roman" w:cs="Times New Roman"/>
                <w:bCs/>
                <w:iCs/>
              </w:rPr>
              <w:t>Уо</w:t>
            </w:r>
            <w:proofErr w:type="spellEnd"/>
            <w:r w:rsidRPr="00A832C3">
              <w:rPr>
                <w:rFonts w:ascii="Times New Roman" w:hAnsi="Times New Roman" w:cs="Times New Roman"/>
                <w:bCs/>
                <w:iCs/>
              </w:rPr>
              <w:t xml:space="preserve"> 01.01</w:t>
            </w:r>
          </w:p>
          <w:p w14:paraId="0D07B060" w14:textId="77777777" w:rsidR="00326992" w:rsidRPr="00A832C3" w:rsidRDefault="00326992" w:rsidP="00A832C3">
            <w:pPr>
              <w:spacing w:after="0" w:line="276" w:lineRule="auto"/>
              <w:contextualSpacing/>
            </w:pPr>
            <w:proofErr w:type="spellStart"/>
            <w:r w:rsidRPr="00A832C3">
              <w:rPr>
                <w:rFonts w:ascii="Times New Roman" w:hAnsi="Times New Roman" w:cs="Times New Roman"/>
                <w:bCs/>
                <w:iCs/>
              </w:rPr>
              <w:t>Уо</w:t>
            </w:r>
            <w:proofErr w:type="spellEnd"/>
            <w:r w:rsidRPr="00A832C3">
              <w:rPr>
                <w:rFonts w:ascii="Times New Roman" w:hAnsi="Times New Roman" w:cs="Times New Roman"/>
                <w:bCs/>
                <w:iCs/>
              </w:rPr>
              <w:t xml:space="preserve"> 01.02</w:t>
            </w:r>
          </w:p>
          <w:p w14:paraId="7B06084C" w14:textId="77777777" w:rsidR="00326992" w:rsidRPr="00A832C3" w:rsidRDefault="00326992" w:rsidP="00A832C3">
            <w:pPr>
              <w:spacing w:after="0" w:line="276" w:lineRule="auto"/>
              <w:contextualSpacing/>
            </w:pPr>
            <w:proofErr w:type="spellStart"/>
            <w:r w:rsidRPr="00A832C3">
              <w:rPr>
                <w:rFonts w:ascii="Times New Roman" w:hAnsi="Times New Roman" w:cs="Times New Roman"/>
                <w:bCs/>
                <w:iCs/>
              </w:rPr>
              <w:t>Уо</w:t>
            </w:r>
            <w:proofErr w:type="spellEnd"/>
            <w:r w:rsidRPr="00A832C3">
              <w:rPr>
                <w:rFonts w:ascii="Times New Roman" w:hAnsi="Times New Roman" w:cs="Times New Roman"/>
                <w:bCs/>
                <w:iCs/>
              </w:rPr>
              <w:t xml:space="preserve"> 01.04</w:t>
            </w:r>
          </w:p>
          <w:p w14:paraId="31793902" w14:textId="77777777" w:rsidR="00326992" w:rsidRPr="00A832C3" w:rsidRDefault="00326992" w:rsidP="00A832C3">
            <w:pPr>
              <w:spacing w:after="0" w:line="276" w:lineRule="auto"/>
              <w:contextualSpacing/>
              <w:rPr>
                <w:rFonts w:ascii="Times New Roman" w:hAnsi="Times New Roman" w:cs="Times New Roman"/>
                <w:bCs/>
                <w:iCs/>
              </w:rPr>
            </w:pPr>
            <w:proofErr w:type="spellStart"/>
            <w:r w:rsidRPr="00A832C3">
              <w:rPr>
                <w:rFonts w:ascii="Times New Roman" w:hAnsi="Times New Roman" w:cs="Times New Roman"/>
                <w:bCs/>
                <w:iCs/>
              </w:rPr>
              <w:t>Уо</w:t>
            </w:r>
            <w:proofErr w:type="spellEnd"/>
            <w:r w:rsidRPr="00A832C3">
              <w:rPr>
                <w:rFonts w:ascii="Times New Roman" w:hAnsi="Times New Roman" w:cs="Times New Roman"/>
                <w:bCs/>
                <w:iCs/>
              </w:rPr>
              <w:t xml:space="preserve"> 01.09</w:t>
            </w:r>
          </w:p>
          <w:p w14:paraId="5378EC8C" w14:textId="77777777" w:rsidR="00326992" w:rsidRPr="00A832C3" w:rsidRDefault="00326992" w:rsidP="00A832C3">
            <w:pPr>
              <w:spacing w:after="0" w:line="276" w:lineRule="auto"/>
              <w:contextualSpacing/>
            </w:pPr>
            <w:proofErr w:type="spellStart"/>
            <w:r w:rsidRPr="00A832C3">
              <w:rPr>
                <w:rFonts w:ascii="Times New Roman" w:hAnsi="Times New Roman" w:cs="Times New Roman"/>
                <w:bCs/>
                <w:iCs/>
              </w:rPr>
              <w:t>Уо</w:t>
            </w:r>
            <w:proofErr w:type="spellEnd"/>
            <w:r w:rsidRPr="00A832C3">
              <w:rPr>
                <w:rFonts w:ascii="Times New Roman" w:hAnsi="Times New Roman" w:cs="Times New Roman"/>
                <w:bCs/>
                <w:iCs/>
              </w:rPr>
              <w:t xml:space="preserve"> 02.01</w:t>
            </w:r>
          </w:p>
          <w:p w14:paraId="61179B69" w14:textId="77777777" w:rsidR="00326992" w:rsidRPr="00A832C3" w:rsidRDefault="00326992" w:rsidP="00A832C3">
            <w:pPr>
              <w:spacing w:after="0" w:line="276" w:lineRule="auto"/>
              <w:contextualSpacing/>
            </w:pPr>
            <w:proofErr w:type="spellStart"/>
            <w:r w:rsidRPr="00A832C3">
              <w:rPr>
                <w:rFonts w:ascii="Times New Roman" w:hAnsi="Times New Roman" w:cs="Times New Roman"/>
                <w:bCs/>
                <w:iCs/>
              </w:rPr>
              <w:t>Уо</w:t>
            </w:r>
            <w:proofErr w:type="spellEnd"/>
            <w:r w:rsidRPr="00A832C3">
              <w:rPr>
                <w:rFonts w:ascii="Times New Roman" w:hAnsi="Times New Roman" w:cs="Times New Roman"/>
                <w:bCs/>
                <w:iCs/>
              </w:rPr>
              <w:t xml:space="preserve"> 02.02</w:t>
            </w:r>
          </w:p>
          <w:p w14:paraId="61B20234" w14:textId="77777777" w:rsidR="00326992" w:rsidRPr="00A832C3" w:rsidRDefault="00326992" w:rsidP="00A832C3">
            <w:pPr>
              <w:spacing w:after="0" w:line="276" w:lineRule="auto"/>
              <w:contextualSpacing/>
            </w:pPr>
            <w:proofErr w:type="spellStart"/>
            <w:r w:rsidRPr="00A832C3">
              <w:rPr>
                <w:rFonts w:ascii="Times New Roman" w:hAnsi="Times New Roman" w:cs="Times New Roman"/>
                <w:bCs/>
                <w:iCs/>
              </w:rPr>
              <w:t>Уо</w:t>
            </w:r>
            <w:proofErr w:type="spellEnd"/>
            <w:r w:rsidRPr="00A832C3">
              <w:rPr>
                <w:rFonts w:ascii="Times New Roman" w:hAnsi="Times New Roman" w:cs="Times New Roman"/>
                <w:bCs/>
                <w:iCs/>
              </w:rPr>
              <w:t xml:space="preserve"> 02.05</w:t>
            </w:r>
          </w:p>
          <w:p w14:paraId="050B76C9" w14:textId="77777777" w:rsidR="00326992" w:rsidRPr="00A832C3" w:rsidRDefault="00326992" w:rsidP="00A832C3">
            <w:pPr>
              <w:spacing w:after="0" w:line="276" w:lineRule="auto"/>
              <w:contextualSpacing/>
            </w:pPr>
            <w:proofErr w:type="spellStart"/>
            <w:r w:rsidRPr="00A832C3">
              <w:rPr>
                <w:rFonts w:ascii="Times New Roman" w:hAnsi="Times New Roman" w:cs="Times New Roman"/>
                <w:bCs/>
                <w:iCs/>
              </w:rPr>
              <w:t>Уо</w:t>
            </w:r>
            <w:proofErr w:type="spellEnd"/>
            <w:r w:rsidRPr="00A832C3">
              <w:rPr>
                <w:rFonts w:ascii="Times New Roman" w:hAnsi="Times New Roman" w:cs="Times New Roman"/>
                <w:bCs/>
                <w:iCs/>
              </w:rPr>
              <w:t xml:space="preserve"> 02.07</w:t>
            </w:r>
          </w:p>
          <w:p w14:paraId="23D8B418" w14:textId="77777777" w:rsidR="00326992" w:rsidRPr="00A832C3" w:rsidRDefault="00326992" w:rsidP="00A832C3">
            <w:pPr>
              <w:spacing w:after="0" w:line="276" w:lineRule="auto"/>
              <w:contextualSpacing/>
            </w:pPr>
            <w:proofErr w:type="spellStart"/>
            <w:r w:rsidRPr="00A832C3">
              <w:rPr>
                <w:rFonts w:ascii="Times New Roman" w:hAnsi="Times New Roman" w:cs="Times New Roman"/>
                <w:bCs/>
                <w:iCs/>
              </w:rPr>
              <w:t>Уо</w:t>
            </w:r>
            <w:proofErr w:type="spellEnd"/>
            <w:r w:rsidRPr="00A832C3">
              <w:rPr>
                <w:rFonts w:ascii="Times New Roman" w:hAnsi="Times New Roman" w:cs="Times New Roman"/>
                <w:bCs/>
                <w:iCs/>
              </w:rPr>
              <w:t xml:space="preserve"> 02.08</w:t>
            </w:r>
          </w:p>
          <w:p w14:paraId="14674F51" w14:textId="77777777" w:rsidR="00326992" w:rsidRPr="00A832C3" w:rsidRDefault="00326992" w:rsidP="00A832C3">
            <w:pPr>
              <w:spacing w:after="0" w:line="276" w:lineRule="auto"/>
              <w:contextualSpacing/>
            </w:pPr>
            <w:proofErr w:type="spellStart"/>
            <w:r w:rsidRPr="00A832C3">
              <w:rPr>
                <w:rFonts w:ascii="Times New Roman" w:hAnsi="Times New Roman" w:cs="Times New Roman"/>
                <w:bCs/>
                <w:iCs/>
              </w:rPr>
              <w:t>Уо</w:t>
            </w:r>
            <w:proofErr w:type="spellEnd"/>
            <w:r w:rsidRPr="00A832C3">
              <w:rPr>
                <w:rFonts w:ascii="Times New Roman" w:hAnsi="Times New Roman" w:cs="Times New Roman"/>
                <w:bCs/>
                <w:iCs/>
              </w:rPr>
              <w:t xml:space="preserve"> 09.01</w:t>
            </w:r>
          </w:p>
          <w:p w14:paraId="5A5A9849" w14:textId="77777777" w:rsidR="00326992" w:rsidRPr="00A832C3" w:rsidRDefault="00326992" w:rsidP="00A832C3">
            <w:pPr>
              <w:spacing w:after="0" w:line="276" w:lineRule="auto"/>
              <w:contextualSpacing/>
            </w:pPr>
            <w:proofErr w:type="spellStart"/>
            <w:r w:rsidRPr="00A832C3">
              <w:rPr>
                <w:rFonts w:ascii="Times New Roman" w:hAnsi="Times New Roman" w:cs="Times New Roman"/>
                <w:bCs/>
                <w:iCs/>
              </w:rPr>
              <w:t>Уо</w:t>
            </w:r>
            <w:proofErr w:type="spellEnd"/>
            <w:r w:rsidRPr="00A832C3">
              <w:rPr>
                <w:rFonts w:ascii="Times New Roman" w:hAnsi="Times New Roman" w:cs="Times New Roman"/>
                <w:bCs/>
                <w:iCs/>
              </w:rPr>
              <w:t xml:space="preserve"> 09.03</w:t>
            </w:r>
          </w:p>
          <w:p w14:paraId="08F25379" w14:textId="77777777" w:rsidR="00326992" w:rsidRPr="00A832C3" w:rsidRDefault="00326992" w:rsidP="00A832C3">
            <w:pPr>
              <w:spacing w:after="0" w:line="276" w:lineRule="auto"/>
              <w:contextualSpacing/>
            </w:pPr>
          </w:p>
          <w:p w14:paraId="0BD481F8" w14:textId="5DB4C35E" w:rsidR="00931D29" w:rsidRPr="00A832C3" w:rsidRDefault="00931D29" w:rsidP="00A832C3">
            <w:pPr>
              <w:spacing w:after="0" w:line="276" w:lineRule="auto"/>
              <w:contextualSpacing/>
              <w:rPr>
                <w:rFonts w:ascii="Times New Roman" w:eastAsia="Times New Roman" w:hAnsi="Times New Roman" w:cs="Times New Roman"/>
                <w:bCs/>
              </w:rPr>
            </w:pPr>
          </w:p>
        </w:tc>
      </w:tr>
      <w:tr w:rsidR="00931D29" w:rsidRPr="00A832C3" w14:paraId="29632CBE" w14:textId="77777777" w:rsidTr="00931C18">
        <w:trPr>
          <w:trHeight w:val="460"/>
        </w:trPr>
        <w:tc>
          <w:tcPr>
            <w:tcW w:w="3602" w:type="dxa"/>
            <w:vMerge/>
          </w:tcPr>
          <w:p w14:paraId="51D625AC" w14:textId="77777777" w:rsidR="00931D29" w:rsidRPr="00A832C3" w:rsidRDefault="00931D29" w:rsidP="00A83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bCs/>
              </w:rPr>
            </w:pPr>
          </w:p>
        </w:tc>
        <w:tc>
          <w:tcPr>
            <w:tcW w:w="6541" w:type="dxa"/>
            <w:tcBorders>
              <w:bottom w:val="single" w:sz="4" w:space="0" w:color="auto"/>
            </w:tcBorders>
          </w:tcPr>
          <w:p w14:paraId="1F70196B" w14:textId="77777777" w:rsidR="00931D29" w:rsidRPr="00A832C3" w:rsidRDefault="00931D29" w:rsidP="00A832C3">
            <w:pPr>
              <w:spacing w:after="120" w:line="276" w:lineRule="auto"/>
              <w:jc w:val="both"/>
              <w:rPr>
                <w:rFonts w:ascii="Times New Roman" w:eastAsia="Times New Roman" w:hAnsi="Times New Roman" w:cs="Times New Roman"/>
                <w:bCs/>
              </w:rPr>
            </w:pPr>
            <w:r w:rsidRPr="00A832C3">
              <w:rPr>
                <w:rFonts w:ascii="Times New Roman" w:eastAsia="Times New Roman" w:hAnsi="Times New Roman" w:cs="Times New Roman"/>
                <w:bCs/>
              </w:rPr>
              <w:t xml:space="preserve">Общие сведения настройке, регулировке и испытаниях радиоэлектронной аппаратуры и приборов. Понятие регулировочной и настроечной операции. Назначение регулировочных работ. Условия эксплуатации РЭА Приемы и правила выполнения настроечных и регулировочных работ. Понятие технологического процесса регулировки и настройки изделия. Маршрутная технология. Технический контроль при регулировке. Технологическая карта при регулировке, настройке и испытаниям. Общие методы настройки и регулировки. </w:t>
            </w:r>
          </w:p>
          <w:p w14:paraId="2A8BE0DC" w14:textId="77777777" w:rsidR="00931D29" w:rsidRPr="00A832C3" w:rsidRDefault="00931D29" w:rsidP="00A832C3">
            <w:pPr>
              <w:spacing w:after="120" w:line="276" w:lineRule="auto"/>
              <w:jc w:val="both"/>
              <w:rPr>
                <w:rFonts w:ascii="Times New Roman" w:eastAsia="Times New Roman" w:hAnsi="Times New Roman" w:cs="Times New Roman"/>
              </w:rPr>
            </w:pPr>
            <w:r w:rsidRPr="00A832C3">
              <w:rPr>
                <w:rFonts w:ascii="Times New Roman" w:eastAsia="Times New Roman" w:hAnsi="Times New Roman" w:cs="Times New Roman"/>
              </w:rPr>
              <w:t>РЭА. Методы определения неисправностей. Методы устранения неисправностей.</w:t>
            </w:r>
          </w:p>
        </w:tc>
        <w:tc>
          <w:tcPr>
            <w:tcW w:w="1589" w:type="dxa"/>
            <w:tcBorders>
              <w:bottom w:val="single" w:sz="4" w:space="0" w:color="auto"/>
            </w:tcBorders>
            <w:shd w:val="clear" w:color="auto" w:fill="auto"/>
          </w:tcPr>
          <w:p w14:paraId="533E1A3C" w14:textId="77777777" w:rsidR="00931D29" w:rsidRPr="00A832C3" w:rsidRDefault="00931D29" w:rsidP="00A83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bCs/>
              </w:rPr>
            </w:pPr>
            <w:r w:rsidRPr="00A832C3">
              <w:rPr>
                <w:rFonts w:ascii="Times New Roman" w:eastAsia="Times New Roman" w:hAnsi="Times New Roman" w:cs="Times New Roman"/>
                <w:bCs/>
              </w:rPr>
              <w:t>4</w:t>
            </w:r>
          </w:p>
        </w:tc>
        <w:tc>
          <w:tcPr>
            <w:tcW w:w="2268" w:type="dxa"/>
            <w:vMerge/>
          </w:tcPr>
          <w:p w14:paraId="10814020" w14:textId="77777777" w:rsidR="00931D29" w:rsidRPr="00A832C3" w:rsidRDefault="00931D29" w:rsidP="00A83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b/>
                <w:bCs/>
              </w:rPr>
            </w:pPr>
          </w:p>
        </w:tc>
        <w:tc>
          <w:tcPr>
            <w:tcW w:w="1215" w:type="dxa"/>
            <w:vMerge/>
          </w:tcPr>
          <w:p w14:paraId="4985B450" w14:textId="77777777" w:rsidR="00931D29" w:rsidRPr="00A832C3" w:rsidRDefault="00931D29" w:rsidP="00A83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bCs/>
              </w:rPr>
            </w:pPr>
          </w:p>
        </w:tc>
      </w:tr>
      <w:tr w:rsidR="00931D29" w:rsidRPr="00A832C3" w14:paraId="26109B9D" w14:textId="77777777" w:rsidTr="00931C18">
        <w:trPr>
          <w:trHeight w:val="290"/>
        </w:trPr>
        <w:tc>
          <w:tcPr>
            <w:tcW w:w="3602" w:type="dxa"/>
            <w:vMerge/>
          </w:tcPr>
          <w:p w14:paraId="5CB83A08" w14:textId="77777777" w:rsidR="00931D29" w:rsidRPr="00A832C3" w:rsidRDefault="00931D29" w:rsidP="00A83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bCs/>
              </w:rPr>
            </w:pPr>
          </w:p>
        </w:tc>
        <w:tc>
          <w:tcPr>
            <w:tcW w:w="6541" w:type="dxa"/>
            <w:tcBorders>
              <w:bottom w:val="single" w:sz="4" w:space="0" w:color="auto"/>
            </w:tcBorders>
          </w:tcPr>
          <w:p w14:paraId="229729E9" w14:textId="77777777" w:rsidR="00931D29" w:rsidRPr="00A832C3" w:rsidRDefault="00931D29" w:rsidP="00A832C3">
            <w:pPr>
              <w:spacing w:after="0" w:line="276" w:lineRule="auto"/>
              <w:jc w:val="both"/>
              <w:rPr>
                <w:rFonts w:ascii="Times New Roman" w:eastAsia="Times New Roman" w:hAnsi="Times New Roman" w:cs="Times New Roman"/>
                <w:bCs/>
              </w:rPr>
            </w:pPr>
            <w:r w:rsidRPr="00A832C3">
              <w:rPr>
                <w:rFonts w:ascii="Times New Roman" w:eastAsia="Times New Roman" w:hAnsi="Times New Roman" w:cs="Times New Roman"/>
                <w:b/>
              </w:rPr>
              <w:t>В том числе практических занятий и лабораторных работ</w:t>
            </w:r>
          </w:p>
        </w:tc>
        <w:tc>
          <w:tcPr>
            <w:tcW w:w="1589" w:type="dxa"/>
            <w:shd w:val="clear" w:color="auto" w:fill="auto"/>
          </w:tcPr>
          <w:p w14:paraId="1C2FA3CB" w14:textId="26C56005" w:rsidR="00931D29" w:rsidRPr="00A832C3" w:rsidRDefault="00931D29" w:rsidP="00A83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b/>
                <w:bCs/>
              </w:rPr>
            </w:pPr>
            <w:r w:rsidRPr="00A832C3">
              <w:rPr>
                <w:rFonts w:ascii="Times New Roman" w:eastAsia="Times New Roman" w:hAnsi="Times New Roman" w:cs="Times New Roman"/>
                <w:b/>
                <w:bCs/>
              </w:rPr>
              <w:t>1</w:t>
            </w:r>
            <w:r w:rsidR="00AF50D2" w:rsidRPr="00A832C3">
              <w:rPr>
                <w:rFonts w:ascii="Times New Roman" w:eastAsia="Times New Roman" w:hAnsi="Times New Roman" w:cs="Times New Roman"/>
                <w:b/>
                <w:bCs/>
              </w:rPr>
              <w:t>2</w:t>
            </w:r>
          </w:p>
        </w:tc>
        <w:tc>
          <w:tcPr>
            <w:tcW w:w="2268" w:type="dxa"/>
            <w:vMerge/>
          </w:tcPr>
          <w:p w14:paraId="6AAB558C" w14:textId="77777777" w:rsidR="00931D29" w:rsidRPr="00A832C3" w:rsidRDefault="00931D29" w:rsidP="00A83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b/>
                <w:bCs/>
              </w:rPr>
            </w:pPr>
          </w:p>
        </w:tc>
        <w:tc>
          <w:tcPr>
            <w:tcW w:w="1215" w:type="dxa"/>
            <w:vMerge/>
          </w:tcPr>
          <w:p w14:paraId="49FDBB8B" w14:textId="77777777" w:rsidR="00931D29" w:rsidRPr="00A832C3" w:rsidRDefault="00931D29" w:rsidP="00A83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bCs/>
              </w:rPr>
            </w:pPr>
          </w:p>
        </w:tc>
      </w:tr>
      <w:tr w:rsidR="00931D29" w:rsidRPr="00A832C3" w14:paraId="4C72163B" w14:textId="77777777" w:rsidTr="00931C18">
        <w:trPr>
          <w:trHeight w:val="402"/>
        </w:trPr>
        <w:tc>
          <w:tcPr>
            <w:tcW w:w="3602" w:type="dxa"/>
            <w:vMerge/>
          </w:tcPr>
          <w:p w14:paraId="662EA0E3" w14:textId="77777777" w:rsidR="00931D29" w:rsidRPr="00A832C3" w:rsidRDefault="00931D29" w:rsidP="00A83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bCs/>
              </w:rPr>
            </w:pPr>
          </w:p>
        </w:tc>
        <w:tc>
          <w:tcPr>
            <w:tcW w:w="6541" w:type="dxa"/>
            <w:tcBorders>
              <w:bottom w:val="single" w:sz="4" w:space="0" w:color="auto"/>
            </w:tcBorders>
          </w:tcPr>
          <w:p w14:paraId="25DF0FEA" w14:textId="750D220C" w:rsidR="00931D29" w:rsidRPr="006015CF" w:rsidRDefault="00931D29" w:rsidP="006015CF">
            <w:pPr>
              <w:pStyle w:val="a5"/>
              <w:numPr>
                <w:ilvl w:val="0"/>
                <w:numId w:val="22"/>
              </w:numPr>
              <w:spacing w:after="120" w:line="276" w:lineRule="auto"/>
              <w:jc w:val="both"/>
              <w:rPr>
                <w:rFonts w:ascii="Times New Roman" w:eastAsia="Times New Roman" w:hAnsi="Times New Roman" w:cs="Times New Roman"/>
              </w:rPr>
            </w:pPr>
            <w:r w:rsidRPr="006015CF">
              <w:rPr>
                <w:rFonts w:ascii="Times New Roman" w:eastAsia="Times New Roman" w:hAnsi="Times New Roman" w:cs="Times New Roman"/>
              </w:rPr>
              <w:t xml:space="preserve">Приемы и правила выполнения настроечных и регулировочных работ </w:t>
            </w:r>
          </w:p>
        </w:tc>
        <w:tc>
          <w:tcPr>
            <w:tcW w:w="1589" w:type="dxa"/>
            <w:shd w:val="clear" w:color="auto" w:fill="auto"/>
          </w:tcPr>
          <w:p w14:paraId="7972499D" w14:textId="09C79CEF" w:rsidR="00931D29" w:rsidRPr="00A832C3" w:rsidRDefault="00931D29" w:rsidP="00A83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bCs/>
              </w:rPr>
            </w:pPr>
            <w:r w:rsidRPr="00A832C3">
              <w:rPr>
                <w:rFonts w:ascii="Times New Roman" w:eastAsia="Times New Roman" w:hAnsi="Times New Roman" w:cs="Times New Roman"/>
                <w:bCs/>
              </w:rPr>
              <w:t>2</w:t>
            </w:r>
          </w:p>
          <w:p w14:paraId="307F026C" w14:textId="77777777" w:rsidR="00931D29" w:rsidRPr="00A832C3" w:rsidRDefault="00931D29" w:rsidP="00A83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bCs/>
              </w:rPr>
            </w:pPr>
          </w:p>
        </w:tc>
        <w:tc>
          <w:tcPr>
            <w:tcW w:w="2268" w:type="dxa"/>
            <w:vMerge/>
          </w:tcPr>
          <w:p w14:paraId="138CC2C7" w14:textId="77777777" w:rsidR="00931D29" w:rsidRPr="00A832C3" w:rsidRDefault="00931D29" w:rsidP="00A83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b/>
                <w:bCs/>
              </w:rPr>
            </w:pPr>
          </w:p>
        </w:tc>
        <w:tc>
          <w:tcPr>
            <w:tcW w:w="1215" w:type="dxa"/>
            <w:vMerge/>
          </w:tcPr>
          <w:p w14:paraId="1A190218" w14:textId="77777777" w:rsidR="00931D29" w:rsidRPr="00A832C3" w:rsidRDefault="00931D29" w:rsidP="00A83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bCs/>
              </w:rPr>
            </w:pPr>
          </w:p>
        </w:tc>
      </w:tr>
      <w:tr w:rsidR="00AF50D2" w:rsidRPr="00A832C3" w14:paraId="644AE0D6" w14:textId="77777777" w:rsidTr="00931C18">
        <w:trPr>
          <w:trHeight w:val="402"/>
        </w:trPr>
        <w:tc>
          <w:tcPr>
            <w:tcW w:w="3602" w:type="dxa"/>
            <w:vMerge/>
          </w:tcPr>
          <w:p w14:paraId="596BF08A" w14:textId="77777777" w:rsidR="00AF50D2" w:rsidRPr="00A832C3" w:rsidRDefault="00AF50D2" w:rsidP="00A83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bCs/>
              </w:rPr>
            </w:pPr>
          </w:p>
        </w:tc>
        <w:tc>
          <w:tcPr>
            <w:tcW w:w="6541" w:type="dxa"/>
            <w:tcBorders>
              <w:bottom w:val="single" w:sz="4" w:space="0" w:color="auto"/>
            </w:tcBorders>
          </w:tcPr>
          <w:p w14:paraId="1CF7B9C6" w14:textId="6332656F" w:rsidR="00AF50D2" w:rsidRPr="006015CF" w:rsidRDefault="00AF50D2" w:rsidP="006015CF">
            <w:pPr>
              <w:pStyle w:val="a5"/>
              <w:numPr>
                <w:ilvl w:val="0"/>
                <w:numId w:val="22"/>
              </w:numPr>
              <w:spacing w:after="120" w:line="276" w:lineRule="auto"/>
              <w:jc w:val="both"/>
              <w:rPr>
                <w:rFonts w:ascii="Times New Roman" w:eastAsia="Times New Roman" w:hAnsi="Times New Roman" w:cs="Times New Roman"/>
              </w:rPr>
            </w:pPr>
            <w:r w:rsidRPr="006015CF">
              <w:rPr>
                <w:rFonts w:ascii="Times New Roman" w:eastAsia="Times New Roman" w:hAnsi="Times New Roman" w:cs="Times New Roman"/>
              </w:rPr>
              <w:t xml:space="preserve">Приемы и правила выполнения настроечных и регулировочных работ </w:t>
            </w:r>
          </w:p>
        </w:tc>
        <w:tc>
          <w:tcPr>
            <w:tcW w:w="1589" w:type="dxa"/>
            <w:shd w:val="clear" w:color="auto" w:fill="auto"/>
          </w:tcPr>
          <w:p w14:paraId="78EB37AD" w14:textId="77777777" w:rsidR="00AF50D2" w:rsidRPr="00A832C3" w:rsidRDefault="00AF50D2" w:rsidP="00A83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bCs/>
              </w:rPr>
            </w:pPr>
            <w:r w:rsidRPr="00A832C3">
              <w:rPr>
                <w:rFonts w:ascii="Times New Roman" w:eastAsia="Times New Roman" w:hAnsi="Times New Roman" w:cs="Times New Roman"/>
                <w:bCs/>
              </w:rPr>
              <w:t>2</w:t>
            </w:r>
          </w:p>
          <w:p w14:paraId="669E9A06" w14:textId="77777777" w:rsidR="00AF50D2" w:rsidRPr="00A832C3" w:rsidRDefault="00AF50D2" w:rsidP="00A83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bCs/>
              </w:rPr>
            </w:pPr>
          </w:p>
        </w:tc>
        <w:tc>
          <w:tcPr>
            <w:tcW w:w="2268" w:type="dxa"/>
            <w:vMerge/>
          </w:tcPr>
          <w:p w14:paraId="6D87C1C0" w14:textId="77777777" w:rsidR="00AF50D2" w:rsidRPr="00A832C3" w:rsidRDefault="00AF50D2" w:rsidP="00A83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b/>
                <w:bCs/>
              </w:rPr>
            </w:pPr>
          </w:p>
        </w:tc>
        <w:tc>
          <w:tcPr>
            <w:tcW w:w="1215" w:type="dxa"/>
            <w:vMerge/>
          </w:tcPr>
          <w:p w14:paraId="0C20E055" w14:textId="77777777" w:rsidR="00AF50D2" w:rsidRPr="00A832C3" w:rsidRDefault="00AF50D2" w:rsidP="00A83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bCs/>
              </w:rPr>
            </w:pPr>
          </w:p>
        </w:tc>
      </w:tr>
      <w:tr w:rsidR="00AF50D2" w:rsidRPr="00A832C3" w14:paraId="3B50E42F" w14:textId="77777777" w:rsidTr="00931C18">
        <w:trPr>
          <w:trHeight w:val="532"/>
        </w:trPr>
        <w:tc>
          <w:tcPr>
            <w:tcW w:w="3602" w:type="dxa"/>
            <w:vMerge/>
          </w:tcPr>
          <w:p w14:paraId="4FCBA229" w14:textId="77777777" w:rsidR="00AF50D2" w:rsidRPr="00A832C3" w:rsidRDefault="00AF50D2" w:rsidP="00A83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bCs/>
              </w:rPr>
            </w:pPr>
          </w:p>
        </w:tc>
        <w:tc>
          <w:tcPr>
            <w:tcW w:w="6541" w:type="dxa"/>
            <w:tcBorders>
              <w:bottom w:val="single" w:sz="4" w:space="0" w:color="auto"/>
            </w:tcBorders>
          </w:tcPr>
          <w:p w14:paraId="5218D8BC" w14:textId="3B236720" w:rsidR="00AF50D2" w:rsidRPr="006015CF" w:rsidRDefault="00AF50D2" w:rsidP="006015CF">
            <w:pPr>
              <w:pStyle w:val="a5"/>
              <w:numPr>
                <w:ilvl w:val="0"/>
                <w:numId w:val="22"/>
              </w:numPr>
              <w:spacing w:after="120" w:line="276" w:lineRule="auto"/>
              <w:jc w:val="both"/>
              <w:rPr>
                <w:rFonts w:ascii="Times New Roman" w:eastAsia="Times New Roman" w:hAnsi="Times New Roman" w:cs="Times New Roman"/>
              </w:rPr>
            </w:pPr>
            <w:r w:rsidRPr="006015CF">
              <w:rPr>
                <w:rFonts w:ascii="Times New Roman" w:eastAsia="Times New Roman" w:hAnsi="Times New Roman" w:cs="Times New Roman"/>
              </w:rPr>
              <w:t>Составление технологической карты регулировки усилителя</w:t>
            </w:r>
          </w:p>
        </w:tc>
        <w:tc>
          <w:tcPr>
            <w:tcW w:w="1589" w:type="dxa"/>
            <w:shd w:val="clear" w:color="auto" w:fill="auto"/>
          </w:tcPr>
          <w:p w14:paraId="1E3F75F9" w14:textId="77777777" w:rsidR="00AF50D2" w:rsidRPr="00A832C3" w:rsidRDefault="00AF50D2" w:rsidP="00A83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bCs/>
              </w:rPr>
            </w:pPr>
            <w:r w:rsidRPr="00A832C3">
              <w:rPr>
                <w:rFonts w:ascii="Times New Roman" w:eastAsia="Times New Roman" w:hAnsi="Times New Roman" w:cs="Times New Roman"/>
                <w:bCs/>
              </w:rPr>
              <w:t>2</w:t>
            </w:r>
          </w:p>
        </w:tc>
        <w:tc>
          <w:tcPr>
            <w:tcW w:w="2268" w:type="dxa"/>
            <w:vMerge/>
          </w:tcPr>
          <w:p w14:paraId="039D847D" w14:textId="77777777" w:rsidR="00AF50D2" w:rsidRPr="00A832C3" w:rsidRDefault="00AF50D2" w:rsidP="00A83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b/>
                <w:bCs/>
              </w:rPr>
            </w:pPr>
          </w:p>
        </w:tc>
        <w:tc>
          <w:tcPr>
            <w:tcW w:w="1215" w:type="dxa"/>
            <w:vMerge/>
          </w:tcPr>
          <w:p w14:paraId="4CF05746" w14:textId="77777777" w:rsidR="00AF50D2" w:rsidRPr="00A832C3" w:rsidRDefault="00AF50D2" w:rsidP="00A83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bCs/>
              </w:rPr>
            </w:pPr>
          </w:p>
        </w:tc>
      </w:tr>
      <w:tr w:rsidR="00AF50D2" w:rsidRPr="00A832C3" w14:paraId="322EA3F2" w14:textId="77777777" w:rsidTr="00931C18">
        <w:trPr>
          <w:trHeight w:val="274"/>
        </w:trPr>
        <w:tc>
          <w:tcPr>
            <w:tcW w:w="3602" w:type="dxa"/>
            <w:vMerge/>
          </w:tcPr>
          <w:p w14:paraId="294EAB0E" w14:textId="77777777" w:rsidR="00AF50D2" w:rsidRPr="00A832C3" w:rsidRDefault="00AF50D2" w:rsidP="00A83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bCs/>
              </w:rPr>
            </w:pPr>
          </w:p>
        </w:tc>
        <w:tc>
          <w:tcPr>
            <w:tcW w:w="6541" w:type="dxa"/>
            <w:tcBorders>
              <w:bottom w:val="single" w:sz="4" w:space="0" w:color="auto"/>
            </w:tcBorders>
          </w:tcPr>
          <w:p w14:paraId="4A04F29B" w14:textId="3E157943" w:rsidR="00AF50D2" w:rsidRPr="006015CF" w:rsidRDefault="00AF50D2" w:rsidP="006015CF">
            <w:pPr>
              <w:pStyle w:val="a5"/>
              <w:numPr>
                <w:ilvl w:val="0"/>
                <w:numId w:val="22"/>
              </w:numPr>
              <w:spacing w:after="120" w:line="276" w:lineRule="auto"/>
              <w:jc w:val="both"/>
              <w:rPr>
                <w:rFonts w:ascii="Times New Roman" w:eastAsia="Times New Roman" w:hAnsi="Times New Roman" w:cs="Times New Roman"/>
                <w:bCs/>
              </w:rPr>
            </w:pPr>
            <w:r w:rsidRPr="006015CF">
              <w:rPr>
                <w:rFonts w:ascii="Times New Roman" w:eastAsia="Times New Roman" w:hAnsi="Times New Roman" w:cs="Times New Roman"/>
              </w:rPr>
              <w:t>Составление технологической карты регулировки изделия генератора</w:t>
            </w:r>
          </w:p>
        </w:tc>
        <w:tc>
          <w:tcPr>
            <w:tcW w:w="1589" w:type="dxa"/>
            <w:shd w:val="clear" w:color="auto" w:fill="auto"/>
          </w:tcPr>
          <w:p w14:paraId="3ADBF8D4" w14:textId="49DC29DB" w:rsidR="00AF50D2" w:rsidRPr="00A832C3" w:rsidRDefault="00AF50D2" w:rsidP="00A83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bCs/>
              </w:rPr>
            </w:pPr>
            <w:r w:rsidRPr="00A832C3">
              <w:rPr>
                <w:rFonts w:ascii="Times New Roman" w:eastAsia="Times New Roman" w:hAnsi="Times New Roman" w:cs="Times New Roman"/>
                <w:bCs/>
              </w:rPr>
              <w:t>2</w:t>
            </w:r>
          </w:p>
        </w:tc>
        <w:tc>
          <w:tcPr>
            <w:tcW w:w="2268" w:type="dxa"/>
            <w:vMerge/>
          </w:tcPr>
          <w:p w14:paraId="23E5B2A9" w14:textId="77777777" w:rsidR="00AF50D2" w:rsidRPr="00A832C3" w:rsidRDefault="00AF50D2" w:rsidP="00A83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b/>
                <w:bCs/>
              </w:rPr>
            </w:pPr>
          </w:p>
        </w:tc>
        <w:tc>
          <w:tcPr>
            <w:tcW w:w="1215" w:type="dxa"/>
            <w:vMerge/>
          </w:tcPr>
          <w:p w14:paraId="3E03C879" w14:textId="77777777" w:rsidR="00AF50D2" w:rsidRPr="00A832C3" w:rsidRDefault="00AF50D2" w:rsidP="00A83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bCs/>
              </w:rPr>
            </w:pPr>
          </w:p>
        </w:tc>
      </w:tr>
      <w:tr w:rsidR="00AF50D2" w:rsidRPr="00A832C3" w14:paraId="046EEAFE" w14:textId="77777777" w:rsidTr="00931C18">
        <w:trPr>
          <w:trHeight w:val="283"/>
        </w:trPr>
        <w:tc>
          <w:tcPr>
            <w:tcW w:w="3602" w:type="dxa"/>
            <w:vMerge/>
          </w:tcPr>
          <w:p w14:paraId="42545A86" w14:textId="77777777" w:rsidR="00AF50D2" w:rsidRPr="00A832C3" w:rsidRDefault="00AF50D2" w:rsidP="00A83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bCs/>
              </w:rPr>
            </w:pPr>
          </w:p>
        </w:tc>
        <w:tc>
          <w:tcPr>
            <w:tcW w:w="6541" w:type="dxa"/>
            <w:tcBorders>
              <w:bottom w:val="single" w:sz="4" w:space="0" w:color="auto"/>
            </w:tcBorders>
          </w:tcPr>
          <w:p w14:paraId="392197D4" w14:textId="2E7586E1" w:rsidR="00AF50D2" w:rsidRPr="006015CF" w:rsidRDefault="00AF50D2" w:rsidP="006015CF">
            <w:pPr>
              <w:pStyle w:val="a5"/>
              <w:numPr>
                <w:ilvl w:val="0"/>
                <w:numId w:val="22"/>
              </w:numPr>
              <w:spacing w:after="120" w:line="276" w:lineRule="auto"/>
              <w:jc w:val="both"/>
              <w:rPr>
                <w:rFonts w:ascii="Times New Roman" w:eastAsia="Times New Roman" w:hAnsi="Times New Roman" w:cs="Times New Roman"/>
                <w:bCs/>
              </w:rPr>
            </w:pPr>
            <w:r w:rsidRPr="006015CF">
              <w:rPr>
                <w:rFonts w:ascii="Times New Roman" w:eastAsia="Times New Roman" w:hAnsi="Times New Roman" w:cs="Times New Roman"/>
              </w:rPr>
              <w:t>Составление технологической карты регулировки изделия полосового фильтра</w:t>
            </w:r>
          </w:p>
        </w:tc>
        <w:tc>
          <w:tcPr>
            <w:tcW w:w="1589" w:type="dxa"/>
            <w:shd w:val="clear" w:color="auto" w:fill="auto"/>
          </w:tcPr>
          <w:p w14:paraId="58CA6EFD" w14:textId="77777777" w:rsidR="00AF50D2" w:rsidRPr="00A832C3" w:rsidRDefault="00AF50D2" w:rsidP="00A83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bCs/>
              </w:rPr>
            </w:pPr>
            <w:r w:rsidRPr="00A832C3">
              <w:rPr>
                <w:rFonts w:ascii="Times New Roman" w:eastAsia="Times New Roman" w:hAnsi="Times New Roman" w:cs="Times New Roman"/>
                <w:bCs/>
              </w:rPr>
              <w:t>2</w:t>
            </w:r>
          </w:p>
          <w:p w14:paraId="6910CAFB" w14:textId="77777777" w:rsidR="00AF50D2" w:rsidRPr="00A832C3" w:rsidRDefault="00AF50D2" w:rsidP="00A83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bCs/>
              </w:rPr>
            </w:pPr>
          </w:p>
        </w:tc>
        <w:tc>
          <w:tcPr>
            <w:tcW w:w="2268" w:type="dxa"/>
            <w:vMerge/>
          </w:tcPr>
          <w:p w14:paraId="4447EEAD" w14:textId="77777777" w:rsidR="00AF50D2" w:rsidRPr="00A832C3" w:rsidRDefault="00AF50D2" w:rsidP="00A83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b/>
                <w:bCs/>
              </w:rPr>
            </w:pPr>
          </w:p>
        </w:tc>
        <w:tc>
          <w:tcPr>
            <w:tcW w:w="1215" w:type="dxa"/>
            <w:vMerge/>
          </w:tcPr>
          <w:p w14:paraId="169C477B" w14:textId="77777777" w:rsidR="00AF50D2" w:rsidRPr="00A832C3" w:rsidRDefault="00AF50D2" w:rsidP="00A83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bCs/>
              </w:rPr>
            </w:pPr>
          </w:p>
        </w:tc>
      </w:tr>
      <w:tr w:rsidR="00AF50D2" w:rsidRPr="00A832C3" w14:paraId="1A3F0234" w14:textId="77777777" w:rsidTr="00931C18">
        <w:trPr>
          <w:trHeight w:val="316"/>
        </w:trPr>
        <w:tc>
          <w:tcPr>
            <w:tcW w:w="3602" w:type="dxa"/>
            <w:vMerge/>
          </w:tcPr>
          <w:p w14:paraId="2E39B351" w14:textId="77777777" w:rsidR="00AF50D2" w:rsidRPr="00A832C3" w:rsidRDefault="00AF50D2" w:rsidP="00A83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bCs/>
              </w:rPr>
            </w:pPr>
          </w:p>
        </w:tc>
        <w:tc>
          <w:tcPr>
            <w:tcW w:w="6541" w:type="dxa"/>
            <w:tcBorders>
              <w:bottom w:val="single" w:sz="4" w:space="0" w:color="auto"/>
            </w:tcBorders>
          </w:tcPr>
          <w:p w14:paraId="76A1083C" w14:textId="647E048A" w:rsidR="00AF50D2" w:rsidRPr="006015CF" w:rsidRDefault="00AF50D2" w:rsidP="006015CF">
            <w:pPr>
              <w:pStyle w:val="a5"/>
              <w:numPr>
                <w:ilvl w:val="0"/>
                <w:numId w:val="22"/>
              </w:numPr>
              <w:spacing w:after="120" w:line="276" w:lineRule="auto"/>
              <w:jc w:val="both"/>
              <w:rPr>
                <w:rFonts w:ascii="Times New Roman" w:eastAsia="Times New Roman" w:hAnsi="Times New Roman" w:cs="Times New Roman"/>
                <w:bCs/>
              </w:rPr>
            </w:pPr>
            <w:r w:rsidRPr="006015CF">
              <w:rPr>
                <w:rFonts w:ascii="Times New Roman" w:eastAsia="Times New Roman" w:hAnsi="Times New Roman" w:cs="Times New Roman"/>
              </w:rPr>
              <w:t>Составление технологической карты регулировки изделия источника питания</w:t>
            </w:r>
          </w:p>
        </w:tc>
        <w:tc>
          <w:tcPr>
            <w:tcW w:w="1589" w:type="dxa"/>
            <w:shd w:val="clear" w:color="auto" w:fill="auto"/>
          </w:tcPr>
          <w:p w14:paraId="1AC5CF86" w14:textId="77777777" w:rsidR="00AF50D2" w:rsidRPr="00A832C3" w:rsidRDefault="00AF50D2" w:rsidP="00A83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bCs/>
              </w:rPr>
            </w:pPr>
            <w:r w:rsidRPr="00A832C3">
              <w:rPr>
                <w:rFonts w:ascii="Times New Roman" w:eastAsia="Times New Roman" w:hAnsi="Times New Roman" w:cs="Times New Roman"/>
                <w:bCs/>
              </w:rPr>
              <w:t>2</w:t>
            </w:r>
          </w:p>
          <w:p w14:paraId="31B7068C" w14:textId="77777777" w:rsidR="00AF50D2" w:rsidRPr="00A832C3" w:rsidRDefault="00AF50D2" w:rsidP="00A83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bCs/>
              </w:rPr>
            </w:pPr>
          </w:p>
        </w:tc>
        <w:tc>
          <w:tcPr>
            <w:tcW w:w="2268" w:type="dxa"/>
            <w:vMerge/>
          </w:tcPr>
          <w:p w14:paraId="5582EB8B" w14:textId="77777777" w:rsidR="00AF50D2" w:rsidRPr="00A832C3" w:rsidRDefault="00AF50D2" w:rsidP="00A83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b/>
                <w:bCs/>
              </w:rPr>
            </w:pPr>
          </w:p>
        </w:tc>
        <w:tc>
          <w:tcPr>
            <w:tcW w:w="1215" w:type="dxa"/>
            <w:vMerge/>
          </w:tcPr>
          <w:p w14:paraId="1A9326AA" w14:textId="77777777" w:rsidR="00AF50D2" w:rsidRPr="00A832C3" w:rsidRDefault="00AF50D2" w:rsidP="00A83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bCs/>
              </w:rPr>
            </w:pPr>
          </w:p>
        </w:tc>
      </w:tr>
      <w:tr w:rsidR="00AF50D2" w:rsidRPr="00A832C3" w14:paraId="7B68BFF2" w14:textId="77777777" w:rsidTr="00931C18">
        <w:trPr>
          <w:trHeight w:val="281"/>
        </w:trPr>
        <w:tc>
          <w:tcPr>
            <w:tcW w:w="3602" w:type="dxa"/>
            <w:vMerge/>
          </w:tcPr>
          <w:p w14:paraId="7E445270" w14:textId="77777777" w:rsidR="00AF50D2" w:rsidRPr="00A832C3" w:rsidRDefault="00AF50D2" w:rsidP="00A83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bCs/>
              </w:rPr>
            </w:pPr>
          </w:p>
        </w:tc>
        <w:tc>
          <w:tcPr>
            <w:tcW w:w="6541" w:type="dxa"/>
            <w:tcBorders>
              <w:bottom w:val="single" w:sz="4" w:space="0" w:color="auto"/>
            </w:tcBorders>
          </w:tcPr>
          <w:p w14:paraId="1E1B92D1" w14:textId="77777777" w:rsidR="00AF50D2" w:rsidRPr="00A832C3" w:rsidRDefault="00AF50D2" w:rsidP="00A832C3">
            <w:pPr>
              <w:spacing w:after="0" w:line="276" w:lineRule="auto"/>
              <w:jc w:val="both"/>
              <w:rPr>
                <w:rFonts w:ascii="Times New Roman" w:eastAsia="Times New Roman" w:hAnsi="Times New Roman" w:cs="Times New Roman"/>
              </w:rPr>
            </w:pPr>
            <w:r w:rsidRPr="00A832C3">
              <w:rPr>
                <w:rFonts w:ascii="Times New Roman" w:eastAsia="Times New Roman" w:hAnsi="Times New Roman" w:cs="Times New Roman"/>
                <w:b/>
              </w:rPr>
              <w:t>Самостоятельная работа обучающихся</w:t>
            </w:r>
          </w:p>
        </w:tc>
        <w:tc>
          <w:tcPr>
            <w:tcW w:w="1589" w:type="dxa"/>
            <w:tcBorders>
              <w:bottom w:val="single" w:sz="4" w:space="0" w:color="auto"/>
            </w:tcBorders>
            <w:shd w:val="clear" w:color="auto" w:fill="auto"/>
          </w:tcPr>
          <w:p w14:paraId="22DC26C8" w14:textId="77777777" w:rsidR="00AF50D2" w:rsidRPr="00A832C3" w:rsidRDefault="00AF50D2" w:rsidP="00A83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bCs/>
              </w:rPr>
            </w:pPr>
          </w:p>
        </w:tc>
        <w:tc>
          <w:tcPr>
            <w:tcW w:w="2268" w:type="dxa"/>
            <w:vMerge/>
            <w:tcBorders>
              <w:bottom w:val="single" w:sz="4" w:space="0" w:color="auto"/>
            </w:tcBorders>
          </w:tcPr>
          <w:p w14:paraId="72C88BBD" w14:textId="77777777" w:rsidR="00AF50D2" w:rsidRPr="00A832C3" w:rsidRDefault="00AF50D2" w:rsidP="00A83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b/>
                <w:bCs/>
              </w:rPr>
            </w:pPr>
          </w:p>
        </w:tc>
        <w:tc>
          <w:tcPr>
            <w:tcW w:w="1215" w:type="dxa"/>
            <w:vMerge/>
            <w:tcBorders>
              <w:bottom w:val="single" w:sz="4" w:space="0" w:color="auto"/>
            </w:tcBorders>
          </w:tcPr>
          <w:p w14:paraId="12A5BDA3" w14:textId="77777777" w:rsidR="00AF50D2" w:rsidRPr="00A832C3" w:rsidRDefault="00AF50D2" w:rsidP="00A83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bCs/>
              </w:rPr>
            </w:pPr>
          </w:p>
        </w:tc>
      </w:tr>
      <w:tr w:rsidR="00AF50D2" w:rsidRPr="00A832C3" w14:paraId="727A2655" w14:textId="77777777" w:rsidTr="00931C18">
        <w:trPr>
          <w:trHeight w:val="20"/>
        </w:trPr>
        <w:tc>
          <w:tcPr>
            <w:tcW w:w="3602" w:type="dxa"/>
            <w:vMerge w:val="restart"/>
          </w:tcPr>
          <w:p w14:paraId="7C98ADC8" w14:textId="77777777" w:rsidR="00AF50D2" w:rsidRPr="00A832C3" w:rsidRDefault="00AF50D2" w:rsidP="00A832C3">
            <w:pPr>
              <w:spacing w:after="120" w:line="276" w:lineRule="auto"/>
              <w:rPr>
                <w:rFonts w:ascii="Times New Roman" w:hAnsi="Times New Roman"/>
                <w:b/>
                <w:bCs/>
              </w:rPr>
            </w:pPr>
            <w:r w:rsidRPr="00A832C3">
              <w:rPr>
                <w:rFonts w:ascii="Times New Roman" w:hAnsi="Times New Roman"/>
                <w:b/>
                <w:bCs/>
              </w:rPr>
              <w:t>Тема 1.2.  Электро- и</w:t>
            </w:r>
          </w:p>
          <w:p w14:paraId="084FD010" w14:textId="77777777" w:rsidR="00AF50D2" w:rsidRPr="00A832C3" w:rsidRDefault="00AF50D2" w:rsidP="00A832C3">
            <w:pPr>
              <w:spacing w:after="120" w:line="276" w:lineRule="auto"/>
              <w:rPr>
                <w:rFonts w:ascii="Times New Roman" w:hAnsi="Times New Roman"/>
                <w:b/>
                <w:bCs/>
              </w:rPr>
            </w:pPr>
            <w:r w:rsidRPr="00A832C3">
              <w:rPr>
                <w:rFonts w:ascii="Times New Roman" w:hAnsi="Times New Roman"/>
                <w:b/>
                <w:bCs/>
              </w:rPr>
              <w:t>радиоизмерительные</w:t>
            </w:r>
          </w:p>
          <w:p w14:paraId="78EDB9C5" w14:textId="77777777" w:rsidR="00AF50D2" w:rsidRPr="00A832C3" w:rsidRDefault="00AF50D2" w:rsidP="00A83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bCs/>
              </w:rPr>
            </w:pPr>
            <w:r w:rsidRPr="00A832C3">
              <w:rPr>
                <w:rFonts w:ascii="Times New Roman" w:hAnsi="Times New Roman"/>
                <w:b/>
                <w:bCs/>
              </w:rPr>
              <w:t>приборы</w:t>
            </w:r>
          </w:p>
        </w:tc>
        <w:tc>
          <w:tcPr>
            <w:tcW w:w="6541" w:type="dxa"/>
          </w:tcPr>
          <w:p w14:paraId="52FCB11A" w14:textId="77777777" w:rsidR="00AF50D2" w:rsidRPr="00A832C3" w:rsidRDefault="00AF50D2" w:rsidP="00A832C3">
            <w:pPr>
              <w:spacing w:after="0" w:line="276" w:lineRule="auto"/>
              <w:jc w:val="both"/>
              <w:rPr>
                <w:rFonts w:ascii="Times New Roman" w:eastAsia="Times New Roman" w:hAnsi="Times New Roman" w:cs="Times New Roman"/>
              </w:rPr>
            </w:pPr>
            <w:r w:rsidRPr="00A832C3">
              <w:rPr>
                <w:rFonts w:ascii="Times New Roman" w:eastAsia="Times New Roman" w:hAnsi="Times New Roman" w:cs="Times New Roman"/>
                <w:b/>
              </w:rPr>
              <w:t>Содержание</w:t>
            </w:r>
          </w:p>
        </w:tc>
        <w:tc>
          <w:tcPr>
            <w:tcW w:w="1589" w:type="dxa"/>
            <w:shd w:val="clear" w:color="auto" w:fill="auto"/>
          </w:tcPr>
          <w:p w14:paraId="43231A12" w14:textId="7A36516C" w:rsidR="00AF50D2" w:rsidRPr="00A832C3" w:rsidRDefault="00AF50D2" w:rsidP="00A83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b/>
                <w:bCs/>
              </w:rPr>
            </w:pPr>
            <w:r w:rsidRPr="00A832C3">
              <w:rPr>
                <w:rFonts w:ascii="Times New Roman" w:eastAsia="Times New Roman" w:hAnsi="Times New Roman" w:cs="Times New Roman"/>
                <w:b/>
                <w:bCs/>
              </w:rPr>
              <w:t>1</w:t>
            </w:r>
            <w:r w:rsidR="001B2B82" w:rsidRPr="00A832C3">
              <w:rPr>
                <w:rFonts w:ascii="Times New Roman" w:eastAsia="Times New Roman" w:hAnsi="Times New Roman" w:cs="Times New Roman"/>
                <w:b/>
                <w:bCs/>
              </w:rPr>
              <w:t>2</w:t>
            </w:r>
          </w:p>
        </w:tc>
        <w:tc>
          <w:tcPr>
            <w:tcW w:w="2268" w:type="dxa"/>
            <w:vMerge w:val="restart"/>
          </w:tcPr>
          <w:p w14:paraId="5A839158" w14:textId="36A6AE76" w:rsidR="00326992" w:rsidRPr="00A832C3" w:rsidRDefault="00326992" w:rsidP="00A832C3">
            <w:pPr>
              <w:spacing w:after="0" w:line="276" w:lineRule="auto"/>
              <w:contextualSpacing/>
              <w:rPr>
                <w:rFonts w:ascii="Times New Roman" w:eastAsia="Times New Roman" w:hAnsi="Times New Roman" w:cs="Times New Roman"/>
              </w:rPr>
            </w:pPr>
            <w:r w:rsidRPr="00A832C3">
              <w:rPr>
                <w:rFonts w:ascii="Times New Roman" w:eastAsia="Times New Roman" w:hAnsi="Times New Roman" w:cs="Times New Roman"/>
              </w:rPr>
              <w:t xml:space="preserve">ПК 2.1 </w:t>
            </w:r>
          </w:p>
          <w:p w14:paraId="7589781A" w14:textId="53083A85" w:rsidR="007F473F" w:rsidRPr="00A832C3" w:rsidRDefault="00931C18" w:rsidP="00A832C3">
            <w:pPr>
              <w:spacing w:after="0" w:line="276" w:lineRule="auto"/>
              <w:contextualSpacing/>
            </w:pPr>
            <w:r>
              <w:rPr>
                <w:rFonts w:ascii="Times New Roman" w:hAnsi="Times New Roman" w:cs="Times New Roman"/>
                <w:iCs/>
              </w:rPr>
              <w:t xml:space="preserve">ОК 01, ОК 02, </w:t>
            </w:r>
            <w:r w:rsidR="007F473F" w:rsidRPr="00A832C3">
              <w:rPr>
                <w:rFonts w:ascii="Times New Roman" w:hAnsi="Times New Roman" w:cs="Times New Roman"/>
                <w:iCs/>
              </w:rPr>
              <w:t xml:space="preserve">ОК 09 </w:t>
            </w:r>
          </w:p>
          <w:p w14:paraId="55526E83" w14:textId="77777777" w:rsidR="00931C18" w:rsidRPr="00A832C3" w:rsidRDefault="00931C18" w:rsidP="00931C18">
            <w:pPr>
              <w:spacing w:after="0" w:line="276" w:lineRule="auto"/>
              <w:contextualSpacing/>
            </w:pPr>
            <w:r w:rsidRPr="00931C18">
              <w:rPr>
                <w:rFonts w:ascii="Times New Roman" w:hAnsi="Times New Roman" w:cs="Times New Roman"/>
                <w:iCs/>
              </w:rPr>
              <w:t>КК</w:t>
            </w:r>
            <w:r w:rsidRPr="00A832C3">
              <w:rPr>
                <w:rFonts w:ascii="Times New Roman" w:hAnsi="Times New Roman" w:cs="Times New Roman"/>
                <w:iCs/>
              </w:rPr>
              <w:t xml:space="preserve"> </w:t>
            </w:r>
            <w:r>
              <w:rPr>
                <w:rFonts w:ascii="Times New Roman" w:hAnsi="Times New Roman" w:cs="Times New Roman"/>
                <w:iCs/>
              </w:rPr>
              <w:t>1, КК 3</w:t>
            </w:r>
          </w:p>
          <w:p w14:paraId="36AFEBE8" w14:textId="77777777" w:rsidR="00931C18" w:rsidRPr="00A832C3" w:rsidRDefault="00931C18" w:rsidP="00931C18">
            <w:pPr>
              <w:spacing w:after="0" w:line="276" w:lineRule="auto"/>
              <w:contextualSpacing/>
            </w:pPr>
          </w:p>
          <w:p w14:paraId="3F3551E7" w14:textId="77777777" w:rsidR="007F473F" w:rsidRPr="00A832C3" w:rsidRDefault="007F473F" w:rsidP="00A832C3">
            <w:pPr>
              <w:spacing w:after="0" w:line="276" w:lineRule="auto"/>
              <w:contextualSpacing/>
            </w:pPr>
          </w:p>
          <w:p w14:paraId="34AC0665" w14:textId="2FA8A2C0" w:rsidR="00AF50D2" w:rsidRPr="00A832C3" w:rsidRDefault="00AF50D2" w:rsidP="00A83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b/>
                <w:bCs/>
              </w:rPr>
            </w:pPr>
          </w:p>
        </w:tc>
        <w:tc>
          <w:tcPr>
            <w:tcW w:w="1215" w:type="dxa"/>
            <w:vMerge w:val="restart"/>
          </w:tcPr>
          <w:p w14:paraId="6D3DE570" w14:textId="77777777" w:rsidR="007F473F" w:rsidRPr="00A832C3" w:rsidRDefault="007F473F" w:rsidP="00A832C3">
            <w:pPr>
              <w:spacing w:after="0" w:line="276" w:lineRule="auto"/>
              <w:contextualSpacing/>
            </w:pPr>
            <w:r w:rsidRPr="00A832C3">
              <w:rPr>
                <w:rFonts w:ascii="Times New Roman" w:eastAsia="Times New Roman" w:hAnsi="Times New Roman" w:cs="Times New Roman"/>
              </w:rPr>
              <w:t>З 2.1.04</w:t>
            </w:r>
          </w:p>
          <w:p w14:paraId="7A97E1D6" w14:textId="77777777" w:rsidR="007F473F" w:rsidRPr="00A832C3" w:rsidRDefault="007F473F" w:rsidP="00A832C3">
            <w:pPr>
              <w:spacing w:after="0" w:line="276" w:lineRule="auto"/>
              <w:contextualSpacing/>
            </w:pPr>
            <w:r w:rsidRPr="00A832C3">
              <w:rPr>
                <w:rFonts w:ascii="Times New Roman" w:eastAsia="Times New Roman" w:hAnsi="Times New Roman" w:cs="Times New Roman"/>
              </w:rPr>
              <w:t>З 2.1.05</w:t>
            </w:r>
          </w:p>
          <w:p w14:paraId="2FBFC68E" w14:textId="77777777" w:rsidR="007F473F" w:rsidRPr="00A832C3" w:rsidRDefault="007F473F" w:rsidP="00A832C3">
            <w:pPr>
              <w:spacing w:after="0" w:line="276" w:lineRule="auto"/>
              <w:contextualSpacing/>
            </w:pPr>
            <w:r w:rsidRPr="00A832C3">
              <w:rPr>
                <w:rFonts w:ascii="Times New Roman" w:eastAsia="Times New Roman" w:hAnsi="Times New Roman" w:cs="Times New Roman"/>
              </w:rPr>
              <w:t>З 2.1.06</w:t>
            </w:r>
          </w:p>
          <w:p w14:paraId="3F57563E" w14:textId="7AC25661" w:rsidR="007F473F" w:rsidRPr="00A832C3" w:rsidRDefault="007F473F" w:rsidP="00A832C3">
            <w:pPr>
              <w:spacing w:after="0" w:line="276" w:lineRule="auto"/>
              <w:contextualSpacing/>
            </w:pPr>
            <w:proofErr w:type="spellStart"/>
            <w:r w:rsidRPr="00A832C3">
              <w:rPr>
                <w:rFonts w:ascii="Times New Roman" w:hAnsi="Times New Roman" w:cs="Times New Roman"/>
                <w:bCs/>
                <w:iCs/>
              </w:rPr>
              <w:t>Зо</w:t>
            </w:r>
            <w:proofErr w:type="spellEnd"/>
            <w:r w:rsidRPr="00A832C3">
              <w:rPr>
                <w:rFonts w:ascii="Times New Roman" w:hAnsi="Times New Roman" w:cs="Times New Roman"/>
                <w:bCs/>
                <w:iCs/>
              </w:rPr>
              <w:t xml:space="preserve"> 01.03</w:t>
            </w:r>
          </w:p>
          <w:p w14:paraId="14945FF8" w14:textId="0FDE735B" w:rsidR="007F473F" w:rsidRPr="00A832C3" w:rsidRDefault="007F473F" w:rsidP="00A832C3">
            <w:pPr>
              <w:spacing w:after="0" w:line="276" w:lineRule="auto"/>
              <w:contextualSpacing/>
              <w:rPr>
                <w:rFonts w:ascii="Times New Roman" w:hAnsi="Times New Roman" w:cs="Times New Roman"/>
                <w:bCs/>
                <w:iCs/>
              </w:rPr>
            </w:pPr>
            <w:proofErr w:type="spellStart"/>
            <w:r w:rsidRPr="00A832C3">
              <w:rPr>
                <w:rFonts w:ascii="Times New Roman" w:hAnsi="Times New Roman" w:cs="Times New Roman"/>
                <w:bCs/>
                <w:iCs/>
              </w:rPr>
              <w:t>Зо</w:t>
            </w:r>
            <w:proofErr w:type="spellEnd"/>
            <w:r w:rsidRPr="00A832C3">
              <w:rPr>
                <w:rFonts w:ascii="Times New Roman" w:hAnsi="Times New Roman" w:cs="Times New Roman"/>
                <w:bCs/>
                <w:iCs/>
              </w:rPr>
              <w:t xml:space="preserve"> 01.06</w:t>
            </w:r>
          </w:p>
          <w:p w14:paraId="1B325F99" w14:textId="77777777" w:rsidR="007F473F" w:rsidRPr="00A832C3" w:rsidRDefault="007F473F" w:rsidP="00A832C3">
            <w:pPr>
              <w:spacing w:after="0" w:line="276" w:lineRule="auto"/>
              <w:contextualSpacing/>
            </w:pPr>
            <w:proofErr w:type="spellStart"/>
            <w:r w:rsidRPr="00A832C3">
              <w:rPr>
                <w:rFonts w:ascii="Times New Roman" w:hAnsi="Times New Roman" w:cs="Times New Roman"/>
                <w:bCs/>
                <w:iCs/>
              </w:rPr>
              <w:t>Зо</w:t>
            </w:r>
            <w:proofErr w:type="spellEnd"/>
            <w:r w:rsidRPr="00A832C3">
              <w:rPr>
                <w:rFonts w:ascii="Times New Roman" w:hAnsi="Times New Roman" w:cs="Times New Roman"/>
                <w:bCs/>
                <w:iCs/>
              </w:rPr>
              <w:t xml:space="preserve"> 02.01</w:t>
            </w:r>
          </w:p>
          <w:p w14:paraId="768A3464" w14:textId="77777777" w:rsidR="007F473F" w:rsidRPr="00A832C3" w:rsidRDefault="007F473F" w:rsidP="00A832C3">
            <w:pPr>
              <w:spacing w:after="0" w:line="276" w:lineRule="auto"/>
              <w:contextualSpacing/>
            </w:pPr>
            <w:proofErr w:type="spellStart"/>
            <w:r w:rsidRPr="00A832C3">
              <w:rPr>
                <w:rFonts w:ascii="Times New Roman" w:hAnsi="Times New Roman" w:cs="Times New Roman"/>
                <w:bCs/>
                <w:iCs/>
              </w:rPr>
              <w:t>Зо</w:t>
            </w:r>
            <w:proofErr w:type="spellEnd"/>
            <w:r w:rsidRPr="00A832C3">
              <w:rPr>
                <w:rFonts w:ascii="Times New Roman" w:hAnsi="Times New Roman" w:cs="Times New Roman"/>
                <w:bCs/>
                <w:iCs/>
              </w:rPr>
              <w:t xml:space="preserve"> 02.02</w:t>
            </w:r>
          </w:p>
          <w:p w14:paraId="2F08C8EE" w14:textId="77777777" w:rsidR="007F473F" w:rsidRPr="00A832C3" w:rsidRDefault="007F473F" w:rsidP="00A832C3">
            <w:pPr>
              <w:spacing w:after="0" w:line="276" w:lineRule="auto"/>
              <w:contextualSpacing/>
            </w:pPr>
            <w:proofErr w:type="spellStart"/>
            <w:r w:rsidRPr="00A832C3">
              <w:rPr>
                <w:rFonts w:ascii="Times New Roman" w:hAnsi="Times New Roman" w:cs="Times New Roman"/>
                <w:bCs/>
                <w:iCs/>
              </w:rPr>
              <w:t>Зо</w:t>
            </w:r>
            <w:proofErr w:type="spellEnd"/>
            <w:r w:rsidRPr="00A832C3">
              <w:rPr>
                <w:rFonts w:ascii="Times New Roman" w:hAnsi="Times New Roman" w:cs="Times New Roman"/>
                <w:bCs/>
                <w:iCs/>
              </w:rPr>
              <w:t xml:space="preserve"> 02.03</w:t>
            </w:r>
          </w:p>
          <w:p w14:paraId="7F111BD0" w14:textId="77777777" w:rsidR="007F473F" w:rsidRPr="00A832C3" w:rsidRDefault="007F473F" w:rsidP="00A832C3">
            <w:pPr>
              <w:spacing w:after="0" w:line="276" w:lineRule="auto"/>
              <w:contextualSpacing/>
            </w:pPr>
            <w:proofErr w:type="spellStart"/>
            <w:r w:rsidRPr="00A832C3">
              <w:rPr>
                <w:rFonts w:ascii="Times New Roman" w:hAnsi="Times New Roman" w:cs="Times New Roman"/>
                <w:bCs/>
                <w:iCs/>
              </w:rPr>
              <w:t>Зо</w:t>
            </w:r>
            <w:proofErr w:type="spellEnd"/>
            <w:r w:rsidRPr="00A832C3">
              <w:rPr>
                <w:rFonts w:ascii="Times New Roman" w:hAnsi="Times New Roman" w:cs="Times New Roman"/>
                <w:bCs/>
                <w:iCs/>
              </w:rPr>
              <w:t xml:space="preserve"> 02.04</w:t>
            </w:r>
          </w:p>
          <w:p w14:paraId="4E64F418" w14:textId="77777777" w:rsidR="007F473F" w:rsidRPr="00A832C3" w:rsidRDefault="007F473F" w:rsidP="00A832C3">
            <w:pPr>
              <w:spacing w:after="0" w:line="276" w:lineRule="auto"/>
              <w:contextualSpacing/>
            </w:pPr>
            <w:proofErr w:type="spellStart"/>
            <w:r w:rsidRPr="00A832C3">
              <w:rPr>
                <w:rFonts w:ascii="Times New Roman" w:hAnsi="Times New Roman" w:cs="Times New Roman"/>
                <w:bCs/>
                <w:iCs/>
              </w:rPr>
              <w:t>Зо</w:t>
            </w:r>
            <w:proofErr w:type="spellEnd"/>
            <w:r w:rsidRPr="00A832C3">
              <w:rPr>
                <w:rFonts w:ascii="Times New Roman" w:hAnsi="Times New Roman" w:cs="Times New Roman"/>
                <w:bCs/>
                <w:iCs/>
              </w:rPr>
              <w:t xml:space="preserve"> 09.02</w:t>
            </w:r>
          </w:p>
          <w:p w14:paraId="58A0332A" w14:textId="77777777" w:rsidR="007F473F" w:rsidRPr="00A832C3" w:rsidRDefault="007F473F" w:rsidP="00A832C3">
            <w:pPr>
              <w:spacing w:after="0" w:line="276" w:lineRule="auto"/>
              <w:contextualSpacing/>
            </w:pPr>
            <w:proofErr w:type="spellStart"/>
            <w:r w:rsidRPr="00A832C3">
              <w:rPr>
                <w:rFonts w:ascii="Times New Roman" w:hAnsi="Times New Roman" w:cs="Times New Roman"/>
                <w:bCs/>
                <w:iCs/>
              </w:rPr>
              <w:t>Уо</w:t>
            </w:r>
            <w:proofErr w:type="spellEnd"/>
            <w:r w:rsidRPr="00A832C3">
              <w:rPr>
                <w:rFonts w:ascii="Times New Roman" w:hAnsi="Times New Roman" w:cs="Times New Roman"/>
                <w:bCs/>
                <w:iCs/>
              </w:rPr>
              <w:t xml:space="preserve"> 01.01</w:t>
            </w:r>
          </w:p>
          <w:p w14:paraId="14D7A548" w14:textId="77777777" w:rsidR="007F473F" w:rsidRPr="00A832C3" w:rsidRDefault="007F473F" w:rsidP="00A832C3">
            <w:pPr>
              <w:spacing w:after="0" w:line="276" w:lineRule="auto"/>
              <w:contextualSpacing/>
            </w:pPr>
            <w:proofErr w:type="spellStart"/>
            <w:r w:rsidRPr="00A832C3">
              <w:rPr>
                <w:rFonts w:ascii="Times New Roman" w:hAnsi="Times New Roman" w:cs="Times New Roman"/>
                <w:bCs/>
                <w:iCs/>
              </w:rPr>
              <w:t>Уо</w:t>
            </w:r>
            <w:proofErr w:type="spellEnd"/>
            <w:r w:rsidRPr="00A832C3">
              <w:rPr>
                <w:rFonts w:ascii="Times New Roman" w:hAnsi="Times New Roman" w:cs="Times New Roman"/>
                <w:bCs/>
                <w:iCs/>
              </w:rPr>
              <w:t xml:space="preserve"> 01.02</w:t>
            </w:r>
          </w:p>
          <w:p w14:paraId="2FEC7886" w14:textId="77777777" w:rsidR="007F473F" w:rsidRPr="00A832C3" w:rsidRDefault="007F473F" w:rsidP="00A832C3">
            <w:pPr>
              <w:spacing w:after="0" w:line="276" w:lineRule="auto"/>
              <w:contextualSpacing/>
            </w:pPr>
            <w:proofErr w:type="spellStart"/>
            <w:r w:rsidRPr="00A832C3">
              <w:rPr>
                <w:rFonts w:ascii="Times New Roman" w:hAnsi="Times New Roman" w:cs="Times New Roman"/>
                <w:bCs/>
                <w:iCs/>
              </w:rPr>
              <w:t>Уо</w:t>
            </w:r>
            <w:proofErr w:type="spellEnd"/>
            <w:r w:rsidRPr="00A832C3">
              <w:rPr>
                <w:rFonts w:ascii="Times New Roman" w:hAnsi="Times New Roman" w:cs="Times New Roman"/>
                <w:bCs/>
                <w:iCs/>
              </w:rPr>
              <w:t xml:space="preserve"> 01.04</w:t>
            </w:r>
          </w:p>
          <w:p w14:paraId="1DD87D74" w14:textId="77777777" w:rsidR="007F473F" w:rsidRPr="00A832C3" w:rsidRDefault="007F473F" w:rsidP="00A832C3">
            <w:pPr>
              <w:spacing w:after="0" w:line="276" w:lineRule="auto"/>
              <w:contextualSpacing/>
              <w:rPr>
                <w:rFonts w:ascii="Times New Roman" w:hAnsi="Times New Roman" w:cs="Times New Roman"/>
                <w:bCs/>
                <w:iCs/>
              </w:rPr>
            </w:pPr>
            <w:proofErr w:type="spellStart"/>
            <w:r w:rsidRPr="00A832C3">
              <w:rPr>
                <w:rFonts w:ascii="Times New Roman" w:hAnsi="Times New Roman" w:cs="Times New Roman"/>
                <w:bCs/>
                <w:iCs/>
              </w:rPr>
              <w:t>Уо</w:t>
            </w:r>
            <w:proofErr w:type="spellEnd"/>
            <w:r w:rsidRPr="00A832C3">
              <w:rPr>
                <w:rFonts w:ascii="Times New Roman" w:hAnsi="Times New Roman" w:cs="Times New Roman"/>
                <w:bCs/>
                <w:iCs/>
              </w:rPr>
              <w:t xml:space="preserve"> 01.09</w:t>
            </w:r>
          </w:p>
          <w:p w14:paraId="15519DA4" w14:textId="77777777" w:rsidR="007F473F" w:rsidRPr="00A832C3" w:rsidRDefault="007F473F" w:rsidP="00A832C3">
            <w:pPr>
              <w:spacing w:after="0" w:line="276" w:lineRule="auto"/>
              <w:contextualSpacing/>
            </w:pPr>
            <w:proofErr w:type="spellStart"/>
            <w:r w:rsidRPr="00A832C3">
              <w:rPr>
                <w:rFonts w:ascii="Times New Roman" w:hAnsi="Times New Roman" w:cs="Times New Roman"/>
                <w:bCs/>
                <w:iCs/>
              </w:rPr>
              <w:t>Уо</w:t>
            </w:r>
            <w:proofErr w:type="spellEnd"/>
            <w:r w:rsidRPr="00A832C3">
              <w:rPr>
                <w:rFonts w:ascii="Times New Roman" w:hAnsi="Times New Roman" w:cs="Times New Roman"/>
                <w:bCs/>
                <w:iCs/>
              </w:rPr>
              <w:t xml:space="preserve"> 02.01</w:t>
            </w:r>
          </w:p>
          <w:p w14:paraId="77194F87" w14:textId="77777777" w:rsidR="007F473F" w:rsidRPr="00A832C3" w:rsidRDefault="007F473F" w:rsidP="00A832C3">
            <w:pPr>
              <w:spacing w:after="0" w:line="276" w:lineRule="auto"/>
              <w:contextualSpacing/>
            </w:pPr>
            <w:proofErr w:type="spellStart"/>
            <w:r w:rsidRPr="00A832C3">
              <w:rPr>
                <w:rFonts w:ascii="Times New Roman" w:hAnsi="Times New Roman" w:cs="Times New Roman"/>
                <w:bCs/>
                <w:iCs/>
              </w:rPr>
              <w:t>Уо</w:t>
            </w:r>
            <w:proofErr w:type="spellEnd"/>
            <w:r w:rsidRPr="00A832C3">
              <w:rPr>
                <w:rFonts w:ascii="Times New Roman" w:hAnsi="Times New Roman" w:cs="Times New Roman"/>
                <w:bCs/>
                <w:iCs/>
              </w:rPr>
              <w:t xml:space="preserve"> 02.02</w:t>
            </w:r>
          </w:p>
          <w:p w14:paraId="210CDBAA" w14:textId="77777777" w:rsidR="007F473F" w:rsidRPr="00A832C3" w:rsidRDefault="007F473F" w:rsidP="00A832C3">
            <w:pPr>
              <w:spacing w:after="0" w:line="276" w:lineRule="auto"/>
              <w:contextualSpacing/>
            </w:pPr>
            <w:proofErr w:type="spellStart"/>
            <w:r w:rsidRPr="00A832C3">
              <w:rPr>
                <w:rFonts w:ascii="Times New Roman" w:hAnsi="Times New Roman" w:cs="Times New Roman"/>
                <w:bCs/>
                <w:iCs/>
              </w:rPr>
              <w:t>Уо</w:t>
            </w:r>
            <w:proofErr w:type="spellEnd"/>
            <w:r w:rsidRPr="00A832C3">
              <w:rPr>
                <w:rFonts w:ascii="Times New Roman" w:hAnsi="Times New Roman" w:cs="Times New Roman"/>
                <w:bCs/>
                <w:iCs/>
              </w:rPr>
              <w:t xml:space="preserve"> 02.05</w:t>
            </w:r>
          </w:p>
          <w:p w14:paraId="0553D8B6" w14:textId="77777777" w:rsidR="007F473F" w:rsidRPr="00A832C3" w:rsidRDefault="007F473F" w:rsidP="00A832C3">
            <w:pPr>
              <w:spacing w:after="0" w:line="276" w:lineRule="auto"/>
              <w:contextualSpacing/>
            </w:pPr>
            <w:proofErr w:type="spellStart"/>
            <w:r w:rsidRPr="00A832C3">
              <w:rPr>
                <w:rFonts w:ascii="Times New Roman" w:hAnsi="Times New Roman" w:cs="Times New Roman"/>
                <w:bCs/>
                <w:iCs/>
              </w:rPr>
              <w:t>Уо</w:t>
            </w:r>
            <w:proofErr w:type="spellEnd"/>
            <w:r w:rsidRPr="00A832C3">
              <w:rPr>
                <w:rFonts w:ascii="Times New Roman" w:hAnsi="Times New Roman" w:cs="Times New Roman"/>
                <w:bCs/>
                <w:iCs/>
              </w:rPr>
              <w:t xml:space="preserve"> 02.07</w:t>
            </w:r>
          </w:p>
          <w:p w14:paraId="7CAD6A52" w14:textId="77777777" w:rsidR="007F473F" w:rsidRPr="00A832C3" w:rsidRDefault="007F473F" w:rsidP="00A832C3">
            <w:pPr>
              <w:spacing w:after="0" w:line="276" w:lineRule="auto"/>
              <w:contextualSpacing/>
            </w:pPr>
            <w:proofErr w:type="spellStart"/>
            <w:r w:rsidRPr="00A832C3">
              <w:rPr>
                <w:rFonts w:ascii="Times New Roman" w:hAnsi="Times New Roman" w:cs="Times New Roman"/>
                <w:bCs/>
                <w:iCs/>
              </w:rPr>
              <w:t>Уо</w:t>
            </w:r>
            <w:proofErr w:type="spellEnd"/>
            <w:r w:rsidRPr="00A832C3">
              <w:rPr>
                <w:rFonts w:ascii="Times New Roman" w:hAnsi="Times New Roman" w:cs="Times New Roman"/>
                <w:bCs/>
                <w:iCs/>
              </w:rPr>
              <w:t xml:space="preserve"> 02.08</w:t>
            </w:r>
          </w:p>
          <w:p w14:paraId="23D4D270" w14:textId="77777777" w:rsidR="007F473F" w:rsidRPr="00A832C3" w:rsidRDefault="007F473F" w:rsidP="00A832C3">
            <w:pPr>
              <w:spacing w:after="0" w:line="276" w:lineRule="auto"/>
              <w:contextualSpacing/>
            </w:pPr>
            <w:proofErr w:type="spellStart"/>
            <w:r w:rsidRPr="00A832C3">
              <w:rPr>
                <w:rFonts w:ascii="Times New Roman" w:hAnsi="Times New Roman" w:cs="Times New Roman"/>
                <w:bCs/>
                <w:iCs/>
              </w:rPr>
              <w:t>Уо</w:t>
            </w:r>
            <w:proofErr w:type="spellEnd"/>
            <w:r w:rsidRPr="00A832C3">
              <w:rPr>
                <w:rFonts w:ascii="Times New Roman" w:hAnsi="Times New Roman" w:cs="Times New Roman"/>
                <w:bCs/>
                <w:iCs/>
              </w:rPr>
              <w:t xml:space="preserve"> 09.01</w:t>
            </w:r>
          </w:p>
          <w:p w14:paraId="3699D5E6" w14:textId="2BE02924" w:rsidR="007F473F" w:rsidRPr="00A832C3" w:rsidRDefault="007F473F" w:rsidP="00A832C3">
            <w:pPr>
              <w:spacing w:after="0" w:line="276" w:lineRule="auto"/>
              <w:contextualSpacing/>
              <w:rPr>
                <w:rFonts w:ascii="Times New Roman" w:hAnsi="Times New Roman" w:cs="Times New Roman"/>
                <w:bCs/>
                <w:iCs/>
              </w:rPr>
            </w:pPr>
            <w:proofErr w:type="spellStart"/>
            <w:r w:rsidRPr="00A832C3">
              <w:rPr>
                <w:rFonts w:ascii="Times New Roman" w:hAnsi="Times New Roman" w:cs="Times New Roman"/>
                <w:bCs/>
                <w:iCs/>
              </w:rPr>
              <w:t>Уо</w:t>
            </w:r>
            <w:proofErr w:type="spellEnd"/>
            <w:r w:rsidRPr="00A832C3">
              <w:rPr>
                <w:rFonts w:ascii="Times New Roman" w:hAnsi="Times New Roman" w:cs="Times New Roman"/>
                <w:bCs/>
                <w:iCs/>
              </w:rPr>
              <w:t xml:space="preserve"> 09.04</w:t>
            </w:r>
          </w:p>
          <w:p w14:paraId="467E3312" w14:textId="54B122C8" w:rsidR="00AF50D2" w:rsidRPr="00A832C3" w:rsidRDefault="007F473F" w:rsidP="00A832C3">
            <w:pPr>
              <w:spacing w:after="0" w:line="276" w:lineRule="auto"/>
              <w:contextualSpacing/>
            </w:pPr>
            <w:r w:rsidRPr="00A832C3">
              <w:rPr>
                <w:rFonts w:ascii="Times New Roman" w:eastAsia="Times New Roman" w:hAnsi="Times New Roman" w:cs="Times New Roman"/>
              </w:rPr>
              <w:t>У 2.1.02</w:t>
            </w:r>
          </w:p>
        </w:tc>
      </w:tr>
      <w:tr w:rsidR="00AF50D2" w:rsidRPr="00A832C3" w14:paraId="11057B2B" w14:textId="77777777" w:rsidTr="00931C18">
        <w:trPr>
          <w:trHeight w:val="300"/>
        </w:trPr>
        <w:tc>
          <w:tcPr>
            <w:tcW w:w="3602" w:type="dxa"/>
            <w:vMerge/>
          </w:tcPr>
          <w:p w14:paraId="531D8131" w14:textId="77777777" w:rsidR="00AF50D2" w:rsidRPr="00A832C3" w:rsidRDefault="00AF50D2" w:rsidP="00A83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bCs/>
              </w:rPr>
            </w:pPr>
          </w:p>
        </w:tc>
        <w:tc>
          <w:tcPr>
            <w:tcW w:w="6541" w:type="dxa"/>
          </w:tcPr>
          <w:p w14:paraId="2DF20773" w14:textId="1A13E20F" w:rsidR="00AF50D2" w:rsidRPr="00A832C3" w:rsidRDefault="00AF50D2" w:rsidP="00A832C3">
            <w:pPr>
              <w:spacing w:after="120" w:line="276" w:lineRule="auto"/>
              <w:jc w:val="both"/>
              <w:outlineLvl w:val="0"/>
              <w:rPr>
                <w:rFonts w:ascii="Times New Roman" w:eastAsia="Times New Roman" w:hAnsi="Times New Roman" w:cs="Times New Roman"/>
                <w:b/>
                <w:bCs/>
              </w:rPr>
            </w:pPr>
            <w:r w:rsidRPr="00A832C3">
              <w:rPr>
                <w:rFonts w:ascii="Times New Roman" w:eastAsia="Times New Roman" w:hAnsi="Times New Roman" w:cs="Times New Roman"/>
                <w:bCs/>
              </w:rPr>
              <w:t xml:space="preserve">Электро- и радиоизмерительные приборы, применяемы при регулировке, настройке изделия. Классификация основных приборов по роду измеряемой величины. Способы измерения сопротивления, емкости, индуктивности, величины тока и напряжения. Условные графические изображения на шкалах электроизмерительных приборов. Буквенные обозначения основных электротехнических величин Общие требования к электро- и радиоизмерительным приборам. Краткие сведения о приборах различных систем. Основные правила пользования электро- и радиоизмерительными приборами Основные технические характеристики электро- и радиоизмерительных приборов, и устройств. Методы и средства их проверки, правила настройки. Правила включения монтируемых элементов в контрольно-испытательную сеть. Последовательность и способы выполнения механической регулировки радиоэлектронной аппаратуры, средств и приспособлений для механической регулировки Виды возможных неисправностей настраиваемой аппаратуры. Степень неисправности и правила определения ремонтопригодности обслуживаемой </w:t>
            </w:r>
            <w:r w:rsidRPr="00A832C3">
              <w:rPr>
                <w:rFonts w:ascii="Times New Roman" w:hAnsi="Times New Roman" w:cs="Times New Roman"/>
              </w:rPr>
              <w:t>аппаратуры и ее узлов</w:t>
            </w:r>
            <w:r w:rsidR="006015CF">
              <w:rPr>
                <w:rFonts w:ascii="Times New Roman" w:hAnsi="Times New Roman" w:cs="Times New Roman"/>
              </w:rPr>
              <w:t>.</w:t>
            </w:r>
          </w:p>
        </w:tc>
        <w:tc>
          <w:tcPr>
            <w:tcW w:w="1589" w:type="dxa"/>
            <w:shd w:val="clear" w:color="auto" w:fill="auto"/>
          </w:tcPr>
          <w:p w14:paraId="391487AA" w14:textId="77777777" w:rsidR="00AF50D2" w:rsidRPr="00A832C3" w:rsidRDefault="00AF50D2" w:rsidP="00A83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bCs/>
              </w:rPr>
            </w:pPr>
            <w:r w:rsidRPr="00A832C3">
              <w:rPr>
                <w:rFonts w:ascii="Times New Roman" w:eastAsia="Times New Roman" w:hAnsi="Times New Roman" w:cs="Times New Roman"/>
                <w:bCs/>
              </w:rPr>
              <w:t>2</w:t>
            </w:r>
          </w:p>
        </w:tc>
        <w:tc>
          <w:tcPr>
            <w:tcW w:w="2268" w:type="dxa"/>
            <w:vMerge/>
          </w:tcPr>
          <w:p w14:paraId="63A56A22" w14:textId="77777777" w:rsidR="00AF50D2" w:rsidRPr="00A832C3" w:rsidRDefault="00AF50D2" w:rsidP="00A83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b/>
                <w:bCs/>
              </w:rPr>
            </w:pPr>
          </w:p>
        </w:tc>
        <w:tc>
          <w:tcPr>
            <w:tcW w:w="1215" w:type="dxa"/>
            <w:vMerge/>
          </w:tcPr>
          <w:p w14:paraId="5BE59156" w14:textId="77777777" w:rsidR="00AF50D2" w:rsidRPr="00A832C3" w:rsidRDefault="00AF50D2" w:rsidP="00A83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bCs/>
              </w:rPr>
            </w:pPr>
          </w:p>
        </w:tc>
      </w:tr>
      <w:tr w:rsidR="00732DFD" w:rsidRPr="00A832C3" w14:paraId="32EF9784" w14:textId="77777777" w:rsidTr="00931C18">
        <w:trPr>
          <w:trHeight w:val="240"/>
        </w:trPr>
        <w:tc>
          <w:tcPr>
            <w:tcW w:w="3602" w:type="dxa"/>
            <w:vMerge/>
          </w:tcPr>
          <w:p w14:paraId="1A52DBD1" w14:textId="77777777" w:rsidR="00732DFD" w:rsidRPr="00A832C3" w:rsidRDefault="00732DFD" w:rsidP="00A83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bCs/>
              </w:rPr>
            </w:pPr>
          </w:p>
        </w:tc>
        <w:tc>
          <w:tcPr>
            <w:tcW w:w="6541" w:type="dxa"/>
          </w:tcPr>
          <w:p w14:paraId="77C7A76E" w14:textId="77777777" w:rsidR="00732DFD" w:rsidRPr="00A832C3" w:rsidRDefault="00732DFD" w:rsidP="00A832C3">
            <w:pPr>
              <w:spacing w:after="0" w:line="276" w:lineRule="auto"/>
              <w:jc w:val="both"/>
              <w:rPr>
                <w:rFonts w:ascii="Times New Roman" w:eastAsia="Times New Roman" w:hAnsi="Times New Roman" w:cs="Times New Roman"/>
              </w:rPr>
            </w:pPr>
            <w:r w:rsidRPr="00A832C3">
              <w:rPr>
                <w:rFonts w:ascii="Times New Roman" w:eastAsia="Times New Roman" w:hAnsi="Times New Roman" w:cs="Times New Roman"/>
                <w:b/>
                <w:bCs/>
              </w:rPr>
              <w:t>В том числе практических занятий и лабораторных работ</w:t>
            </w:r>
          </w:p>
        </w:tc>
        <w:tc>
          <w:tcPr>
            <w:tcW w:w="1589" w:type="dxa"/>
            <w:shd w:val="clear" w:color="auto" w:fill="auto"/>
          </w:tcPr>
          <w:p w14:paraId="416F243E" w14:textId="4369F15F" w:rsidR="00732DFD" w:rsidRPr="00A832C3" w:rsidRDefault="00732DFD" w:rsidP="00A83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b/>
                <w:bCs/>
              </w:rPr>
            </w:pPr>
            <w:r w:rsidRPr="00A832C3">
              <w:rPr>
                <w:rFonts w:ascii="Times New Roman" w:eastAsia="Times New Roman" w:hAnsi="Times New Roman" w:cs="Times New Roman"/>
                <w:b/>
                <w:bCs/>
              </w:rPr>
              <w:t>10</w:t>
            </w:r>
          </w:p>
        </w:tc>
        <w:tc>
          <w:tcPr>
            <w:tcW w:w="2268" w:type="dxa"/>
            <w:vMerge w:val="restart"/>
          </w:tcPr>
          <w:p w14:paraId="5FCE2CF9" w14:textId="77777777" w:rsidR="00732DFD" w:rsidRPr="00A832C3" w:rsidRDefault="00732DFD" w:rsidP="00A83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b/>
                <w:bCs/>
              </w:rPr>
            </w:pPr>
          </w:p>
        </w:tc>
        <w:tc>
          <w:tcPr>
            <w:tcW w:w="1215" w:type="dxa"/>
            <w:vMerge w:val="restart"/>
          </w:tcPr>
          <w:p w14:paraId="03A02D1E" w14:textId="77777777" w:rsidR="00732DFD" w:rsidRPr="00A832C3" w:rsidRDefault="00732DFD" w:rsidP="00A83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bCs/>
              </w:rPr>
            </w:pPr>
          </w:p>
        </w:tc>
      </w:tr>
      <w:tr w:rsidR="00732DFD" w:rsidRPr="00A832C3" w14:paraId="127A1D84" w14:textId="77777777" w:rsidTr="00931C18">
        <w:trPr>
          <w:trHeight w:val="688"/>
        </w:trPr>
        <w:tc>
          <w:tcPr>
            <w:tcW w:w="3602" w:type="dxa"/>
            <w:vMerge/>
          </w:tcPr>
          <w:p w14:paraId="2C945E99" w14:textId="77777777" w:rsidR="00732DFD" w:rsidRPr="00A832C3" w:rsidRDefault="00732DFD" w:rsidP="00A83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bCs/>
              </w:rPr>
            </w:pPr>
          </w:p>
        </w:tc>
        <w:tc>
          <w:tcPr>
            <w:tcW w:w="6541" w:type="dxa"/>
          </w:tcPr>
          <w:p w14:paraId="52FDDD89" w14:textId="67DF9FC4" w:rsidR="00732DFD" w:rsidRPr="006015CF" w:rsidRDefault="00732DFD" w:rsidP="006015CF">
            <w:pPr>
              <w:pStyle w:val="a5"/>
              <w:numPr>
                <w:ilvl w:val="0"/>
                <w:numId w:val="22"/>
              </w:numPr>
              <w:spacing w:after="120" w:line="276" w:lineRule="auto"/>
              <w:jc w:val="both"/>
              <w:rPr>
                <w:rFonts w:ascii="Times New Roman" w:eastAsia="Times New Roman" w:hAnsi="Times New Roman" w:cs="Times New Roman"/>
              </w:rPr>
            </w:pPr>
            <w:r w:rsidRPr="006015CF">
              <w:rPr>
                <w:rFonts w:ascii="Times New Roman" w:eastAsia="Times New Roman" w:hAnsi="Times New Roman" w:cs="Times New Roman"/>
              </w:rPr>
              <w:t>Составление сравнительного анализа видов электро- и радиоизмерительных приборов.</w:t>
            </w:r>
          </w:p>
        </w:tc>
        <w:tc>
          <w:tcPr>
            <w:tcW w:w="1589" w:type="dxa"/>
            <w:shd w:val="clear" w:color="auto" w:fill="auto"/>
          </w:tcPr>
          <w:p w14:paraId="7028B552" w14:textId="77777777" w:rsidR="00732DFD" w:rsidRPr="00A832C3" w:rsidRDefault="00732DFD" w:rsidP="00A83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bCs/>
              </w:rPr>
            </w:pPr>
            <w:r w:rsidRPr="00A832C3">
              <w:rPr>
                <w:rFonts w:ascii="Times New Roman" w:eastAsia="Times New Roman" w:hAnsi="Times New Roman" w:cs="Times New Roman"/>
                <w:bCs/>
              </w:rPr>
              <w:t>2</w:t>
            </w:r>
          </w:p>
        </w:tc>
        <w:tc>
          <w:tcPr>
            <w:tcW w:w="2268" w:type="dxa"/>
            <w:vMerge/>
          </w:tcPr>
          <w:p w14:paraId="64C101D9" w14:textId="77777777" w:rsidR="00732DFD" w:rsidRPr="00A832C3" w:rsidRDefault="00732DFD" w:rsidP="00A83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bCs/>
              </w:rPr>
            </w:pPr>
          </w:p>
        </w:tc>
        <w:tc>
          <w:tcPr>
            <w:tcW w:w="1215" w:type="dxa"/>
            <w:vMerge/>
          </w:tcPr>
          <w:p w14:paraId="5B70D3CC" w14:textId="77777777" w:rsidR="00732DFD" w:rsidRPr="00A832C3" w:rsidRDefault="00732DFD" w:rsidP="00A83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bCs/>
              </w:rPr>
            </w:pPr>
          </w:p>
        </w:tc>
      </w:tr>
      <w:tr w:rsidR="00732DFD" w:rsidRPr="00A832C3" w14:paraId="7669C828" w14:textId="77777777" w:rsidTr="00931C18">
        <w:trPr>
          <w:trHeight w:val="535"/>
        </w:trPr>
        <w:tc>
          <w:tcPr>
            <w:tcW w:w="3602" w:type="dxa"/>
            <w:vMerge/>
          </w:tcPr>
          <w:p w14:paraId="71CB13B6" w14:textId="77777777" w:rsidR="00732DFD" w:rsidRPr="00A832C3" w:rsidRDefault="00732DFD" w:rsidP="00A83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bCs/>
              </w:rPr>
            </w:pPr>
          </w:p>
        </w:tc>
        <w:tc>
          <w:tcPr>
            <w:tcW w:w="6541" w:type="dxa"/>
          </w:tcPr>
          <w:p w14:paraId="16C02741" w14:textId="067135C2" w:rsidR="00732DFD" w:rsidRPr="006015CF" w:rsidRDefault="00732DFD" w:rsidP="006015CF">
            <w:pPr>
              <w:pStyle w:val="a5"/>
              <w:numPr>
                <w:ilvl w:val="0"/>
                <w:numId w:val="22"/>
              </w:numPr>
              <w:spacing w:after="120" w:line="276" w:lineRule="auto"/>
              <w:jc w:val="both"/>
              <w:rPr>
                <w:rFonts w:ascii="Times New Roman" w:eastAsia="Times New Roman" w:hAnsi="Times New Roman" w:cs="Times New Roman"/>
              </w:rPr>
            </w:pPr>
            <w:r w:rsidRPr="006015CF">
              <w:rPr>
                <w:rFonts w:ascii="Times New Roman" w:eastAsia="Times New Roman" w:hAnsi="Times New Roman" w:cs="Times New Roman"/>
              </w:rPr>
              <w:t>Составление сравнительного анализа видов электро- и радиоизмерительных приборов.</w:t>
            </w:r>
          </w:p>
        </w:tc>
        <w:tc>
          <w:tcPr>
            <w:tcW w:w="1589" w:type="dxa"/>
            <w:shd w:val="clear" w:color="auto" w:fill="auto"/>
          </w:tcPr>
          <w:p w14:paraId="64AE9F16" w14:textId="77777777" w:rsidR="00732DFD" w:rsidRPr="00A832C3" w:rsidRDefault="00732DFD" w:rsidP="00A83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bCs/>
              </w:rPr>
            </w:pPr>
            <w:r w:rsidRPr="00A832C3">
              <w:rPr>
                <w:rFonts w:ascii="Times New Roman" w:eastAsia="Times New Roman" w:hAnsi="Times New Roman" w:cs="Times New Roman"/>
                <w:bCs/>
              </w:rPr>
              <w:t>2</w:t>
            </w:r>
          </w:p>
        </w:tc>
        <w:tc>
          <w:tcPr>
            <w:tcW w:w="2268" w:type="dxa"/>
            <w:vMerge/>
          </w:tcPr>
          <w:p w14:paraId="1A19EADB" w14:textId="77777777" w:rsidR="00732DFD" w:rsidRPr="00A832C3" w:rsidRDefault="00732DFD" w:rsidP="00A83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bCs/>
              </w:rPr>
            </w:pPr>
          </w:p>
        </w:tc>
        <w:tc>
          <w:tcPr>
            <w:tcW w:w="1215" w:type="dxa"/>
            <w:vMerge/>
          </w:tcPr>
          <w:p w14:paraId="6F53A18E" w14:textId="77777777" w:rsidR="00732DFD" w:rsidRPr="00A832C3" w:rsidRDefault="00732DFD" w:rsidP="00A83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bCs/>
              </w:rPr>
            </w:pPr>
          </w:p>
        </w:tc>
      </w:tr>
      <w:tr w:rsidR="00732DFD" w:rsidRPr="00A832C3" w14:paraId="0A43FE4C" w14:textId="77777777" w:rsidTr="00931C18">
        <w:trPr>
          <w:trHeight w:val="535"/>
        </w:trPr>
        <w:tc>
          <w:tcPr>
            <w:tcW w:w="3602" w:type="dxa"/>
            <w:vMerge/>
          </w:tcPr>
          <w:p w14:paraId="5330A53C" w14:textId="77777777" w:rsidR="00732DFD" w:rsidRPr="00A832C3" w:rsidRDefault="00732DFD" w:rsidP="00A83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bCs/>
              </w:rPr>
            </w:pPr>
          </w:p>
        </w:tc>
        <w:tc>
          <w:tcPr>
            <w:tcW w:w="6541" w:type="dxa"/>
          </w:tcPr>
          <w:p w14:paraId="0C3FCEA2" w14:textId="56D85B9B" w:rsidR="00732DFD" w:rsidRPr="006015CF" w:rsidRDefault="00732DFD" w:rsidP="006015CF">
            <w:pPr>
              <w:pStyle w:val="a5"/>
              <w:numPr>
                <w:ilvl w:val="0"/>
                <w:numId w:val="22"/>
              </w:numPr>
              <w:spacing w:after="120" w:line="276" w:lineRule="auto"/>
              <w:jc w:val="both"/>
              <w:rPr>
                <w:rFonts w:ascii="Times New Roman" w:eastAsia="Times New Roman" w:hAnsi="Times New Roman" w:cs="Times New Roman"/>
              </w:rPr>
            </w:pPr>
            <w:r w:rsidRPr="006015CF">
              <w:rPr>
                <w:rFonts w:ascii="Times New Roman" w:eastAsia="Times New Roman" w:hAnsi="Times New Roman" w:cs="Times New Roman"/>
              </w:rPr>
              <w:t>Составление технологической карты определения ремонтопригодности обслуживаемой аппаратуры и ее узлов.</w:t>
            </w:r>
          </w:p>
        </w:tc>
        <w:tc>
          <w:tcPr>
            <w:tcW w:w="1589" w:type="dxa"/>
            <w:shd w:val="clear" w:color="auto" w:fill="auto"/>
          </w:tcPr>
          <w:p w14:paraId="06E6DC8B" w14:textId="77777777" w:rsidR="00732DFD" w:rsidRPr="00A832C3" w:rsidRDefault="00732DFD" w:rsidP="00A83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bCs/>
              </w:rPr>
            </w:pPr>
            <w:r w:rsidRPr="00A832C3">
              <w:rPr>
                <w:rFonts w:ascii="Times New Roman" w:eastAsia="Times New Roman" w:hAnsi="Times New Roman" w:cs="Times New Roman"/>
                <w:bCs/>
              </w:rPr>
              <w:t>2</w:t>
            </w:r>
          </w:p>
        </w:tc>
        <w:tc>
          <w:tcPr>
            <w:tcW w:w="2268" w:type="dxa"/>
            <w:vMerge/>
          </w:tcPr>
          <w:p w14:paraId="61A7831B" w14:textId="77777777" w:rsidR="00732DFD" w:rsidRPr="00A832C3" w:rsidRDefault="00732DFD" w:rsidP="00A83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bCs/>
              </w:rPr>
            </w:pPr>
          </w:p>
        </w:tc>
        <w:tc>
          <w:tcPr>
            <w:tcW w:w="1215" w:type="dxa"/>
            <w:vMerge/>
          </w:tcPr>
          <w:p w14:paraId="725D8F01" w14:textId="77777777" w:rsidR="00732DFD" w:rsidRPr="00A832C3" w:rsidRDefault="00732DFD" w:rsidP="00A83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bCs/>
              </w:rPr>
            </w:pPr>
          </w:p>
        </w:tc>
      </w:tr>
      <w:tr w:rsidR="00732DFD" w:rsidRPr="00A832C3" w14:paraId="2312027F" w14:textId="77777777" w:rsidTr="00931C18">
        <w:trPr>
          <w:trHeight w:val="535"/>
        </w:trPr>
        <w:tc>
          <w:tcPr>
            <w:tcW w:w="3602" w:type="dxa"/>
            <w:vMerge/>
          </w:tcPr>
          <w:p w14:paraId="6D7F507F" w14:textId="77777777" w:rsidR="00732DFD" w:rsidRPr="00A832C3" w:rsidRDefault="00732DFD" w:rsidP="00A83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bCs/>
              </w:rPr>
            </w:pPr>
          </w:p>
        </w:tc>
        <w:tc>
          <w:tcPr>
            <w:tcW w:w="6541" w:type="dxa"/>
          </w:tcPr>
          <w:p w14:paraId="483FFC64" w14:textId="0BEB50DB" w:rsidR="00732DFD" w:rsidRPr="006015CF" w:rsidRDefault="00732DFD" w:rsidP="006015CF">
            <w:pPr>
              <w:pStyle w:val="a5"/>
              <w:numPr>
                <w:ilvl w:val="0"/>
                <w:numId w:val="22"/>
              </w:numPr>
              <w:spacing w:after="120" w:line="276" w:lineRule="auto"/>
              <w:jc w:val="both"/>
              <w:rPr>
                <w:rFonts w:ascii="Times New Roman" w:eastAsia="Times New Roman" w:hAnsi="Times New Roman" w:cs="Times New Roman"/>
              </w:rPr>
            </w:pPr>
            <w:r w:rsidRPr="006015CF">
              <w:rPr>
                <w:rFonts w:ascii="Times New Roman" w:eastAsia="Times New Roman" w:hAnsi="Times New Roman" w:cs="Times New Roman"/>
              </w:rPr>
              <w:t>Составление технологической карты определения ремонтопригодности обслуживаемой аппаратуры и ее узлов.</w:t>
            </w:r>
          </w:p>
        </w:tc>
        <w:tc>
          <w:tcPr>
            <w:tcW w:w="1589" w:type="dxa"/>
            <w:shd w:val="clear" w:color="auto" w:fill="auto"/>
          </w:tcPr>
          <w:p w14:paraId="59C263AA" w14:textId="77777777" w:rsidR="00732DFD" w:rsidRPr="00A832C3" w:rsidRDefault="00732DFD" w:rsidP="00A83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bCs/>
              </w:rPr>
            </w:pPr>
            <w:r w:rsidRPr="00A832C3">
              <w:rPr>
                <w:rFonts w:ascii="Times New Roman" w:eastAsia="Times New Roman" w:hAnsi="Times New Roman" w:cs="Times New Roman"/>
                <w:bCs/>
              </w:rPr>
              <w:t>2</w:t>
            </w:r>
          </w:p>
        </w:tc>
        <w:tc>
          <w:tcPr>
            <w:tcW w:w="2268" w:type="dxa"/>
            <w:vMerge/>
          </w:tcPr>
          <w:p w14:paraId="11765AB6" w14:textId="77777777" w:rsidR="00732DFD" w:rsidRPr="00A832C3" w:rsidRDefault="00732DFD" w:rsidP="00A83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bCs/>
              </w:rPr>
            </w:pPr>
          </w:p>
        </w:tc>
        <w:tc>
          <w:tcPr>
            <w:tcW w:w="1215" w:type="dxa"/>
            <w:vMerge/>
          </w:tcPr>
          <w:p w14:paraId="0482A574" w14:textId="77777777" w:rsidR="00732DFD" w:rsidRPr="00A832C3" w:rsidRDefault="00732DFD" w:rsidP="00A83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bCs/>
              </w:rPr>
            </w:pPr>
          </w:p>
        </w:tc>
      </w:tr>
      <w:tr w:rsidR="00732DFD" w:rsidRPr="00A832C3" w14:paraId="28093D7B" w14:textId="77777777" w:rsidTr="00931C18">
        <w:trPr>
          <w:trHeight w:val="535"/>
        </w:trPr>
        <w:tc>
          <w:tcPr>
            <w:tcW w:w="3602" w:type="dxa"/>
            <w:vMerge/>
          </w:tcPr>
          <w:p w14:paraId="04F69430" w14:textId="77777777" w:rsidR="00732DFD" w:rsidRPr="00A832C3" w:rsidRDefault="00732DFD" w:rsidP="00A83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bCs/>
              </w:rPr>
            </w:pPr>
          </w:p>
        </w:tc>
        <w:tc>
          <w:tcPr>
            <w:tcW w:w="6541" w:type="dxa"/>
          </w:tcPr>
          <w:p w14:paraId="029FA4F2" w14:textId="4EE561A6" w:rsidR="00732DFD" w:rsidRPr="006015CF" w:rsidRDefault="00732DFD" w:rsidP="006015CF">
            <w:pPr>
              <w:pStyle w:val="a5"/>
              <w:numPr>
                <w:ilvl w:val="0"/>
                <w:numId w:val="22"/>
              </w:numPr>
              <w:spacing w:after="120" w:line="276" w:lineRule="auto"/>
              <w:jc w:val="both"/>
              <w:rPr>
                <w:rFonts w:ascii="Times New Roman" w:eastAsia="Times New Roman" w:hAnsi="Times New Roman" w:cs="Times New Roman"/>
              </w:rPr>
            </w:pPr>
            <w:r w:rsidRPr="006015CF">
              <w:rPr>
                <w:rFonts w:ascii="Times New Roman" w:eastAsia="Times New Roman" w:hAnsi="Times New Roman" w:cs="Times New Roman"/>
              </w:rPr>
              <w:t>Составление технологической карты определения ремонтопригодности обслуживаемой аппаратуры и ее узлов.</w:t>
            </w:r>
          </w:p>
        </w:tc>
        <w:tc>
          <w:tcPr>
            <w:tcW w:w="1589" w:type="dxa"/>
            <w:shd w:val="clear" w:color="auto" w:fill="auto"/>
          </w:tcPr>
          <w:p w14:paraId="41879189" w14:textId="77777777" w:rsidR="00732DFD" w:rsidRPr="00A832C3" w:rsidRDefault="00732DFD" w:rsidP="00A83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bCs/>
              </w:rPr>
            </w:pPr>
            <w:r w:rsidRPr="00A832C3">
              <w:rPr>
                <w:rFonts w:ascii="Times New Roman" w:eastAsia="Times New Roman" w:hAnsi="Times New Roman" w:cs="Times New Roman"/>
                <w:bCs/>
              </w:rPr>
              <w:t>2</w:t>
            </w:r>
          </w:p>
        </w:tc>
        <w:tc>
          <w:tcPr>
            <w:tcW w:w="2268" w:type="dxa"/>
            <w:vMerge/>
          </w:tcPr>
          <w:p w14:paraId="08E70267" w14:textId="77777777" w:rsidR="00732DFD" w:rsidRPr="00A832C3" w:rsidRDefault="00732DFD" w:rsidP="00A83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bCs/>
              </w:rPr>
            </w:pPr>
          </w:p>
        </w:tc>
        <w:tc>
          <w:tcPr>
            <w:tcW w:w="1215" w:type="dxa"/>
            <w:vMerge/>
          </w:tcPr>
          <w:p w14:paraId="2153D46E" w14:textId="77777777" w:rsidR="00732DFD" w:rsidRPr="00A832C3" w:rsidRDefault="00732DFD" w:rsidP="00A83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bCs/>
              </w:rPr>
            </w:pPr>
          </w:p>
        </w:tc>
      </w:tr>
      <w:tr w:rsidR="00732DFD" w:rsidRPr="00A832C3" w14:paraId="7490A2E1" w14:textId="77777777" w:rsidTr="00931C18">
        <w:trPr>
          <w:trHeight w:val="583"/>
        </w:trPr>
        <w:tc>
          <w:tcPr>
            <w:tcW w:w="3602" w:type="dxa"/>
            <w:vMerge/>
          </w:tcPr>
          <w:p w14:paraId="05885009" w14:textId="77777777" w:rsidR="00732DFD" w:rsidRPr="00A832C3" w:rsidRDefault="00732DFD" w:rsidP="00A83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bCs/>
              </w:rPr>
            </w:pPr>
          </w:p>
        </w:tc>
        <w:tc>
          <w:tcPr>
            <w:tcW w:w="6541" w:type="dxa"/>
          </w:tcPr>
          <w:p w14:paraId="59730D29" w14:textId="77777777" w:rsidR="00732DFD" w:rsidRPr="00A832C3" w:rsidRDefault="00732DFD" w:rsidP="00A832C3">
            <w:pPr>
              <w:spacing w:before="120" w:after="0" w:line="276" w:lineRule="auto"/>
              <w:jc w:val="both"/>
              <w:rPr>
                <w:rFonts w:ascii="Times New Roman" w:eastAsia="Times New Roman" w:hAnsi="Times New Roman" w:cs="Times New Roman"/>
              </w:rPr>
            </w:pPr>
            <w:r w:rsidRPr="00A832C3">
              <w:rPr>
                <w:rFonts w:ascii="Times New Roman" w:eastAsia="Times New Roman" w:hAnsi="Times New Roman" w:cs="Times New Roman"/>
                <w:b/>
              </w:rPr>
              <w:t>Самостоятельная работа обучающихся</w:t>
            </w:r>
          </w:p>
        </w:tc>
        <w:tc>
          <w:tcPr>
            <w:tcW w:w="1589" w:type="dxa"/>
            <w:shd w:val="clear" w:color="auto" w:fill="auto"/>
          </w:tcPr>
          <w:p w14:paraId="2DCCB7F6" w14:textId="77777777" w:rsidR="00732DFD" w:rsidRPr="00A832C3" w:rsidRDefault="00732DFD" w:rsidP="00A83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bCs/>
              </w:rPr>
            </w:pPr>
          </w:p>
        </w:tc>
        <w:tc>
          <w:tcPr>
            <w:tcW w:w="2268" w:type="dxa"/>
            <w:vMerge/>
          </w:tcPr>
          <w:p w14:paraId="21BA1895" w14:textId="77777777" w:rsidR="00732DFD" w:rsidRPr="00A832C3" w:rsidRDefault="00732DFD" w:rsidP="00A83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bCs/>
              </w:rPr>
            </w:pPr>
          </w:p>
        </w:tc>
        <w:tc>
          <w:tcPr>
            <w:tcW w:w="1215" w:type="dxa"/>
            <w:vMerge/>
          </w:tcPr>
          <w:p w14:paraId="7B4DD927" w14:textId="77777777" w:rsidR="00732DFD" w:rsidRPr="00A832C3" w:rsidRDefault="00732DFD" w:rsidP="00A83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bCs/>
              </w:rPr>
            </w:pPr>
          </w:p>
        </w:tc>
      </w:tr>
      <w:tr w:rsidR="007F473F" w:rsidRPr="00A832C3" w14:paraId="5C267585" w14:textId="77777777" w:rsidTr="00931C18">
        <w:trPr>
          <w:trHeight w:val="20"/>
        </w:trPr>
        <w:tc>
          <w:tcPr>
            <w:tcW w:w="3602" w:type="dxa"/>
            <w:vMerge w:val="restart"/>
          </w:tcPr>
          <w:p w14:paraId="33580065" w14:textId="77777777" w:rsidR="007F473F" w:rsidRPr="00A832C3" w:rsidRDefault="007F473F" w:rsidP="00A832C3">
            <w:pPr>
              <w:spacing w:after="0" w:line="276" w:lineRule="auto"/>
              <w:rPr>
                <w:rFonts w:ascii="Times New Roman" w:eastAsia="Times New Roman" w:hAnsi="Times New Roman" w:cs="Times New Roman"/>
                <w:b/>
                <w:bCs/>
              </w:rPr>
            </w:pPr>
            <w:r w:rsidRPr="00A832C3">
              <w:rPr>
                <w:rFonts w:ascii="Times New Roman" w:eastAsia="Times New Roman" w:hAnsi="Times New Roman" w:cs="Times New Roman"/>
                <w:b/>
                <w:bCs/>
              </w:rPr>
              <w:t>Тема 1.3. Значения и</w:t>
            </w:r>
          </w:p>
          <w:p w14:paraId="5213F975" w14:textId="77777777" w:rsidR="007F473F" w:rsidRPr="00A832C3" w:rsidRDefault="007F473F" w:rsidP="00A832C3">
            <w:pPr>
              <w:spacing w:after="0" w:line="276" w:lineRule="auto"/>
              <w:rPr>
                <w:rFonts w:ascii="Times New Roman" w:eastAsia="Times New Roman" w:hAnsi="Times New Roman" w:cs="Times New Roman"/>
                <w:b/>
                <w:bCs/>
              </w:rPr>
            </w:pPr>
            <w:r w:rsidRPr="00A832C3">
              <w:rPr>
                <w:rFonts w:ascii="Times New Roman" w:eastAsia="Times New Roman" w:hAnsi="Times New Roman" w:cs="Times New Roman"/>
                <w:b/>
                <w:bCs/>
              </w:rPr>
              <w:t>особенности</w:t>
            </w:r>
          </w:p>
          <w:p w14:paraId="6355E461" w14:textId="77777777" w:rsidR="007F473F" w:rsidRPr="00A832C3" w:rsidRDefault="007F473F" w:rsidP="00A832C3">
            <w:pPr>
              <w:spacing w:after="0" w:line="276" w:lineRule="auto"/>
              <w:rPr>
                <w:rFonts w:ascii="Times New Roman" w:eastAsia="Times New Roman" w:hAnsi="Times New Roman" w:cs="Times New Roman"/>
                <w:b/>
                <w:bCs/>
              </w:rPr>
            </w:pPr>
            <w:r w:rsidRPr="00A832C3">
              <w:rPr>
                <w:rFonts w:ascii="Times New Roman" w:eastAsia="Times New Roman" w:hAnsi="Times New Roman" w:cs="Times New Roman"/>
                <w:b/>
                <w:bCs/>
              </w:rPr>
              <w:t>радиотехнических</w:t>
            </w:r>
          </w:p>
          <w:p w14:paraId="71274623" w14:textId="77777777" w:rsidR="007F473F" w:rsidRPr="00A832C3" w:rsidRDefault="007F473F" w:rsidP="00A832C3">
            <w:pPr>
              <w:spacing w:after="0" w:line="276" w:lineRule="auto"/>
              <w:rPr>
                <w:rFonts w:ascii="Times New Roman" w:eastAsia="Times New Roman" w:hAnsi="Times New Roman" w:cs="Times New Roman"/>
                <w:b/>
                <w:bCs/>
              </w:rPr>
            </w:pPr>
            <w:r w:rsidRPr="00A832C3">
              <w:rPr>
                <w:rFonts w:ascii="Times New Roman" w:eastAsia="Times New Roman" w:hAnsi="Times New Roman" w:cs="Times New Roman"/>
                <w:b/>
                <w:bCs/>
              </w:rPr>
              <w:t>приборов и измерений.</w:t>
            </w:r>
          </w:p>
          <w:p w14:paraId="0ABA91F2" w14:textId="77777777" w:rsidR="007F473F" w:rsidRPr="00A832C3" w:rsidRDefault="007F473F" w:rsidP="00A832C3">
            <w:pPr>
              <w:spacing w:after="0" w:line="276" w:lineRule="auto"/>
              <w:rPr>
                <w:rFonts w:ascii="Times New Roman" w:eastAsia="Times New Roman" w:hAnsi="Times New Roman" w:cs="Times New Roman"/>
                <w:b/>
                <w:bCs/>
              </w:rPr>
            </w:pPr>
            <w:r w:rsidRPr="00A832C3">
              <w:rPr>
                <w:rFonts w:ascii="Times New Roman" w:eastAsia="Times New Roman" w:hAnsi="Times New Roman" w:cs="Times New Roman"/>
                <w:b/>
                <w:bCs/>
              </w:rPr>
              <w:t>Диагностика</w:t>
            </w:r>
          </w:p>
          <w:p w14:paraId="327DB3AD" w14:textId="77777777" w:rsidR="007F473F" w:rsidRPr="00A832C3" w:rsidRDefault="007F473F" w:rsidP="00A832C3">
            <w:pPr>
              <w:spacing w:after="0" w:line="276" w:lineRule="auto"/>
              <w:rPr>
                <w:rFonts w:ascii="Times New Roman" w:eastAsia="Times New Roman" w:hAnsi="Times New Roman" w:cs="Times New Roman"/>
                <w:b/>
                <w:bCs/>
              </w:rPr>
            </w:pPr>
            <w:r w:rsidRPr="00A832C3">
              <w:rPr>
                <w:rFonts w:ascii="Times New Roman" w:eastAsia="Times New Roman" w:hAnsi="Times New Roman" w:cs="Times New Roman"/>
                <w:b/>
                <w:bCs/>
              </w:rPr>
              <w:t>неисправностей и</w:t>
            </w:r>
          </w:p>
          <w:p w14:paraId="1B62C79F" w14:textId="77777777" w:rsidR="007F473F" w:rsidRPr="00A832C3" w:rsidRDefault="007F473F" w:rsidP="00A83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rPr>
            </w:pPr>
            <w:r w:rsidRPr="00A832C3">
              <w:rPr>
                <w:rFonts w:ascii="Times New Roman" w:eastAsia="Times New Roman" w:hAnsi="Times New Roman" w:cs="Times New Roman"/>
                <w:b/>
                <w:bCs/>
              </w:rPr>
              <w:t>последовательность их</w:t>
            </w:r>
          </w:p>
        </w:tc>
        <w:tc>
          <w:tcPr>
            <w:tcW w:w="6541" w:type="dxa"/>
          </w:tcPr>
          <w:p w14:paraId="3790D516" w14:textId="77777777" w:rsidR="007F473F" w:rsidRPr="00A832C3" w:rsidRDefault="007F473F" w:rsidP="00A83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rPr>
            </w:pPr>
            <w:r w:rsidRPr="00A832C3">
              <w:rPr>
                <w:rFonts w:ascii="Times New Roman" w:eastAsia="Times New Roman" w:hAnsi="Times New Roman" w:cs="Times New Roman"/>
                <w:b/>
              </w:rPr>
              <w:t>Содержание</w:t>
            </w:r>
          </w:p>
        </w:tc>
        <w:tc>
          <w:tcPr>
            <w:tcW w:w="1589" w:type="dxa"/>
            <w:shd w:val="clear" w:color="auto" w:fill="auto"/>
          </w:tcPr>
          <w:p w14:paraId="4A4B7AEB" w14:textId="6C5C305C" w:rsidR="007F473F" w:rsidRPr="00A832C3" w:rsidRDefault="007F473F" w:rsidP="00A83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b/>
                <w:bCs/>
              </w:rPr>
            </w:pPr>
            <w:r w:rsidRPr="00A832C3">
              <w:rPr>
                <w:rFonts w:ascii="Times New Roman" w:eastAsia="Times New Roman" w:hAnsi="Times New Roman" w:cs="Times New Roman"/>
                <w:b/>
                <w:bCs/>
              </w:rPr>
              <w:t>22</w:t>
            </w:r>
          </w:p>
        </w:tc>
        <w:tc>
          <w:tcPr>
            <w:tcW w:w="2268" w:type="dxa"/>
            <w:vMerge w:val="restart"/>
          </w:tcPr>
          <w:p w14:paraId="668CBD1C" w14:textId="77777777" w:rsidR="007F473F" w:rsidRPr="00A832C3" w:rsidRDefault="007F473F" w:rsidP="00A832C3">
            <w:pPr>
              <w:spacing w:after="0" w:line="276" w:lineRule="auto"/>
              <w:contextualSpacing/>
            </w:pPr>
            <w:r w:rsidRPr="00A832C3">
              <w:rPr>
                <w:rFonts w:ascii="Times New Roman" w:eastAsia="Times New Roman" w:hAnsi="Times New Roman" w:cs="Times New Roman"/>
              </w:rPr>
              <w:t xml:space="preserve">ПК 1.1 </w:t>
            </w:r>
          </w:p>
          <w:p w14:paraId="58DB2ED7" w14:textId="3AA1D922" w:rsidR="007F473F" w:rsidRPr="00A832C3" w:rsidRDefault="00931C18" w:rsidP="00A832C3">
            <w:pPr>
              <w:spacing w:after="0" w:line="276" w:lineRule="auto"/>
              <w:contextualSpacing/>
            </w:pPr>
            <w:r>
              <w:rPr>
                <w:rFonts w:ascii="Times New Roman" w:hAnsi="Times New Roman" w:cs="Times New Roman"/>
                <w:iCs/>
              </w:rPr>
              <w:t xml:space="preserve">ОК 01, </w:t>
            </w:r>
            <w:r w:rsidR="007F473F" w:rsidRPr="00A832C3">
              <w:rPr>
                <w:rFonts w:ascii="Times New Roman" w:hAnsi="Times New Roman" w:cs="Times New Roman"/>
                <w:iCs/>
              </w:rPr>
              <w:t>ОК 02</w:t>
            </w:r>
            <w:r>
              <w:rPr>
                <w:rFonts w:ascii="Times New Roman" w:hAnsi="Times New Roman" w:cs="Times New Roman"/>
                <w:iCs/>
              </w:rPr>
              <w:t xml:space="preserve">, </w:t>
            </w:r>
            <w:r w:rsidR="007F473F" w:rsidRPr="00A832C3">
              <w:rPr>
                <w:rFonts w:ascii="Times New Roman" w:hAnsi="Times New Roman" w:cs="Times New Roman"/>
                <w:iCs/>
              </w:rPr>
              <w:t xml:space="preserve">ОК 09 </w:t>
            </w:r>
          </w:p>
          <w:p w14:paraId="56667387" w14:textId="77777777" w:rsidR="00931C18" w:rsidRPr="00A832C3" w:rsidRDefault="00931C18" w:rsidP="00931C18">
            <w:pPr>
              <w:spacing w:after="0" w:line="276" w:lineRule="auto"/>
              <w:contextualSpacing/>
            </w:pPr>
            <w:r w:rsidRPr="00931C18">
              <w:rPr>
                <w:rFonts w:ascii="Times New Roman" w:hAnsi="Times New Roman" w:cs="Times New Roman"/>
                <w:iCs/>
              </w:rPr>
              <w:t>КК</w:t>
            </w:r>
            <w:r w:rsidRPr="00A832C3">
              <w:rPr>
                <w:rFonts w:ascii="Times New Roman" w:hAnsi="Times New Roman" w:cs="Times New Roman"/>
                <w:iCs/>
              </w:rPr>
              <w:t xml:space="preserve"> </w:t>
            </w:r>
            <w:r>
              <w:rPr>
                <w:rFonts w:ascii="Times New Roman" w:hAnsi="Times New Roman" w:cs="Times New Roman"/>
                <w:iCs/>
              </w:rPr>
              <w:t>1, КК 3</w:t>
            </w:r>
          </w:p>
          <w:p w14:paraId="15FA0704" w14:textId="77777777" w:rsidR="00931C18" w:rsidRPr="00A832C3" w:rsidRDefault="00931C18" w:rsidP="00931C18">
            <w:pPr>
              <w:spacing w:after="0" w:line="276" w:lineRule="auto"/>
              <w:contextualSpacing/>
            </w:pPr>
          </w:p>
          <w:p w14:paraId="4CB75F9D" w14:textId="6B261DD8" w:rsidR="007F473F" w:rsidRPr="00A832C3" w:rsidRDefault="007F473F" w:rsidP="00931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b/>
                <w:bCs/>
              </w:rPr>
            </w:pPr>
          </w:p>
        </w:tc>
        <w:tc>
          <w:tcPr>
            <w:tcW w:w="1215" w:type="dxa"/>
            <w:vMerge w:val="restart"/>
          </w:tcPr>
          <w:p w14:paraId="6BA0DFEB" w14:textId="3E106347" w:rsidR="007F473F" w:rsidRPr="00A832C3" w:rsidRDefault="007F473F" w:rsidP="00A832C3">
            <w:pPr>
              <w:spacing w:after="0" w:line="276" w:lineRule="auto"/>
              <w:contextualSpacing/>
              <w:rPr>
                <w:rFonts w:ascii="Times New Roman" w:eastAsia="Times New Roman" w:hAnsi="Times New Roman" w:cs="Times New Roman"/>
              </w:rPr>
            </w:pPr>
            <w:r w:rsidRPr="00A832C3">
              <w:rPr>
                <w:rFonts w:ascii="Times New Roman" w:eastAsia="Times New Roman" w:hAnsi="Times New Roman" w:cs="Times New Roman"/>
              </w:rPr>
              <w:t>З 1.1.39</w:t>
            </w:r>
          </w:p>
          <w:p w14:paraId="7B238B68" w14:textId="2D4E2878" w:rsidR="007F473F" w:rsidRPr="00A832C3" w:rsidRDefault="007F473F" w:rsidP="00A832C3">
            <w:pPr>
              <w:spacing w:after="0" w:line="276" w:lineRule="auto"/>
              <w:contextualSpacing/>
              <w:rPr>
                <w:rFonts w:ascii="Times New Roman" w:eastAsia="Times New Roman" w:hAnsi="Times New Roman" w:cs="Times New Roman"/>
              </w:rPr>
            </w:pPr>
            <w:r w:rsidRPr="00A832C3">
              <w:rPr>
                <w:rFonts w:ascii="Times New Roman" w:eastAsia="Times New Roman" w:hAnsi="Times New Roman" w:cs="Times New Roman"/>
              </w:rPr>
              <w:t>З 1.1.40</w:t>
            </w:r>
          </w:p>
          <w:p w14:paraId="15BB3734" w14:textId="6C21C9F0" w:rsidR="007F473F" w:rsidRPr="00A832C3" w:rsidRDefault="007F473F" w:rsidP="00A832C3">
            <w:pPr>
              <w:spacing w:after="0" w:line="276" w:lineRule="auto"/>
              <w:contextualSpacing/>
            </w:pPr>
            <w:proofErr w:type="spellStart"/>
            <w:r w:rsidRPr="00A832C3">
              <w:rPr>
                <w:rFonts w:ascii="Times New Roman" w:hAnsi="Times New Roman" w:cs="Times New Roman"/>
                <w:bCs/>
                <w:iCs/>
              </w:rPr>
              <w:t>Зо</w:t>
            </w:r>
            <w:proofErr w:type="spellEnd"/>
            <w:r w:rsidRPr="00A832C3">
              <w:rPr>
                <w:rFonts w:ascii="Times New Roman" w:hAnsi="Times New Roman" w:cs="Times New Roman"/>
                <w:bCs/>
                <w:iCs/>
              </w:rPr>
              <w:t xml:space="preserve"> 01.03</w:t>
            </w:r>
          </w:p>
          <w:p w14:paraId="4A41910B" w14:textId="674CF917" w:rsidR="007F473F" w:rsidRPr="00A832C3" w:rsidRDefault="007F473F" w:rsidP="00A832C3">
            <w:pPr>
              <w:spacing w:after="0" w:line="276" w:lineRule="auto"/>
              <w:contextualSpacing/>
              <w:rPr>
                <w:rFonts w:ascii="Times New Roman" w:hAnsi="Times New Roman" w:cs="Times New Roman"/>
                <w:bCs/>
                <w:iCs/>
              </w:rPr>
            </w:pPr>
            <w:proofErr w:type="spellStart"/>
            <w:r w:rsidRPr="00A832C3">
              <w:rPr>
                <w:rFonts w:ascii="Times New Roman" w:hAnsi="Times New Roman" w:cs="Times New Roman"/>
                <w:bCs/>
                <w:iCs/>
              </w:rPr>
              <w:t>Зо</w:t>
            </w:r>
            <w:proofErr w:type="spellEnd"/>
            <w:r w:rsidRPr="00A832C3">
              <w:rPr>
                <w:rFonts w:ascii="Times New Roman" w:hAnsi="Times New Roman" w:cs="Times New Roman"/>
                <w:bCs/>
                <w:iCs/>
              </w:rPr>
              <w:t xml:space="preserve"> 01.04</w:t>
            </w:r>
          </w:p>
          <w:p w14:paraId="6DE1E44E" w14:textId="40322A32" w:rsidR="007F473F" w:rsidRPr="00A832C3" w:rsidRDefault="007F473F" w:rsidP="00A832C3">
            <w:pPr>
              <w:spacing w:after="0" w:line="276" w:lineRule="auto"/>
              <w:contextualSpacing/>
              <w:rPr>
                <w:rFonts w:ascii="Times New Roman" w:hAnsi="Times New Roman" w:cs="Times New Roman"/>
                <w:bCs/>
                <w:iCs/>
              </w:rPr>
            </w:pPr>
            <w:proofErr w:type="spellStart"/>
            <w:r w:rsidRPr="00A832C3">
              <w:rPr>
                <w:rFonts w:ascii="Times New Roman" w:hAnsi="Times New Roman" w:cs="Times New Roman"/>
                <w:bCs/>
                <w:iCs/>
              </w:rPr>
              <w:t>Зо</w:t>
            </w:r>
            <w:proofErr w:type="spellEnd"/>
            <w:r w:rsidRPr="00A832C3">
              <w:rPr>
                <w:rFonts w:ascii="Times New Roman" w:hAnsi="Times New Roman" w:cs="Times New Roman"/>
                <w:bCs/>
                <w:iCs/>
              </w:rPr>
              <w:t xml:space="preserve"> 01.06</w:t>
            </w:r>
          </w:p>
          <w:p w14:paraId="506633F4" w14:textId="77777777" w:rsidR="007F473F" w:rsidRPr="00A832C3" w:rsidRDefault="007F473F" w:rsidP="00A832C3">
            <w:pPr>
              <w:spacing w:after="0" w:line="276" w:lineRule="auto"/>
              <w:contextualSpacing/>
            </w:pPr>
            <w:proofErr w:type="spellStart"/>
            <w:r w:rsidRPr="00A832C3">
              <w:rPr>
                <w:rFonts w:ascii="Times New Roman" w:hAnsi="Times New Roman" w:cs="Times New Roman"/>
                <w:bCs/>
                <w:iCs/>
              </w:rPr>
              <w:t>Зо</w:t>
            </w:r>
            <w:proofErr w:type="spellEnd"/>
            <w:r w:rsidRPr="00A832C3">
              <w:rPr>
                <w:rFonts w:ascii="Times New Roman" w:hAnsi="Times New Roman" w:cs="Times New Roman"/>
                <w:bCs/>
                <w:iCs/>
              </w:rPr>
              <w:t xml:space="preserve"> 02.01</w:t>
            </w:r>
          </w:p>
          <w:p w14:paraId="7BE3F320" w14:textId="77777777" w:rsidR="007F473F" w:rsidRPr="00A832C3" w:rsidRDefault="007F473F" w:rsidP="00A832C3">
            <w:pPr>
              <w:spacing w:after="0" w:line="276" w:lineRule="auto"/>
              <w:contextualSpacing/>
            </w:pPr>
            <w:proofErr w:type="spellStart"/>
            <w:r w:rsidRPr="00A832C3">
              <w:rPr>
                <w:rFonts w:ascii="Times New Roman" w:hAnsi="Times New Roman" w:cs="Times New Roman"/>
                <w:bCs/>
                <w:iCs/>
              </w:rPr>
              <w:t>Зо</w:t>
            </w:r>
            <w:proofErr w:type="spellEnd"/>
            <w:r w:rsidRPr="00A832C3">
              <w:rPr>
                <w:rFonts w:ascii="Times New Roman" w:hAnsi="Times New Roman" w:cs="Times New Roman"/>
                <w:bCs/>
                <w:iCs/>
              </w:rPr>
              <w:t xml:space="preserve"> 02.02</w:t>
            </w:r>
          </w:p>
          <w:p w14:paraId="72F30A82" w14:textId="77777777" w:rsidR="007F473F" w:rsidRPr="00A832C3" w:rsidRDefault="007F473F" w:rsidP="00A832C3">
            <w:pPr>
              <w:spacing w:after="0" w:line="276" w:lineRule="auto"/>
              <w:contextualSpacing/>
            </w:pPr>
            <w:proofErr w:type="spellStart"/>
            <w:r w:rsidRPr="00A832C3">
              <w:rPr>
                <w:rFonts w:ascii="Times New Roman" w:hAnsi="Times New Roman" w:cs="Times New Roman"/>
                <w:bCs/>
                <w:iCs/>
              </w:rPr>
              <w:t>Зо</w:t>
            </w:r>
            <w:proofErr w:type="spellEnd"/>
            <w:r w:rsidRPr="00A832C3">
              <w:rPr>
                <w:rFonts w:ascii="Times New Roman" w:hAnsi="Times New Roman" w:cs="Times New Roman"/>
                <w:bCs/>
                <w:iCs/>
              </w:rPr>
              <w:t xml:space="preserve"> 02.03</w:t>
            </w:r>
          </w:p>
          <w:p w14:paraId="70E70F0A" w14:textId="77777777" w:rsidR="007F473F" w:rsidRPr="00A832C3" w:rsidRDefault="007F473F" w:rsidP="00A832C3">
            <w:pPr>
              <w:spacing w:after="0" w:line="276" w:lineRule="auto"/>
              <w:contextualSpacing/>
            </w:pPr>
            <w:proofErr w:type="spellStart"/>
            <w:r w:rsidRPr="00A832C3">
              <w:rPr>
                <w:rFonts w:ascii="Times New Roman" w:hAnsi="Times New Roman" w:cs="Times New Roman"/>
                <w:bCs/>
                <w:iCs/>
              </w:rPr>
              <w:t>Зо</w:t>
            </w:r>
            <w:proofErr w:type="spellEnd"/>
            <w:r w:rsidRPr="00A832C3">
              <w:rPr>
                <w:rFonts w:ascii="Times New Roman" w:hAnsi="Times New Roman" w:cs="Times New Roman"/>
                <w:bCs/>
                <w:iCs/>
              </w:rPr>
              <w:t xml:space="preserve"> 02.04</w:t>
            </w:r>
          </w:p>
          <w:p w14:paraId="6B38EF89" w14:textId="3E8C7706" w:rsidR="007F473F" w:rsidRPr="00A832C3" w:rsidRDefault="007F473F" w:rsidP="00A832C3">
            <w:pPr>
              <w:spacing w:after="0" w:line="276" w:lineRule="auto"/>
              <w:contextualSpacing/>
            </w:pPr>
            <w:proofErr w:type="spellStart"/>
            <w:r w:rsidRPr="00A832C3">
              <w:rPr>
                <w:rFonts w:ascii="Times New Roman" w:hAnsi="Times New Roman" w:cs="Times New Roman"/>
                <w:bCs/>
                <w:iCs/>
              </w:rPr>
              <w:t>Зо</w:t>
            </w:r>
            <w:proofErr w:type="spellEnd"/>
            <w:r w:rsidRPr="00A832C3">
              <w:rPr>
                <w:rFonts w:ascii="Times New Roman" w:hAnsi="Times New Roman" w:cs="Times New Roman"/>
                <w:bCs/>
                <w:iCs/>
              </w:rPr>
              <w:t xml:space="preserve"> 09.02</w:t>
            </w:r>
          </w:p>
          <w:p w14:paraId="024A532F" w14:textId="13D3136E" w:rsidR="007F473F" w:rsidRPr="00A832C3" w:rsidRDefault="007F473F" w:rsidP="00A832C3">
            <w:pPr>
              <w:spacing w:after="0" w:line="276" w:lineRule="auto"/>
              <w:contextualSpacing/>
            </w:pPr>
            <w:proofErr w:type="spellStart"/>
            <w:r w:rsidRPr="00A832C3">
              <w:rPr>
                <w:rFonts w:ascii="Times New Roman" w:hAnsi="Times New Roman" w:cs="Times New Roman"/>
                <w:bCs/>
                <w:iCs/>
              </w:rPr>
              <w:t>Зо</w:t>
            </w:r>
            <w:proofErr w:type="spellEnd"/>
            <w:r w:rsidRPr="00A832C3">
              <w:rPr>
                <w:rFonts w:ascii="Times New Roman" w:hAnsi="Times New Roman" w:cs="Times New Roman"/>
                <w:bCs/>
                <w:iCs/>
              </w:rPr>
              <w:t xml:space="preserve"> 09.05</w:t>
            </w:r>
          </w:p>
          <w:p w14:paraId="7865E1A7" w14:textId="5B370292" w:rsidR="007F473F" w:rsidRPr="00A832C3" w:rsidRDefault="007F473F" w:rsidP="00A832C3">
            <w:pPr>
              <w:spacing w:after="0" w:line="276" w:lineRule="auto"/>
              <w:contextualSpacing/>
              <w:rPr>
                <w:rFonts w:ascii="Times New Roman" w:eastAsia="Times New Roman" w:hAnsi="Times New Roman" w:cs="Times New Roman"/>
              </w:rPr>
            </w:pPr>
            <w:r w:rsidRPr="00A832C3">
              <w:rPr>
                <w:rFonts w:ascii="Times New Roman" w:eastAsia="Times New Roman" w:hAnsi="Times New Roman" w:cs="Times New Roman"/>
              </w:rPr>
              <w:t>У 1.1.23</w:t>
            </w:r>
          </w:p>
          <w:p w14:paraId="0C541D12" w14:textId="244E51D7" w:rsidR="007F473F" w:rsidRPr="00A832C3" w:rsidRDefault="007F473F" w:rsidP="00A832C3">
            <w:pPr>
              <w:spacing w:after="0" w:line="276" w:lineRule="auto"/>
              <w:contextualSpacing/>
            </w:pPr>
            <w:r w:rsidRPr="00A832C3">
              <w:rPr>
                <w:rFonts w:ascii="Times New Roman" w:eastAsia="Times New Roman" w:hAnsi="Times New Roman" w:cs="Times New Roman"/>
              </w:rPr>
              <w:t>У 1.1.24</w:t>
            </w:r>
          </w:p>
          <w:p w14:paraId="778EAA9E" w14:textId="5D3EAF2D" w:rsidR="007F473F" w:rsidRPr="00A832C3" w:rsidRDefault="007F473F" w:rsidP="00A832C3">
            <w:pPr>
              <w:spacing w:after="0" w:line="276" w:lineRule="auto"/>
              <w:contextualSpacing/>
            </w:pPr>
            <w:proofErr w:type="spellStart"/>
            <w:r w:rsidRPr="00A832C3">
              <w:rPr>
                <w:rFonts w:ascii="Times New Roman" w:hAnsi="Times New Roman" w:cs="Times New Roman"/>
                <w:bCs/>
                <w:iCs/>
              </w:rPr>
              <w:t>Уо</w:t>
            </w:r>
            <w:proofErr w:type="spellEnd"/>
            <w:r w:rsidRPr="00A832C3">
              <w:rPr>
                <w:rFonts w:ascii="Times New Roman" w:hAnsi="Times New Roman" w:cs="Times New Roman"/>
                <w:bCs/>
                <w:iCs/>
              </w:rPr>
              <w:t xml:space="preserve"> 01.07</w:t>
            </w:r>
          </w:p>
          <w:p w14:paraId="6A1F9B64" w14:textId="77777777" w:rsidR="007F473F" w:rsidRPr="00A832C3" w:rsidRDefault="007F473F" w:rsidP="00A832C3">
            <w:pPr>
              <w:spacing w:after="0" w:line="276" w:lineRule="auto"/>
              <w:contextualSpacing/>
            </w:pPr>
            <w:proofErr w:type="spellStart"/>
            <w:r w:rsidRPr="00A832C3">
              <w:rPr>
                <w:rFonts w:ascii="Times New Roman" w:hAnsi="Times New Roman" w:cs="Times New Roman"/>
                <w:bCs/>
                <w:iCs/>
              </w:rPr>
              <w:t>Уо</w:t>
            </w:r>
            <w:proofErr w:type="spellEnd"/>
            <w:r w:rsidRPr="00A832C3">
              <w:rPr>
                <w:rFonts w:ascii="Times New Roman" w:hAnsi="Times New Roman" w:cs="Times New Roman"/>
                <w:bCs/>
                <w:iCs/>
              </w:rPr>
              <w:t xml:space="preserve"> 02.05</w:t>
            </w:r>
          </w:p>
          <w:p w14:paraId="599948FB" w14:textId="77777777" w:rsidR="007F473F" w:rsidRPr="00A832C3" w:rsidRDefault="007F473F" w:rsidP="00A832C3">
            <w:pPr>
              <w:spacing w:after="0" w:line="276" w:lineRule="auto"/>
              <w:contextualSpacing/>
            </w:pPr>
            <w:proofErr w:type="spellStart"/>
            <w:r w:rsidRPr="00A832C3">
              <w:rPr>
                <w:rFonts w:ascii="Times New Roman" w:hAnsi="Times New Roman" w:cs="Times New Roman"/>
                <w:bCs/>
                <w:iCs/>
              </w:rPr>
              <w:lastRenderedPageBreak/>
              <w:t>Уо</w:t>
            </w:r>
            <w:proofErr w:type="spellEnd"/>
            <w:r w:rsidRPr="00A832C3">
              <w:rPr>
                <w:rFonts w:ascii="Times New Roman" w:hAnsi="Times New Roman" w:cs="Times New Roman"/>
                <w:bCs/>
                <w:iCs/>
              </w:rPr>
              <w:t xml:space="preserve"> 02.07</w:t>
            </w:r>
          </w:p>
          <w:p w14:paraId="6891B679" w14:textId="77777777" w:rsidR="007F473F" w:rsidRPr="00A832C3" w:rsidRDefault="007F473F" w:rsidP="00A832C3">
            <w:pPr>
              <w:spacing w:after="0" w:line="276" w:lineRule="auto"/>
              <w:contextualSpacing/>
            </w:pPr>
            <w:proofErr w:type="spellStart"/>
            <w:r w:rsidRPr="00A832C3">
              <w:rPr>
                <w:rFonts w:ascii="Times New Roman" w:hAnsi="Times New Roman" w:cs="Times New Roman"/>
                <w:bCs/>
                <w:iCs/>
              </w:rPr>
              <w:t>Уо</w:t>
            </w:r>
            <w:proofErr w:type="spellEnd"/>
            <w:r w:rsidRPr="00A832C3">
              <w:rPr>
                <w:rFonts w:ascii="Times New Roman" w:hAnsi="Times New Roman" w:cs="Times New Roman"/>
                <w:bCs/>
                <w:iCs/>
              </w:rPr>
              <w:t xml:space="preserve"> 02.08</w:t>
            </w:r>
          </w:p>
          <w:p w14:paraId="39123260" w14:textId="20734037" w:rsidR="007F473F" w:rsidRPr="00A832C3" w:rsidRDefault="007F473F" w:rsidP="00A832C3">
            <w:pPr>
              <w:spacing w:after="0" w:line="276" w:lineRule="auto"/>
              <w:contextualSpacing/>
            </w:pPr>
            <w:proofErr w:type="spellStart"/>
            <w:r w:rsidRPr="00A832C3">
              <w:rPr>
                <w:rFonts w:ascii="Times New Roman" w:hAnsi="Times New Roman" w:cs="Times New Roman"/>
                <w:bCs/>
                <w:iCs/>
              </w:rPr>
              <w:t>Уо</w:t>
            </w:r>
            <w:proofErr w:type="spellEnd"/>
            <w:r w:rsidRPr="00A832C3">
              <w:rPr>
                <w:rFonts w:ascii="Times New Roman" w:hAnsi="Times New Roman" w:cs="Times New Roman"/>
                <w:bCs/>
                <w:iCs/>
              </w:rPr>
              <w:t xml:space="preserve"> 09.0</w:t>
            </w:r>
            <w:r w:rsidR="00FC2A4A" w:rsidRPr="00A832C3">
              <w:rPr>
                <w:rFonts w:ascii="Times New Roman" w:hAnsi="Times New Roman" w:cs="Times New Roman"/>
                <w:bCs/>
                <w:iCs/>
              </w:rPr>
              <w:t>2</w:t>
            </w:r>
          </w:p>
          <w:p w14:paraId="0A234E5E" w14:textId="0073307D" w:rsidR="007F473F" w:rsidRPr="00A832C3" w:rsidRDefault="007F473F" w:rsidP="00A832C3">
            <w:pPr>
              <w:spacing w:after="0" w:line="276" w:lineRule="auto"/>
              <w:contextualSpacing/>
              <w:rPr>
                <w:rFonts w:ascii="Times New Roman" w:hAnsi="Times New Roman" w:cs="Times New Roman"/>
                <w:bCs/>
                <w:iCs/>
              </w:rPr>
            </w:pPr>
            <w:proofErr w:type="spellStart"/>
            <w:r w:rsidRPr="00A832C3">
              <w:rPr>
                <w:rFonts w:ascii="Times New Roman" w:hAnsi="Times New Roman" w:cs="Times New Roman"/>
                <w:bCs/>
                <w:iCs/>
              </w:rPr>
              <w:t>Уо</w:t>
            </w:r>
            <w:proofErr w:type="spellEnd"/>
            <w:r w:rsidRPr="00A832C3">
              <w:rPr>
                <w:rFonts w:ascii="Times New Roman" w:hAnsi="Times New Roman" w:cs="Times New Roman"/>
                <w:bCs/>
                <w:iCs/>
              </w:rPr>
              <w:t xml:space="preserve"> 09.0</w:t>
            </w:r>
            <w:r w:rsidR="00FC2A4A" w:rsidRPr="00A832C3">
              <w:rPr>
                <w:rFonts w:ascii="Times New Roman" w:hAnsi="Times New Roman" w:cs="Times New Roman"/>
                <w:bCs/>
                <w:iCs/>
              </w:rPr>
              <w:t>4</w:t>
            </w:r>
          </w:p>
          <w:p w14:paraId="2033270F" w14:textId="4CC0FBCB" w:rsidR="00BB3CBD" w:rsidRPr="00A832C3" w:rsidRDefault="00BB3CBD" w:rsidP="00A832C3">
            <w:pPr>
              <w:spacing w:after="0" w:line="276" w:lineRule="auto"/>
              <w:contextualSpacing/>
              <w:rPr>
                <w:rFonts w:ascii="Times New Roman" w:hAnsi="Times New Roman" w:cs="Times New Roman"/>
                <w:bCs/>
                <w:iCs/>
              </w:rPr>
            </w:pPr>
            <w:proofErr w:type="spellStart"/>
            <w:r w:rsidRPr="00A832C3">
              <w:rPr>
                <w:rFonts w:ascii="Times New Roman" w:hAnsi="Times New Roman" w:cs="Times New Roman"/>
                <w:bCs/>
                <w:iCs/>
              </w:rPr>
              <w:t>Уо</w:t>
            </w:r>
            <w:proofErr w:type="spellEnd"/>
            <w:r w:rsidRPr="00A832C3">
              <w:rPr>
                <w:rFonts w:ascii="Times New Roman" w:hAnsi="Times New Roman" w:cs="Times New Roman"/>
                <w:bCs/>
                <w:iCs/>
              </w:rPr>
              <w:t xml:space="preserve"> 09.05</w:t>
            </w:r>
          </w:p>
          <w:p w14:paraId="5E17C8DB" w14:textId="77777777" w:rsidR="00FC2A4A" w:rsidRPr="00A832C3" w:rsidRDefault="00FC2A4A" w:rsidP="00A832C3">
            <w:pPr>
              <w:spacing w:after="0" w:line="276" w:lineRule="auto"/>
              <w:contextualSpacing/>
            </w:pPr>
          </w:p>
          <w:p w14:paraId="07821630" w14:textId="77777777" w:rsidR="007F473F" w:rsidRPr="00A832C3" w:rsidRDefault="007F473F" w:rsidP="00A832C3">
            <w:pPr>
              <w:spacing w:after="0" w:line="276" w:lineRule="auto"/>
              <w:contextualSpacing/>
            </w:pPr>
          </w:p>
          <w:p w14:paraId="31DBE67F" w14:textId="73785A1E" w:rsidR="007F473F" w:rsidRPr="00A832C3" w:rsidRDefault="007F473F" w:rsidP="00A832C3">
            <w:pPr>
              <w:spacing w:after="0" w:line="276" w:lineRule="auto"/>
              <w:jc w:val="center"/>
              <w:rPr>
                <w:rFonts w:ascii="Times New Roman" w:eastAsia="Times New Roman" w:hAnsi="Times New Roman" w:cs="Times New Roman"/>
                <w:bCs/>
              </w:rPr>
            </w:pPr>
          </w:p>
        </w:tc>
      </w:tr>
      <w:tr w:rsidR="007F473F" w:rsidRPr="00A832C3" w14:paraId="5F70A316" w14:textId="77777777" w:rsidTr="00931C18">
        <w:trPr>
          <w:trHeight w:val="465"/>
        </w:trPr>
        <w:tc>
          <w:tcPr>
            <w:tcW w:w="3602" w:type="dxa"/>
            <w:vMerge/>
          </w:tcPr>
          <w:p w14:paraId="4A7751EC" w14:textId="51816229" w:rsidR="007F473F" w:rsidRPr="00A832C3" w:rsidRDefault="007F473F" w:rsidP="00A83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bCs/>
              </w:rPr>
            </w:pPr>
          </w:p>
        </w:tc>
        <w:tc>
          <w:tcPr>
            <w:tcW w:w="6541" w:type="dxa"/>
          </w:tcPr>
          <w:p w14:paraId="5E8EA612" w14:textId="22888871" w:rsidR="007F473F" w:rsidRPr="00A832C3" w:rsidRDefault="007F473F" w:rsidP="00A832C3">
            <w:pPr>
              <w:spacing w:after="120" w:line="276" w:lineRule="auto"/>
              <w:jc w:val="both"/>
              <w:rPr>
                <w:rFonts w:ascii="Times New Roman" w:eastAsia="Times New Roman" w:hAnsi="Times New Roman" w:cs="Times New Roman"/>
                <w:bCs/>
              </w:rPr>
            </w:pPr>
            <w:r w:rsidRPr="00A832C3">
              <w:rPr>
                <w:rFonts w:ascii="Times New Roman" w:eastAsia="Times New Roman" w:hAnsi="Times New Roman" w:cs="Times New Roman"/>
                <w:bCs/>
              </w:rPr>
              <w:t xml:space="preserve">Организация процесса регулировки. Методы и технология измерений параметров цепей радиоэлектронной аппаратуры, аппаратуры проводной связи, элементов узлов импульсной и вычислительной техники с сосредоточенными постоянными Способы обнаружения сборочно-монтажных ошибок в работе РЭА, причины их возникновения и порядок устранения неисправностей при регулировке. Работа сборочно-монтажными чертежами, спецификациями, принципиальными схемами Виды регулировок. Узловая, блочная, комплексная регулировка, их характеристика, назначение Измерительные приборы и аппаратура, используемые при регулировке. Стендовая, сервисная аппаратура. Цифровые и стрелочные приборы. Правила включения смонтированных элементов в контрольно-испытательную сеть и диагностика отыскания неисправностей. </w:t>
            </w:r>
            <w:r w:rsidRPr="00A832C3">
              <w:rPr>
                <w:rFonts w:ascii="Times New Roman" w:eastAsia="Times New Roman" w:hAnsi="Times New Roman" w:cs="Times New Roman"/>
                <w:bCs/>
              </w:rPr>
              <w:lastRenderedPageBreak/>
              <w:t>Мониторинг неисправностей в смонтированных изделиях. Способы замены отдельных элементов и узлов на работоспособные. Замена унифицированных блоков, узлов Требования к качеству выполняемых работ, технические условия на приемку узлов, блоков и приборов радиоэлектронной аппаратуры. Виды контроля испытаний РЭА</w:t>
            </w:r>
            <w:r w:rsidR="00BB3CBD" w:rsidRPr="00A832C3">
              <w:rPr>
                <w:rFonts w:ascii="Times New Roman" w:eastAsia="Times New Roman" w:hAnsi="Times New Roman" w:cs="Times New Roman"/>
                <w:bCs/>
              </w:rPr>
              <w:t>.</w:t>
            </w:r>
          </w:p>
        </w:tc>
        <w:tc>
          <w:tcPr>
            <w:tcW w:w="1589" w:type="dxa"/>
            <w:shd w:val="clear" w:color="auto" w:fill="auto"/>
          </w:tcPr>
          <w:p w14:paraId="2185EA7D" w14:textId="77777777" w:rsidR="007F473F" w:rsidRPr="00A832C3" w:rsidRDefault="007F473F" w:rsidP="00A83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bCs/>
              </w:rPr>
            </w:pPr>
            <w:r w:rsidRPr="00A832C3">
              <w:rPr>
                <w:rFonts w:ascii="Times New Roman" w:eastAsia="Times New Roman" w:hAnsi="Times New Roman" w:cs="Times New Roman"/>
                <w:bCs/>
              </w:rPr>
              <w:lastRenderedPageBreak/>
              <w:t>4</w:t>
            </w:r>
          </w:p>
        </w:tc>
        <w:tc>
          <w:tcPr>
            <w:tcW w:w="2268" w:type="dxa"/>
            <w:vMerge/>
          </w:tcPr>
          <w:p w14:paraId="2981911B" w14:textId="77777777" w:rsidR="007F473F" w:rsidRPr="00A832C3" w:rsidRDefault="007F473F" w:rsidP="00A83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b/>
                <w:bCs/>
              </w:rPr>
            </w:pPr>
          </w:p>
        </w:tc>
        <w:tc>
          <w:tcPr>
            <w:tcW w:w="1215" w:type="dxa"/>
            <w:vMerge/>
          </w:tcPr>
          <w:p w14:paraId="6AA88E86" w14:textId="77777777" w:rsidR="007F473F" w:rsidRPr="00A832C3" w:rsidRDefault="007F473F" w:rsidP="00A83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bCs/>
              </w:rPr>
            </w:pPr>
          </w:p>
        </w:tc>
      </w:tr>
      <w:tr w:rsidR="007F473F" w:rsidRPr="00A832C3" w14:paraId="6AF39874" w14:textId="77777777" w:rsidTr="00931C18">
        <w:trPr>
          <w:trHeight w:val="158"/>
        </w:trPr>
        <w:tc>
          <w:tcPr>
            <w:tcW w:w="3602" w:type="dxa"/>
            <w:vMerge/>
          </w:tcPr>
          <w:p w14:paraId="7F2D7F38" w14:textId="77777777" w:rsidR="007F473F" w:rsidRPr="00A832C3" w:rsidRDefault="007F473F" w:rsidP="00A83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bCs/>
              </w:rPr>
            </w:pPr>
          </w:p>
        </w:tc>
        <w:tc>
          <w:tcPr>
            <w:tcW w:w="6541" w:type="dxa"/>
          </w:tcPr>
          <w:p w14:paraId="0F768DB2" w14:textId="77777777" w:rsidR="007F473F" w:rsidRPr="00A832C3" w:rsidRDefault="007F473F" w:rsidP="00A832C3">
            <w:pPr>
              <w:spacing w:after="120" w:line="276" w:lineRule="auto"/>
              <w:jc w:val="both"/>
              <w:rPr>
                <w:rFonts w:ascii="Times New Roman" w:eastAsia="Times New Roman" w:hAnsi="Times New Roman" w:cs="Times New Roman"/>
                <w:bCs/>
              </w:rPr>
            </w:pPr>
            <w:r w:rsidRPr="00A832C3">
              <w:rPr>
                <w:rFonts w:ascii="Times New Roman" w:hAnsi="Times New Roman" w:cs="Times New Roman"/>
                <w:b/>
              </w:rPr>
              <w:t>Практические занятия:</w:t>
            </w:r>
          </w:p>
        </w:tc>
        <w:tc>
          <w:tcPr>
            <w:tcW w:w="1589" w:type="dxa"/>
            <w:shd w:val="clear" w:color="auto" w:fill="auto"/>
          </w:tcPr>
          <w:p w14:paraId="52268D00" w14:textId="74BD9D82" w:rsidR="007F473F" w:rsidRPr="00A832C3" w:rsidRDefault="007F473F" w:rsidP="00A83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b/>
              </w:rPr>
            </w:pPr>
            <w:r w:rsidRPr="00A832C3">
              <w:rPr>
                <w:rFonts w:ascii="Times New Roman" w:eastAsia="Times New Roman" w:hAnsi="Times New Roman" w:cs="Times New Roman"/>
                <w:b/>
              </w:rPr>
              <w:t>18</w:t>
            </w:r>
          </w:p>
        </w:tc>
        <w:tc>
          <w:tcPr>
            <w:tcW w:w="2268" w:type="dxa"/>
            <w:vMerge/>
          </w:tcPr>
          <w:p w14:paraId="2BFC20B4" w14:textId="77777777" w:rsidR="007F473F" w:rsidRPr="00A832C3" w:rsidRDefault="007F473F" w:rsidP="00A83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b/>
                <w:bCs/>
              </w:rPr>
            </w:pPr>
          </w:p>
        </w:tc>
        <w:tc>
          <w:tcPr>
            <w:tcW w:w="1215" w:type="dxa"/>
            <w:vMerge/>
          </w:tcPr>
          <w:p w14:paraId="027F5BDB" w14:textId="77777777" w:rsidR="007F473F" w:rsidRPr="00A832C3" w:rsidRDefault="007F473F" w:rsidP="00A83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bCs/>
              </w:rPr>
            </w:pPr>
          </w:p>
        </w:tc>
      </w:tr>
      <w:tr w:rsidR="007F473F" w:rsidRPr="00A832C3" w14:paraId="6B3E3C63" w14:textId="77777777" w:rsidTr="00931C18">
        <w:trPr>
          <w:trHeight w:val="580"/>
        </w:trPr>
        <w:tc>
          <w:tcPr>
            <w:tcW w:w="3602" w:type="dxa"/>
            <w:vMerge/>
          </w:tcPr>
          <w:p w14:paraId="1E2C8751" w14:textId="77777777" w:rsidR="007F473F" w:rsidRPr="00A832C3" w:rsidRDefault="007F473F" w:rsidP="00A83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bCs/>
              </w:rPr>
            </w:pPr>
          </w:p>
        </w:tc>
        <w:tc>
          <w:tcPr>
            <w:tcW w:w="6541" w:type="dxa"/>
          </w:tcPr>
          <w:p w14:paraId="2D4FEB7E" w14:textId="683C0B13" w:rsidR="007F473F" w:rsidRPr="006015CF" w:rsidRDefault="007F473F" w:rsidP="006015CF">
            <w:pPr>
              <w:pStyle w:val="a5"/>
              <w:numPr>
                <w:ilvl w:val="0"/>
                <w:numId w:val="22"/>
              </w:numPr>
              <w:spacing w:after="120" w:line="276" w:lineRule="auto"/>
              <w:jc w:val="both"/>
              <w:rPr>
                <w:rFonts w:ascii="Times New Roman" w:hAnsi="Times New Roman" w:cs="Times New Roman"/>
              </w:rPr>
            </w:pPr>
            <w:r w:rsidRPr="006015CF">
              <w:rPr>
                <w:rFonts w:ascii="Times New Roman" w:hAnsi="Times New Roman" w:cs="Times New Roman"/>
              </w:rPr>
              <w:t>Составление сравнительного анализа видов измерительных приборов и аппаратуры, используемых при регулировке.</w:t>
            </w:r>
          </w:p>
        </w:tc>
        <w:tc>
          <w:tcPr>
            <w:tcW w:w="1589" w:type="dxa"/>
            <w:shd w:val="clear" w:color="auto" w:fill="auto"/>
          </w:tcPr>
          <w:p w14:paraId="6E0A1C09" w14:textId="77777777" w:rsidR="007F473F" w:rsidRPr="00A832C3" w:rsidRDefault="007F473F" w:rsidP="00A83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bCs/>
              </w:rPr>
            </w:pPr>
            <w:r w:rsidRPr="00A832C3">
              <w:rPr>
                <w:rFonts w:ascii="Times New Roman" w:eastAsia="Times New Roman" w:hAnsi="Times New Roman" w:cs="Times New Roman"/>
                <w:bCs/>
              </w:rPr>
              <w:t>2</w:t>
            </w:r>
          </w:p>
        </w:tc>
        <w:tc>
          <w:tcPr>
            <w:tcW w:w="2268" w:type="dxa"/>
            <w:vMerge/>
          </w:tcPr>
          <w:p w14:paraId="14E26841" w14:textId="77777777" w:rsidR="007F473F" w:rsidRPr="00A832C3" w:rsidRDefault="007F473F" w:rsidP="00A83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b/>
                <w:bCs/>
              </w:rPr>
            </w:pPr>
          </w:p>
        </w:tc>
        <w:tc>
          <w:tcPr>
            <w:tcW w:w="1215" w:type="dxa"/>
            <w:vMerge/>
          </w:tcPr>
          <w:p w14:paraId="4CC63724" w14:textId="77777777" w:rsidR="007F473F" w:rsidRPr="00A832C3" w:rsidRDefault="007F473F" w:rsidP="00A83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bCs/>
              </w:rPr>
            </w:pPr>
          </w:p>
        </w:tc>
      </w:tr>
      <w:tr w:rsidR="007F473F" w:rsidRPr="00A832C3" w14:paraId="4FE71071" w14:textId="77777777" w:rsidTr="00931C18">
        <w:trPr>
          <w:trHeight w:val="580"/>
        </w:trPr>
        <w:tc>
          <w:tcPr>
            <w:tcW w:w="3602" w:type="dxa"/>
            <w:vMerge/>
          </w:tcPr>
          <w:p w14:paraId="4D9F99C6" w14:textId="77777777" w:rsidR="007F473F" w:rsidRPr="00A832C3" w:rsidRDefault="007F473F" w:rsidP="00A83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bCs/>
              </w:rPr>
            </w:pPr>
          </w:p>
        </w:tc>
        <w:tc>
          <w:tcPr>
            <w:tcW w:w="6541" w:type="dxa"/>
          </w:tcPr>
          <w:p w14:paraId="7EDB2BD9" w14:textId="585678A0" w:rsidR="007F473F" w:rsidRPr="006015CF" w:rsidRDefault="007F473F" w:rsidP="006015CF">
            <w:pPr>
              <w:pStyle w:val="a5"/>
              <w:numPr>
                <w:ilvl w:val="0"/>
                <w:numId w:val="22"/>
              </w:numPr>
              <w:spacing w:after="120" w:line="276" w:lineRule="auto"/>
              <w:jc w:val="both"/>
              <w:rPr>
                <w:rFonts w:ascii="Times New Roman" w:hAnsi="Times New Roman" w:cs="Times New Roman"/>
              </w:rPr>
            </w:pPr>
            <w:r w:rsidRPr="006015CF">
              <w:rPr>
                <w:rFonts w:ascii="Times New Roman" w:hAnsi="Times New Roman" w:cs="Times New Roman"/>
              </w:rPr>
              <w:t>Составление сравнительного анализа видов измерительных приборов и аппаратуры, используемых при регулировке.</w:t>
            </w:r>
          </w:p>
        </w:tc>
        <w:tc>
          <w:tcPr>
            <w:tcW w:w="1589" w:type="dxa"/>
            <w:shd w:val="clear" w:color="auto" w:fill="auto"/>
          </w:tcPr>
          <w:p w14:paraId="392E2BC1" w14:textId="77777777" w:rsidR="007F473F" w:rsidRPr="00A832C3" w:rsidRDefault="007F473F" w:rsidP="00A83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bCs/>
              </w:rPr>
            </w:pPr>
            <w:r w:rsidRPr="00A832C3">
              <w:rPr>
                <w:rFonts w:ascii="Times New Roman" w:eastAsia="Times New Roman" w:hAnsi="Times New Roman" w:cs="Times New Roman"/>
                <w:bCs/>
              </w:rPr>
              <w:t>2</w:t>
            </w:r>
          </w:p>
        </w:tc>
        <w:tc>
          <w:tcPr>
            <w:tcW w:w="2268" w:type="dxa"/>
            <w:vMerge/>
          </w:tcPr>
          <w:p w14:paraId="3B5151C5" w14:textId="77777777" w:rsidR="007F473F" w:rsidRPr="00A832C3" w:rsidRDefault="007F473F" w:rsidP="00A83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b/>
                <w:bCs/>
              </w:rPr>
            </w:pPr>
          </w:p>
        </w:tc>
        <w:tc>
          <w:tcPr>
            <w:tcW w:w="1215" w:type="dxa"/>
            <w:vMerge/>
          </w:tcPr>
          <w:p w14:paraId="39BAD76C" w14:textId="77777777" w:rsidR="007F473F" w:rsidRPr="00A832C3" w:rsidRDefault="007F473F" w:rsidP="00A83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bCs/>
              </w:rPr>
            </w:pPr>
          </w:p>
        </w:tc>
      </w:tr>
      <w:tr w:rsidR="007F473F" w:rsidRPr="00A832C3" w14:paraId="6B1CB4BF" w14:textId="77777777" w:rsidTr="00931C18">
        <w:trPr>
          <w:trHeight w:val="580"/>
        </w:trPr>
        <w:tc>
          <w:tcPr>
            <w:tcW w:w="3602" w:type="dxa"/>
            <w:vMerge/>
          </w:tcPr>
          <w:p w14:paraId="18164C8F" w14:textId="77777777" w:rsidR="007F473F" w:rsidRPr="00A832C3" w:rsidRDefault="007F473F" w:rsidP="00A83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bCs/>
              </w:rPr>
            </w:pPr>
          </w:p>
        </w:tc>
        <w:tc>
          <w:tcPr>
            <w:tcW w:w="6541" w:type="dxa"/>
          </w:tcPr>
          <w:p w14:paraId="2A83DA46" w14:textId="26BEE475" w:rsidR="007F473F" w:rsidRPr="006015CF" w:rsidRDefault="007F473F" w:rsidP="006015CF">
            <w:pPr>
              <w:pStyle w:val="a5"/>
              <w:numPr>
                <w:ilvl w:val="0"/>
                <w:numId w:val="22"/>
              </w:numPr>
              <w:spacing w:after="120" w:line="276" w:lineRule="auto"/>
              <w:jc w:val="both"/>
              <w:rPr>
                <w:rFonts w:ascii="Times New Roman" w:hAnsi="Times New Roman" w:cs="Times New Roman"/>
              </w:rPr>
            </w:pPr>
            <w:r w:rsidRPr="006015CF">
              <w:rPr>
                <w:rFonts w:ascii="Times New Roman" w:hAnsi="Times New Roman" w:cs="Times New Roman"/>
              </w:rPr>
              <w:t>Составление сравнительного анализа видов измерительных приборов и аппаратуры, используемых при регулировке.</w:t>
            </w:r>
          </w:p>
        </w:tc>
        <w:tc>
          <w:tcPr>
            <w:tcW w:w="1589" w:type="dxa"/>
            <w:shd w:val="clear" w:color="auto" w:fill="auto"/>
          </w:tcPr>
          <w:p w14:paraId="1F597E7B" w14:textId="54ADEF12" w:rsidR="007F473F" w:rsidRPr="00A832C3" w:rsidRDefault="007F473F" w:rsidP="00A83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bCs/>
              </w:rPr>
            </w:pPr>
            <w:r w:rsidRPr="00A832C3">
              <w:rPr>
                <w:rFonts w:ascii="Times New Roman" w:eastAsia="Times New Roman" w:hAnsi="Times New Roman" w:cs="Times New Roman"/>
                <w:bCs/>
              </w:rPr>
              <w:t>2</w:t>
            </w:r>
          </w:p>
        </w:tc>
        <w:tc>
          <w:tcPr>
            <w:tcW w:w="2268" w:type="dxa"/>
            <w:vMerge/>
          </w:tcPr>
          <w:p w14:paraId="4756005C" w14:textId="77777777" w:rsidR="007F473F" w:rsidRPr="00A832C3" w:rsidRDefault="007F473F" w:rsidP="00A83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b/>
                <w:bCs/>
              </w:rPr>
            </w:pPr>
          </w:p>
        </w:tc>
        <w:tc>
          <w:tcPr>
            <w:tcW w:w="1215" w:type="dxa"/>
            <w:vMerge/>
          </w:tcPr>
          <w:p w14:paraId="4958B4CB" w14:textId="77777777" w:rsidR="007F473F" w:rsidRPr="00A832C3" w:rsidRDefault="007F473F" w:rsidP="00A83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bCs/>
              </w:rPr>
            </w:pPr>
          </w:p>
        </w:tc>
      </w:tr>
      <w:tr w:rsidR="007F473F" w:rsidRPr="00A832C3" w14:paraId="34A3A5D6" w14:textId="77777777" w:rsidTr="00931C18">
        <w:trPr>
          <w:trHeight w:val="256"/>
        </w:trPr>
        <w:tc>
          <w:tcPr>
            <w:tcW w:w="3602" w:type="dxa"/>
            <w:vMerge/>
          </w:tcPr>
          <w:p w14:paraId="6E6EA074" w14:textId="77777777" w:rsidR="007F473F" w:rsidRPr="00A832C3" w:rsidRDefault="007F473F" w:rsidP="00A83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bCs/>
              </w:rPr>
            </w:pPr>
          </w:p>
        </w:tc>
        <w:tc>
          <w:tcPr>
            <w:tcW w:w="6541" w:type="dxa"/>
          </w:tcPr>
          <w:p w14:paraId="250E8771" w14:textId="4D640A89" w:rsidR="007F473F" w:rsidRPr="006015CF" w:rsidRDefault="007F473F" w:rsidP="006015CF">
            <w:pPr>
              <w:pStyle w:val="a5"/>
              <w:numPr>
                <w:ilvl w:val="0"/>
                <w:numId w:val="22"/>
              </w:numPr>
              <w:spacing w:after="120" w:line="276" w:lineRule="auto"/>
              <w:jc w:val="both"/>
              <w:rPr>
                <w:rFonts w:ascii="Times New Roman" w:hAnsi="Times New Roman" w:cs="Times New Roman"/>
              </w:rPr>
            </w:pPr>
            <w:r w:rsidRPr="006015CF">
              <w:rPr>
                <w:rFonts w:ascii="Times New Roman" w:hAnsi="Times New Roman" w:cs="Times New Roman"/>
              </w:rPr>
              <w:t>Составление сравнительного анализа видов регулировок.</w:t>
            </w:r>
          </w:p>
        </w:tc>
        <w:tc>
          <w:tcPr>
            <w:tcW w:w="1589" w:type="dxa"/>
            <w:shd w:val="clear" w:color="auto" w:fill="auto"/>
          </w:tcPr>
          <w:p w14:paraId="396EB2EC" w14:textId="77777777" w:rsidR="007F473F" w:rsidRPr="00A832C3" w:rsidRDefault="007F473F" w:rsidP="00A83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bCs/>
              </w:rPr>
            </w:pPr>
            <w:r w:rsidRPr="00A832C3">
              <w:rPr>
                <w:rFonts w:ascii="Times New Roman" w:eastAsia="Times New Roman" w:hAnsi="Times New Roman" w:cs="Times New Roman"/>
                <w:bCs/>
              </w:rPr>
              <w:t>2</w:t>
            </w:r>
          </w:p>
        </w:tc>
        <w:tc>
          <w:tcPr>
            <w:tcW w:w="2268" w:type="dxa"/>
            <w:vMerge/>
          </w:tcPr>
          <w:p w14:paraId="66D2DC67" w14:textId="77777777" w:rsidR="007F473F" w:rsidRPr="00A832C3" w:rsidRDefault="007F473F" w:rsidP="00A83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b/>
                <w:bCs/>
              </w:rPr>
            </w:pPr>
          </w:p>
        </w:tc>
        <w:tc>
          <w:tcPr>
            <w:tcW w:w="1215" w:type="dxa"/>
            <w:vMerge/>
          </w:tcPr>
          <w:p w14:paraId="425E3EFF" w14:textId="77777777" w:rsidR="007F473F" w:rsidRPr="00A832C3" w:rsidRDefault="007F473F" w:rsidP="00A83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bCs/>
              </w:rPr>
            </w:pPr>
          </w:p>
        </w:tc>
      </w:tr>
      <w:tr w:rsidR="007F473F" w:rsidRPr="00A832C3" w14:paraId="2F0FB9D3" w14:textId="77777777" w:rsidTr="00931C18">
        <w:trPr>
          <w:trHeight w:val="378"/>
        </w:trPr>
        <w:tc>
          <w:tcPr>
            <w:tcW w:w="3602" w:type="dxa"/>
            <w:vMerge/>
          </w:tcPr>
          <w:p w14:paraId="051DDD7C" w14:textId="77777777" w:rsidR="007F473F" w:rsidRPr="00A832C3" w:rsidRDefault="007F473F" w:rsidP="00A83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bCs/>
              </w:rPr>
            </w:pPr>
          </w:p>
        </w:tc>
        <w:tc>
          <w:tcPr>
            <w:tcW w:w="6541" w:type="dxa"/>
          </w:tcPr>
          <w:p w14:paraId="65C6903F" w14:textId="080E8E56" w:rsidR="007F473F" w:rsidRPr="006015CF" w:rsidRDefault="007F473F" w:rsidP="006015CF">
            <w:pPr>
              <w:pStyle w:val="a5"/>
              <w:numPr>
                <w:ilvl w:val="0"/>
                <w:numId w:val="22"/>
              </w:numPr>
              <w:spacing w:after="120" w:line="276" w:lineRule="auto"/>
              <w:jc w:val="both"/>
              <w:rPr>
                <w:rFonts w:ascii="Times New Roman" w:hAnsi="Times New Roman" w:cs="Times New Roman"/>
              </w:rPr>
            </w:pPr>
            <w:r w:rsidRPr="006015CF">
              <w:rPr>
                <w:rFonts w:ascii="Times New Roman" w:hAnsi="Times New Roman" w:cs="Times New Roman"/>
              </w:rPr>
              <w:t>Составление сравнительного анализа видов регулировок.</w:t>
            </w:r>
          </w:p>
        </w:tc>
        <w:tc>
          <w:tcPr>
            <w:tcW w:w="1589" w:type="dxa"/>
            <w:shd w:val="clear" w:color="auto" w:fill="auto"/>
          </w:tcPr>
          <w:p w14:paraId="0D98B58E" w14:textId="77777777" w:rsidR="007F473F" w:rsidRPr="00A832C3" w:rsidRDefault="007F473F" w:rsidP="00A83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bCs/>
              </w:rPr>
            </w:pPr>
            <w:r w:rsidRPr="00A832C3">
              <w:rPr>
                <w:rFonts w:ascii="Times New Roman" w:eastAsia="Times New Roman" w:hAnsi="Times New Roman" w:cs="Times New Roman"/>
                <w:bCs/>
              </w:rPr>
              <w:t>2</w:t>
            </w:r>
          </w:p>
        </w:tc>
        <w:tc>
          <w:tcPr>
            <w:tcW w:w="2268" w:type="dxa"/>
            <w:vMerge/>
          </w:tcPr>
          <w:p w14:paraId="3679B4F2" w14:textId="77777777" w:rsidR="007F473F" w:rsidRPr="00A832C3" w:rsidRDefault="007F473F" w:rsidP="00A83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b/>
                <w:bCs/>
              </w:rPr>
            </w:pPr>
          </w:p>
        </w:tc>
        <w:tc>
          <w:tcPr>
            <w:tcW w:w="1215" w:type="dxa"/>
            <w:vMerge/>
          </w:tcPr>
          <w:p w14:paraId="761F6FC4" w14:textId="77777777" w:rsidR="007F473F" w:rsidRPr="00A832C3" w:rsidRDefault="007F473F" w:rsidP="00A83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bCs/>
              </w:rPr>
            </w:pPr>
          </w:p>
        </w:tc>
      </w:tr>
      <w:tr w:rsidR="007F473F" w:rsidRPr="00A832C3" w14:paraId="72F9ED8E" w14:textId="77777777" w:rsidTr="00931C18">
        <w:trPr>
          <w:trHeight w:val="378"/>
        </w:trPr>
        <w:tc>
          <w:tcPr>
            <w:tcW w:w="3602" w:type="dxa"/>
            <w:vMerge/>
          </w:tcPr>
          <w:p w14:paraId="17D5EC4D" w14:textId="77777777" w:rsidR="007F473F" w:rsidRPr="00A832C3" w:rsidRDefault="007F473F" w:rsidP="00A83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bCs/>
              </w:rPr>
            </w:pPr>
          </w:p>
        </w:tc>
        <w:tc>
          <w:tcPr>
            <w:tcW w:w="6541" w:type="dxa"/>
          </w:tcPr>
          <w:p w14:paraId="04D6FCE6" w14:textId="2B5D225B" w:rsidR="007F473F" w:rsidRPr="006015CF" w:rsidRDefault="007F473F" w:rsidP="006015CF">
            <w:pPr>
              <w:pStyle w:val="a5"/>
              <w:numPr>
                <w:ilvl w:val="0"/>
                <w:numId w:val="22"/>
              </w:numPr>
              <w:spacing w:after="120" w:line="276" w:lineRule="auto"/>
              <w:jc w:val="both"/>
              <w:rPr>
                <w:rFonts w:ascii="Times New Roman" w:hAnsi="Times New Roman" w:cs="Times New Roman"/>
              </w:rPr>
            </w:pPr>
            <w:r w:rsidRPr="006015CF">
              <w:rPr>
                <w:rFonts w:ascii="Times New Roman" w:hAnsi="Times New Roman" w:cs="Times New Roman"/>
              </w:rPr>
              <w:t>Составление сравнительного анализа видов регулировок.</w:t>
            </w:r>
          </w:p>
        </w:tc>
        <w:tc>
          <w:tcPr>
            <w:tcW w:w="1589" w:type="dxa"/>
            <w:shd w:val="clear" w:color="auto" w:fill="auto"/>
          </w:tcPr>
          <w:p w14:paraId="46B0BC80" w14:textId="2AD1CE2C" w:rsidR="007F473F" w:rsidRPr="00A832C3" w:rsidRDefault="007F473F" w:rsidP="00A83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bCs/>
              </w:rPr>
            </w:pPr>
            <w:r w:rsidRPr="00A832C3">
              <w:rPr>
                <w:rFonts w:ascii="Times New Roman" w:eastAsia="Times New Roman" w:hAnsi="Times New Roman" w:cs="Times New Roman"/>
                <w:bCs/>
              </w:rPr>
              <w:t>2</w:t>
            </w:r>
          </w:p>
        </w:tc>
        <w:tc>
          <w:tcPr>
            <w:tcW w:w="2268" w:type="dxa"/>
            <w:vMerge/>
          </w:tcPr>
          <w:p w14:paraId="053C5624" w14:textId="77777777" w:rsidR="007F473F" w:rsidRPr="00A832C3" w:rsidRDefault="007F473F" w:rsidP="00A83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b/>
                <w:bCs/>
              </w:rPr>
            </w:pPr>
          </w:p>
        </w:tc>
        <w:tc>
          <w:tcPr>
            <w:tcW w:w="1215" w:type="dxa"/>
            <w:vMerge/>
          </w:tcPr>
          <w:p w14:paraId="76C15C2C" w14:textId="77777777" w:rsidR="007F473F" w:rsidRPr="00A832C3" w:rsidRDefault="007F473F" w:rsidP="00A83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bCs/>
              </w:rPr>
            </w:pPr>
          </w:p>
        </w:tc>
      </w:tr>
      <w:tr w:rsidR="007F473F" w:rsidRPr="00A832C3" w14:paraId="3F2AC982" w14:textId="77777777" w:rsidTr="00931C18">
        <w:trPr>
          <w:trHeight w:val="580"/>
        </w:trPr>
        <w:tc>
          <w:tcPr>
            <w:tcW w:w="3602" w:type="dxa"/>
            <w:vMerge/>
          </w:tcPr>
          <w:p w14:paraId="0958A4CE" w14:textId="77777777" w:rsidR="007F473F" w:rsidRPr="00A832C3" w:rsidRDefault="007F473F" w:rsidP="00A83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bCs/>
              </w:rPr>
            </w:pPr>
          </w:p>
        </w:tc>
        <w:tc>
          <w:tcPr>
            <w:tcW w:w="6541" w:type="dxa"/>
          </w:tcPr>
          <w:p w14:paraId="28B71B73" w14:textId="70DCDF59" w:rsidR="007F473F" w:rsidRPr="006015CF" w:rsidRDefault="007F473F" w:rsidP="006015CF">
            <w:pPr>
              <w:pStyle w:val="a5"/>
              <w:numPr>
                <w:ilvl w:val="0"/>
                <w:numId w:val="22"/>
              </w:numPr>
              <w:spacing w:after="120" w:line="276" w:lineRule="auto"/>
              <w:jc w:val="both"/>
              <w:rPr>
                <w:rFonts w:ascii="Times New Roman" w:hAnsi="Times New Roman" w:cs="Times New Roman"/>
              </w:rPr>
            </w:pPr>
            <w:r w:rsidRPr="006015CF">
              <w:rPr>
                <w:rFonts w:ascii="Times New Roman" w:hAnsi="Times New Roman" w:cs="Times New Roman"/>
              </w:rPr>
              <w:t>Составление сравнительного анализа видов контроля испытаний РЭА</w:t>
            </w:r>
          </w:p>
        </w:tc>
        <w:tc>
          <w:tcPr>
            <w:tcW w:w="1589" w:type="dxa"/>
            <w:shd w:val="clear" w:color="auto" w:fill="auto"/>
          </w:tcPr>
          <w:p w14:paraId="13A4CF7D" w14:textId="77777777" w:rsidR="007F473F" w:rsidRPr="00A832C3" w:rsidRDefault="007F473F" w:rsidP="00A83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bCs/>
              </w:rPr>
            </w:pPr>
            <w:r w:rsidRPr="00A832C3">
              <w:rPr>
                <w:rFonts w:ascii="Times New Roman" w:eastAsia="Times New Roman" w:hAnsi="Times New Roman" w:cs="Times New Roman"/>
                <w:bCs/>
              </w:rPr>
              <w:t>2</w:t>
            </w:r>
          </w:p>
        </w:tc>
        <w:tc>
          <w:tcPr>
            <w:tcW w:w="2268" w:type="dxa"/>
            <w:vMerge/>
          </w:tcPr>
          <w:p w14:paraId="34B8B78B" w14:textId="77777777" w:rsidR="007F473F" w:rsidRPr="00A832C3" w:rsidRDefault="007F473F" w:rsidP="00A83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b/>
                <w:bCs/>
              </w:rPr>
            </w:pPr>
          </w:p>
        </w:tc>
        <w:tc>
          <w:tcPr>
            <w:tcW w:w="1215" w:type="dxa"/>
            <w:vMerge/>
          </w:tcPr>
          <w:p w14:paraId="2D660DC3" w14:textId="77777777" w:rsidR="007F473F" w:rsidRPr="00A832C3" w:rsidRDefault="007F473F" w:rsidP="00A83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bCs/>
              </w:rPr>
            </w:pPr>
          </w:p>
        </w:tc>
      </w:tr>
      <w:tr w:rsidR="007F473F" w:rsidRPr="00A832C3" w14:paraId="27654A0C" w14:textId="77777777" w:rsidTr="00931C18">
        <w:trPr>
          <w:trHeight w:val="580"/>
        </w:trPr>
        <w:tc>
          <w:tcPr>
            <w:tcW w:w="3602" w:type="dxa"/>
            <w:vMerge/>
          </w:tcPr>
          <w:p w14:paraId="4F808B77" w14:textId="77777777" w:rsidR="007F473F" w:rsidRPr="00A832C3" w:rsidRDefault="007F473F" w:rsidP="00A83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bCs/>
              </w:rPr>
            </w:pPr>
          </w:p>
        </w:tc>
        <w:tc>
          <w:tcPr>
            <w:tcW w:w="6541" w:type="dxa"/>
          </w:tcPr>
          <w:p w14:paraId="117330D8" w14:textId="0BC94979" w:rsidR="007F473F" w:rsidRPr="006015CF" w:rsidRDefault="007F473F" w:rsidP="006015CF">
            <w:pPr>
              <w:pStyle w:val="a5"/>
              <w:numPr>
                <w:ilvl w:val="0"/>
                <w:numId w:val="22"/>
              </w:numPr>
              <w:spacing w:after="120" w:line="276" w:lineRule="auto"/>
              <w:jc w:val="both"/>
              <w:rPr>
                <w:rFonts w:ascii="Times New Roman" w:hAnsi="Times New Roman" w:cs="Times New Roman"/>
              </w:rPr>
            </w:pPr>
            <w:r w:rsidRPr="006015CF">
              <w:rPr>
                <w:rFonts w:ascii="Times New Roman" w:hAnsi="Times New Roman" w:cs="Times New Roman"/>
              </w:rPr>
              <w:t>Составление сравнительного анализа видов контроля испытаний РЭА</w:t>
            </w:r>
          </w:p>
        </w:tc>
        <w:tc>
          <w:tcPr>
            <w:tcW w:w="1589" w:type="dxa"/>
            <w:shd w:val="clear" w:color="auto" w:fill="auto"/>
          </w:tcPr>
          <w:p w14:paraId="0B25956E" w14:textId="5C1795C4" w:rsidR="007F473F" w:rsidRPr="00A832C3" w:rsidRDefault="007F473F" w:rsidP="00A83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bCs/>
              </w:rPr>
            </w:pPr>
            <w:r w:rsidRPr="00A832C3">
              <w:rPr>
                <w:rFonts w:ascii="Times New Roman" w:eastAsia="Times New Roman" w:hAnsi="Times New Roman" w:cs="Times New Roman"/>
                <w:bCs/>
              </w:rPr>
              <w:t>2</w:t>
            </w:r>
          </w:p>
        </w:tc>
        <w:tc>
          <w:tcPr>
            <w:tcW w:w="2268" w:type="dxa"/>
            <w:vMerge/>
          </w:tcPr>
          <w:p w14:paraId="3BE250F6" w14:textId="77777777" w:rsidR="007F473F" w:rsidRPr="00A832C3" w:rsidRDefault="007F473F" w:rsidP="00A83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b/>
                <w:bCs/>
              </w:rPr>
            </w:pPr>
          </w:p>
        </w:tc>
        <w:tc>
          <w:tcPr>
            <w:tcW w:w="1215" w:type="dxa"/>
            <w:vMerge/>
          </w:tcPr>
          <w:p w14:paraId="7448C974" w14:textId="77777777" w:rsidR="007F473F" w:rsidRPr="00A832C3" w:rsidRDefault="007F473F" w:rsidP="00A83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bCs/>
              </w:rPr>
            </w:pPr>
          </w:p>
        </w:tc>
      </w:tr>
      <w:tr w:rsidR="007F473F" w:rsidRPr="00A832C3" w14:paraId="26D9A39D" w14:textId="77777777" w:rsidTr="00931C18">
        <w:trPr>
          <w:trHeight w:val="580"/>
        </w:trPr>
        <w:tc>
          <w:tcPr>
            <w:tcW w:w="3602" w:type="dxa"/>
            <w:vMerge/>
          </w:tcPr>
          <w:p w14:paraId="4350C3DA" w14:textId="77777777" w:rsidR="007F473F" w:rsidRPr="00A832C3" w:rsidRDefault="007F473F" w:rsidP="00A83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bCs/>
              </w:rPr>
            </w:pPr>
          </w:p>
        </w:tc>
        <w:tc>
          <w:tcPr>
            <w:tcW w:w="6541" w:type="dxa"/>
          </w:tcPr>
          <w:p w14:paraId="0C76616F" w14:textId="4A3750D8" w:rsidR="007F473F" w:rsidRPr="006015CF" w:rsidRDefault="007F473F" w:rsidP="006015CF">
            <w:pPr>
              <w:pStyle w:val="a5"/>
              <w:numPr>
                <w:ilvl w:val="0"/>
                <w:numId w:val="22"/>
              </w:numPr>
              <w:spacing w:after="120" w:line="276" w:lineRule="auto"/>
              <w:jc w:val="both"/>
              <w:rPr>
                <w:rFonts w:ascii="Times New Roman" w:hAnsi="Times New Roman" w:cs="Times New Roman"/>
              </w:rPr>
            </w:pPr>
            <w:r w:rsidRPr="006015CF">
              <w:rPr>
                <w:rFonts w:ascii="Times New Roman" w:hAnsi="Times New Roman" w:cs="Times New Roman"/>
              </w:rPr>
              <w:t>Составление сравнительного анализа видов контроля испытаний РЭА</w:t>
            </w:r>
          </w:p>
        </w:tc>
        <w:tc>
          <w:tcPr>
            <w:tcW w:w="1589" w:type="dxa"/>
            <w:shd w:val="clear" w:color="auto" w:fill="auto"/>
          </w:tcPr>
          <w:p w14:paraId="34848DA2" w14:textId="2DC57669" w:rsidR="007F473F" w:rsidRPr="00A832C3" w:rsidRDefault="007F473F" w:rsidP="00A83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bCs/>
              </w:rPr>
            </w:pPr>
            <w:r w:rsidRPr="00A832C3">
              <w:rPr>
                <w:rFonts w:ascii="Times New Roman" w:eastAsia="Times New Roman" w:hAnsi="Times New Roman" w:cs="Times New Roman"/>
                <w:bCs/>
              </w:rPr>
              <w:t>2</w:t>
            </w:r>
          </w:p>
        </w:tc>
        <w:tc>
          <w:tcPr>
            <w:tcW w:w="2268" w:type="dxa"/>
            <w:vMerge/>
          </w:tcPr>
          <w:p w14:paraId="5C3A3D11" w14:textId="77777777" w:rsidR="007F473F" w:rsidRPr="00A832C3" w:rsidRDefault="007F473F" w:rsidP="00A83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b/>
                <w:bCs/>
              </w:rPr>
            </w:pPr>
          </w:p>
        </w:tc>
        <w:tc>
          <w:tcPr>
            <w:tcW w:w="1215" w:type="dxa"/>
            <w:vMerge/>
          </w:tcPr>
          <w:p w14:paraId="41459E60" w14:textId="77777777" w:rsidR="007F473F" w:rsidRPr="00A832C3" w:rsidRDefault="007F473F" w:rsidP="00A83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bCs/>
              </w:rPr>
            </w:pPr>
          </w:p>
        </w:tc>
      </w:tr>
      <w:tr w:rsidR="007F473F" w:rsidRPr="00A832C3" w14:paraId="248A87C3" w14:textId="77777777" w:rsidTr="00931C18">
        <w:trPr>
          <w:trHeight w:val="20"/>
        </w:trPr>
        <w:tc>
          <w:tcPr>
            <w:tcW w:w="10143" w:type="dxa"/>
            <w:gridSpan w:val="2"/>
          </w:tcPr>
          <w:p w14:paraId="678147A2" w14:textId="77777777" w:rsidR="007F473F" w:rsidRPr="00A832C3" w:rsidRDefault="007F473F" w:rsidP="00A832C3">
            <w:pPr>
              <w:suppressAutoHyphens/>
              <w:spacing w:after="0" w:line="276" w:lineRule="auto"/>
              <w:jc w:val="both"/>
              <w:rPr>
                <w:rFonts w:ascii="Times New Roman" w:eastAsia="Times New Roman" w:hAnsi="Times New Roman" w:cs="Times New Roman"/>
                <w:b/>
                <w:bCs/>
              </w:rPr>
            </w:pPr>
            <w:r w:rsidRPr="00A832C3">
              <w:rPr>
                <w:rFonts w:ascii="Times New Roman" w:eastAsia="Times New Roman" w:hAnsi="Times New Roman" w:cs="Times New Roman"/>
                <w:b/>
                <w:bCs/>
              </w:rPr>
              <w:t xml:space="preserve">Курсовой проект (работа) </w:t>
            </w:r>
          </w:p>
          <w:p w14:paraId="65A5EFA9" w14:textId="77777777" w:rsidR="007F473F" w:rsidRPr="00A832C3" w:rsidRDefault="007F473F" w:rsidP="00A832C3">
            <w:pPr>
              <w:suppressAutoHyphens/>
              <w:spacing w:after="0" w:line="276" w:lineRule="auto"/>
              <w:jc w:val="both"/>
              <w:rPr>
                <w:rFonts w:ascii="Times New Roman" w:eastAsia="Times New Roman" w:hAnsi="Times New Roman" w:cs="Times New Roman"/>
                <w:b/>
              </w:rPr>
            </w:pPr>
            <w:r w:rsidRPr="00A832C3">
              <w:rPr>
                <w:rFonts w:ascii="Times New Roman" w:eastAsia="Times New Roman" w:hAnsi="Times New Roman" w:cs="Times New Roman"/>
                <w:b/>
                <w:bCs/>
              </w:rPr>
              <w:t>Тематика курсовых проектов (работ)</w:t>
            </w:r>
          </w:p>
        </w:tc>
        <w:tc>
          <w:tcPr>
            <w:tcW w:w="1589" w:type="dxa"/>
            <w:shd w:val="clear" w:color="auto" w:fill="auto"/>
          </w:tcPr>
          <w:p w14:paraId="29E8101F" w14:textId="77777777" w:rsidR="007F473F" w:rsidRPr="00A832C3" w:rsidRDefault="007F473F" w:rsidP="00A83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bCs/>
              </w:rPr>
            </w:pPr>
          </w:p>
        </w:tc>
        <w:tc>
          <w:tcPr>
            <w:tcW w:w="2268" w:type="dxa"/>
          </w:tcPr>
          <w:p w14:paraId="46BF340D" w14:textId="77777777" w:rsidR="007F473F" w:rsidRPr="00A832C3" w:rsidRDefault="007F473F" w:rsidP="00A83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bCs/>
              </w:rPr>
            </w:pPr>
          </w:p>
        </w:tc>
        <w:tc>
          <w:tcPr>
            <w:tcW w:w="1215" w:type="dxa"/>
          </w:tcPr>
          <w:p w14:paraId="303CB8CE" w14:textId="77777777" w:rsidR="007F473F" w:rsidRPr="00A832C3" w:rsidRDefault="007F473F" w:rsidP="00A83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bCs/>
              </w:rPr>
            </w:pPr>
          </w:p>
        </w:tc>
      </w:tr>
      <w:tr w:rsidR="007F473F" w:rsidRPr="00A832C3" w14:paraId="6B7CAB14" w14:textId="77777777" w:rsidTr="00931C18">
        <w:trPr>
          <w:trHeight w:val="20"/>
        </w:trPr>
        <w:tc>
          <w:tcPr>
            <w:tcW w:w="10143" w:type="dxa"/>
            <w:gridSpan w:val="2"/>
          </w:tcPr>
          <w:p w14:paraId="7186FDE8" w14:textId="77777777" w:rsidR="007F473F" w:rsidRPr="00A832C3" w:rsidRDefault="007F473F" w:rsidP="00A832C3">
            <w:pPr>
              <w:suppressAutoHyphens/>
              <w:spacing w:after="0" w:line="276" w:lineRule="auto"/>
              <w:jc w:val="both"/>
              <w:rPr>
                <w:rFonts w:ascii="Times New Roman" w:eastAsia="Times New Roman" w:hAnsi="Times New Roman" w:cs="Times New Roman"/>
                <w:bCs/>
                <w:i/>
              </w:rPr>
            </w:pPr>
            <w:r w:rsidRPr="00A832C3">
              <w:rPr>
                <w:rFonts w:ascii="Times New Roman" w:eastAsia="Times New Roman" w:hAnsi="Times New Roman" w:cs="Times New Roman"/>
                <w:b/>
              </w:rPr>
              <w:t xml:space="preserve">Обязательные аудиторные учебные занятия </w:t>
            </w:r>
            <w:r w:rsidRPr="00A832C3">
              <w:rPr>
                <w:rFonts w:ascii="Times New Roman" w:eastAsia="Times New Roman" w:hAnsi="Times New Roman" w:cs="Times New Roman"/>
                <w:b/>
                <w:bCs/>
              </w:rPr>
              <w:t>по курсовому проекту (работе</w:t>
            </w:r>
            <w:r w:rsidRPr="00A832C3">
              <w:rPr>
                <w:rFonts w:ascii="Times New Roman" w:eastAsia="Times New Roman" w:hAnsi="Times New Roman" w:cs="Times New Roman"/>
                <w:bCs/>
                <w:i/>
              </w:rPr>
              <w:t xml:space="preserve">) </w:t>
            </w:r>
          </w:p>
        </w:tc>
        <w:tc>
          <w:tcPr>
            <w:tcW w:w="1589" w:type="dxa"/>
            <w:shd w:val="clear" w:color="auto" w:fill="auto"/>
          </w:tcPr>
          <w:p w14:paraId="62C7A4B7" w14:textId="77777777" w:rsidR="007F473F" w:rsidRPr="00A832C3" w:rsidRDefault="007F473F" w:rsidP="00A83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bCs/>
              </w:rPr>
            </w:pPr>
          </w:p>
        </w:tc>
        <w:tc>
          <w:tcPr>
            <w:tcW w:w="2268" w:type="dxa"/>
          </w:tcPr>
          <w:p w14:paraId="2006EF01" w14:textId="77777777" w:rsidR="007F473F" w:rsidRPr="00A832C3" w:rsidRDefault="007F473F" w:rsidP="00A83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bCs/>
              </w:rPr>
            </w:pPr>
          </w:p>
        </w:tc>
        <w:tc>
          <w:tcPr>
            <w:tcW w:w="1215" w:type="dxa"/>
          </w:tcPr>
          <w:p w14:paraId="450BA9C4" w14:textId="77777777" w:rsidR="007F473F" w:rsidRPr="00A832C3" w:rsidRDefault="007F473F" w:rsidP="00A83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bCs/>
              </w:rPr>
            </w:pPr>
          </w:p>
        </w:tc>
      </w:tr>
      <w:tr w:rsidR="007F473F" w:rsidRPr="00A832C3" w14:paraId="4FC5D2E9" w14:textId="77777777" w:rsidTr="00931C18">
        <w:trPr>
          <w:trHeight w:val="20"/>
        </w:trPr>
        <w:tc>
          <w:tcPr>
            <w:tcW w:w="10143" w:type="dxa"/>
            <w:gridSpan w:val="2"/>
          </w:tcPr>
          <w:p w14:paraId="28BC072B" w14:textId="77777777" w:rsidR="007F473F" w:rsidRPr="00A832C3" w:rsidRDefault="007F473F" w:rsidP="00A832C3">
            <w:pPr>
              <w:suppressAutoHyphens/>
              <w:spacing w:after="0" w:line="276" w:lineRule="auto"/>
              <w:jc w:val="both"/>
              <w:rPr>
                <w:rFonts w:ascii="Times New Roman" w:eastAsia="Times New Roman" w:hAnsi="Times New Roman" w:cs="Times New Roman"/>
                <w:b/>
              </w:rPr>
            </w:pPr>
            <w:r w:rsidRPr="00A832C3">
              <w:rPr>
                <w:rFonts w:ascii="Times New Roman" w:eastAsia="Times New Roman" w:hAnsi="Times New Roman" w:cs="Times New Roman"/>
                <w:b/>
              </w:rPr>
              <w:lastRenderedPageBreak/>
              <w:t xml:space="preserve">Самостоятельная учебная работа обучающегося над курсовым проектом (работой) </w:t>
            </w:r>
          </w:p>
        </w:tc>
        <w:tc>
          <w:tcPr>
            <w:tcW w:w="1589" w:type="dxa"/>
            <w:shd w:val="clear" w:color="auto" w:fill="auto"/>
          </w:tcPr>
          <w:p w14:paraId="506BBB7C" w14:textId="77777777" w:rsidR="007F473F" w:rsidRPr="00A832C3" w:rsidRDefault="007F473F" w:rsidP="00A83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bCs/>
              </w:rPr>
            </w:pPr>
          </w:p>
        </w:tc>
        <w:tc>
          <w:tcPr>
            <w:tcW w:w="2268" w:type="dxa"/>
          </w:tcPr>
          <w:p w14:paraId="50046D18" w14:textId="77777777" w:rsidR="007F473F" w:rsidRPr="00A832C3" w:rsidRDefault="007F473F" w:rsidP="00A83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bCs/>
              </w:rPr>
            </w:pPr>
          </w:p>
        </w:tc>
        <w:tc>
          <w:tcPr>
            <w:tcW w:w="1215" w:type="dxa"/>
          </w:tcPr>
          <w:p w14:paraId="54DA24E2" w14:textId="77777777" w:rsidR="007F473F" w:rsidRPr="00A832C3" w:rsidRDefault="007F473F" w:rsidP="00A83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bCs/>
              </w:rPr>
            </w:pPr>
          </w:p>
        </w:tc>
      </w:tr>
      <w:tr w:rsidR="007F473F" w:rsidRPr="00A832C3" w14:paraId="71C2C112" w14:textId="77777777" w:rsidTr="00931C18">
        <w:trPr>
          <w:trHeight w:val="20"/>
        </w:trPr>
        <w:tc>
          <w:tcPr>
            <w:tcW w:w="10143" w:type="dxa"/>
            <w:gridSpan w:val="2"/>
          </w:tcPr>
          <w:p w14:paraId="73390231" w14:textId="77777777" w:rsidR="007F473F" w:rsidRPr="00A832C3" w:rsidRDefault="007F473F" w:rsidP="00A832C3">
            <w:pPr>
              <w:spacing w:after="0" w:line="276" w:lineRule="auto"/>
              <w:rPr>
                <w:rFonts w:ascii="Times New Roman" w:eastAsia="Times New Roman" w:hAnsi="Times New Roman" w:cs="Times New Roman"/>
                <w:b/>
              </w:rPr>
            </w:pPr>
            <w:r w:rsidRPr="00A832C3">
              <w:rPr>
                <w:rFonts w:ascii="Times New Roman" w:eastAsia="Times New Roman" w:hAnsi="Times New Roman" w:cs="Times New Roman"/>
                <w:b/>
              </w:rPr>
              <w:t>Промежуточная аттестация</w:t>
            </w:r>
          </w:p>
        </w:tc>
        <w:tc>
          <w:tcPr>
            <w:tcW w:w="1589" w:type="dxa"/>
            <w:shd w:val="clear" w:color="auto" w:fill="auto"/>
          </w:tcPr>
          <w:p w14:paraId="6D1611ED" w14:textId="2BDF0FD0" w:rsidR="007F473F" w:rsidRPr="00A832C3" w:rsidRDefault="007F473F" w:rsidP="00A83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b/>
                <w:bCs/>
              </w:rPr>
            </w:pPr>
          </w:p>
        </w:tc>
        <w:tc>
          <w:tcPr>
            <w:tcW w:w="2268" w:type="dxa"/>
          </w:tcPr>
          <w:p w14:paraId="02BAA252" w14:textId="77777777" w:rsidR="007F473F" w:rsidRPr="00A832C3" w:rsidRDefault="007F473F" w:rsidP="00A83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bCs/>
              </w:rPr>
            </w:pPr>
          </w:p>
        </w:tc>
        <w:tc>
          <w:tcPr>
            <w:tcW w:w="1215" w:type="dxa"/>
          </w:tcPr>
          <w:p w14:paraId="4CF1C296" w14:textId="77777777" w:rsidR="007F473F" w:rsidRPr="00A832C3" w:rsidRDefault="007F473F" w:rsidP="00A83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bCs/>
              </w:rPr>
            </w:pPr>
          </w:p>
        </w:tc>
      </w:tr>
      <w:tr w:rsidR="007F473F" w:rsidRPr="00A832C3" w14:paraId="752F6989" w14:textId="77777777" w:rsidTr="00931C18">
        <w:trPr>
          <w:trHeight w:val="20"/>
        </w:trPr>
        <w:tc>
          <w:tcPr>
            <w:tcW w:w="10143" w:type="dxa"/>
            <w:gridSpan w:val="2"/>
          </w:tcPr>
          <w:p w14:paraId="5775B271" w14:textId="77777777" w:rsidR="007F473F" w:rsidRPr="00A832C3" w:rsidRDefault="007F473F" w:rsidP="00A832C3">
            <w:pPr>
              <w:spacing w:after="0" w:line="276" w:lineRule="auto"/>
              <w:rPr>
                <w:rFonts w:ascii="Times New Roman" w:eastAsia="Times New Roman" w:hAnsi="Times New Roman" w:cs="Times New Roman"/>
                <w:b/>
                <w:bCs/>
              </w:rPr>
            </w:pPr>
            <w:r w:rsidRPr="00A832C3">
              <w:rPr>
                <w:rFonts w:ascii="Times New Roman" w:eastAsia="Times New Roman" w:hAnsi="Times New Roman" w:cs="Times New Roman"/>
                <w:b/>
                <w:bCs/>
              </w:rPr>
              <w:t>Всего:</w:t>
            </w:r>
          </w:p>
        </w:tc>
        <w:tc>
          <w:tcPr>
            <w:tcW w:w="1589" w:type="dxa"/>
            <w:shd w:val="clear" w:color="auto" w:fill="auto"/>
          </w:tcPr>
          <w:p w14:paraId="594B9043" w14:textId="77777777" w:rsidR="007F473F" w:rsidRPr="00A832C3" w:rsidRDefault="007F473F" w:rsidP="00A83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b/>
                <w:bCs/>
              </w:rPr>
            </w:pPr>
            <w:r w:rsidRPr="00A832C3">
              <w:rPr>
                <w:rFonts w:ascii="Times New Roman" w:eastAsia="Times New Roman" w:hAnsi="Times New Roman" w:cs="Times New Roman"/>
                <w:b/>
                <w:bCs/>
              </w:rPr>
              <w:t>50</w:t>
            </w:r>
          </w:p>
        </w:tc>
        <w:tc>
          <w:tcPr>
            <w:tcW w:w="2268" w:type="dxa"/>
          </w:tcPr>
          <w:p w14:paraId="42EA33CE" w14:textId="77777777" w:rsidR="007F473F" w:rsidRPr="00A832C3" w:rsidRDefault="007F473F" w:rsidP="00A83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bCs/>
              </w:rPr>
            </w:pPr>
          </w:p>
        </w:tc>
        <w:tc>
          <w:tcPr>
            <w:tcW w:w="1215" w:type="dxa"/>
          </w:tcPr>
          <w:p w14:paraId="2DD23B08" w14:textId="77777777" w:rsidR="007F473F" w:rsidRPr="00A832C3" w:rsidRDefault="007F473F" w:rsidP="00A83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bCs/>
              </w:rPr>
            </w:pPr>
          </w:p>
        </w:tc>
      </w:tr>
    </w:tbl>
    <w:p w14:paraId="5FD81505" w14:textId="77777777" w:rsidR="00771B49" w:rsidRPr="00317D5A" w:rsidRDefault="00771B49" w:rsidP="00771B49">
      <w:pPr>
        <w:spacing w:after="0" w:line="240" w:lineRule="auto"/>
        <w:rPr>
          <w:rFonts w:ascii="Times New Roman" w:eastAsia="Times New Roman" w:hAnsi="Times New Roman" w:cs="Times New Roman"/>
          <w:b/>
          <w:sz w:val="24"/>
          <w:szCs w:val="24"/>
        </w:rPr>
      </w:pPr>
    </w:p>
    <w:p w14:paraId="7FAB5554" w14:textId="77777777" w:rsidR="00771B49" w:rsidRPr="00317D5A" w:rsidRDefault="00771B49" w:rsidP="00771B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eastAsia="Times New Roman" w:hAnsi="Times New Roman" w:cs="Times New Roman"/>
          <w:i/>
          <w:color w:val="000000"/>
          <w:sz w:val="24"/>
          <w:szCs w:val="24"/>
        </w:rPr>
      </w:pPr>
    </w:p>
    <w:p w14:paraId="6AF562A9" w14:textId="77777777" w:rsidR="00771B49" w:rsidRPr="00317D5A" w:rsidRDefault="00771B49" w:rsidP="00771B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rPr>
        <w:sectPr w:rsidR="00771B49" w:rsidRPr="00317D5A">
          <w:pgSz w:w="16840" w:h="11907" w:orient="landscape"/>
          <w:pgMar w:top="851" w:right="1134" w:bottom="851" w:left="992" w:header="709" w:footer="709" w:gutter="0"/>
          <w:cols w:space="720"/>
        </w:sectPr>
      </w:pPr>
    </w:p>
    <w:p w14:paraId="62D6E401" w14:textId="77777777" w:rsidR="00771B49" w:rsidRPr="00317D5A" w:rsidRDefault="00771B49" w:rsidP="00771B49">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spacing w:after="0" w:line="360" w:lineRule="auto"/>
        <w:jc w:val="center"/>
        <w:outlineLvl w:val="0"/>
        <w:rPr>
          <w:rFonts w:ascii="Times New Roman" w:eastAsia="Times New Roman" w:hAnsi="Times New Roman" w:cs="Times New Roman"/>
          <w:b/>
          <w:sz w:val="24"/>
          <w:szCs w:val="24"/>
        </w:rPr>
      </w:pPr>
      <w:r w:rsidRPr="00317D5A">
        <w:rPr>
          <w:rFonts w:ascii="Times New Roman" w:eastAsia="Times New Roman" w:hAnsi="Times New Roman" w:cs="Times New Roman"/>
          <w:b/>
          <w:sz w:val="24"/>
          <w:szCs w:val="24"/>
        </w:rPr>
        <w:lastRenderedPageBreak/>
        <w:t>3. УСЛОВИЯ РЕАЛИЗАЦИИ УЧЕБНОЙ ДИСЦИПЛИНЫ</w:t>
      </w:r>
    </w:p>
    <w:p w14:paraId="68F5E8E1" w14:textId="576C5C9A" w:rsidR="00771B49" w:rsidRPr="00317D5A" w:rsidRDefault="00771B49" w:rsidP="00771B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eastAsia="Times New Roman" w:hAnsi="Times New Roman" w:cs="Times New Roman"/>
          <w:b/>
          <w:bCs/>
          <w:sz w:val="24"/>
          <w:szCs w:val="24"/>
        </w:rPr>
      </w:pPr>
      <w:r w:rsidRPr="00317D5A">
        <w:rPr>
          <w:rFonts w:ascii="Times New Roman" w:eastAsia="Times New Roman" w:hAnsi="Times New Roman" w:cs="Times New Roman"/>
          <w:b/>
          <w:bCs/>
          <w:sz w:val="24"/>
          <w:szCs w:val="24"/>
        </w:rPr>
        <w:t>3.1</w:t>
      </w:r>
      <w:r w:rsidR="008A0F83">
        <w:rPr>
          <w:rFonts w:ascii="Times New Roman" w:eastAsia="Times New Roman" w:hAnsi="Times New Roman" w:cs="Times New Roman"/>
          <w:b/>
          <w:bCs/>
          <w:sz w:val="24"/>
          <w:szCs w:val="24"/>
        </w:rPr>
        <w:t>.</w:t>
      </w:r>
      <w:r w:rsidRPr="00317D5A">
        <w:rPr>
          <w:rFonts w:ascii="Times New Roman" w:eastAsia="Times New Roman" w:hAnsi="Times New Roman" w:cs="Times New Roman"/>
          <w:b/>
          <w:bCs/>
          <w:sz w:val="24"/>
          <w:szCs w:val="24"/>
        </w:rPr>
        <w:t xml:space="preserve"> Для реализации программы учебной дисциплины должны быть предусмотрены следующие специальные помещения:</w:t>
      </w:r>
    </w:p>
    <w:p w14:paraId="3CF3FCDE" w14:textId="2E45BC67" w:rsidR="00771B49" w:rsidRPr="006630F0" w:rsidRDefault="00771B49" w:rsidP="00A832C3">
      <w:pPr>
        <w:widowControl w:val="0"/>
        <w:tabs>
          <w:tab w:val="num" w:pos="-567"/>
          <w:tab w:val="num" w:pos="-426"/>
          <w:tab w:val="num" w:pos="426"/>
          <w:tab w:val="left" w:pos="8505"/>
          <w:tab w:val="left" w:pos="8647"/>
        </w:tabs>
        <w:spacing w:after="0" w:line="276" w:lineRule="auto"/>
        <w:ind w:right="-1" w:firstLine="709"/>
        <w:jc w:val="both"/>
        <w:rPr>
          <w:rFonts w:ascii="Times New Roman" w:eastAsia="Times New Roman" w:hAnsi="Times New Roman" w:cs="Times New Roman"/>
          <w:sz w:val="24"/>
          <w:szCs w:val="24"/>
        </w:rPr>
      </w:pPr>
      <w:bookmarkStart w:id="22" w:name="bookmark5"/>
      <w:r>
        <w:rPr>
          <w:rFonts w:ascii="Times New Roman" w:eastAsia="Times New Roman" w:hAnsi="Times New Roman" w:cs="Times New Roman"/>
          <w:bCs/>
          <w:sz w:val="24"/>
          <w:szCs w:val="24"/>
        </w:rPr>
        <w:t xml:space="preserve">Лаборатория </w:t>
      </w:r>
      <w:r w:rsidR="00D46ECB">
        <w:rPr>
          <w:rFonts w:ascii="Times New Roman" w:eastAsia="Times New Roman" w:hAnsi="Times New Roman" w:cs="Times New Roman"/>
          <w:bCs/>
          <w:sz w:val="24"/>
          <w:szCs w:val="24"/>
        </w:rPr>
        <w:t>«И</w:t>
      </w:r>
      <w:r w:rsidR="00931D29">
        <w:rPr>
          <w:rFonts w:ascii="Times New Roman" w:eastAsia="Times New Roman" w:hAnsi="Times New Roman" w:cs="Times New Roman"/>
          <w:bCs/>
          <w:sz w:val="24"/>
          <w:szCs w:val="24"/>
        </w:rPr>
        <w:t>змерительной техники</w:t>
      </w:r>
      <w:r w:rsidR="00D46ECB">
        <w:rPr>
          <w:rFonts w:ascii="Times New Roman" w:eastAsia="Times New Roman" w:hAnsi="Times New Roman" w:cs="Times New Roman"/>
          <w:bCs/>
          <w:sz w:val="24"/>
          <w:szCs w:val="24"/>
        </w:rPr>
        <w:t>»</w:t>
      </w:r>
      <w:r w:rsidRPr="00317D5A">
        <w:rPr>
          <w:rFonts w:ascii="Times New Roman" w:eastAsia="Times New Roman" w:hAnsi="Times New Roman" w:cs="Times New Roman"/>
          <w:bCs/>
          <w:sz w:val="24"/>
          <w:szCs w:val="24"/>
        </w:rPr>
        <w:t xml:space="preserve">, </w:t>
      </w:r>
      <w:r>
        <w:rPr>
          <w:rFonts w:ascii="Times New Roman" w:eastAsia="Times New Roman" w:hAnsi="Times New Roman" w:cs="Times New Roman"/>
          <w:bCs/>
          <w:iCs/>
          <w:sz w:val="24"/>
          <w:szCs w:val="24"/>
        </w:rPr>
        <w:t>оснащенная</w:t>
      </w:r>
      <w:r w:rsidRPr="00317D5A">
        <w:rPr>
          <w:rFonts w:ascii="Times New Roman" w:eastAsia="Times New Roman" w:hAnsi="Times New Roman" w:cs="Times New Roman"/>
          <w:bCs/>
          <w:iCs/>
          <w:sz w:val="24"/>
          <w:szCs w:val="24"/>
        </w:rPr>
        <w:t xml:space="preserve"> в соответствии с п. </w:t>
      </w:r>
      <w:r w:rsidRPr="00781A7C">
        <w:rPr>
          <w:rFonts w:ascii="Times New Roman" w:eastAsia="Times New Roman" w:hAnsi="Times New Roman" w:cs="Times New Roman"/>
          <w:bCs/>
          <w:iCs/>
          <w:sz w:val="24"/>
          <w:szCs w:val="24"/>
        </w:rPr>
        <w:t>6.1.2.</w:t>
      </w:r>
      <w:r>
        <w:rPr>
          <w:rFonts w:ascii="Times New Roman" w:eastAsia="Times New Roman" w:hAnsi="Times New Roman" w:cs="Times New Roman"/>
          <w:bCs/>
          <w:iCs/>
          <w:sz w:val="24"/>
          <w:szCs w:val="24"/>
        </w:rPr>
        <w:t>3</w:t>
      </w:r>
      <w:r w:rsidRPr="00317D5A">
        <w:rPr>
          <w:rFonts w:ascii="Times New Roman" w:eastAsia="Times New Roman" w:hAnsi="Times New Roman" w:cs="Times New Roman"/>
          <w:bCs/>
          <w:iCs/>
          <w:sz w:val="24"/>
          <w:szCs w:val="24"/>
        </w:rPr>
        <w:t xml:space="preserve"> образовательной программы</w:t>
      </w:r>
      <w:r w:rsidRPr="00317D5A">
        <w:rPr>
          <w:rFonts w:ascii="Times New Roman" w:eastAsia="Times New Roman" w:hAnsi="Times New Roman" w:cs="Times New Roman"/>
          <w:sz w:val="24"/>
          <w:szCs w:val="24"/>
        </w:rPr>
        <w:t xml:space="preserve"> по специальности </w:t>
      </w:r>
      <w:r w:rsidRPr="00562E17">
        <w:rPr>
          <w:rFonts w:ascii="Times New Roman" w:eastAsia="Times New Roman" w:hAnsi="Times New Roman" w:cs="Times New Roman"/>
          <w:sz w:val="24"/>
          <w:szCs w:val="24"/>
        </w:rPr>
        <w:t>11.02.16 Монтаж, техническое обслуживание и ремонт электронных приборов и устройств</w:t>
      </w:r>
      <w:r w:rsidRPr="00317D5A">
        <w:rPr>
          <w:rFonts w:ascii="Times New Roman" w:eastAsia="Times New Roman" w:hAnsi="Times New Roman" w:cs="Times New Roman"/>
          <w:color w:val="000000"/>
          <w:sz w:val="24"/>
          <w:szCs w:val="24"/>
          <w:lang w:bidi="ru-RU"/>
        </w:rPr>
        <w:t>.</w:t>
      </w:r>
      <w:r w:rsidRPr="00317D5A">
        <w:rPr>
          <w:rFonts w:ascii="Times New Roman" w:eastAsia="Times New Roman" w:hAnsi="Times New Roman" w:cs="Times New Roman"/>
          <w:sz w:val="24"/>
          <w:szCs w:val="24"/>
        </w:rPr>
        <w:t xml:space="preserve">  </w:t>
      </w:r>
    </w:p>
    <w:p w14:paraId="7738B786" w14:textId="77777777" w:rsidR="00771B49" w:rsidRPr="00317D5A" w:rsidRDefault="00771B49" w:rsidP="00A83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jc w:val="both"/>
        <w:rPr>
          <w:rFonts w:ascii="Times New Roman" w:eastAsia="Times New Roman" w:hAnsi="Times New Roman" w:cs="Times New Roman"/>
          <w:bCs/>
          <w:sz w:val="24"/>
          <w:szCs w:val="24"/>
        </w:rPr>
      </w:pPr>
    </w:p>
    <w:p w14:paraId="55E57894" w14:textId="732966E5" w:rsidR="00771B49" w:rsidRPr="00317D5A" w:rsidRDefault="00771B49" w:rsidP="00A83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851"/>
        <w:jc w:val="both"/>
        <w:rPr>
          <w:rFonts w:ascii="Times New Roman" w:eastAsia="Times New Roman" w:hAnsi="Times New Roman" w:cs="Times New Roman"/>
          <w:b/>
          <w:bCs/>
          <w:sz w:val="24"/>
          <w:szCs w:val="24"/>
        </w:rPr>
      </w:pPr>
      <w:r w:rsidRPr="00317D5A">
        <w:rPr>
          <w:rFonts w:ascii="Times New Roman" w:eastAsia="Times New Roman" w:hAnsi="Times New Roman" w:cs="Times New Roman"/>
          <w:b/>
          <w:bCs/>
          <w:sz w:val="24"/>
          <w:szCs w:val="24"/>
        </w:rPr>
        <w:t>3.2</w:t>
      </w:r>
      <w:r w:rsidR="008A0F83">
        <w:rPr>
          <w:rFonts w:ascii="Times New Roman" w:eastAsia="Times New Roman" w:hAnsi="Times New Roman" w:cs="Times New Roman"/>
          <w:b/>
          <w:bCs/>
          <w:sz w:val="24"/>
          <w:szCs w:val="24"/>
        </w:rPr>
        <w:t>.</w:t>
      </w:r>
      <w:r w:rsidRPr="00317D5A">
        <w:rPr>
          <w:rFonts w:ascii="Times New Roman" w:eastAsia="Times New Roman" w:hAnsi="Times New Roman" w:cs="Times New Roman"/>
          <w:b/>
          <w:bCs/>
          <w:sz w:val="24"/>
          <w:szCs w:val="24"/>
        </w:rPr>
        <w:t xml:space="preserve"> Информационное обеспечение </w:t>
      </w:r>
      <w:bookmarkEnd w:id="22"/>
      <w:r w:rsidRPr="00317D5A">
        <w:rPr>
          <w:rFonts w:ascii="Times New Roman" w:eastAsia="Times New Roman" w:hAnsi="Times New Roman" w:cs="Times New Roman"/>
          <w:b/>
          <w:bCs/>
          <w:sz w:val="24"/>
          <w:szCs w:val="24"/>
        </w:rPr>
        <w:t>реализации программы</w:t>
      </w:r>
    </w:p>
    <w:p w14:paraId="5F4FAAFE" w14:textId="77777777" w:rsidR="00771B49" w:rsidRPr="00317D5A" w:rsidRDefault="00771B49" w:rsidP="00A832C3">
      <w:pPr>
        <w:spacing w:after="0" w:line="276" w:lineRule="auto"/>
        <w:ind w:firstLine="709"/>
        <w:jc w:val="both"/>
        <w:rPr>
          <w:rFonts w:ascii="Times New Roman" w:eastAsia="Times New Roman" w:hAnsi="Times New Roman" w:cs="Times New Roman"/>
          <w:sz w:val="24"/>
          <w:szCs w:val="24"/>
        </w:rPr>
      </w:pPr>
      <w:r w:rsidRPr="00317D5A">
        <w:rPr>
          <w:rFonts w:ascii="Times New Roman" w:eastAsia="Times New Roman" w:hAnsi="Times New Roman" w:cs="Times New Roman"/>
          <w:bCs/>
          <w:sz w:val="24"/>
          <w:szCs w:val="24"/>
        </w:rPr>
        <w:t>Для реализации программы библиотечный фонд образовательной организации должен иметь п</w:t>
      </w:r>
      <w:r w:rsidRPr="00317D5A">
        <w:rPr>
          <w:rFonts w:ascii="Times New Roman" w:eastAsia="Times New Roman" w:hAnsi="Times New Roman" w:cs="Times New Roman"/>
          <w:sz w:val="24"/>
          <w:szCs w:val="24"/>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317D5A">
        <w:rPr>
          <w:rFonts w:ascii="Times New Roman" w:eastAsia="Times New Roman" w:hAnsi="Times New Roman" w:cs="Times New Roman"/>
          <w:bCs/>
          <w:sz w:val="24"/>
          <w:szCs w:val="24"/>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14:paraId="0E5FBB54" w14:textId="77777777" w:rsidR="00771B49" w:rsidRPr="00317D5A" w:rsidRDefault="00771B49" w:rsidP="00A832C3">
      <w:pPr>
        <w:spacing w:after="0" w:line="276" w:lineRule="auto"/>
        <w:rPr>
          <w:rFonts w:ascii="Times New Roman" w:eastAsia="Times New Roman" w:hAnsi="Times New Roman" w:cs="Times New Roman"/>
          <w:b/>
          <w:bCs/>
          <w:sz w:val="24"/>
          <w:szCs w:val="24"/>
        </w:rPr>
      </w:pPr>
    </w:p>
    <w:p w14:paraId="09A22BF5" w14:textId="77777777" w:rsidR="00771B49" w:rsidRPr="00317D5A" w:rsidRDefault="00771B49" w:rsidP="00A832C3">
      <w:pPr>
        <w:numPr>
          <w:ilvl w:val="2"/>
          <w:numId w:val="5"/>
        </w:numPr>
        <w:spacing w:after="0" w:line="276" w:lineRule="auto"/>
        <w:contextualSpacing/>
        <w:rPr>
          <w:rFonts w:ascii="Times New Roman" w:eastAsia="Arial Unicode MS" w:hAnsi="Times New Roman" w:cs="Times New Roman"/>
          <w:b/>
          <w:bCs/>
          <w:color w:val="000000"/>
          <w:sz w:val="24"/>
          <w:szCs w:val="24"/>
        </w:rPr>
      </w:pPr>
      <w:r w:rsidRPr="00317D5A">
        <w:rPr>
          <w:rFonts w:ascii="Times New Roman" w:eastAsia="Arial Unicode MS" w:hAnsi="Times New Roman" w:cs="Times New Roman"/>
          <w:b/>
          <w:bCs/>
          <w:color w:val="000000"/>
          <w:sz w:val="24"/>
          <w:szCs w:val="24"/>
        </w:rPr>
        <w:t xml:space="preserve">Основные электронные издания: </w:t>
      </w:r>
    </w:p>
    <w:p w14:paraId="2D7D1073" w14:textId="77777777" w:rsidR="00771B49" w:rsidRPr="00C5346E" w:rsidRDefault="00771B49" w:rsidP="00771B49">
      <w:pPr>
        <w:pStyle w:val="a5"/>
        <w:numPr>
          <w:ilvl w:val="0"/>
          <w:numId w:val="10"/>
        </w:numPr>
        <w:spacing w:after="0" w:line="240" w:lineRule="auto"/>
        <w:ind w:left="0" w:firstLine="709"/>
        <w:jc w:val="both"/>
        <w:rPr>
          <w:rFonts w:ascii="Times New Roman" w:eastAsia="Times New Roman" w:hAnsi="Times New Roman" w:cs="Times New Roman"/>
          <w:color w:val="0000FF"/>
          <w:sz w:val="24"/>
          <w:szCs w:val="24"/>
          <w:u w:val="single"/>
          <w:lang w:eastAsia="ru-RU"/>
        </w:rPr>
      </w:pPr>
      <w:r w:rsidRPr="00C5346E">
        <w:rPr>
          <w:rFonts w:ascii="Times New Roman" w:eastAsia="Times New Roman" w:hAnsi="Times New Roman" w:cs="Times New Roman"/>
          <w:sz w:val="24"/>
          <w:szCs w:val="24"/>
          <w:lang w:eastAsia="ru-RU"/>
        </w:rPr>
        <w:t xml:space="preserve">Хрусталева З. Электротехнические измерения: учебник / Хрусталева З., А. — Москва: </w:t>
      </w:r>
      <w:proofErr w:type="spellStart"/>
      <w:r w:rsidRPr="00C5346E">
        <w:rPr>
          <w:rFonts w:ascii="Times New Roman" w:eastAsia="Times New Roman" w:hAnsi="Times New Roman" w:cs="Times New Roman"/>
          <w:sz w:val="24"/>
          <w:szCs w:val="24"/>
          <w:lang w:eastAsia="ru-RU"/>
        </w:rPr>
        <w:t>КноРус</w:t>
      </w:r>
      <w:proofErr w:type="spellEnd"/>
      <w:r w:rsidRPr="00C5346E">
        <w:rPr>
          <w:rFonts w:ascii="Times New Roman" w:eastAsia="Times New Roman" w:hAnsi="Times New Roman" w:cs="Times New Roman"/>
          <w:sz w:val="24"/>
          <w:szCs w:val="24"/>
          <w:lang w:eastAsia="ru-RU"/>
        </w:rPr>
        <w:t xml:space="preserve">, 2022. — 199 с. — ISBN 978-5-406-09252-1. — URL: </w:t>
      </w:r>
      <w:r w:rsidRPr="00781A7C">
        <w:rPr>
          <w:rFonts w:ascii="Times New Roman" w:hAnsi="Times New Roman"/>
          <w:sz w:val="24"/>
          <w:szCs w:val="24"/>
          <w:lang w:eastAsia="ru-RU"/>
        </w:rPr>
        <w:t>https://book.ru/book/942687</w:t>
      </w:r>
      <w:r w:rsidRPr="00C5346E">
        <w:rPr>
          <w:rFonts w:ascii="Times New Roman" w:eastAsia="Times New Roman" w:hAnsi="Times New Roman" w:cs="Times New Roman"/>
          <w:sz w:val="24"/>
          <w:szCs w:val="24"/>
          <w:lang w:eastAsia="ru-RU"/>
        </w:rPr>
        <w:t xml:space="preserve"> (дата обращения: 04.03.2023). — Текст: электронный </w:t>
      </w:r>
    </w:p>
    <w:p w14:paraId="31ECD954" w14:textId="77777777" w:rsidR="00771B49" w:rsidRPr="00C5346E" w:rsidRDefault="00771B49" w:rsidP="00771B49">
      <w:pPr>
        <w:pStyle w:val="a5"/>
        <w:numPr>
          <w:ilvl w:val="0"/>
          <w:numId w:val="10"/>
        </w:numPr>
        <w:spacing w:after="0" w:line="240" w:lineRule="auto"/>
        <w:ind w:left="0" w:firstLine="709"/>
        <w:jc w:val="both"/>
        <w:rPr>
          <w:rFonts w:ascii="Times New Roman" w:eastAsia="Times New Roman" w:hAnsi="Times New Roman" w:cs="Times New Roman"/>
          <w:color w:val="0000FF"/>
          <w:sz w:val="24"/>
          <w:szCs w:val="24"/>
          <w:u w:val="single"/>
          <w:lang w:eastAsia="ru-RU"/>
        </w:rPr>
      </w:pPr>
      <w:r w:rsidRPr="00C5346E">
        <w:rPr>
          <w:rFonts w:ascii="Times New Roman" w:hAnsi="Times New Roman" w:cs="Times New Roman"/>
          <w:bCs/>
          <w:sz w:val="24"/>
          <w:szCs w:val="24"/>
        </w:rPr>
        <w:t>Хрусталева З.</w:t>
      </w:r>
      <w:r w:rsidRPr="00C5346E">
        <w:rPr>
          <w:rFonts w:ascii="Times New Roman" w:hAnsi="Times New Roman" w:cs="Times New Roman"/>
          <w:sz w:val="24"/>
          <w:szCs w:val="24"/>
        </w:rPr>
        <w:t xml:space="preserve"> А. Источники питания радиоаппаратуры: учебник / Хрусталева З., А., Парфенов С., В. — Москва: </w:t>
      </w:r>
      <w:proofErr w:type="spellStart"/>
      <w:r w:rsidRPr="00C5346E">
        <w:rPr>
          <w:rFonts w:ascii="Times New Roman" w:hAnsi="Times New Roman" w:cs="Times New Roman"/>
          <w:sz w:val="24"/>
          <w:szCs w:val="24"/>
        </w:rPr>
        <w:t>КноРус</w:t>
      </w:r>
      <w:proofErr w:type="spellEnd"/>
      <w:r w:rsidRPr="00C5346E">
        <w:rPr>
          <w:rFonts w:ascii="Times New Roman" w:hAnsi="Times New Roman" w:cs="Times New Roman"/>
          <w:sz w:val="24"/>
          <w:szCs w:val="24"/>
        </w:rPr>
        <w:t xml:space="preserve">, 2022. — 240 с. — ISBN 978-5-406-10159-9. — URL: </w:t>
      </w:r>
      <w:r w:rsidRPr="00781A7C">
        <w:rPr>
          <w:rFonts w:ascii="Times New Roman" w:hAnsi="Times New Roman"/>
          <w:sz w:val="24"/>
          <w:szCs w:val="24"/>
        </w:rPr>
        <w:t>https://book.ru/book/944666</w:t>
      </w:r>
    </w:p>
    <w:p w14:paraId="665A4547" w14:textId="77777777" w:rsidR="00771B49" w:rsidRPr="00C5346E" w:rsidRDefault="00771B49" w:rsidP="00771B49">
      <w:pPr>
        <w:pStyle w:val="a5"/>
        <w:numPr>
          <w:ilvl w:val="0"/>
          <w:numId w:val="10"/>
        </w:numPr>
        <w:spacing w:after="0" w:line="240" w:lineRule="auto"/>
        <w:ind w:left="0" w:firstLine="709"/>
        <w:jc w:val="both"/>
        <w:rPr>
          <w:rFonts w:ascii="Times New Roman" w:eastAsia="Times New Roman" w:hAnsi="Times New Roman" w:cs="Times New Roman"/>
          <w:color w:val="0000FF"/>
          <w:sz w:val="24"/>
          <w:szCs w:val="24"/>
          <w:u w:val="single"/>
          <w:lang w:eastAsia="ru-RU"/>
        </w:rPr>
      </w:pPr>
      <w:r w:rsidRPr="00C5346E">
        <w:rPr>
          <w:rFonts w:ascii="Times New Roman" w:eastAsia="Times New Roman" w:hAnsi="Times New Roman" w:cs="Times New Roman"/>
          <w:sz w:val="24"/>
          <w:szCs w:val="24"/>
          <w:lang w:eastAsia="ru-RU"/>
        </w:rPr>
        <w:t xml:space="preserve">Союз профессиональных паяльщиков им. С. Н. Лоцмана  [электронный ресурс]. – URL:  </w:t>
      </w:r>
      <w:r w:rsidRPr="00781A7C">
        <w:rPr>
          <w:rFonts w:ascii="Times New Roman" w:hAnsi="Times New Roman"/>
          <w:sz w:val="24"/>
          <w:szCs w:val="24"/>
          <w:lang w:eastAsia="ru-RU"/>
        </w:rPr>
        <w:t>http://www.paika.ru/</w:t>
      </w:r>
      <w:r w:rsidRPr="00C5346E">
        <w:rPr>
          <w:rFonts w:ascii="Times New Roman" w:eastAsia="Times New Roman" w:hAnsi="Times New Roman" w:cs="Times New Roman"/>
          <w:sz w:val="24"/>
          <w:szCs w:val="24"/>
          <w:lang w:eastAsia="ru-RU"/>
        </w:rPr>
        <w:t xml:space="preserve"> . </w:t>
      </w:r>
    </w:p>
    <w:p w14:paraId="3020A5DC" w14:textId="77777777" w:rsidR="00771B49" w:rsidRPr="00C5346E" w:rsidRDefault="00771B49" w:rsidP="00771B49">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spacing w:after="0" w:line="360" w:lineRule="auto"/>
        <w:outlineLvl w:val="0"/>
        <w:rPr>
          <w:rFonts w:ascii="Times New Roman" w:eastAsia="Times New Roman" w:hAnsi="Times New Roman" w:cs="Times New Roman"/>
          <w:b/>
          <w:sz w:val="24"/>
          <w:szCs w:val="24"/>
        </w:rPr>
      </w:pPr>
    </w:p>
    <w:p w14:paraId="6F87C66E" w14:textId="77777777" w:rsidR="00771B49" w:rsidRPr="00317D5A" w:rsidRDefault="00771B49" w:rsidP="00771B49">
      <w:pPr>
        <w:spacing w:after="0" w:line="240" w:lineRule="auto"/>
        <w:rPr>
          <w:rFonts w:ascii="Times New Roman" w:eastAsia="Times New Roman" w:hAnsi="Times New Roman" w:cs="Times New Roman"/>
          <w:b/>
          <w:sz w:val="24"/>
          <w:szCs w:val="24"/>
        </w:rPr>
      </w:pPr>
      <w:r w:rsidRPr="00317D5A">
        <w:rPr>
          <w:rFonts w:ascii="Times New Roman" w:eastAsia="Times New Roman" w:hAnsi="Times New Roman" w:cs="Times New Roman"/>
          <w:caps/>
          <w:sz w:val="24"/>
          <w:szCs w:val="24"/>
        </w:rPr>
        <w:br w:type="page"/>
      </w:r>
    </w:p>
    <w:p w14:paraId="46D45E2D" w14:textId="77777777" w:rsidR="00771B49" w:rsidRPr="00317D5A" w:rsidRDefault="00771B49" w:rsidP="00771B49">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spacing w:after="0" w:line="360" w:lineRule="auto"/>
        <w:jc w:val="center"/>
        <w:outlineLvl w:val="0"/>
        <w:rPr>
          <w:rFonts w:ascii="Times New Roman" w:eastAsia="Times New Roman" w:hAnsi="Times New Roman" w:cs="Times New Roman"/>
          <w:b/>
          <w:caps/>
          <w:sz w:val="24"/>
          <w:szCs w:val="24"/>
        </w:rPr>
      </w:pPr>
      <w:r w:rsidRPr="00317D5A">
        <w:rPr>
          <w:rFonts w:ascii="Times New Roman" w:eastAsia="Times New Roman" w:hAnsi="Times New Roman" w:cs="Times New Roman"/>
          <w:b/>
          <w:sz w:val="24"/>
          <w:szCs w:val="24"/>
        </w:rPr>
        <w:lastRenderedPageBreak/>
        <w:t>4.  КОНТРОЛЬ И ОЦЕНКА РЕЗУЛЬТАТОВ ОСВОЕНИЯ УЧЕБНОЙ ДИСЦИПЛИНЫ</w:t>
      </w:r>
    </w:p>
    <w:p w14:paraId="5C2DB3B2" w14:textId="77777777" w:rsidR="00771B49" w:rsidRPr="00317D5A" w:rsidRDefault="00771B49" w:rsidP="00771B49">
      <w:pPr>
        <w:spacing w:after="0" w:line="360" w:lineRule="auto"/>
        <w:ind w:left="426" w:right="260"/>
        <w:jc w:val="both"/>
        <w:rPr>
          <w:rFonts w:ascii="Times New Roman" w:eastAsia="Times New Roman" w:hAnsi="Times New Roman" w:cs="Times New Roman"/>
          <w:b/>
          <w:sz w:val="24"/>
          <w:szCs w:val="24"/>
        </w:rPr>
      </w:pPr>
    </w:p>
    <w:tbl>
      <w:tblPr>
        <w:tblW w:w="10349"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4536"/>
        <w:gridCol w:w="3534"/>
        <w:gridCol w:w="2279"/>
      </w:tblGrid>
      <w:tr w:rsidR="00771B49" w:rsidRPr="00317D5A" w14:paraId="2813C78C" w14:textId="77777777" w:rsidTr="002139D4">
        <w:trPr>
          <w:trHeight w:val="576"/>
        </w:trPr>
        <w:tc>
          <w:tcPr>
            <w:tcW w:w="4536" w:type="dxa"/>
            <w:shd w:val="clear" w:color="auto" w:fill="FFFFFF"/>
            <w:vAlign w:val="center"/>
          </w:tcPr>
          <w:p w14:paraId="60539B37" w14:textId="77777777" w:rsidR="00771B49" w:rsidRPr="00317D5A" w:rsidRDefault="00771B49" w:rsidP="002139D4">
            <w:pPr>
              <w:spacing w:after="0" w:line="240" w:lineRule="auto"/>
              <w:jc w:val="center"/>
              <w:rPr>
                <w:rFonts w:ascii="Times New Roman" w:eastAsia="Times New Roman" w:hAnsi="Times New Roman" w:cs="Times New Roman"/>
                <w:b/>
                <w:bCs/>
                <w:i/>
                <w:sz w:val="24"/>
                <w:szCs w:val="24"/>
              </w:rPr>
            </w:pPr>
            <w:r w:rsidRPr="00317D5A">
              <w:rPr>
                <w:rFonts w:ascii="Times New Roman" w:eastAsia="Times New Roman" w:hAnsi="Times New Roman" w:cs="Times New Roman"/>
                <w:b/>
                <w:bCs/>
                <w:i/>
                <w:sz w:val="24"/>
                <w:szCs w:val="24"/>
              </w:rPr>
              <w:t>Результаты обучения</w:t>
            </w:r>
          </w:p>
          <w:p w14:paraId="027667DF" w14:textId="77777777" w:rsidR="00771B49" w:rsidRPr="00317D5A" w:rsidRDefault="00771B49" w:rsidP="002139D4">
            <w:pPr>
              <w:spacing w:after="0" w:line="240" w:lineRule="auto"/>
              <w:jc w:val="center"/>
              <w:rPr>
                <w:rFonts w:ascii="Times New Roman" w:eastAsia="Times New Roman" w:hAnsi="Times New Roman" w:cs="Times New Roman"/>
                <w:b/>
                <w:bCs/>
                <w:i/>
                <w:sz w:val="24"/>
                <w:szCs w:val="24"/>
              </w:rPr>
            </w:pPr>
          </w:p>
        </w:tc>
        <w:tc>
          <w:tcPr>
            <w:tcW w:w="3534" w:type="dxa"/>
            <w:shd w:val="clear" w:color="auto" w:fill="FFFFFF"/>
          </w:tcPr>
          <w:p w14:paraId="137B9627" w14:textId="77777777" w:rsidR="00771B49" w:rsidRPr="00317D5A" w:rsidRDefault="00771B49" w:rsidP="002139D4">
            <w:pPr>
              <w:spacing w:after="0" w:line="240" w:lineRule="auto"/>
              <w:ind w:left="142"/>
              <w:jc w:val="both"/>
              <w:rPr>
                <w:rFonts w:ascii="Times New Roman" w:eastAsia="Times New Roman" w:hAnsi="Times New Roman" w:cs="Times New Roman"/>
                <w:b/>
                <w:bCs/>
                <w:i/>
                <w:sz w:val="24"/>
                <w:szCs w:val="24"/>
              </w:rPr>
            </w:pPr>
            <w:r w:rsidRPr="00317D5A">
              <w:rPr>
                <w:rFonts w:ascii="Times New Roman" w:eastAsia="Times New Roman" w:hAnsi="Times New Roman" w:cs="Times New Roman"/>
                <w:b/>
                <w:bCs/>
                <w:i/>
                <w:sz w:val="24"/>
                <w:szCs w:val="24"/>
              </w:rPr>
              <w:t>Критерии оценки</w:t>
            </w:r>
          </w:p>
        </w:tc>
        <w:tc>
          <w:tcPr>
            <w:tcW w:w="2279" w:type="dxa"/>
            <w:shd w:val="clear" w:color="auto" w:fill="FFFFFF"/>
          </w:tcPr>
          <w:p w14:paraId="073C1C3B" w14:textId="77777777" w:rsidR="00771B49" w:rsidRPr="00317D5A" w:rsidRDefault="00771B49" w:rsidP="002139D4">
            <w:pPr>
              <w:spacing w:after="0" w:line="240" w:lineRule="auto"/>
              <w:ind w:left="142"/>
              <w:jc w:val="both"/>
              <w:rPr>
                <w:rFonts w:ascii="Times New Roman" w:eastAsia="Times New Roman" w:hAnsi="Times New Roman" w:cs="Times New Roman"/>
                <w:i/>
                <w:sz w:val="24"/>
                <w:szCs w:val="24"/>
              </w:rPr>
            </w:pPr>
            <w:r w:rsidRPr="00317D5A">
              <w:rPr>
                <w:rFonts w:ascii="Times New Roman" w:eastAsia="Times New Roman" w:hAnsi="Times New Roman" w:cs="Times New Roman"/>
                <w:b/>
                <w:bCs/>
                <w:i/>
                <w:sz w:val="24"/>
                <w:szCs w:val="24"/>
              </w:rPr>
              <w:t xml:space="preserve">Методы  оценки </w:t>
            </w:r>
          </w:p>
        </w:tc>
      </w:tr>
      <w:tr w:rsidR="00771B49" w:rsidRPr="00317D5A" w14:paraId="0681036D" w14:textId="77777777" w:rsidTr="002139D4">
        <w:trPr>
          <w:trHeight w:val="830"/>
        </w:trPr>
        <w:tc>
          <w:tcPr>
            <w:tcW w:w="4536" w:type="dxa"/>
            <w:shd w:val="clear" w:color="auto" w:fill="FFFFFF"/>
          </w:tcPr>
          <w:p w14:paraId="19DAFD9C" w14:textId="77777777" w:rsidR="00771B49" w:rsidRPr="00317D5A" w:rsidRDefault="00771B49" w:rsidP="002139D4">
            <w:pPr>
              <w:numPr>
                <w:ilvl w:val="0"/>
                <w:numId w:val="6"/>
              </w:numPr>
              <w:suppressAutoHyphens/>
              <w:spacing w:after="0" w:line="240" w:lineRule="auto"/>
              <w:ind w:left="415" w:right="293" w:hanging="284"/>
              <w:contextualSpacing/>
              <w:jc w:val="both"/>
              <w:rPr>
                <w:rFonts w:ascii="Times New Roman" w:eastAsia="Arial Unicode MS" w:hAnsi="Times New Roman" w:cs="Times New Roman"/>
                <w:iCs/>
                <w:color w:val="000000"/>
                <w:sz w:val="24"/>
                <w:szCs w:val="24"/>
              </w:rPr>
            </w:pPr>
            <w:r w:rsidRPr="00317D5A">
              <w:rPr>
                <w:rFonts w:ascii="Times New Roman" w:eastAsia="Arial Unicode MS" w:hAnsi="Times New Roman" w:cs="Times New Roman"/>
                <w:iCs/>
                <w:color w:val="000000"/>
                <w:sz w:val="24"/>
                <w:szCs w:val="24"/>
              </w:rPr>
              <w:t>функциональное назначение элементов схем;</w:t>
            </w:r>
          </w:p>
          <w:p w14:paraId="0140028C" w14:textId="77777777" w:rsidR="00771B49" w:rsidRPr="00317D5A" w:rsidRDefault="00771B49" w:rsidP="002139D4">
            <w:pPr>
              <w:numPr>
                <w:ilvl w:val="0"/>
                <w:numId w:val="6"/>
              </w:numPr>
              <w:suppressAutoHyphens/>
              <w:spacing w:after="0" w:line="240" w:lineRule="auto"/>
              <w:ind w:left="415" w:right="293" w:hanging="284"/>
              <w:contextualSpacing/>
              <w:jc w:val="both"/>
              <w:rPr>
                <w:rFonts w:ascii="Times New Roman" w:eastAsia="Arial Unicode MS" w:hAnsi="Times New Roman" w:cs="Times New Roman"/>
                <w:iCs/>
                <w:color w:val="000000"/>
                <w:sz w:val="24"/>
                <w:szCs w:val="24"/>
              </w:rPr>
            </w:pPr>
            <w:r w:rsidRPr="00317D5A">
              <w:rPr>
                <w:rFonts w:ascii="Times New Roman" w:eastAsia="Arial Unicode MS" w:hAnsi="Times New Roman" w:cs="Times New Roman"/>
                <w:iCs/>
                <w:color w:val="000000"/>
                <w:sz w:val="24"/>
                <w:szCs w:val="24"/>
              </w:rPr>
              <w:t>программы схемотехнического моделирования электронных приборов и устройств;</w:t>
            </w:r>
          </w:p>
          <w:p w14:paraId="0FAE632B" w14:textId="77777777" w:rsidR="00771B49" w:rsidRPr="00317D5A" w:rsidRDefault="00771B49" w:rsidP="002139D4">
            <w:pPr>
              <w:numPr>
                <w:ilvl w:val="0"/>
                <w:numId w:val="6"/>
              </w:numPr>
              <w:suppressAutoHyphens/>
              <w:spacing w:after="0" w:line="240" w:lineRule="auto"/>
              <w:ind w:left="415" w:right="293" w:hanging="284"/>
              <w:contextualSpacing/>
              <w:jc w:val="both"/>
              <w:rPr>
                <w:rFonts w:ascii="Times New Roman" w:eastAsia="Arial Unicode MS" w:hAnsi="Times New Roman" w:cs="Times New Roman"/>
                <w:iCs/>
                <w:color w:val="000000"/>
                <w:sz w:val="24"/>
                <w:szCs w:val="24"/>
              </w:rPr>
            </w:pPr>
            <w:r w:rsidRPr="00317D5A">
              <w:rPr>
                <w:rFonts w:ascii="Times New Roman" w:eastAsia="Arial Unicode MS" w:hAnsi="Times New Roman" w:cs="Times New Roman"/>
                <w:iCs/>
                <w:color w:val="000000"/>
                <w:sz w:val="24"/>
                <w:szCs w:val="24"/>
              </w:rPr>
              <w:t>требования ЕСКД и ЕСТД;</w:t>
            </w:r>
          </w:p>
          <w:p w14:paraId="301F25D7" w14:textId="77777777" w:rsidR="00771B49" w:rsidRPr="00317D5A" w:rsidRDefault="00771B49" w:rsidP="002139D4">
            <w:pPr>
              <w:numPr>
                <w:ilvl w:val="0"/>
                <w:numId w:val="6"/>
              </w:numPr>
              <w:suppressAutoHyphens/>
              <w:spacing w:after="0" w:line="240" w:lineRule="auto"/>
              <w:ind w:left="415" w:right="293" w:hanging="284"/>
              <w:contextualSpacing/>
              <w:jc w:val="both"/>
              <w:rPr>
                <w:rFonts w:ascii="Times New Roman" w:eastAsia="Arial Unicode MS" w:hAnsi="Times New Roman" w:cs="Times New Roman"/>
                <w:iCs/>
                <w:color w:val="000000"/>
                <w:sz w:val="24"/>
                <w:szCs w:val="24"/>
              </w:rPr>
            </w:pPr>
            <w:r w:rsidRPr="00317D5A">
              <w:rPr>
                <w:rFonts w:ascii="Times New Roman" w:eastAsia="Arial Unicode MS" w:hAnsi="Times New Roman" w:cs="Times New Roman"/>
                <w:iCs/>
                <w:color w:val="000000"/>
                <w:sz w:val="24"/>
                <w:szCs w:val="24"/>
              </w:rPr>
              <w:t>порядок и этапы разработки конструкторской документации;</w:t>
            </w:r>
          </w:p>
          <w:p w14:paraId="35FB7772" w14:textId="77777777" w:rsidR="00771B49" w:rsidRPr="00317D5A" w:rsidRDefault="00771B49" w:rsidP="002139D4">
            <w:pPr>
              <w:numPr>
                <w:ilvl w:val="0"/>
                <w:numId w:val="6"/>
              </w:numPr>
              <w:suppressAutoHyphens/>
              <w:spacing w:after="0" w:line="240" w:lineRule="auto"/>
              <w:ind w:left="415" w:right="293" w:hanging="284"/>
              <w:contextualSpacing/>
              <w:jc w:val="both"/>
              <w:rPr>
                <w:rFonts w:ascii="Times New Roman" w:eastAsia="Arial Unicode MS" w:hAnsi="Times New Roman" w:cs="Times New Roman"/>
                <w:iCs/>
                <w:color w:val="000000"/>
                <w:sz w:val="24"/>
                <w:szCs w:val="24"/>
              </w:rPr>
            </w:pPr>
            <w:r w:rsidRPr="00317D5A">
              <w:rPr>
                <w:rFonts w:ascii="Times New Roman" w:eastAsia="Arial Unicode MS" w:hAnsi="Times New Roman" w:cs="Times New Roman"/>
                <w:iCs/>
                <w:color w:val="000000"/>
                <w:sz w:val="24"/>
                <w:szCs w:val="24"/>
              </w:rPr>
              <w:t>актуальный профессиональный и социальный контекст, в котором приходится работать и жить;</w:t>
            </w:r>
          </w:p>
          <w:p w14:paraId="0B221371" w14:textId="77777777" w:rsidR="00771B49" w:rsidRPr="00317D5A" w:rsidRDefault="00771B49" w:rsidP="002139D4">
            <w:pPr>
              <w:numPr>
                <w:ilvl w:val="0"/>
                <w:numId w:val="6"/>
              </w:numPr>
              <w:suppressAutoHyphens/>
              <w:spacing w:after="0" w:line="240" w:lineRule="auto"/>
              <w:ind w:left="415" w:right="293" w:hanging="284"/>
              <w:contextualSpacing/>
              <w:jc w:val="both"/>
              <w:rPr>
                <w:rFonts w:ascii="Times New Roman" w:eastAsia="Arial Unicode MS" w:hAnsi="Times New Roman" w:cs="Times New Roman"/>
                <w:iCs/>
                <w:color w:val="000000"/>
                <w:sz w:val="24"/>
                <w:szCs w:val="24"/>
              </w:rPr>
            </w:pPr>
            <w:r w:rsidRPr="00317D5A">
              <w:rPr>
                <w:rFonts w:ascii="Times New Roman" w:eastAsia="Arial Unicode MS" w:hAnsi="Times New Roman" w:cs="Times New Roman"/>
                <w:iCs/>
                <w:color w:val="000000"/>
                <w:sz w:val="24"/>
                <w:szCs w:val="24"/>
              </w:rPr>
              <w:t>алгоритмы выполнения работ в профессиональной и смежных областях</w:t>
            </w:r>
          </w:p>
          <w:p w14:paraId="355088B4" w14:textId="77777777" w:rsidR="00771B49" w:rsidRPr="00317D5A" w:rsidRDefault="00771B49" w:rsidP="002139D4">
            <w:pPr>
              <w:numPr>
                <w:ilvl w:val="0"/>
                <w:numId w:val="6"/>
              </w:numPr>
              <w:suppressAutoHyphens/>
              <w:spacing w:after="0" w:line="240" w:lineRule="auto"/>
              <w:ind w:left="415" w:right="293" w:hanging="284"/>
              <w:contextualSpacing/>
              <w:jc w:val="both"/>
              <w:rPr>
                <w:rFonts w:ascii="Times New Roman" w:eastAsia="Arial Unicode MS" w:hAnsi="Times New Roman" w:cs="Times New Roman"/>
                <w:iCs/>
                <w:color w:val="000000"/>
                <w:sz w:val="24"/>
                <w:szCs w:val="24"/>
              </w:rPr>
            </w:pPr>
            <w:r w:rsidRPr="00317D5A">
              <w:rPr>
                <w:rFonts w:ascii="Times New Roman" w:eastAsia="Arial Unicode MS" w:hAnsi="Times New Roman" w:cs="Times New Roman"/>
                <w:iCs/>
                <w:color w:val="000000"/>
                <w:sz w:val="24"/>
                <w:szCs w:val="24"/>
              </w:rPr>
              <w:t>методы работы в профессиональной и смежных сферах;</w:t>
            </w:r>
          </w:p>
          <w:p w14:paraId="6D993323" w14:textId="77777777" w:rsidR="00771B49" w:rsidRPr="00317D5A" w:rsidRDefault="00771B49" w:rsidP="002139D4">
            <w:pPr>
              <w:numPr>
                <w:ilvl w:val="0"/>
                <w:numId w:val="6"/>
              </w:numPr>
              <w:suppressAutoHyphens/>
              <w:spacing w:after="0" w:line="240" w:lineRule="auto"/>
              <w:ind w:left="415" w:right="293" w:hanging="284"/>
              <w:contextualSpacing/>
              <w:jc w:val="both"/>
              <w:rPr>
                <w:rFonts w:ascii="Times New Roman" w:eastAsia="Arial Unicode MS" w:hAnsi="Times New Roman" w:cs="Times New Roman"/>
                <w:iCs/>
                <w:color w:val="000000"/>
                <w:sz w:val="24"/>
                <w:szCs w:val="24"/>
              </w:rPr>
            </w:pPr>
            <w:r w:rsidRPr="00317D5A">
              <w:rPr>
                <w:rFonts w:ascii="Times New Roman" w:eastAsia="Arial Unicode MS" w:hAnsi="Times New Roman" w:cs="Times New Roman"/>
                <w:iCs/>
                <w:color w:val="000000"/>
                <w:sz w:val="24"/>
                <w:szCs w:val="24"/>
              </w:rPr>
              <w:t>номенклатура информационных источников, применяемых в профессиональной деятельности;</w:t>
            </w:r>
          </w:p>
          <w:p w14:paraId="294BA613" w14:textId="77777777" w:rsidR="00771B49" w:rsidRPr="00317D5A" w:rsidRDefault="00771B49" w:rsidP="002139D4">
            <w:pPr>
              <w:numPr>
                <w:ilvl w:val="0"/>
                <w:numId w:val="6"/>
              </w:numPr>
              <w:suppressAutoHyphens/>
              <w:spacing w:after="0" w:line="240" w:lineRule="auto"/>
              <w:ind w:left="415" w:right="293" w:hanging="284"/>
              <w:contextualSpacing/>
              <w:jc w:val="both"/>
              <w:rPr>
                <w:rFonts w:ascii="Times New Roman" w:eastAsia="Arial Unicode MS" w:hAnsi="Times New Roman" w:cs="Times New Roman"/>
                <w:iCs/>
                <w:color w:val="000000"/>
                <w:sz w:val="24"/>
                <w:szCs w:val="24"/>
              </w:rPr>
            </w:pPr>
            <w:r w:rsidRPr="00317D5A">
              <w:rPr>
                <w:rFonts w:ascii="Times New Roman" w:eastAsia="Arial Unicode MS" w:hAnsi="Times New Roman" w:cs="Times New Roman"/>
                <w:iCs/>
                <w:color w:val="000000"/>
                <w:sz w:val="24"/>
                <w:szCs w:val="24"/>
              </w:rPr>
              <w:t>формат оформления результатов поиска информации, современные средства и устройства информатизации;</w:t>
            </w:r>
          </w:p>
          <w:p w14:paraId="562EF128" w14:textId="77777777" w:rsidR="00771B49" w:rsidRPr="00317D5A" w:rsidRDefault="00771B49" w:rsidP="002139D4">
            <w:pPr>
              <w:numPr>
                <w:ilvl w:val="0"/>
                <w:numId w:val="6"/>
              </w:numPr>
              <w:suppressAutoHyphens/>
              <w:spacing w:after="0" w:line="240" w:lineRule="auto"/>
              <w:ind w:left="415" w:right="293" w:hanging="284"/>
              <w:contextualSpacing/>
              <w:jc w:val="both"/>
              <w:rPr>
                <w:rFonts w:ascii="Times New Roman" w:eastAsia="Arial Unicode MS" w:hAnsi="Times New Roman" w:cs="Times New Roman"/>
                <w:iCs/>
                <w:color w:val="000000"/>
                <w:sz w:val="24"/>
                <w:szCs w:val="24"/>
              </w:rPr>
            </w:pPr>
            <w:r w:rsidRPr="00317D5A">
              <w:rPr>
                <w:rFonts w:ascii="Times New Roman" w:eastAsia="Arial Unicode MS" w:hAnsi="Times New Roman" w:cs="Times New Roman"/>
                <w:iCs/>
                <w:color w:val="000000"/>
                <w:sz w:val="24"/>
                <w:szCs w:val="24"/>
              </w:rPr>
              <w:t>содержание актуальной нормативно-правовой документации;</w:t>
            </w:r>
          </w:p>
          <w:p w14:paraId="61E66598" w14:textId="77777777" w:rsidR="00771B49" w:rsidRPr="00317D5A" w:rsidRDefault="00771B49" w:rsidP="002139D4">
            <w:pPr>
              <w:numPr>
                <w:ilvl w:val="0"/>
                <w:numId w:val="6"/>
              </w:numPr>
              <w:suppressAutoHyphens/>
              <w:spacing w:after="0" w:line="240" w:lineRule="auto"/>
              <w:ind w:left="415" w:right="293" w:hanging="284"/>
              <w:contextualSpacing/>
              <w:jc w:val="both"/>
              <w:rPr>
                <w:rFonts w:ascii="Times New Roman" w:eastAsia="Arial Unicode MS" w:hAnsi="Times New Roman" w:cs="Times New Roman"/>
                <w:iCs/>
                <w:color w:val="000000"/>
                <w:sz w:val="24"/>
                <w:szCs w:val="24"/>
              </w:rPr>
            </w:pPr>
            <w:r w:rsidRPr="00317D5A">
              <w:rPr>
                <w:rFonts w:ascii="Times New Roman" w:eastAsia="Arial Unicode MS" w:hAnsi="Times New Roman" w:cs="Times New Roman"/>
                <w:iCs/>
                <w:color w:val="000000"/>
                <w:sz w:val="24"/>
                <w:szCs w:val="24"/>
              </w:rPr>
              <w:t>современная научная и профессиональная терминология;</w:t>
            </w:r>
          </w:p>
          <w:p w14:paraId="5ED45ECB" w14:textId="77777777" w:rsidR="00771B49" w:rsidRPr="00317D5A" w:rsidRDefault="00771B49" w:rsidP="002139D4">
            <w:pPr>
              <w:numPr>
                <w:ilvl w:val="0"/>
                <w:numId w:val="6"/>
              </w:numPr>
              <w:suppressAutoHyphens/>
              <w:spacing w:after="0" w:line="240" w:lineRule="auto"/>
              <w:ind w:left="415" w:right="293" w:hanging="284"/>
              <w:contextualSpacing/>
              <w:jc w:val="both"/>
              <w:rPr>
                <w:rFonts w:ascii="Times New Roman" w:eastAsia="Arial Unicode MS" w:hAnsi="Times New Roman" w:cs="Times New Roman"/>
                <w:iCs/>
                <w:color w:val="000000"/>
                <w:sz w:val="24"/>
                <w:szCs w:val="24"/>
              </w:rPr>
            </w:pPr>
            <w:r w:rsidRPr="00317D5A">
              <w:rPr>
                <w:rFonts w:ascii="Times New Roman" w:eastAsia="Arial Unicode MS" w:hAnsi="Times New Roman" w:cs="Times New Roman"/>
                <w:iCs/>
                <w:color w:val="000000"/>
                <w:sz w:val="24"/>
                <w:szCs w:val="24"/>
              </w:rPr>
              <w:t>правила построения простых и сложных предложений на профессиональные темы;</w:t>
            </w:r>
          </w:p>
          <w:p w14:paraId="14458523" w14:textId="77777777" w:rsidR="00771B49" w:rsidRPr="00317D5A" w:rsidRDefault="00771B49" w:rsidP="002139D4">
            <w:pPr>
              <w:numPr>
                <w:ilvl w:val="0"/>
                <w:numId w:val="6"/>
              </w:numPr>
              <w:suppressAutoHyphens/>
              <w:spacing w:after="0" w:line="240" w:lineRule="auto"/>
              <w:ind w:left="415" w:right="293" w:hanging="284"/>
              <w:contextualSpacing/>
              <w:jc w:val="both"/>
              <w:rPr>
                <w:rFonts w:ascii="Times New Roman" w:eastAsia="Arial Unicode MS" w:hAnsi="Times New Roman" w:cs="Times New Roman"/>
                <w:iCs/>
                <w:color w:val="000000"/>
                <w:sz w:val="24"/>
                <w:szCs w:val="24"/>
              </w:rPr>
            </w:pPr>
            <w:r w:rsidRPr="00317D5A">
              <w:rPr>
                <w:rFonts w:ascii="Times New Roman" w:eastAsia="Arial Unicode MS" w:hAnsi="Times New Roman" w:cs="Times New Roman"/>
                <w:iCs/>
                <w:color w:val="000000"/>
                <w:sz w:val="24"/>
                <w:szCs w:val="24"/>
              </w:rPr>
              <w:t>лексический минимум, относящийся к описанию предметов, средств и процессов профессиональной деятельности;</w:t>
            </w:r>
          </w:p>
          <w:p w14:paraId="4A115F10" w14:textId="77777777" w:rsidR="00771B49" w:rsidRPr="00317D5A" w:rsidRDefault="00771B49" w:rsidP="002139D4">
            <w:pPr>
              <w:numPr>
                <w:ilvl w:val="0"/>
                <w:numId w:val="6"/>
              </w:numPr>
              <w:suppressAutoHyphens/>
              <w:spacing w:after="0" w:line="240" w:lineRule="auto"/>
              <w:ind w:left="415" w:right="293" w:hanging="284"/>
              <w:contextualSpacing/>
              <w:jc w:val="both"/>
              <w:rPr>
                <w:rFonts w:ascii="Times New Roman" w:eastAsia="Times New Roman" w:hAnsi="Times New Roman" w:cs="Times New Roman"/>
                <w:sz w:val="24"/>
                <w:szCs w:val="24"/>
              </w:rPr>
            </w:pPr>
            <w:r w:rsidRPr="00317D5A">
              <w:rPr>
                <w:rFonts w:ascii="Times New Roman" w:eastAsia="Arial Unicode MS" w:hAnsi="Times New Roman" w:cs="Times New Roman"/>
                <w:iCs/>
                <w:color w:val="000000"/>
                <w:sz w:val="24"/>
                <w:szCs w:val="24"/>
              </w:rPr>
              <w:t>правила чтения текстов профессиональной направленности.</w:t>
            </w:r>
          </w:p>
        </w:tc>
        <w:tc>
          <w:tcPr>
            <w:tcW w:w="3534" w:type="dxa"/>
            <w:shd w:val="clear" w:color="auto" w:fill="FFFFFF"/>
          </w:tcPr>
          <w:p w14:paraId="1778D05E" w14:textId="77777777" w:rsidR="00771B49" w:rsidRPr="00317D5A" w:rsidRDefault="00771B49" w:rsidP="002139D4">
            <w:pPr>
              <w:numPr>
                <w:ilvl w:val="0"/>
                <w:numId w:val="8"/>
              </w:numPr>
              <w:shd w:val="clear" w:color="auto" w:fill="FFFFFF"/>
              <w:suppressAutoHyphens/>
              <w:autoSpaceDE w:val="0"/>
              <w:spacing w:before="120" w:after="0" w:line="240" w:lineRule="auto"/>
              <w:ind w:left="416" w:right="273" w:hanging="284"/>
              <w:contextualSpacing/>
              <w:jc w:val="both"/>
              <w:outlineLvl w:val="0"/>
              <w:rPr>
                <w:rFonts w:ascii="Times New Roman" w:eastAsia="Times New Roman" w:hAnsi="Times New Roman" w:cs="Times New Roman"/>
                <w:sz w:val="24"/>
                <w:szCs w:val="24"/>
              </w:rPr>
            </w:pPr>
            <w:r w:rsidRPr="00317D5A">
              <w:rPr>
                <w:rFonts w:ascii="Times New Roman" w:eastAsia="Times New Roman" w:hAnsi="Times New Roman" w:cs="Times New Roman"/>
                <w:sz w:val="24"/>
                <w:szCs w:val="24"/>
              </w:rPr>
              <w:t xml:space="preserve">определяет перечень </w:t>
            </w:r>
            <w:r w:rsidRPr="00317D5A">
              <w:rPr>
                <w:rFonts w:ascii="Times New Roman" w:eastAsia="Times New Roman" w:hAnsi="Times New Roman" w:cs="Times New Roman"/>
                <w:bCs/>
                <w:sz w:val="24"/>
                <w:szCs w:val="24"/>
              </w:rPr>
              <w:t xml:space="preserve">конструкторской документации при построении </w:t>
            </w:r>
            <w:r w:rsidRPr="00317D5A">
              <w:rPr>
                <w:rFonts w:ascii="Times New Roman" w:eastAsia="Times New Roman" w:hAnsi="Times New Roman" w:cs="Times New Roman"/>
                <w:sz w:val="24"/>
                <w:szCs w:val="24"/>
              </w:rPr>
              <w:t>чертежей и схем по специальности правильно;</w:t>
            </w:r>
          </w:p>
          <w:p w14:paraId="10DE5AAD" w14:textId="77777777" w:rsidR="00771B49" w:rsidRPr="00317D5A" w:rsidRDefault="00771B49" w:rsidP="002139D4">
            <w:pPr>
              <w:numPr>
                <w:ilvl w:val="0"/>
                <w:numId w:val="8"/>
              </w:numPr>
              <w:spacing w:before="120" w:after="0" w:line="240" w:lineRule="auto"/>
              <w:ind w:left="416" w:right="273" w:hanging="284"/>
              <w:contextualSpacing/>
              <w:jc w:val="both"/>
              <w:rPr>
                <w:rFonts w:ascii="Times New Roman" w:eastAsia="Times New Roman" w:hAnsi="Times New Roman" w:cs="Times New Roman"/>
                <w:sz w:val="24"/>
                <w:szCs w:val="24"/>
                <w:lang w:val="en-US"/>
              </w:rPr>
            </w:pPr>
            <w:proofErr w:type="spellStart"/>
            <w:r w:rsidRPr="00317D5A">
              <w:rPr>
                <w:rFonts w:ascii="Times New Roman" w:eastAsia="Times New Roman" w:hAnsi="Times New Roman" w:cs="Times New Roman"/>
                <w:sz w:val="24"/>
                <w:szCs w:val="24"/>
                <w:lang w:val="en-US"/>
              </w:rPr>
              <w:t>демонстрирует</w:t>
            </w:r>
            <w:proofErr w:type="spellEnd"/>
            <w:r w:rsidRPr="00317D5A">
              <w:rPr>
                <w:rFonts w:ascii="Times New Roman" w:eastAsia="Times New Roman" w:hAnsi="Times New Roman" w:cs="Times New Roman"/>
                <w:sz w:val="24"/>
                <w:szCs w:val="24"/>
                <w:lang w:val="en-US"/>
              </w:rPr>
              <w:t xml:space="preserve"> </w:t>
            </w:r>
            <w:proofErr w:type="spellStart"/>
            <w:r w:rsidRPr="00317D5A">
              <w:rPr>
                <w:rFonts w:ascii="Times New Roman" w:eastAsia="Times New Roman" w:hAnsi="Times New Roman" w:cs="Times New Roman"/>
                <w:sz w:val="24"/>
                <w:szCs w:val="24"/>
                <w:lang w:val="en-US"/>
              </w:rPr>
              <w:t>знание</w:t>
            </w:r>
            <w:proofErr w:type="spellEnd"/>
            <w:r w:rsidRPr="00317D5A">
              <w:rPr>
                <w:rFonts w:ascii="Times New Roman" w:eastAsia="Times New Roman" w:hAnsi="Times New Roman" w:cs="Times New Roman"/>
                <w:sz w:val="24"/>
                <w:szCs w:val="24"/>
                <w:lang w:val="en-US"/>
              </w:rPr>
              <w:t xml:space="preserve"> </w:t>
            </w:r>
            <w:proofErr w:type="spellStart"/>
            <w:r w:rsidRPr="00317D5A">
              <w:rPr>
                <w:rFonts w:ascii="Times New Roman" w:eastAsia="Times New Roman" w:hAnsi="Times New Roman" w:cs="Times New Roman"/>
                <w:sz w:val="24"/>
                <w:szCs w:val="24"/>
                <w:lang w:val="en-US"/>
              </w:rPr>
              <w:t>элементов</w:t>
            </w:r>
            <w:proofErr w:type="spellEnd"/>
            <w:r w:rsidRPr="00317D5A">
              <w:rPr>
                <w:rFonts w:ascii="Times New Roman" w:eastAsia="Times New Roman" w:hAnsi="Times New Roman" w:cs="Times New Roman"/>
                <w:sz w:val="24"/>
                <w:szCs w:val="24"/>
                <w:lang w:val="en-US"/>
              </w:rPr>
              <w:t xml:space="preserve"> </w:t>
            </w:r>
            <w:proofErr w:type="spellStart"/>
            <w:r w:rsidRPr="00317D5A">
              <w:rPr>
                <w:rFonts w:ascii="Times New Roman" w:eastAsia="Times New Roman" w:hAnsi="Times New Roman" w:cs="Times New Roman"/>
                <w:sz w:val="24"/>
                <w:szCs w:val="24"/>
                <w:lang w:val="en-US"/>
              </w:rPr>
              <w:t>схем</w:t>
            </w:r>
            <w:proofErr w:type="spellEnd"/>
            <w:r w:rsidRPr="00317D5A">
              <w:rPr>
                <w:rFonts w:ascii="Times New Roman" w:eastAsia="Times New Roman" w:hAnsi="Times New Roman" w:cs="Times New Roman"/>
                <w:sz w:val="24"/>
                <w:szCs w:val="24"/>
                <w:lang w:val="en-US"/>
              </w:rPr>
              <w:t>;</w:t>
            </w:r>
          </w:p>
          <w:p w14:paraId="3D495EFD" w14:textId="77777777" w:rsidR="00771B49" w:rsidRPr="00317D5A" w:rsidRDefault="00771B49" w:rsidP="002139D4">
            <w:pPr>
              <w:numPr>
                <w:ilvl w:val="0"/>
                <w:numId w:val="8"/>
              </w:numPr>
              <w:spacing w:after="0" w:line="240" w:lineRule="auto"/>
              <w:ind w:left="416" w:right="273" w:hanging="284"/>
              <w:contextualSpacing/>
              <w:jc w:val="both"/>
              <w:rPr>
                <w:rFonts w:ascii="Times New Roman" w:eastAsia="Arial Unicode MS" w:hAnsi="Times New Roman" w:cs="Times New Roman"/>
                <w:color w:val="000000"/>
                <w:sz w:val="24"/>
                <w:szCs w:val="24"/>
              </w:rPr>
            </w:pPr>
            <w:r w:rsidRPr="00317D5A">
              <w:rPr>
                <w:rFonts w:ascii="Times New Roman" w:eastAsia="Arial Unicode MS" w:hAnsi="Times New Roman" w:cs="Times New Roman"/>
                <w:bCs/>
                <w:color w:val="000000"/>
                <w:sz w:val="24"/>
                <w:szCs w:val="24"/>
              </w:rPr>
              <w:t>готов выполнять требования единой системы конструкторской документации и Единой системы технологической документации;</w:t>
            </w:r>
          </w:p>
          <w:p w14:paraId="42CDD5F8" w14:textId="77777777" w:rsidR="00771B49" w:rsidRPr="00317D5A" w:rsidRDefault="00771B49" w:rsidP="002139D4">
            <w:pPr>
              <w:numPr>
                <w:ilvl w:val="0"/>
                <w:numId w:val="8"/>
              </w:numPr>
              <w:spacing w:after="0" w:line="240" w:lineRule="auto"/>
              <w:ind w:left="416" w:right="273" w:hanging="284"/>
              <w:contextualSpacing/>
              <w:jc w:val="both"/>
              <w:rPr>
                <w:rFonts w:ascii="Times New Roman" w:eastAsia="Arial Unicode MS" w:hAnsi="Times New Roman" w:cs="Times New Roman"/>
                <w:color w:val="000000"/>
                <w:sz w:val="24"/>
                <w:szCs w:val="24"/>
              </w:rPr>
            </w:pPr>
            <w:r w:rsidRPr="00317D5A">
              <w:rPr>
                <w:rFonts w:ascii="Times New Roman" w:eastAsia="Arial Unicode MS" w:hAnsi="Times New Roman" w:cs="Times New Roman"/>
                <w:color w:val="000000"/>
                <w:sz w:val="24"/>
                <w:szCs w:val="24"/>
              </w:rPr>
              <w:t>определяет верно функциональное назначение элементов схем;</w:t>
            </w:r>
          </w:p>
          <w:p w14:paraId="6D965E90" w14:textId="77777777" w:rsidR="00771B49" w:rsidRPr="00317D5A" w:rsidRDefault="00771B49" w:rsidP="002139D4">
            <w:pPr>
              <w:numPr>
                <w:ilvl w:val="0"/>
                <w:numId w:val="8"/>
              </w:numPr>
              <w:spacing w:after="0" w:line="240" w:lineRule="auto"/>
              <w:ind w:left="416" w:right="273" w:hanging="284"/>
              <w:contextualSpacing/>
              <w:jc w:val="both"/>
              <w:rPr>
                <w:rFonts w:ascii="Times New Roman" w:eastAsia="Arial Unicode MS" w:hAnsi="Times New Roman" w:cs="Times New Roman"/>
                <w:color w:val="000000"/>
                <w:sz w:val="24"/>
                <w:szCs w:val="24"/>
              </w:rPr>
            </w:pPr>
            <w:r w:rsidRPr="00317D5A">
              <w:rPr>
                <w:rFonts w:ascii="Times New Roman" w:eastAsia="Arial Unicode MS" w:hAnsi="Times New Roman" w:cs="Times New Roman"/>
                <w:color w:val="000000"/>
                <w:sz w:val="24"/>
                <w:szCs w:val="24"/>
              </w:rPr>
              <w:t>правильно применяет программы схемотехнического моделирования электронных приборов и устройств;</w:t>
            </w:r>
          </w:p>
          <w:p w14:paraId="3CB6A17D" w14:textId="77777777" w:rsidR="00771B49" w:rsidRPr="00317D5A" w:rsidRDefault="00771B49" w:rsidP="002139D4">
            <w:pPr>
              <w:numPr>
                <w:ilvl w:val="0"/>
                <w:numId w:val="8"/>
              </w:numPr>
              <w:suppressAutoHyphens/>
              <w:spacing w:after="0" w:line="240" w:lineRule="auto"/>
              <w:ind w:left="416" w:right="273" w:hanging="284"/>
              <w:contextualSpacing/>
              <w:jc w:val="both"/>
              <w:rPr>
                <w:rFonts w:ascii="Times New Roman" w:eastAsia="Arial Unicode MS" w:hAnsi="Times New Roman" w:cs="Times New Roman"/>
                <w:iCs/>
                <w:color w:val="000000"/>
                <w:sz w:val="24"/>
                <w:szCs w:val="24"/>
              </w:rPr>
            </w:pPr>
            <w:r w:rsidRPr="00317D5A">
              <w:rPr>
                <w:rFonts w:ascii="Times New Roman" w:eastAsia="Arial Unicode MS" w:hAnsi="Times New Roman" w:cs="Times New Roman"/>
                <w:color w:val="000000"/>
                <w:sz w:val="24"/>
                <w:szCs w:val="24"/>
              </w:rPr>
              <w:t>демонстрирует знание порядка и этапов разработки конструкторской документации.</w:t>
            </w:r>
          </w:p>
        </w:tc>
        <w:tc>
          <w:tcPr>
            <w:tcW w:w="2279" w:type="dxa"/>
            <w:shd w:val="clear" w:color="auto" w:fill="FFFFFF"/>
          </w:tcPr>
          <w:p w14:paraId="455E16E5" w14:textId="77777777" w:rsidR="00771B49" w:rsidRPr="00317D5A" w:rsidRDefault="00771B49" w:rsidP="002139D4">
            <w:pPr>
              <w:shd w:val="clear" w:color="auto" w:fill="FFFFFF"/>
              <w:suppressAutoHyphens/>
              <w:autoSpaceDE w:val="0"/>
              <w:spacing w:before="120" w:after="0" w:line="240" w:lineRule="auto"/>
              <w:ind w:left="142"/>
              <w:jc w:val="both"/>
              <w:outlineLvl w:val="0"/>
              <w:rPr>
                <w:rFonts w:ascii="Times New Roman" w:eastAsia="Times New Roman" w:hAnsi="Times New Roman" w:cs="Times New Roman"/>
                <w:bCs/>
                <w:sz w:val="24"/>
                <w:szCs w:val="24"/>
              </w:rPr>
            </w:pPr>
            <w:r w:rsidRPr="00317D5A">
              <w:rPr>
                <w:rFonts w:ascii="Times New Roman" w:eastAsia="Times New Roman" w:hAnsi="Times New Roman" w:cs="Times New Roman"/>
                <w:bCs/>
                <w:sz w:val="24"/>
                <w:szCs w:val="24"/>
              </w:rPr>
              <w:t>тестирование, практические занятия, выполнение индивидуальных заданий</w:t>
            </w:r>
          </w:p>
          <w:p w14:paraId="45A12AE7" w14:textId="77777777" w:rsidR="00771B49" w:rsidRPr="00317D5A" w:rsidRDefault="00771B49" w:rsidP="002139D4">
            <w:pPr>
              <w:shd w:val="clear" w:color="auto" w:fill="FFFFFF"/>
              <w:suppressAutoHyphens/>
              <w:autoSpaceDE w:val="0"/>
              <w:spacing w:before="120" w:after="0" w:line="240" w:lineRule="auto"/>
              <w:ind w:left="142"/>
              <w:jc w:val="both"/>
              <w:outlineLvl w:val="0"/>
              <w:rPr>
                <w:rFonts w:ascii="Times New Roman" w:eastAsia="Times New Roman" w:hAnsi="Times New Roman" w:cs="Times New Roman"/>
                <w:bCs/>
                <w:sz w:val="24"/>
                <w:szCs w:val="24"/>
              </w:rPr>
            </w:pPr>
          </w:p>
          <w:p w14:paraId="52F7C658" w14:textId="77777777" w:rsidR="00771B49" w:rsidRPr="00317D5A" w:rsidRDefault="00771B49" w:rsidP="002139D4">
            <w:pPr>
              <w:shd w:val="clear" w:color="auto" w:fill="FFFFFF"/>
              <w:suppressAutoHyphens/>
              <w:autoSpaceDE w:val="0"/>
              <w:spacing w:before="120" w:after="0" w:line="240" w:lineRule="auto"/>
              <w:ind w:left="142"/>
              <w:jc w:val="both"/>
              <w:outlineLvl w:val="0"/>
              <w:rPr>
                <w:rFonts w:ascii="Times New Roman" w:eastAsia="Times New Roman" w:hAnsi="Times New Roman" w:cs="Times New Roman"/>
                <w:sz w:val="24"/>
                <w:szCs w:val="24"/>
              </w:rPr>
            </w:pPr>
          </w:p>
        </w:tc>
      </w:tr>
      <w:tr w:rsidR="00771B49" w:rsidRPr="00317D5A" w14:paraId="3026275C" w14:textId="77777777" w:rsidTr="002139D4">
        <w:trPr>
          <w:trHeight w:val="2509"/>
        </w:trPr>
        <w:tc>
          <w:tcPr>
            <w:tcW w:w="4536" w:type="dxa"/>
            <w:shd w:val="clear" w:color="auto" w:fill="FFFFFF"/>
          </w:tcPr>
          <w:p w14:paraId="1E6D1DD4" w14:textId="77777777" w:rsidR="00771B49" w:rsidRPr="00317D5A" w:rsidRDefault="00771B49" w:rsidP="002139D4">
            <w:pPr>
              <w:numPr>
                <w:ilvl w:val="0"/>
                <w:numId w:val="6"/>
              </w:numPr>
              <w:suppressAutoHyphens/>
              <w:spacing w:after="0" w:line="240" w:lineRule="auto"/>
              <w:ind w:left="415" w:right="293" w:hanging="284"/>
              <w:contextualSpacing/>
              <w:jc w:val="both"/>
              <w:rPr>
                <w:rFonts w:ascii="Times New Roman" w:eastAsia="Arial Unicode MS" w:hAnsi="Times New Roman" w:cs="Times New Roman"/>
                <w:iCs/>
                <w:color w:val="000000"/>
                <w:sz w:val="24"/>
                <w:szCs w:val="24"/>
              </w:rPr>
            </w:pPr>
            <w:r w:rsidRPr="00317D5A">
              <w:rPr>
                <w:rFonts w:ascii="Times New Roman" w:eastAsia="Arial Unicode MS" w:hAnsi="Times New Roman" w:cs="Times New Roman"/>
                <w:iCs/>
                <w:color w:val="000000"/>
                <w:sz w:val="24"/>
                <w:szCs w:val="24"/>
              </w:rPr>
              <w:lastRenderedPageBreak/>
              <w:t>использовать конструкторско-технологическую документацию (пользоваться ЕСКД, ГОСТами, технической документацией и справочной литературой);</w:t>
            </w:r>
          </w:p>
          <w:p w14:paraId="5B1E0E74" w14:textId="77777777" w:rsidR="00771B49" w:rsidRPr="00317D5A" w:rsidRDefault="00771B49" w:rsidP="002139D4">
            <w:pPr>
              <w:numPr>
                <w:ilvl w:val="0"/>
                <w:numId w:val="6"/>
              </w:numPr>
              <w:suppressAutoHyphens/>
              <w:spacing w:after="0" w:line="240" w:lineRule="auto"/>
              <w:ind w:left="415" w:right="293" w:hanging="284"/>
              <w:contextualSpacing/>
              <w:jc w:val="both"/>
              <w:rPr>
                <w:rFonts w:ascii="Times New Roman" w:eastAsia="Arial Unicode MS" w:hAnsi="Times New Roman" w:cs="Times New Roman"/>
                <w:iCs/>
                <w:color w:val="000000"/>
                <w:sz w:val="24"/>
                <w:szCs w:val="24"/>
              </w:rPr>
            </w:pPr>
            <w:r w:rsidRPr="00317D5A">
              <w:rPr>
                <w:rFonts w:ascii="Times New Roman" w:eastAsia="Arial Unicode MS" w:hAnsi="Times New Roman" w:cs="Times New Roman"/>
                <w:iCs/>
                <w:color w:val="000000"/>
                <w:sz w:val="24"/>
                <w:szCs w:val="24"/>
              </w:rPr>
              <w:t>читать электрические и монтажные схемы и эскизы;</w:t>
            </w:r>
          </w:p>
          <w:p w14:paraId="2B1D5A13" w14:textId="77777777" w:rsidR="00771B49" w:rsidRPr="00317D5A" w:rsidRDefault="00771B49" w:rsidP="002139D4">
            <w:pPr>
              <w:numPr>
                <w:ilvl w:val="0"/>
                <w:numId w:val="6"/>
              </w:numPr>
              <w:suppressAutoHyphens/>
              <w:spacing w:after="0" w:line="240" w:lineRule="auto"/>
              <w:ind w:left="415" w:right="293" w:hanging="284"/>
              <w:contextualSpacing/>
              <w:jc w:val="both"/>
              <w:rPr>
                <w:rFonts w:ascii="Times New Roman" w:eastAsia="Arial Unicode MS" w:hAnsi="Times New Roman" w:cs="Times New Roman"/>
                <w:iCs/>
                <w:color w:val="000000"/>
                <w:sz w:val="24"/>
                <w:szCs w:val="24"/>
              </w:rPr>
            </w:pPr>
            <w:r w:rsidRPr="00317D5A">
              <w:rPr>
                <w:rFonts w:ascii="Times New Roman" w:eastAsia="Arial Unicode MS" w:hAnsi="Times New Roman" w:cs="Times New Roman"/>
                <w:iCs/>
                <w:color w:val="000000"/>
                <w:sz w:val="24"/>
                <w:szCs w:val="24"/>
              </w:rPr>
              <w:t>читать и понимать проектную, конструкторскую и техническую документацию;</w:t>
            </w:r>
          </w:p>
          <w:p w14:paraId="20154DE4" w14:textId="77777777" w:rsidR="00771B49" w:rsidRPr="00317D5A" w:rsidRDefault="00771B49" w:rsidP="002139D4">
            <w:pPr>
              <w:numPr>
                <w:ilvl w:val="0"/>
                <w:numId w:val="6"/>
              </w:numPr>
              <w:suppressAutoHyphens/>
              <w:spacing w:after="0" w:line="240" w:lineRule="auto"/>
              <w:ind w:left="415" w:right="293" w:hanging="284"/>
              <w:contextualSpacing/>
              <w:jc w:val="both"/>
              <w:rPr>
                <w:rFonts w:ascii="Times New Roman" w:eastAsia="Arial Unicode MS" w:hAnsi="Times New Roman" w:cs="Times New Roman"/>
                <w:iCs/>
                <w:color w:val="000000"/>
                <w:sz w:val="24"/>
                <w:szCs w:val="24"/>
              </w:rPr>
            </w:pPr>
            <w:r w:rsidRPr="00317D5A">
              <w:rPr>
                <w:rFonts w:ascii="Times New Roman" w:eastAsia="Arial Unicode MS" w:hAnsi="Times New Roman" w:cs="Times New Roman"/>
                <w:iCs/>
                <w:color w:val="000000"/>
                <w:sz w:val="24"/>
                <w:szCs w:val="24"/>
              </w:rPr>
              <w:t>выполнять чертежи структурных и электрических принципиальных схем;</w:t>
            </w:r>
          </w:p>
          <w:p w14:paraId="6C59E623" w14:textId="77777777" w:rsidR="00771B49" w:rsidRPr="00317D5A" w:rsidRDefault="00771B49" w:rsidP="002139D4">
            <w:pPr>
              <w:numPr>
                <w:ilvl w:val="0"/>
                <w:numId w:val="6"/>
              </w:numPr>
              <w:suppressAutoHyphens/>
              <w:spacing w:after="0" w:line="240" w:lineRule="auto"/>
              <w:ind w:left="415" w:right="293" w:hanging="284"/>
              <w:contextualSpacing/>
              <w:jc w:val="both"/>
              <w:rPr>
                <w:rFonts w:ascii="Times New Roman" w:eastAsia="Arial Unicode MS" w:hAnsi="Times New Roman" w:cs="Times New Roman"/>
                <w:iCs/>
                <w:color w:val="000000"/>
                <w:sz w:val="24"/>
                <w:szCs w:val="24"/>
              </w:rPr>
            </w:pPr>
            <w:r w:rsidRPr="00317D5A">
              <w:rPr>
                <w:rFonts w:ascii="Times New Roman" w:eastAsia="Arial Unicode MS" w:hAnsi="Times New Roman" w:cs="Times New Roman"/>
                <w:iCs/>
                <w:color w:val="000000"/>
                <w:sz w:val="24"/>
                <w:szCs w:val="24"/>
              </w:rPr>
              <w:t>применять пакеты прикладных программ для моделирования электрических схем;</w:t>
            </w:r>
          </w:p>
          <w:p w14:paraId="4FDEC367" w14:textId="77777777" w:rsidR="00771B49" w:rsidRPr="00317D5A" w:rsidRDefault="00771B49" w:rsidP="002139D4">
            <w:pPr>
              <w:numPr>
                <w:ilvl w:val="0"/>
                <w:numId w:val="6"/>
              </w:numPr>
              <w:suppressAutoHyphens/>
              <w:spacing w:after="0" w:line="240" w:lineRule="auto"/>
              <w:ind w:left="415" w:right="293" w:hanging="284"/>
              <w:contextualSpacing/>
              <w:jc w:val="both"/>
              <w:rPr>
                <w:rFonts w:ascii="Times New Roman" w:eastAsia="Arial Unicode MS" w:hAnsi="Times New Roman" w:cs="Times New Roman"/>
                <w:iCs/>
                <w:color w:val="000000"/>
                <w:sz w:val="24"/>
                <w:szCs w:val="24"/>
              </w:rPr>
            </w:pPr>
            <w:r w:rsidRPr="00317D5A">
              <w:rPr>
                <w:rFonts w:ascii="Times New Roman" w:eastAsia="Arial Unicode MS" w:hAnsi="Times New Roman" w:cs="Times New Roman"/>
                <w:iCs/>
                <w:color w:val="000000"/>
                <w:sz w:val="24"/>
                <w:szCs w:val="24"/>
              </w:rPr>
              <w:t>оформлять конструкторскую документацию на односторонние и двусторонние печатные платы;</w:t>
            </w:r>
          </w:p>
          <w:p w14:paraId="2FFB1578" w14:textId="77777777" w:rsidR="00771B49" w:rsidRPr="00317D5A" w:rsidRDefault="00771B49" w:rsidP="002139D4">
            <w:pPr>
              <w:numPr>
                <w:ilvl w:val="0"/>
                <w:numId w:val="6"/>
              </w:numPr>
              <w:suppressAutoHyphens/>
              <w:spacing w:after="0" w:line="240" w:lineRule="auto"/>
              <w:ind w:left="415" w:right="293" w:hanging="284"/>
              <w:contextualSpacing/>
              <w:jc w:val="both"/>
              <w:rPr>
                <w:rFonts w:ascii="Times New Roman" w:eastAsia="Arial Unicode MS" w:hAnsi="Times New Roman" w:cs="Times New Roman"/>
                <w:iCs/>
                <w:color w:val="000000"/>
                <w:sz w:val="24"/>
                <w:szCs w:val="24"/>
              </w:rPr>
            </w:pPr>
            <w:r w:rsidRPr="00317D5A">
              <w:rPr>
                <w:rFonts w:ascii="Times New Roman" w:eastAsia="Arial Unicode MS" w:hAnsi="Times New Roman" w:cs="Times New Roman"/>
                <w:iCs/>
                <w:color w:val="000000"/>
                <w:sz w:val="24"/>
                <w:szCs w:val="24"/>
              </w:rPr>
              <w:t>анализировать задачу и/или проблему и выделять её составные части;</w:t>
            </w:r>
          </w:p>
          <w:p w14:paraId="4E736845" w14:textId="77777777" w:rsidR="00771B49" w:rsidRPr="00317D5A" w:rsidRDefault="00771B49" w:rsidP="002139D4">
            <w:pPr>
              <w:numPr>
                <w:ilvl w:val="0"/>
                <w:numId w:val="6"/>
              </w:numPr>
              <w:suppressAutoHyphens/>
              <w:spacing w:after="0" w:line="240" w:lineRule="auto"/>
              <w:ind w:left="415" w:right="293" w:hanging="284"/>
              <w:contextualSpacing/>
              <w:jc w:val="both"/>
              <w:rPr>
                <w:rFonts w:ascii="Times New Roman" w:eastAsia="Arial Unicode MS" w:hAnsi="Times New Roman" w:cs="Times New Roman"/>
                <w:iCs/>
                <w:color w:val="000000"/>
                <w:sz w:val="24"/>
                <w:szCs w:val="24"/>
              </w:rPr>
            </w:pPr>
            <w:r w:rsidRPr="00317D5A">
              <w:rPr>
                <w:rFonts w:ascii="Times New Roman" w:eastAsia="Arial Unicode MS" w:hAnsi="Times New Roman" w:cs="Times New Roman"/>
                <w:iCs/>
                <w:color w:val="000000"/>
                <w:sz w:val="24"/>
                <w:szCs w:val="24"/>
              </w:rPr>
              <w:t>определять этапы решения задачи;</w:t>
            </w:r>
          </w:p>
          <w:p w14:paraId="3C740A70" w14:textId="77777777" w:rsidR="00771B49" w:rsidRPr="00317D5A" w:rsidRDefault="00771B49" w:rsidP="002139D4">
            <w:pPr>
              <w:numPr>
                <w:ilvl w:val="0"/>
                <w:numId w:val="6"/>
              </w:numPr>
              <w:suppressAutoHyphens/>
              <w:spacing w:after="0" w:line="240" w:lineRule="auto"/>
              <w:ind w:left="415" w:right="293" w:hanging="284"/>
              <w:contextualSpacing/>
              <w:jc w:val="both"/>
              <w:rPr>
                <w:rFonts w:ascii="Times New Roman" w:eastAsia="Arial Unicode MS" w:hAnsi="Times New Roman" w:cs="Times New Roman"/>
                <w:iCs/>
                <w:color w:val="000000"/>
                <w:sz w:val="24"/>
                <w:szCs w:val="24"/>
              </w:rPr>
            </w:pPr>
            <w:r w:rsidRPr="00317D5A">
              <w:rPr>
                <w:rFonts w:ascii="Times New Roman" w:eastAsia="Arial Unicode MS" w:hAnsi="Times New Roman" w:cs="Times New Roman"/>
                <w:iCs/>
                <w:color w:val="000000"/>
                <w:sz w:val="24"/>
                <w:szCs w:val="24"/>
              </w:rPr>
              <w:t>определять необходимые источники информации;</w:t>
            </w:r>
          </w:p>
          <w:p w14:paraId="4AC14FB1" w14:textId="77777777" w:rsidR="00771B49" w:rsidRPr="00317D5A" w:rsidRDefault="00771B49" w:rsidP="002139D4">
            <w:pPr>
              <w:numPr>
                <w:ilvl w:val="0"/>
                <w:numId w:val="6"/>
              </w:numPr>
              <w:suppressAutoHyphens/>
              <w:spacing w:after="0" w:line="240" w:lineRule="auto"/>
              <w:ind w:left="415" w:right="293" w:hanging="284"/>
              <w:contextualSpacing/>
              <w:jc w:val="both"/>
              <w:rPr>
                <w:rFonts w:ascii="Times New Roman" w:eastAsia="Arial Unicode MS" w:hAnsi="Times New Roman" w:cs="Times New Roman"/>
                <w:iCs/>
                <w:color w:val="000000"/>
                <w:sz w:val="24"/>
                <w:szCs w:val="24"/>
              </w:rPr>
            </w:pPr>
            <w:r w:rsidRPr="00317D5A">
              <w:rPr>
                <w:rFonts w:ascii="Times New Roman" w:eastAsia="Arial Unicode MS" w:hAnsi="Times New Roman" w:cs="Times New Roman"/>
                <w:iCs/>
                <w:color w:val="000000"/>
                <w:sz w:val="24"/>
                <w:szCs w:val="24"/>
              </w:rPr>
              <w:t>выделять наиболее значимое в перечне информации;</w:t>
            </w:r>
          </w:p>
          <w:p w14:paraId="751B0D71" w14:textId="77777777" w:rsidR="00771B49" w:rsidRPr="00317D5A" w:rsidRDefault="00771B49" w:rsidP="002139D4">
            <w:pPr>
              <w:numPr>
                <w:ilvl w:val="0"/>
                <w:numId w:val="6"/>
              </w:numPr>
              <w:suppressAutoHyphens/>
              <w:spacing w:after="0" w:line="240" w:lineRule="auto"/>
              <w:ind w:left="415" w:right="293" w:hanging="284"/>
              <w:contextualSpacing/>
              <w:jc w:val="both"/>
              <w:rPr>
                <w:rFonts w:ascii="Times New Roman" w:eastAsia="Arial Unicode MS" w:hAnsi="Times New Roman" w:cs="Times New Roman"/>
                <w:iCs/>
                <w:color w:val="000000"/>
                <w:sz w:val="24"/>
                <w:szCs w:val="24"/>
              </w:rPr>
            </w:pPr>
            <w:r w:rsidRPr="00317D5A">
              <w:rPr>
                <w:rFonts w:ascii="Times New Roman" w:eastAsia="Arial Unicode MS" w:hAnsi="Times New Roman" w:cs="Times New Roman"/>
                <w:iCs/>
                <w:color w:val="000000"/>
                <w:sz w:val="24"/>
                <w:szCs w:val="24"/>
              </w:rPr>
              <w:t>оценивать практическую значимость результатов поиска;</w:t>
            </w:r>
          </w:p>
          <w:p w14:paraId="29DFA795" w14:textId="77777777" w:rsidR="00771B49" w:rsidRPr="00317D5A" w:rsidRDefault="00771B49" w:rsidP="002139D4">
            <w:pPr>
              <w:numPr>
                <w:ilvl w:val="0"/>
                <w:numId w:val="6"/>
              </w:numPr>
              <w:suppressAutoHyphens/>
              <w:spacing w:after="0" w:line="240" w:lineRule="auto"/>
              <w:ind w:left="415" w:right="293" w:hanging="284"/>
              <w:contextualSpacing/>
              <w:jc w:val="both"/>
              <w:rPr>
                <w:rFonts w:ascii="Times New Roman" w:eastAsia="Arial Unicode MS" w:hAnsi="Times New Roman" w:cs="Times New Roman"/>
                <w:iCs/>
                <w:color w:val="000000"/>
                <w:sz w:val="24"/>
                <w:szCs w:val="24"/>
              </w:rPr>
            </w:pPr>
            <w:r w:rsidRPr="00317D5A">
              <w:rPr>
                <w:rFonts w:ascii="Times New Roman" w:eastAsia="Arial Unicode MS" w:hAnsi="Times New Roman" w:cs="Times New Roman"/>
                <w:iCs/>
                <w:color w:val="000000"/>
                <w:sz w:val="24"/>
                <w:szCs w:val="24"/>
              </w:rPr>
              <w:t>определять актуальность нормативно-правовой документации в профессиональной деятельности;</w:t>
            </w:r>
          </w:p>
          <w:p w14:paraId="042CB89A" w14:textId="77777777" w:rsidR="00771B49" w:rsidRPr="00317D5A" w:rsidRDefault="00771B49" w:rsidP="002139D4">
            <w:pPr>
              <w:numPr>
                <w:ilvl w:val="0"/>
                <w:numId w:val="6"/>
              </w:numPr>
              <w:suppressAutoHyphens/>
              <w:spacing w:after="0" w:line="240" w:lineRule="auto"/>
              <w:ind w:left="415" w:right="293" w:hanging="284"/>
              <w:contextualSpacing/>
              <w:jc w:val="both"/>
              <w:rPr>
                <w:rFonts w:ascii="Times New Roman" w:eastAsia="Arial Unicode MS" w:hAnsi="Times New Roman" w:cs="Times New Roman"/>
                <w:iCs/>
                <w:color w:val="000000"/>
                <w:sz w:val="24"/>
                <w:szCs w:val="24"/>
              </w:rPr>
            </w:pPr>
            <w:r w:rsidRPr="00317D5A">
              <w:rPr>
                <w:rFonts w:ascii="Times New Roman" w:eastAsia="Arial Unicode MS" w:hAnsi="Times New Roman" w:cs="Times New Roman"/>
                <w:iCs/>
                <w:color w:val="000000"/>
                <w:sz w:val="24"/>
                <w:szCs w:val="24"/>
              </w:rPr>
              <w:t>применять современную научную профессиональную терминологию;</w:t>
            </w:r>
          </w:p>
          <w:p w14:paraId="42B2ABA2" w14:textId="77777777" w:rsidR="00771B49" w:rsidRPr="00317D5A" w:rsidRDefault="00771B49" w:rsidP="002139D4">
            <w:pPr>
              <w:numPr>
                <w:ilvl w:val="0"/>
                <w:numId w:val="6"/>
              </w:numPr>
              <w:suppressAutoHyphens/>
              <w:spacing w:after="0" w:line="240" w:lineRule="auto"/>
              <w:ind w:left="415" w:right="293" w:hanging="284"/>
              <w:contextualSpacing/>
              <w:jc w:val="both"/>
              <w:rPr>
                <w:rFonts w:ascii="Times New Roman" w:eastAsia="Arial Unicode MS" w:hAnsi="Times New Roman" w:cs="Times New Roman"/>
                <w:iCs/>
                <w:color w:val="000000"/>
                <w:sz w:val="24"/>
                <w:szCs w:val="24"/>
              </w:rPr>
            </w:pPr>
            <w:r w:rsidRPr="00317D5A">
              <w:rPr>
                <w:rFonts w:ascii="Times New Roman" w:eastAsia="Arial Unicode MS" w:hAnsi="Times New Roman" w:cs="Times New Roman"/>
                <w:iCs/>
                <w:color w:val="000000"/>
                <w:sz w:val="24"/>
                <w:szCs w:val="24"/>
              </w:rPr>
              <w:t>общий смысл четко произнесенных высказываний на известные темы (профессиональные и бытовые), понимать тексты на базовые профессиональные темы;</w:t>
            </w:r>
          </w:p>
          <w:p w14:paraId="5B6F4ED3" w14:textId="77777777" w:rsidR="00771B49" w:rsidRPr="00317D5A" w:rsidRDefault="00771B49" w:rsidP="002139D4">
            <w:pPr>
              <w:numPr>
                <w:ilvl w:val="0"/>
                <w:numId w:val="6"/>
              </w:numPr>
              <w:suppressAutoHyphens/>
              <w:spacing w:after="0" w:line="240" w:lineRule="auto"/>
              <w:ind w:left="415" w:right="293" w:hanging="284"/>
              <w:contextualSpacing/>
              <w:jc w:val="both"/>
              <w:rPr>
                <w:rFonts w:ascii="Times New Roman" w:eastAsia="Arial Unicode MS" w:hAnsi="Times New Roman" w:cs="Times New Roman"/>
                <w:iCs/>
                <w:color w:val="000000"/>
                <w:sz w:val="24"/>
                <w:szCs w:val="24"/>
              </w:rPr>
            </w:pPr>
            <w:r w:rsidRPr="00317D5A">
              <w:rPr>
                <w:rFonts w:ascii="Times New Roman" w:eastAsia="Arial Unicode MS" w:hAnsi="Times New Roman" w:cs="Times New Roman"/>
                <w:iCs/>
                <w:color w:val="000000"/>
                <w:sz w:val="24"/>
                <w:szCs w:val="24"/>
              </w:rPr>
              <w:t>участвовать в диалогах на знакомые общие и профессиональные темы;</w:t>
            </w:r>
          </w:p>
          <w:p w14:paraId="582FE0D9" w14:textId="77777777" w:rsidR="00771B49" w:rsidRPr="00317D5A" w:rsidRDefault="00771B49" w:rsidP="002139D4">
            <w:pPr>
              <w:numPr>
                <w:ilvl w:val="0"/>
                <w:numId w:val="6"/>
              </w:numPr>
              <w:suppressAutoHyphens/>
              <w:spacing w:after="0" w:line="240" w:lineRule="auto"/>
              <w:ind w:left="415" w:right="293" w:hanging="284"/>
              <w:contextualSpacing/>
              <w:jc w:val="both"/>
              <w:rPr>
                <w:rFonts w:ascii="Arial Unicode MS" w:eastAsia="Arial Unicode MS" w:hAnsi="Arial Unicode MS" w:cs="Times New Roman"/>
                <w:color w:val="000000"/>
                <w:sz w:val="24"/>
                <w:szCs w:val="24"/>
              </w:rPr>
            </w:pPr>
            <w:r w:rsidRPr="00317D5A">
              <w:rPr>
                <w:rFonts w:ascii="Times New Roman" w:eastAsia="Arial Unicode MS" w:hAnsi="Times New Roman" w:cs="Times New Roman"/>
                <w:iCs/>
                <w:color w:val="000000"/>
                <w:sz w:val="24"/>
                <w:szCs w:val="24"/>
              </w:rPr>
              <w:t>кратко обосновывать и объяснить свои действия (текущие и планируемые).</w:t>
            </w:r>
          </w:p>
        </w:tc>
        <w:tc>
          <w:tcPr>
            <w:tcW w:w="3534" w:type="dxa"/>
            <w:shd w:val="clear" w:color="auto" w:fill="FFFFFF"/>
          </w:tcPr>
          <w:p w14:paraId="3FD1C9C3" w14:textId="77777777" w:rsidR="00771B49" w:rsidRPr="00317D5A" w:rsidRDefault="00771B49" w:rsidP="002139D4">
            <w:pPr>
              <w:spacing w:before="120" w:after="0" w:line="240" w:lineRule="auto"/>
              <w:ind w:left="34" w:right="273" w:firstLine="142"/>
              <w:jc w:val="both"/>
              <w:rPr>
                <w:rFonts w:ascii="Times New Roman" w:eastAsia="Times New Roman" w:hAnsi="Times New Roman" w:cs="Times New Roman"/>
                <w:sz w:val="24"/>
                <w:szCs w:val="24"/>
              </w:rPr>
            </w:pPr>
            <w:r w:rsidRPr="00317D5A">
              <w:rPr>
                <w:rFonts w:ascii="Times New Roman" w:eastAsia="Times New Roman" w:hAnsi="Times New Roman" w:cs="Times New Roman"/>
                <w:sz w:val="24"/>
                <w:szCs w:val="24"/>
              </w:rPr>
              <w:t xml:space="preserve"> ‒</w:t>
            </w:r>
            <w:r w:rsidRPr="00317D5A">
              <w:rPr>
                <w:rFonts w:ascii="Times New Roman" w:eastAsia="Times New Roman" w:hAnsi="Times New Roman" w:cs="Times New Roman"/>
                <w:sz w:val="24"/>
                <w:szCs w:val="24"/>
              </w:rPr>
              <w:tab/>
              <w:t>определяет перечень конструкторской документации при построении чертежей и схем по специальности правильно;</w:t>
            </w:r>
          </w:p>
          <w:p w14:paraId="6E360B03" w14:textId="77777777" w:rsidR="00771B49" w:rsidRPr="00317D5A" w:rsidRDefault="00771B49" w:rsidP="002139D4">
            <w:pPr>
              <w:spacing w:before="120" w:after="0" w:line="240" w:lineRule="auto"/>
              <w:ind w:left="34" w:right="273" w:firstLine="142"/>
              <w:jc w:val="both"/>
              <w:rPr>
                <w:rFonts w:ascii="Times New Roman" w:eastAsia="Times New Roman" w:hAnsi="Times New Roman" w:cs="Times New Roman"/>
                <w:sz w:val="24"/>
                <w:szCs w:val="24"/>
              </w:rPr>
            </w:pPr>
            <w:r w:rsidRPr="00317D5A">
              <w:rPr>
                <w:rFonts w:ascii="Times New Roman" w:eastAsia="Times New Roman" w:hAnsi="Times New Roman" w:cs="Times New Roman"/>
                <w:sz w:val="24"/>
                <w:szCs w:val="24"/>
              </w:rPr>
              <w:t>‒</w:t>
            </w:r>
            <w:r w:rsidRPr="00317D5A">
              <w:rPr>
                <w:rFonts w:ascii="Times New Roman" w:eastAsia="Times New Roman" w:hAnsi="Times New Roman" w:cs="Times New Roman"/>
                <w:sz w:val="24"/>
                <w:szCs w:val="24"/>
              </w:rPr>
              <w:tab/>
              <w:t>демонстрирует знание элементов схем;</w:t>
            </w:r>
          </w:p>
          <w:p w14:paraId="2A5175BE" w14:textId="77777777" w:rsidR="00771B49" w:rsidRPr="00317D5A" w:rsidRDefault="00771B49" w:rsidP="002139D4">
            <w:pPr>
              <w:spacing w:before="120" w:after="0" w:line="240" w:lineRule="auto"/>
              <w:ind w:left="34" w:right="273" w:firstLine="142"/>
              <w:jc w:val="both"/>
              <w:rPr>
                <w:rFonts w:ascii="Times New Roman" w:eastAsia="Times New Roman" w:hAnsi="Times New Roman" w:cs="Times New Roman"/>
                <w:sz w:val="24"/>
                <w:szCs w:val="24"/>
              </w:rPr>
            </w:pPr>
            <w:r w:rsidRPr="00317D5A">
              <w:rPr>
                <w:rFonts w:ascii="Times New Roman" w:eastAsia="Times New Roman" w:hAnsi="Times New Roman" w:cs="Times New Roman"/>
                <w:sz w:val="24"/>
                <w:szCs w:val="24"/>
              </w:rPr>
              <w:t>‒</w:t>
            </w:r>
            <w:r w:rsidRPr="00317D5A">
              <w:rPr>
                <w:rFonts w:ascii="Times New Roman" w:eastAsia="Times New Roman" w:hAnsi="Times New Roman" w:cs="Times New Roman"/>
                <w:sz w:val="24"/>
                <w:szCs w:val="24"/>
              </w:rPr>
              <w:tab/>
              <w:t>готов выполнять требования единой системы конструкторской документации и Единой системы технологической документации;</w:t>
            </w:r>
          </w:p>
          <w:p w14:paraId="121EB30C" w14:textId="77777777" w:rsidR="00771B49" w:rsidRPr="00317D5A" w:rsidRDefault="00771B49" w:rsidP="002139D4">
            <w:pPr>
              <w:spacing w:before="120" w:after="0" w:line="240" w:lineRule="auto"/>
              <w:ind w:left="34" w:right="273" w:firstLine="142"/>
              <w:jc w:val="both"/>
              <w:rPr>
                <w:rFonts w:ascii="Times New Roman" w:eastAsia="Times New Roman" w:hAnsi="Times New Roman" w:cs="Times New Roman"/>
                <w:sz w:val="24"/>
                <w:szCs w:val="24"/>
              </w:rPr>
            </w:pPr>
            <w:r w:rsidRPr="00317D5A">
              <w:rPr>
                <w:rFonts w:ascii="Times New Roman" w:eastAsia="Times New Roman" w:hAnsi="Times New Roman" w:cs="Times New Roman"/>
                <w:sz w:val="24"/>
                <w:szCs w:val="24"/>
              </w:rPr>
              <w:t>‒</w:t>
            </w:r>
            <w:r w:rsidRPr="00317D5A">
              <w:rPr>
                <w:rFonts w:ascii="Times New Roman" w:eastAsia="Times New Roman" w:hAnsi="Times New Roman" w:cs="Times New Roman"/>
                <w:sz w:val="24"/>
                <w:szCs w:val="24"/>
              </w:rPr>
              <w:tab/>
              <w:t>определяет верно функциональное назначение элементов схем;</w:t>
            </w:r>
          </w:p>
          <w:p w14:paraId="3EC78F9A" w14:textId="77777777" w:rsidR="00771B49" w:rsidRPr="00317D5A" w:rsidRDefault="00771B49" w:rsidP="002139D4">
            <w:pPr>
              <w:spacing w:before="120" w:after="0" w:line="240" w:lineRule="auto"/>
              <w:ind w:left="34" w:right="273" w:firstLine="142"/>
              <w:jc w:val="both"/>
              <w:rPr>
                <w:rFonts w:ascii="Times New Roman" w:eastAsia="Times New Roman" w:hAnsi="Times New Roman" w:cs="Times New Roman"/>
                <w:sz w:val="24"/>
                <w:szCs w:val="24"/>
              </w:rPr>
            </w:pPr>
            <w:r w:rsidRPr="00317D5A">
              <w:rPr>
                <w:rFonts w:ascii="Times New Roman" w:eastAsia="Times New Roman" w:hAnsi="Times New Roman" w:cs="Times New Roman"/>
                <w:sz w:val="24"/>
                <w:szCs w:val="24"/>
              </w:rPr>
              <w:t>‒</w:t>
            </w:r>
            <w:r w:rsidRPr="00317D5A">
              <w:rPr>
                <w:rFonts w:ascii="Times New Roman" w:eastAsia="Times New Roman" w:hAnsi="Times New Roman" w:cs="Times New Roman"/>
                <w:sz w:val="24"/>
                <w:szCs w:val="24"/>
              </w:rPr>
              <w:tab/>
              <w:t>правильно применяет программы схемотехнического моделирования электронных приборов и устройств;</w:t>
            </w:r>
          </w:p>
          <w:p w14:paraId="08DCE249" w14:textId="77777777" w:rsidR="00771B49" w:rsidRPr="00317D5A" w:rsidRDefault="00771B49" w:rsidP="002139D4">
            <w:pPr>
              <w:spacing w:after="0" w:line="240" w:lineRule="auto"/>
              <w:ind w:right="273" w:firstLine="142"/>
              <w:contextualSpacing/>
              <w:jc w:val="both"/>
              <w:rPr>
                <w:rFonts w:ascii="Times New Roman" w:eastAsia="Times New Roman" w:hAnsi="Times New Roman" w:cs="Times New Roman"/>
                <w:sz w:val="24"/>
                <w:szCs w:val="24"/>
              </w:rPr>
            </w:pPr>
            <w:r w:rsidRPr="00317D5A">
              <w:rPr>
                <w:rFonts w:ascii="Times New Roman" w:eastAsia="Times New Roman" w:hAnsi="Times New Roman" w:cs="Times New Roman"/>
                <w:sz w:val="24"/>
                <w:szCs w:val="24"/>
              </w:rPr>
              <w:t>‒</w:t>
            </w:r>
            <w:r w:rsidRPr="00317D5A">
              <w:rPr>
                <w:rFonts w:ascii="Times New Roman" w:eastAsia="Times New Roman" w:hAnsi="Times New Roman" w:cs="Times New Roman"/>
                <w:sz w:val="24"/>
                <w:szCs w:val="24"/>
              </w:rPr>
              <w:tab/>
              <w:t>демонстрирует знание порядка и этапов разработки конструкторской документации;</w:t>
            </w:r>
          </w:p>
          <w:p w14:paraId="1CE1CE1B" w14:textId="77777777" w:rsidR="00771B49" w:rsidRPr="00317D5A" w:rsidRDefault="00771B49" w:rsidP="002139D4">
            <w:pPr>
              <w:numPr>
                <w:ilvl w:val="0"/>
                <w:numId w:val="9"/>
              </w:numPr>
              <w:spacing w:before="120" w:after="0" w:line="240" w:lineRule="auto"/>
              <w:ind w:left="0" w:right="273" w:firstLine="136"/>
              <w:contextualSpacing/>
              <w:jc w:val="both"/>
              <w:rPr>
                <w:rFonts w:ascii="Times New Roman" w:eastAsia="Times New Roman" w:hAnsi="Times New Roman" w:cs="Times New Roman"/>
                <w:sz w:val="24"/>
                <w:szCs w:val="24"/>
              </w:rPr>
            </w:pPr>
            <w:r w:rsidRPr="00317D5A">
              <w:rPr>
                <w:rFonts w:ascii="Times New Roman" w:eastAsia="Times New Roman" w:hAnsi="Times New Roman" w:cs="Times New Roman"/>
                <w:sz w:val="24"/>
                <w:szCs w:val="24"/>
              </w:rPr>
              <w:t>демонстрирует навыки применения прикладных программ для моделирования электрических схем;</w:t>
            </w:r>
          </w:p>
          <w:p w14:paraId="1DACB582" w14:textId="77777777" w:rsidR="00771B49" w:rsidRPr="00317D5A" w:rsidRDefault="00771B49" w:rsidP="002139D4">
            <w:pPr>
              <w:numPr>
                <w:ilvl w:val="0"/>
                <w:numId w:val="9"/>
              </w:numPr>
              <w:spacing w:before="120" w:after="0" w:line="240" w:lineRule="auto"/>
              <w:ind w:left="0" w:right="273" w:firstLine="136"/>
              <w:contextualSpacing/>
              <w:jc w:val="both"/>
              <w:rPr>
                <w:rFonts w:ascii="Times New Roman" w:eastAsia="Times New Roman" w:hAnsi="Times New Roman" w:cs="Times New Roman"/>
                <w:sz w:val="24"/>
                <w:szCs w:val="24"/>
              </w:rPr>
            </w:pPr>
            <w:proofErr w:type="gramStart"/>
            <w:r w:rsidRPr="00317D5A">
              <w:rPr>
                <w:rFonts w:ascii="Times New Roman" w:eastAsia="Times New Roman" w:hAnsi="Times New Roman" w:cs="Times New Roman"/>
                <w:sz w:val="24"/>
                <w:szCs w:val="24"/>
              </w:rPr>
              <w:t>верно</w:t>
            </w:r>
            <w:proofErr w:type="gramEnd"/>
            <w:r w:rsidRPr="00317D5A">
              <w:rPr>
                <w:rFonts w:ascii="Times New Roman" w:eastAsia="Times New Roman" w:hAnsi="Times New Roman" w:cs="Times New Roman"/>
                <w:sz w:val="24"/>
                <w:szCs w:val="24"/>
              </w:rPr>
              <w:t xml:space="preserve"> применяет профессиональную терминологию;</w:t>
            </w:r>
          </w:p>
          <w:p w14:paraId="05BBEB96" w14:textId="77777777" w:rsidR="00771B49" w:rsidRPr="00317D5A" w:rsidRDefault="00771B49" w:rsidP="002139D4">
            <w:pPr>
              <w:numPr>
                <w:ilvl w:val="0"/>
                <w:numId w:val="9"/>
              </w:numPr>
              <w:spacing w:before="120" w:after="0" w:line="240" w:lineRule="auto"/>
              <w:ind w:left="0" w:right="273" w:firstLine="136"/>
              <w:contextualSpacing/>
              <w:jc w:val="both"/>
              <w:rPr>
                <w:rFonts w:ascii="Times New Roman" w:eastAsia="Times New Roman" w:hAnsi="Times New Roman" w:cs="Times New Roman"/>
                <w:sz w:val="24"/>
                <w:szCs w:val="24"/>
              </w:rPr>
            </w:pPr>
            <w:r w:rsidRPr="00317D5A">
              <w:rPr>
                <w:rFonts w:ascii="Times New Roman" w:eastAsia="Times New Roman" w:hAnsi="Times New Roman" w:cs="Times New Roman"/>
                <w:sz w:val="24"/>
                <w:szCs w:val="24"/>
              </w:rPr>
              <w:t>правильно понимает базовые профессиональные тексты;</w:t>
            </w:r>
          </w:p>
          <w:p w14:paraId="1549852E" w14:textId="77777777" w:rsidR="00771B49" w:rsidRPr="00317D5A" w:rsidRDefault="00771B49" w:rsidP="002139D4">
            <w:pPr>
              <w:numPr>
                <w:ilvl w:val="0"/>
                <w:numId w:val="9"/>
              </w:numPr>
              <w:spacing w:before="120" w:after="0" w:line="240" w:lineRule="auto"/>
              <w:ind w:left="0" w:right="273" w:firstLine="136"/>
              <w:contextualSpacing/>
              <w:jc w:val="both"/>
              <w:rPr>
                <w:rFonts w:ascii="Times New Roman" w:eastAsia="Times New Roman" w:hAnsi="Times New Roman" w:cs="Times New Roman"/>
                <w:sz w:val="24"/>
                <w:szCs w:val="24"/>
              </w:rPr>
            </w:pPr>
            <w:r w:rsidRPr="00317D5A">
              <w:rPr>
                <w:rFonts w:ascii="Times New Roman" w:eastAsia="Times New Roman" w:hAnsi="Times New Roman" w:cs="Times New Roman"/>
                <w:sz w:val="24"/>
                <w:szCs w:val="24"/>
              </w:rPr>
              <w:t>в диалоге на профессиональные темы формулирует верно высказывания;</w:t>
            </w:r>
          </w:p>
          <w:p w14:paraId="4086E537" w14:textId="77777777" w:rsidR="00771B49" w:rsidRPr="00317D5A" w:rsidRDefault="00771B49" w:rsidP="002139D4">
            <w:pPr>
              <w:numPr>
                <w:ilvl w:val="0"/>
                <w:numId w:val="9"/>
              </w:numPr>
              <w:spacing w:before="120" w:after="0" w:line="240" w:lineRule="auto"/>
              <w:ind w:left="0" w:right="273" w:firstLine="136"/>
              <w:contextualSpacing/>
              <w:jc w:val="both"/>
              <w:rPr>
                <w:rFonts w:ascii="Times New Roman" w:eastAsia="Times New Roman" w:hAnsi="Times New Roman" w:cs="Times New Roman"/>
                <w:bCs/>
                <w:sz w:val="24"/>
                <w:szCs w:val="24"/>
              </w:rPr>
            </w:pPr>
            <w:r w:rsidRPr="00317D5A">
              <w:rPr>
                <w:rFonts w:ascii="Times New Roman" w:eastAsia="Times New Roman" w:hAnsi="Times New Roman" w:cs="Times New Roman"/>
                <w:sz w:val="24"/>
                <w:szCs w:val="24"/>
              </w:rPr>
              <w:t>демонстрирует навыки создания спецификации и сборочного чертежа печатной платы.</w:t>
            </w:r>
          </w:p>
        </w:tc>
        <w:tc>
          <w:tcPr>
            <w:tcW w:w="2279" w:type="dxa"/>
            <w:shd w:val="clear" w:color="auto" w:fill="FFFFFF"/>
          </w:tcPr>
          <w:p w14:paraId="12144EF7" w14:textId="77777777" w:rsidR="00771B49" w:rsidRPr="00317D5A" w:rsidRDefault="00771B49" w:rsidP="002139D4">
            <w:pPr>
              <w:spacing w:before="120" w:after="0" w:line="240" w:lineRule="auto"/>
              <w:ind w:left="152" w:right="142"/>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п</w:t>
            </w:r>
            <w:r w:rsidRPr="00317D5A">
              <w:rPr>
                <w:rFonts w:ascii="Times New Roman" w:eastAsia="Times New Roman" w:hAnsi="Times New Roman" w:cs="Times New Roman"/>
                <w:bCs/>
                <w:sz w:val="24"/>
                <w:szCs w:val="24"/>
              </w:rPr>
              <w:t xml:space="preserve">рактические занятия, выполнение </w:t>
            </w:r>
            <w:r w:rsidRPr="00317D5A">
              <w:rPr>
                <w:rFonts w:ascii="Times New Roman" w:eastAsia="Times New Roman" w:hAnsi="Times New Roman" w:cs="Times New Roman"/>
                <w:sz w:val="24"/>
                <w:szCs w:val="24"/>
              </w:rPr>
              <w:t xml:space="preserve">индивидуальных заданий (чертежей), </w:t>
            </w:r>
            <w:r w:rsidRPr="00317D5A">
              <w:rPr>
                <w:rFonts w:ascii="Times New Roman" w:eastAsia="Times New Roman" w:hAnsi="Times New Roman" w:cs="Times New Roman"/>
                <w:bCs/>
                <w:sz w:val="24"/>
                <w:szCs w:val="24"/>
              </w:rPr>
              <w:t>самостоятельн</w:t>
            </w:r>
            <w:r>
              <w:rPr>
                <w:rFonts w:ascii="Times New Roman" w:eastAsia="Times New Roman" w:hAnsi="Times New Roman" w:cs="Times New Roman"/>
                <w:bCs/>
                <w:sz w:val="24"/>
                <w:szCs w:val="24"/>
              </w:rPr>
              <w:t>ых</w:t>
            </w:r>
            <w:r w:rsidRPr="00317D5A">
              <w:rPr>
                <w:rFonts w:ascii="Times New Roman" w:eastAsia="Times New Roman" w:hAnsi="Times New Roman" w:cs="Times New Roman"/>
                <w:bCs/>
                <w:sz w:val="24"/>
                <w:szCs w:val="24"/>
              </w:rPr>
              <w:t xml:space="preserve">  работ</w:t>
            </w:r>
          </w:p>
        </w:tc>
      </w:tr>
    </w:tbl>
    <w:p w14:paraId="42C0AECB" w14:textId="77777777" w:rsidR="00771B49" w:rsidRPr="00317D5A" w:rsidRDefault="00771B49" w:rsidP="00771B49">
      <w:pPr>
        <w:spacing w:after="0" w:line="240" w:lineRule="auto"/>
        <w:rPr>
          <w:rFonts w:ascii="Times New Roman" w:eastAsia="Times New Roman" w:hAnsi="Times New Roman" w:cs="Times New Roman"/>
          <w:sz w:val="24"/>
          <w:szCs w:val="24"/>
        </w:rPr>
      </w:pPr>
    </w:p>
    <w:p w14:paraId="74FE6853" w14:textId="77777777" w:rsidR="00771B49" w:rsidRDefault="00771B49" w:rsidP="00771B49"/>
    <w:p w14:paraId="5EF53C66" w14:textId="77777777" w:rsidR="00771B49" w:rsidRDefault="00771B49" w:rsidP="00771B49">
      <w:pPr>
        <w:rPr>
          <w:rFonts w:eastAsiaTheme="majorEastAsia" w:cs="Times New Roman"/>
          <w:b/>
          <w:bCs/>
          <w:caps/>
          <w:sz w:val="28"/>
          <w:szCs w:val="28"/>
          <w:lang w:eastAsia="en-US"/>
        </w:rPr>
      </w:pPr>
    </w:p>
    <w:p w14:paraId="3B7EB9F4" w14:textId="77777777" w:rsidR="003B6273" w:rsidRPr="00FF3894" w:rsidRDefault="003B6273" w:rsidP="003B6273">
      <w:pPr>
        <w:rPr>
          <w:rFonts w:ascii="Times New Roman" w:eastAsia="Batang" w:hAnsi="Times New Roman" w:cs="Times New Roman"/>
          <w:b/>
          <w:sz w:val="20"/>
          <w:szCs w:val="48"/>
        </w:rPr>
      </w:pPr>
    </w:p>
    <w:p w14:paraId="5DD17C1D" w14:textId="77777777" w:rsidR="00E6142A" w:rsidRPr="00F901BE" w:rsidRDefault="00E6142A" w:rsidP="00F901BE">
      <w:pPr>
        <w:rPr>
          <w:rFonts w:eastAsiaTheme="majorEastAsia" w:cs="Times New Roman"/>
          <w:b/>
          <w:bCs/>
          <w:caps/>
          <w:sz w:val="28"/>
          <w:szCs w:val="28"/>
          <w:lang w:eastAsia="en-US"/>
        </w:rPr>
      </w:pPr>
    </w:p>
    <w:sectPr w:rsidR="00E6142A" w:rsidRPr="00F901BE">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6C37B4" w14:textId="77777777" w:rsidR="00D226EE" w:rsidRDefault="00D226EE" w:rsidP="00DA6359">
      <w:pPr>
        <w:spacing w:after="0" w:line="240" w:lineRule="auto"/>
      </w:pPr>
      <w:r>
        <w:separator/>
      </w:r>
    </w:p>
  </w:endnote>
  <w:endnote w:type="continuationSeparator" w:id="0">
    <w:p w14:paraId="64CB1DA0" w14:textId="77777777" w:rsidR="00D226EE" w:rsidRDefault="00D226EE" w:rsidP="00DA63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Times New Roman Полужирный">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NSimSun">
    <w:panose1 w:val="02010609030101010101"/>
    <w:charset w:val="86"/>
    <w:family w:val="modern"/>
    <w:pitch w:val="fixed"/>
    <w:sig w:usb0="00000283" w:usb1="288F0000" w:usb2="00000016" w:usb3="00000000" w:csb0="00040001" w:csb1="00000000"/>
  </w:font>
  <w:font w:name="Calibri Light">
    <w:panose1 w:val="020F0302020204030204"/>
    <w:charset w:val="CC"/>
    <w:family w:val="swiss"/>
    <w:pitch w:val="variable"/>
    <w:sig w:usb0="E0002AFF" w:usb1="C000247B" w:usb2="00000009" w:usb3="00000000" w:csb0="000001FF" w:csb1="00000000"/>
  </w:font>
  <w:font w:name="OpenSymbol">
    <w:altName w:val="Segoe UI Symbol"/>
    <w:charset w:val="00"/>
    <w:family w:val="auto"/>
    <w:pitch w:val="variable"/>
    <w:sig w:usb0="800000AF" w:usb1="1001ECEA" w:usb2="00000000" w:usb3="00000000" w:csb0="80000001" w:csb1="00000000"/>
  </w:font>
  <w:font w:name="Tahoma">
    <w:panose1 w:val="020B0604030504040204"/>
    <w:charset w:val="CC"/>
    <w:family w:val="swiss"/>
    <w:pitch w:val="variable"/>
    <w:sig w:usb0="E1002EFF" w:usb1="C000605B" w:usb2="00000029" w:usb3="00000000" w:csb0="000101FF" w:csb1="00000000"/>
  </w:font>
  <w:font w:name="DejaVu Sans">
    <w:altName w:val="Arial"/>
    <w:charset w:val="CC"/>
    <w:family w:val="swiss"/>
    <w:pitch w:val="variable"/>
    <w:sig w:usb0="E7002EFF" w:usb1="D200FDFF" w:usb2="0A246029" w:usb3="00000000" w:csb0="000001FF" w:csb1="00000000"/>
  </w:font>
  <w:font w:name="Cambria">
    <w:panose1 w:val="02040503050406030204"/>
    <w:charset w:val="CC"/>
    <w:family w:val="roman"/>
    <w:pitch w:val="variable"/>
    <w:sig w:usb0="E00006FF" w:usb1="420024FF" w:usb2="02000000" w:usb3="00000000" w:csb0="0000019F" w:csb1="00000000"/>
  </w:font>
  <w:font w:name="batang;arial unicode ms">
    <w:altName w:val="Calibri"/>
    <w:charset w:val="00"/>
    <w:family w:val="auto"/>
    <w:pitch w:val="default"/>
  </w:font>
  <w:font w:name="Batang">
    <w:altName w:val="바탕"/>
    <w:panose1 w:val="02030600000101010101"/>
    <w:charset w:val="81"/>
    <w:family w:val="roman"/>
    <w:pitch w:val="variable"/>
    <w:sig w:usb0="B00002AF" w:usb1="69D77CFB" w:usb2="00000030" w:usb3="00000000" w:csb0="0008009F" w:csb1="00000000"/>
  </w:font>
  <w:font w:name="Arial Unicode MS">
    <w:altName w:val="Yu Gothic"/>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0C39CF" w14:textId="77777777" w:rsidR="006015CF" w:rsidRDefault="006015CF">
    <w:pPr>
      <w:pStyle w:val="afa"/>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C93674" w14:textId="5FC2F576" w:rsidR="006015CF" w:rsidRDefault="006015CF" w:rsidP="00E6142A">
    <w:pPr>
      <w:pStyle w:val="afa"/>
      <w:framePr w:wrap="around" w:vAnchor="text" w:hAnchor="margin" w:xAlign="right" w:y="1"/>
      <w:rPr>
        <w:rStyle w:val="afffffa"/>
      </w:rPr>
    </w:pPr>
    <w:r>
      <w:rPr>
        <w:rStyle w:val="afffffa"/>
      </w:rPr>
      <w:fldChar w:fldCharType="begin"/>
    </w:r>
    <w:r>
      <w:rPr>
        <w:rStyle w:val="afffffa"/>
      </w:rPr>
      <w:instrText xml:space="preserve">PAGE  </w:instrText>
    </w:r>
    <w:r>
      <w:rPr>
        <w:rStyle w:val="afffffa"/>
      </w:rPr>
      <w:fldChar w:fldCharType="end"/>
    </w:r>
  </w:p>
  <w:p w14:paraId="5BBB54B2" w14:textId="77777777" w:rsidR="006015CF" w:rsidRDefault="006015CF" w:rsidP="00E6142A">
    <w:pPr>
      <w:pStyle w:val="afa"/>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5BB2CF" w14:textId="77777777" w:rsidR="006015CF" w:rsidRDefault="006015CF" w:rsidP="00E6142A">
    <w:pPr>
      <w:pStyle w:val="afa"/>
      <w:framePr w:wrap="around" w:vAnchor="text" w:hAnchor="margin" w:xAlign="right" w:y="1"/>
      <w:rPr>
        <w:rStyle w:val="afffffa"/>
      </w:rPr>
    </w:pPr>
    <w:r>
      <w:rPr>
        <w:rStyle w:val="afffffa"/>
      </w:rPr>
      <w:fldChar w:fldCharType="begin"/>
    </w:r>
    <w:r>
      <w:rPr>
        <w:rStyle w:val="afffffa"/>
      </w:rPr>
      <w:instrText xml:space="preserve">PAGE  </w:instrText>
    </w:r>
    <w:r>
      <w:rPr>
        <w:rStyle w:val="afffffa"/>
      </w:rPr>
      <w:fldChar w:fldCharType="separate"/>
    </w:r>
    <w:r w:rsidR="00C06B09">
      <w:rPr>
        <w:rStyle w:val="afffffa"/>
        <w:noProof/>
      </w:rPr>
      <w:t>21</w:t>
    </w:r>
    <w:r>
      <w:rPr>
        <w:rStyle w:val="afffffa"/>
      </w:rPr>
      <w:fldChar w:fldCharType="end"/>
    </w:r>
  </w:p>
  <w:p w14:paraId="703ABACF" w14:textId="554FA760" w:rsidR="006015CF" w:rsidRDefault="006015CF" w:rsidP="00E6142A">
    <w:pPr>
      <w:pStyle w:val="afa"/>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40377700"/>
      <w:docPartObj>
        <w:docPartGallery w:val="Page Numbers (Bottom of Page)"/>
        <w:docPartUnique/>
      </w:docPartObj>
    </w:sdtPr>
    <w:sdtEndPr/>
    <w:sdtContent>
      <w:p w14:paraId="44B58607" w14:textId="77777777" w:rsidR="006015CF" w:rsidRDefault="006015CF">
        <w:pPr>
          <w:pStyle w:val="afa"/>
          <w:jc w:val="right"/>
        </w:pPr>
        <w:r>
          <w:fldChar w:fldCharType="begin"/>
        </w:r>
        <w:r>
          <w:instrText xml:space="preserve"> PAGE   \* MERGEFORMAT </w:instrText>
        </w:r>
        <w:r>
          <w:fldChar w:fldCharType="separate"/>
        </w:r>
        <w:r w:rsidR="00C06B09">
          <w:rPr>
            <w:noProof/>
          </w:rPr>
          <w:t>30</w:t>
        </w:r>
        <w:r>
          <w:rPr>
            <w:noProof/>
          </w:rPr>
          <w:fldChar w:fldCharType="end"/>
        </w:r>
      </w:p>
    </w:sdtContent>
  </w:sdt>
  <w:p w14:paraId="02E39715" w14:textId="77777777" w:rsidR="006015CF" w:rsidRDefault="006015CF">
    <w:pPr>
      <w:pStyle w:val="af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F0D21D" w14:textId="77777777" w:rsidR="006015CF" w:rsidRDefault="006015CF" w:rsidP="00E6142A">
    <w:pPr>
      <w:pStyle w:val="afa"/>
      <w:framePr w:wrap="around" w:vAnchor="text" w:hAnchor="margin" w:xAlign="right" w:y="1"/>
      <w:rPr>
        <w:rStyle w:val="afffffa"/>
      </w:rPr>
    </w:pPr>
    <w:r>
      <w:rPr>
        <w:rStyle w:val="afffffa"/>
      </w:rPr>
      <w:fldChar w:fldCharType="begin"/>
    </w:r>
    <w:r>
      <w:rPr>
        <w:rStyle w:val="afffffa"/>
      </w:rPr>
      <w:instrText xml:space="preserve">PAGE  </w:instrText>
    </w:r>
    <w:r>
      <w:rPr>
        <w:rStyle w:val="afffffa"/>
      </w:rPr>
      <w:fldChar w:fldCharType="end"/>
    </w:r>
  </w:p>
  <w:p w14:paraId="1EB989F0" w14:textId="77777777" w:rsidR="006015CF" w:rsidRDefault="006015CF" w:rsidP="00E6142A">
    <w:pPr>
      <w:pStyle w:val="afa"/>
      <w:ind w:right="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B2F276" w14:textId="77777777" w:rsidR="006015CF" w:rsidRDefault="006015CF" w:rsidP="00E6142A">
    <w:pPr>
      <w:pStyle w:val="afa"/>
      <w:framePr w:wrap="around" w:vAnchor="text" w:hAnchor="margin" w:xAlign="right" w:y="1"/>
      <w:rPr>
        <w:rStyle w:val="afffffa"/>
      </w:rPr>
    </w:pPr>
    <w:r>
      <w:rPr>
        <w:rStyle w:val="afffffa"/>
      </w:rPr>
      <w:fldChar w:fldCharType="begin"/>
    </w:r>
    <w:r>
      <w:rPr>
        <w:rStyle w:val="afffffa"/>
      </w:rPr>
      <w:instrText xml:space="preserve">PAGE  </w:instrText>
    </w:r>
    <w:r>
      <w:rPr>
        <w:rStyle w:val="afffffa"/>
      </w:rPr>
      <w:fldChar w:fldCharType="separate"/>
    </w:r>
    <w:r w:rsidR="00C06B09">
      <w:rPr>
        <w:rStyle w:val="afffffa"/>
        <w:noProof/>
      </w:rPr>
      <w:t>46</w:t>
    </w:r>
    <w:r>
      <w:rPr>
        <w:rStyle w:val="afffffa"/>
      </w:rPr>
      <w:fldChar w:fldCharType="end"/>
    </w:r>
  </w:p>
  <w:p w14:paraId="310C5E2D" w14:textId="77777777" w:rsidR="006015CF" w:rsidRDefault="006015CF" w:rsidP="00E6142A">
    <w:pPr>
      <w:pStyle w:val="af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EDF75D" w14:textId="77777777" w:rsidR="00D226EE" w:rsidRDefault="00D226EE" w:rsidP="00DA6359">
      <w:pPr>
        <w:spacing w:after="0" w:line="240" w:lineRule="auto"/>
      </w:pPr>
      <w:r>
        <w:separator/>
      </w:r>
    </w:p>
  </w:footnote>
  <w:footnote w:type="continuationSeparator" w:id="0">
    <w:p w14:paraId="036C50DF" w14:textId="77777777" w:rsidR="00D226EE" w:rsidRDefault="00D226EE" w:rsidP="00DA63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475628"/>
      <w:docPartObj>
        <w:docPartGallery w:val="Page Numbers (Top of Page)"/>
        <w:docPartUnique/>
      </w:docPartObj>
    </w:sdtPr>
    <w:sdtEndPr>
      <w:rPr>
        <w:rFonts w:ascii="Times New Roman" w:hAnsi="Times New Roman" w:cs="Times New Roman"/>
        <w:sz w:val="24"/>
        <w:szCs w:val="24"/>
      </w:rPr>
    </w:sdtEndPr>
    <w:sdtContent>
      <w:p w14:paraId="5578D61C" w14:textId="77777777" w:rsidR="006015CF" w:rsidRPr="006F033B" w:rsidRDefault="006015CF">
        <w:pPr>
          <w:pStyle w:val="af8"/>
          <w:jc w:val="center"/>
          <w:rPr>
            <w:rFonts w:ascii="Times New Roman" w:hAnsi="Times New Roman" w:cs="Times New Roman"/>
            <w:sz w:val="24"/>
            <w:szCs w:val="24"/>
          </w:rPr>
        </w:pPr>
        <w:r w:rsidRPr="006F033B">
          <w:rPr>
            <w:rFonts w:ascii="Times New Roman" w:hAnsi="Times New Roman" w:cs="Times New Roman"/>
            <w:sz w:val="24"/>
            <w:szCs w:val="24"/>
          </w:rPr>
          <w:fldChar w:fldCharType="begin"/>
        </w:r>
        <w:r w:rsidRPr="006F033B">
          <w:rPr>
            <w:rFonts w:ascii="Times New Roman" w:hAnsi="Times New Roman" w:cs="Times New Roman"/>
            <w:sz w:val="24"/>
            <w:szCs w:val="24"/>
          </w:rPr>
          <w:instrText>PAGE   \* MERGEFORMAT</w:instrText>
        </w:r>
        <w:r w:rsidRPr="006F033B">
          <w:rPr>
            <w:rFonts w:ascii="Times New Roman" w:hAnsi="Times New Roman" w:cs="Times New Roman"/>
            <w:sz w:val="24"/>
            <w:szCs w:val="24"/>
          </w:rPr>
          <w:fldChar w:fldCharType="separate"/>
        </w:r>
        <w:r w:rsidR="00C06B09">
          <w:rPr>
            <w:rFonts w:ascii="Times New Roman" w:hAnsi="Times New Roman" w:cs="Times New Roman"/>
            <w:noProof/>
            <w:sz w:val="24"/>
            <w:szCs w:val="24"/>
          </w:rPr>
          <w:t>46</w:t>
        </w:r>
        <w:r w:rsidRPr="006F033B">
          <w:rPr>
            <w:rFonts w:ascii="Times New Roman" w:hAnsi="Times New Roman" w:cs="Times New Roman"/>
            <w:sz w:val="24"/>
            <w:szCs w:val="24"/>
          </w:rPr>
          <w:fldChar w:fldCharType="end"/>
        </w:r>
      </w:p>
    </w:sdtContent>
  </w:sdt>
  <w:p w14:paraId="17BACFC8" w14:textId="77777777" w:rsidR="006015CF" w:rsidRPr="006F033B" w:rsidRDefault="006015CF">
    <w:pPr>
      <w:pStyle w:val="af8"/>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20822E" w14:textId="77777777" w:rsidR="006015CF" w:rsidRDefault="006015CF">
    <w:pPr>
      <w:pStyle w:val="af8"/>
      <w:jc w:val="center"/>
    </w:pPr>
    <w:r>
      <w:fldChar w:fldCharType="begin"/>
    </w:r>
    <w:r>
      <w:instrText xml:space="preserve"> PAGE   \* MERGEFORMAT </w:instrText>
    </w:r>
    <w:r>
      <w:fldChar w:fldCharType="separate"/>
    </w:r>
    <w:r>
      <w:rPr>
        <w:noProof/>
      </w:rPr>
      <w:t>48</w:t>
    </w:r>
    <w:r>
      <w:rPr>
        <w:noProof/>
      </w:rPr>
      <w:fldChar w:fldCharType="end"/>
    </w:r>
  </w:p>
  <w:p w14:paraId="792EE1D8" w14:textId="77777777" w:rsidR="006015CF" w:rsidRDefault="006015CF">
    <w:pPr>
      <w:pStyle w:val="af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41A01BB6"/>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83B74CB"/>
    <w:multiLevelType w:val="hybridMultilevel"/>
    <w:tmpl w:val="100CE96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E6F6E08"/>
    <w:multiLevelType w:val="multilevel"/>
    <w:tmpl w:val="03AA147E"/>
    <w:lvl w:ilvl="0">
      <w:start w:val="3"/>
      <w:numFmt w:val="decimal"/>
      <w:lvlText w:val="%1"/>
      <w:lvlJc w:val="left"/>
      <w:pPr>
        <w:ind w:left="480" w:hanging="480"/>
      </w:pPr>
      <w:rPr>
        <w:rFonts w:hint="default"/>
      </w:rPr>
    </w:lvl>
    <w:lvl w:ilvl="1">
      <w:start w:val="2"/>
      <w:numFmt w:val="decimal"/>
      <w:lvlText w:val="%1.%2"/>
      <w:lvlJc w:val="left"/>
      <w:pPr>
        <w:ind w:left="834" w:hanging="48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3" w15:restartNumberingAfterBreak="0">
    <w:nsid w:val="11ED598B"/>
    <w:multiLevelType w:val="hybridMultilevel"/>
    <w:tmpl w:val="440C13BC"/>
    <w:lvl w:ilvl="0" w:tplc="9A7C2264">
      <w:start w:val="1"/>
      <w:numFmt w:val="decimal"/>
      <w:lvlText w:val="%1.2."/>
      <w:lvlJc w:val="left"/>
      <w:pPr>
        <w:ind w:left="1429" w:hanging="360"/>
      </w:pPr>
      <w:rPr>
        <w:rFonts w:hint="default"/>
        <w:b/>
        <w:i w:val="0"/>
        <w:sz w:val="22"/>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12AB5CA0"/>
    <w:multiLevelType w:val="hybridMultilevel"/>
    <w:tmpl w:val="4C70BCF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3DF159C"/>
    <w:multiLevelType w:val="hybridMultilevel"/>
    <w:tmpl w:val="BC2C59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251443F"/>
    <w:multiLevelType w:val="multilevel"/>
    <w:tmpl w:val="3A5EB43C"/>
    <w:lvl w:ilvl="0">
      <w:start w:val="1"/>
      <w:numFmt w:val="decimal"/>
      <w:lvlText w:val="%1."/>
      <w:lvlJc w:val="left"/>
      <w:pPr>
        <w:tabs>
          <w:tab w:val="num" w:pos="644"/>
        </w:tabs>
        <w:ind w:left="644" w:hanging="360"/>
      </w:pPr>
      <w:rPr>
        <w:rFonts w:hint="default"/>
        <w:b/>
      </w:rPr>
    </w:lvl>
    <w:lvl w:ilvl="1">
      <w:start w:val="1"/>
      <w:numFmt w:val="decimal"/>
      <w:isLgl/>
      <w:lvlText w:val="%1.%2."/>
      <w:lvlJc w:val="left"/>
      <w:pPr>
        <w:ind w:left="1620" w:hanging="360"/>
      </w:pPr>
      <w:rPr>
        <w:rFonts w:hint="default"/>
        <w:i w:val="0"/>
      </w:rPr>
    </w:lvl>
    <w:lvl w:ilvl="2">
      <w:start w:val="1"/>
      <w:numFmt w:val="decimal"/>
      <w:isLgl/>
      <w:lvlText w:val="%1.%2.%3."/>
      <w:lvlJc w:val="left"/>
      <w:pPr>
        <w:ind w:left="2956" w:hanging="720"/>
      </w:pPr>
      <w:rPr>
        <w:rFonts w:hint="default"/>
        <w:i w:val="0"/>
      </w:rPr>
    </w:lvl>
    <w:lvl w:ilvl="3">
      <w:start w:val="1"/>
      <w:numFmt w:val="decimal"/>
      <w:isLgl/>
      <w:lvlText w:val="%1.%2.%3.%4."/>
      <w:lvlJc w:val="left"/>
      <w:pPr>
        <w:ind w:left="3932" w:hanging="720"/>
      </w:pPr>
      <w:rPr>
        <w:rFonts w:hint="default"/>
        <w:i w:val="0"/>
      </w:rPr>
    </w:lvl>
    <w:lvl w:ilvl="4">
      <w:start w:val="1"/>
      <w:numFmt w:val="decimal"/>
      <w:isLgl/>
      <w:lvlText w:val="%1.%2.%3.%4.%5."/>
      <w:lvlJc w:val="left"/>
      <w:pPr>
        <w:ind w:left="5268" w:hanging="1080"/>
      </w:pPr>
      <w:rPr>
        <w:rFonts w:hint="default"/>
        <w:i w:val="0"/>
      </w:rPr>
    </w:lvl>
    <w:lvl w:ilvl="5">
      <w:start w:val="1"/>
      <w:numFmt w:val="decimal"/>
      <w:isLgl/>
      <w:lvlText w:val="%1.%2.%3.%4.%5.%6."/>
      <w:lvlJc w:val="left"/>
      <w:pPr>
        <w:ind w:left="6244" w:hanging="1080"/>
      </w:pPr>
      <w:rPr>
        <w:rFonts w:hint="default"/>
        <w:i w:val="0"/>
      </w:rPr>
    </w:lvl>
    <w:lvl w:ilvl="6">
      <w:start w:val="1"/>
      <w:numFmt w:val="decimal"/>
      <w:isLgl/>
      <w:lvlText w:val="%1.%2.%3.%4.%5.%6.%7."/>
      <w:lvlJc w:val="left"/>
      <w:pPr>
        <w:ind w:left="7580" w:hanging="1440"/>
      </w:pPr>
      <w:rPr>
        <w:rFonts w:hint="default"/>
        <w:i w:val="0"/>
      </w:rPr>
    </w:lvl>
    <w:lvl w:ilvl="7">
      <w:start w:val="1"/>
      <w:numFmt w:val="decimal"/>
      <w:isLgl/>
      <w:lvlText w:val="%1.%2.%3.%4.%5.%6.%7.%8."/>
      <w:lvlJc w:val="left"/>
      <w:pPr>
        <w:ind w:left="8556" w:hanging="1440"/>
      </w:pPr>
      <w:rPr>
        <w:rFonts w:hint="default"/>
        <w:i w:val="0"/>
      </w:rPr>
    </w:lvl>
    <w:lvl w:ilvl="8">
      <w:start w:val="1"/>
      <w:numFmt w:val="decimal"/>
      <w:isLgl/>
      <w:lvlText w:val="%1.%2.%3.%4.%5.%6.%7.%8.%9."/>
      <w:lvlJc w:val="left"/>
      <w:pPr>
        <w:ind w:left="9892" w:hanging="1800"/>
      </w:pPr>
      <w:rPr>
        <w:rFonts w:hint="default"/>
        <w:i w:val="0"/>
      </w:rPr>
    </w:lvl>
  </w:abstractNum>
  <w:abstractNum w:abstractNumId="7" w15:restartNumberingAfterBreak="0">
    <w:nsid w:val="2A8F7B37"/>
    <w:multiLevelType w:val="hybridMultilevel"/>
    <w:tmpl w:val="2E9EBA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BB7525B"/>
    <w:multiLevelType w:val="hybridMultilevel"/>
    <w:tmpl w:val="7A82525E"/>
    <w:lvl w:ilvl="0" w:tplc="664E1474">
      <w:start w:val="1"/>
      <w:numFmt w:val="decimal"/>
      <w:lvlText w:val="%1."/>
      <w:lvlJc w:val="left"/>
      <w:pPr>
        <w:ind w:left="720" w:hanging="360"/>
      </w:pPr>
      <w:rPr>
        <w:rFonts w:hint="default"/>
      </w:rPr>
    </w:lvl>
    <w:lvl w:ilvl="1" w:tplc="154A1090">
      <w:start w:val="1"/>
      <w:numFmt w:val="lowerLetter"/>
      <w:lvlText w:val="%2."/>
      <w:lvlJc w:val="left"/>
      <w:pPr>
        <w:ind w:left="1440" w:hanging="360"/>
      </w:pPr>
    </w:lvl>
    <w:lvl w:ilvl="2" w:tplc="C02AB510">
      <w:start w:val="1"/>
      <w:numFmt w:val="lowerRoman"/>
      <w:lvlText w:val="%3."/>
      <w:lvlJc w:val="right"/>
      <w:pPr>
        <w:ind w:left="2160" w:hanging="180"/>
      </w:pPr>
    </w:lvl>
    <w:lvl w:ilvl="3" w:tplc="D99E30B4">
      <w:start w:val="1"/>
      <w:numFmt w:val="decimal"/>
      <w:lvlText w:val="%4."/>
      <w:lvlJc w:val="left"/>
      <w:pPr>
        <w:ind w:left="2880" w:hanging="360"/>
      </w:pPr>
    </w:lvl>
    <w:lvl w:ilvl="4" w:tplc="E81AC87C">
      <w:start w:val="1"/>
      <w:numFmt w:val="lowerLetter"/>
      <w:lvlText w:val="%5."/>
      <w:lvlJc w:val="left"/>
      <w:pPr>
        <w:ind w:left="3600" w:hanging="360"/>
      </w:pPr>
    </w:lvl>
    <w:lvl w:ilvl="5" w:tplc="BB645B42">
      <w:start w:val="1"/>
      <w:numFmt w:val="lowerRoman"/>
      <w:lvlText w:val="%6."/>
      <w:lvlJc w:val="right"/>
      <w:pPr>
        <w:ind w:left="4320" w:hanging="180"/>
      </w:pPr>
    </w:lvl>
    <w:lvl w:ilvl="6" w:tplc="51FCB362">
      <w:start w:val="1"/>
      <w:numFmt w:val="decimal"/>
      <w:lvlText w:val="%7."/>
      <w:lvlJc w:val="left"/>
      <w:pPr>
        <w:ind w:left="5040" w:hanging="360"/>
      </w:pPr>
    </w:lvl>
    <w:lvl w:ilvl="7" w:tplc="2C0298BC">
      <w:start w:val="1"/>
      <w:numFmt w:val="lowerLetter"/>
      <w:lvlText w:val="%8."/>
      <w:lvlJc w:val="left"/>
      <w:pPr>
        <w:ind w:left="5760" w:hanging="360"/>
      </w:pPr>
    </w:lvl>
    <w:lvl w:ilvl="8" w:tplc="FD5A176A">
      <w:start w:val="1"/>
      <w:numFmt w:val="lowerRoman"/>
      <w:lvlText w:val="%9."/>
      <w:lvlJc w:val="right"/>
      <w:pPr>
        <w:ind w:left="6480" w:hanging="180"/>
      </w:pPr>
    </w:lvl>
  </w:abstractNum>
  <w:abstractNum w:abstractNumId="9" w15:restartNumberingAfterBreak="0">
    <w:nsid w:val="2F186190"/>
    <w:multiLevelType w:val="hybridMultilevel"/>
    <w:tmpl w:val="2F74DF3C"/>
    <w:lvl w:ilvl="0" w:tplc="2496FFF6">
      <w:start w:val="1"/>
      <w:numFmt w:val="decimal"/>
      <w:lvlText w:val="%1."/>
      <w:lvlJc w:val="left"/>
      <w:pPr>
        <w:ind w:left="1654" w:hanging="945"/>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30F86972"/>
    <w:multiLevelType w:val="hybridMultilevel"/>
    <w:tmpl w:val="1180BE08"/>
    <w:lvl w:ilvl="0" w:tplc="07B2996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35775544"/>
    <w:multiLevelType w:val="hybridMultilevel"/>
    <w:tmpl w:val="B34A9EBA"/>
    <w:lvl w:ilvl="0" w:tplc="5A9CAEB2">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3CEE4700"/>
    <w:multiLevelType w:val="multilevel"/>
    <w:tmpl w:val="85603B8A"/>
    <w:lvl w:ilvl="0">
      <w:start w:val="1"/>
      <w:numFmt w:val="decimal"/>
      <w:lvlText w:val="%1."/>
      <w:lvlJc w:val="left"/>
      <w:pPr>
        <w:tabs>
          <w:tab w:val="num" w:pos="644"/>
        </w:tabs>
        <w:ind w:left="644" w:hanging="360"/>
      </w:pPr>
      <w:rPr>
        <w:rFonts w:ascii="Times New Roman" w:hAnsi="Times New Roman" w:cs="Times New Roman" w:hint="default"/>
        <w:b/>
      </w:rPr>
    </w:lvl>
    <w:lvl w:ilvl="1">
      <w:start w:val="1"/>
      <w:numFmt w:val="decimal"/>
      <w:lvlText w:val="%1.%2."/>
      <w:lvlJc w:val="left"/>
      <w:pPr>
        <w:tabs>
          <w:tab w:val="num" w:pos="0"/>
        </w:tabs>
        <w:ind w:left="1620" w:hanging="360"/>
      </w:pPr>
      <w:rPr>
        <w:i w:val="0"/>
      </w:rPr>
    </w:lvl>
    <w:lvl w:ilvl="2">
      <w:start w:val="1"/>
      <w:numFmt w:val="decimal"/>
      <w:lvlText w:val="%1.%2.%3."/>
      <w:lvlJc w:val="left"/>
      <w:pPr>
        <w:tabs>
          <w:tab w:val="num" w:pos="0"/>
        </w:tabs>
        <w:ind w:left="2956" w:hanging="720"/>
      </w:pPr>
      <w:rPr>
        <w:i w:val="0"/>
      </w:rPr>
    </w:lvl>
    <w:lvl w:ilvl="3">
      <w:start w:val="1"/>
      <w:numFmt w:val="decimal"/>
      <w:lvlText w:val="%1.%2.%3.%4."/>
      <w:lvlJc w:val="left"/>
      <w:pPr>
        <w:tabs>
          <w:tab w:val="num" w:pos="0"/>
        </w:tabs>
        <w:ind w:left="3932" w:hanging="720"/>
      </w:pPr>
      <w:rPr>
        <w:i w:val="0"/>
      </w:rPr>
    </w:lvl>
    <w:lvl w:ilvl="4">
      <w:start w:val="1"/>
      <w:numFmt w:val="decimal"/>
      <w:lvlText w:val="%1.%2.%3.%4.%5."/>
      <w:lvlJc w:val="left"/>
      <w:pPr>
        <w:tabs>
          <w:tab w:val="num" w:pos="0"/>
        </w:tabs>
        <w:ind w:left="5268" w:hanging="1080"/>
      </w:pPr>
      <w:rPr>
        <w:i w:val="0"/>
      </w:rPr>
    </w:lvl>
    <w:lvl w:ilvl="5">
      <w:start w:val="1"/>
      <w:numFmt w:val="decimal"/>
      <w:lvlText w:val="%1.%2.%3.%4.%5.%6."/>
      <w:lvlJc w:val="left"/>
      <w:pPr>
        <w:tabs>
          <w:tab w:val="num" w:pos="0"/>
        </w:tabs>
        <w:ind w:left="6244" w:hanging="1080"/>
      </w:pPr>
      <w:rPr>
        <w:i w:val="0"/>
      </w:rPr>
    </w:lvl>
    <w:lvl w:ilvl="6">
      <w:start w:val="1"/>
      <w:numFmt w:val="decimal"/>
      <w:lvlText w:val="%1.%2.%3.%4.%5.%6.%7."/>
      <w:lvlJc w:val="left"/>
      <w:pPr>
        <w:tabs>
          <w:tab w:val="num" w:pos="0"/>
        </w:tabs>
        <w:ind w:left="7580" w:hanging="1440"/>
      </w:pPr>
      <w:rPr>
        <w:i w:val="0"/>
      </w:rPr>
    </w:lvl>
    <w:lvl w:ilvl="7">
      <w:start w:val="1"/>
      <w:numFmt w:val="decimal"/>
      <w:lvlText w:val="%1.%2.%3.%4.%5.%6.%7.%8."/>
      <w:lvlJc w:val="left"/>
      <w:pPr>
        <w:tabs>
          <w:tab w:val="num" w:pos="0"/>
        </w:tabs>
        <w:ind w:left="8556" w:hanging="1440"/>
      </w:pPr>
      <w:rPr>
        <w:i w:val="0"/>
      </w:rPr>
    </w:lvl>
    <w:lvl w:ilvl="8">
      <w:start w:val="1"/>
      <w:numFmt w:val="decimal"/>
      <w:lvlText w:val="%1.%2.%3.%4.%5.%6.%7.%8.%9."/>
      <w:lvlJc w:val="left"/>
      <w:pPr>
        <w:tabs>
          <w:tab w:val="num" w:pos="0"/>
        </w:tabs>
        <w:ind w:left="9892" w:hanging="1800"/>
      </w:pPr>
      <w:rPr>
        <w:i w:val="0"/>
      </w:rPr>
    </w:lvl>
  </w:abstractNum>
  <w:abstractNum w:abstractNumId="13" w15:restartNumberingAfterBreak="0">
    <w:nsid w:val="3D441171"/>
    <w:multiLevelType w:val="multilevel"/>
    <w:tmpl w:val="6CE4081C"/>
    <w:lvl w:ilvl="0">
      <w:start w:val="1"/>
      <w:numFmt w:val="decimal"/>
      <w:lvlText w:val=""/>
      <w:lvlJc w:val="left"/>
    </w:lvl>
    <w:lvl w:ilvl="1">
      <w:start w:val="1"/>
      <w:numFmt w:val="decimal"/>
      <w:lvlText w:val=""/>
      <w:lvlJc w:val="left"/>
    </w:lvl>
    <w:lvl w:ilvl="2">
      <w:start w:val="1"/>
      <w:numFmt w:val="decimal"/>
      <w:pStyle w:val="3"/>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4" w15:restartNumberingAfterBreak="0">
    <w:nsid w:val="402938AD"/>
    <w:multiLevelType w:val="hybridMultilevel"/>
    <w:tmpl w:val="D7788F8C"/>
    <w:lvl w:ilvl="0" w:tplc="812C11CA">
      <w:start w:val="1"/>
      <w:numFmt w:val="decimal"/>
      <w:lvlText w:val="%1."/>
      <w:lvlJc w:val="left"/>
      <w:pPr>
        <w:ind w:left="1069" w:hanging="360"/>
      </w:pPr>
      <w:rPr>
        <w:rFonts w:hint="default"/>
        <w:color w:val="auto"/>
        <w:u w:val="none"/>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15:restartNumberingAfterBreak="0">
    <w:nsid w:val="46711F74"/>
    <w:multiLevelType w:val="hybridMultilevel"/>
    <w:tmpl w:val="9AEA780C"/>
    <w:lvl w:ilvl="0" w:tplc="E7F42E80">
      <w:start w:val="1"/>
      <w:numFmt w:val="decimal"/>
      <w:lvlText w:val="%1."/>
      <w:lvlJc w:val="left"/>
      <w:pPr>
        <w:ind w:left="1796" w:hanging="945"/>
      </w:pPr>
      <w:rPr>
        <w:rFonts w:hint="default"/>
        <w:b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48CB6506"/>
    <w:multiLevelType w:val="hybridMultilevel"/>
    <w:tmpl w:val="E09C478E"/>
    <w:lvl w:ilvl="0" w:tplc="4322FA98">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4DD47E91"/>
    <w:multiLevelType w:val="hybridMultilevel"/>
    <w:tmpl w:val="BF548300"/>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4F995540"/>
    <w:multiLevelType w:val="hybridMultilevel"/>
    <w:tmpl w:val="CDB4176A"/>
    <w:lvl w:ilvl="0" w:tplc="0419000F">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51207B2D"/>
    <w:multiLevelType w:val="hybridMultilevel"/>
    <w:tmpl w:val="60783C58"/>
    <w:lvl w:ilvl="0" w:tplc="5A9CAEB2">
      <w:start w:val="1"/>
      <w:numFmt w:val="bullet"/>
      <w:lvlText w:val="‒"/>
      <w:lvlJc w:val="left"/>
      <w:pPr>
        <w:ind w:left="862" w:hanging="360"/>
      </w:pPr>
      <w:rPr>
        <w:rFonts w:ascii="Times New Roman" w:hAnsi="Times New Roman" w:cs="Times New Roman" w:hint="default"/>
      </w:rPr>
    </w:lvl>
    <w:lvl w:ilvl="1" w:tplc="04190003" w:tentative="1">
      <w:start w:val="1"/>
      <w:numFmt w:val="bullet"/>
      <w:lvlText w:val="o"/>
      <w:lvlJc w:val="left"/>
      <w:pPr>
        <w:ind w:left="1582" w:hanging="360"/>
      </w:pPr>
      <w:rPr>
        <w:rFonts w:ascii="Courier New" w:hAnsi="Courier New" w:cs="Courier New" w:hint="default"/>
      </w:rPr>
    </w:lvl>
    <w:lvl w:ilvl="2" w:tplc="04190005" w:tentative="1">
      <w:start w:val="1"/>
      <w:numFmt w:val="bullet"/>
      <w:lvlText w:val=""/>
      <w:lvlJc w:val="left"/>
      <w:pPr>
        <w:ind w:left="2302" w:hanging="360"/>
      </w:pPr>
      <w:rPr>
        <w:rFonts w:ascii="Wingdings" w:hAnsi="Wingdings" w:hint="default"/>
      </w:rPr>
    </w:lvl>
    <w:lvl w:ilvl="3" w:tplc="04190001" w:tentative="1">
      <w:start w:val="1"/>
      <w:numFmt w:val="bullet"/>
      <w:lvlText w:val=""/>
      <w:lvlJc w:val="left"/>
      <w:pPr>
        <w:ind w:left="3022" w:hanging="360"/>
      </w:pPr>
      <w:rPr>
        <w:rFonts w:ascii="Symbol" w:hAnsi="Symbol" w:hint="default"/>
      </w:rPr>
    </w:lvl>
    <w:lvl w:ilvl="4" w:tplc="04190003" w:tentative="1">
      <w:start w:val="1"/>
      <w:numFmt w:val="bullet"/>
      <w:lvlText w:val="o"/>
      <w:lvlJc w:val="left"/>
      <w:pPr>
        <w:ind w:left="3742" w:hanging="360"/>
      </w:pPr>
      <w:rPr>
        <w:rFonts w:ascii="Courier New" w:hAnsi="Courier New" w:cs="Courier New" w:hint="default"/>
      </w:rPr>
    </w:lvl>
    <w:lvl w:ilvl="5" w:tplc="04190005" w:tentative="1">
      <w:start w:val="1"/>
      <w:numFmt w:val="bullet"/>
      <w:lvlText w:val=""/>
      <w:lvlJc w:val="left"/>
      <w:pPr>
        <w:ind w:left="4462" w:hanging="360"/>
      </w:pPr>
      <w:rPr>
        <w:rFonts w:ascii="Wingdings" w:hAnsi="Wingdings" w:hint="default"/>
      </w:rPr>
    </w:lvl>
    <w:lvl w:ilvl="6" w:tplc="04190001" w:tentative="1">
      <w:start w:val="1"/>
      <w:numFmt w:val="bullet"/>
      <w:lvlText w:val=""/>
      <w:lvlJc w:val="left"/>
      <w:pPr>
        <w:ind w:left="5182" w:hanging="360"/>
      </w:pPr>
      <w:rPr>
        <w:rFonts w:ascii="Symbol" w:hAnsi="Symbol" w:hint="default"/>
      </w:rPr>
    </w:lvl>
    <w:lvl w:ilvl="7" w:tplc="04190003" w:tentative="1">
      <w:start w:val="1"/>
      <w:numFmt w:val="bullet"/>
      <w:lvlText w:val="o"/>
      <w:lvlJc w:val="left"/>
      <w:pPr>
        <w:ind w:left="5902" w:hanging="360"/>
      </w:pPr>
      <w:rPr>
        <w:rFonts w:ascii="Courier New" w:hAnsi="Courier New" w:cs="Courier New" w:hint="default"/>
      </w:rPr>
    </w:lvl>
    <w:lvl w:ilvl="8" w:tplc="04190005" w:tentative="1">
      <w:start w:val="1"/>
      <w:numFmt w:val="bullet"/>
      <w:lvlText w:val=""/>
      <w:lvlJc w:val="left"/>
      <w:pPr>
        <w:ind w:left="6622" w:hanging="360"/>
      </w:pPr>
      <w:rPr>
        <w:rFonts w:ascii="Wingdings" w:hAnsi="Wingdings" w:hint="default"/>
      </w:rPr>
    </w:lvl>
  </w:abstractNum>
  <w:abstractNum w:abstractNumId="20" w15:restartNumberingAfterBreak="0">
    <w:nsid w:val="63592B7D"/>
    <w:multiLevelType w:val="multilevel"/>
    <w:tmpl w:val="3A5EB43C"/>
    <w:lvl w:ilvl="0">
      <w:start w:val="1"/>
      <w:numFmt w:val="decimal"/>
      <w:lvlText w:val="%1."/>
      <w:lvlJc w:val="left"/>
      <w:pPr>
        <w:tabs>
          <w:tab w:val="num" w:pos="644"/>
        </w:tabs>
        <w:ind w:left="644" w:hanging="360"/>
      </w:pPr>
      <w:rPr>
        <w:rFonts w:hint="default"/>
        <w:b/>
      </w:rPr>
    </w:lvl>
    <w:lvl w:ilvl="1">
      <w:start w:val="1"/>
      <w:numFmt w:val="decimal"/>
      <w:isLgl/>
      <w:lvlText w:val="%1.%2."/>
      <w:lvlJc w:val="left"/>
      <w:pPr>
        <w:ind w:left="1620" w:hanging="360"/>
      </w:pPr>
      <w:rPr>
        <w:rFonts w:hint="default"/>
        <w:i w:val="0"/>
      </w:rPr>
    </w:lvl>
    <w:lvl w:ilvl="2">
      <w:start w:val="1"/>
      <w:numFmt w:val="decimal"/>
      <w:isLgl/>
      <w:lvlText w:val="%1.%2.%3."/>
      <w:lvlJc w:val="left"/>
      <w:pPr>
        <w:ind w:left="2956" w:hanging="720"/>
      </w:pPr>
      <w:rPr>
        <w:rFonts w:hint="default"/>
        <w:i w:val="0"/>
      </w:rPr>
    </w:lvl>
    <w:lvl w:ilvl="3">
      <w:start w:val="1"/>
      <w:numFmt w:val="decimal"/>
      <w:isLgl/>
      <w:lvlText w:val="%1.%2.%3.%4."/>
      <w:lvlJc w:val="left"/>
      <w:pPr>
        <w:ind w:left="3932" w:hanging="720"/>
      </w:pPr>
      <w:rPr>
        <w:rFonts w:hint="default"/>
        <w:i w:val="0"/>
      </w:rPr>
    </w:lvl>
    <w:lvl w:ilvl="4">
      <w:start w:val="1"/>
      <w:numFmt w:val="decimal"/>
      <w:isLgl/>
      <w:lvlText w:val="%1.%2.%3.%4.%5."/>
      <w:lvlJc w:val="left"/>
      <w:pPr>
        <w:ind w:left="5268" w:hanging="1080"/>
      </w:pPr>
      <w:rPr>
        <w:rFonts w:hint="default"/>
        <w:i w:val="0"/>
      </w:rPr>
    </w:lvl>
    <w:lvl w:ilvl="5">
      <w:start w:val="1"/>
      <w:numFmt w:val="decimal"/>
      <w:isLgl/>
      <w:lvlText w:val="%1.%2.%3.%4.%5.%6."/>
      <w:lvlJc w:val="left"/>
      <w:pPr>
        <w:ind w:left="6244" w:hanging="1080"/>
      </w:pPr>
      <w:rPr>
        <w:rFonts w:hint="default"/>
        <w:i w:val="0"/>
      </w:rPr>
    </w:lvl>
    <w:lvl w:ilvl="6">
      <w:start w:val="1"/>
      <w:numFmt w:val="decimal"/>
      <w:isLgl/>
      <w:lvlText w:val="%1.%2.%3.%4.%5.%6.%7."/>
      <w:lvlJc w:val="left"/>
      <w:pPr>
        <w:ind w:left="7580" w:hanging="1440"/>
      </w:pPr>
      <w:rPr>
        <w:rFonts w:hint="default"/>
        <w:i w:val="0"/>
      </w:rPr>
    </w:lvl>
    <w:lvl w:ilvl="7">
      <w:start w:val="1"/>
      <w:numFmt w:val="decimal"/>
      <w:isLgl/>
      <w:lvlText w:val="%1.%2.%3.%4.%5.%6.%7.%8."/>
      <w:lvlJc w:val="left"/>
      <w:pPr>
        <w:ind w:left="8556" w:hanging="1440"/>
      </w:pPr>
      <w:rPr>
        <w:rFonts w:hint="default"/>
        <w:i w:val="0"/>
      </w:rPr>
    </w:lvl>
    <w:lvl w:ilvl="8">
      <w:start w:val="1"/>
      <w:numFmt w:val="decimal"/>
      <w:isLgl/>
      <w:lvlText w:val="%1.%2.%3.%4.%5.%6.%7.%8.%9."/>
      <w:lvlJc w:val="left"/>
      <w:pPr>
        <w:ind w:left="9892" w:hanging="1800"/>
      </w:pPr>
      <w:rPr>
        <w:rFonts w:hint="default"/>
        <w:i w:val="0"/>
      </w:rPr>
    </w:lvl>
  </w:abstractNum>
  <w:abstractNum w:abstractNumId="21" w15:restartNumberingAfterBreak="0">
    <w:nsid w:val="74A773D0"/>
    <w:multiLevelType w:val="hybridMultilevel"/>
    <w:tmpl w:val="6A2C73EC"/>
    <w:lvl w:ilvl="0" w:tplc="473A008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3"/>
  </w:num>
  <w:num w:numId="3">
    <w:abstractNumId w:val="4"/>
  </w:num>
  <w:num w:numId="4">
    <w:abstractNumId w:val="8"/>
  </w:num>
  <w:num w:numId="5">
    <w:abstractNumId w:val="2"/>
  </w:num>
  <w:num w:numId="6">
    <w:abstractNumId w:val="10"/>
  </w:num>
  <w:num w:numId="7">
    <w:abstractNumId w:val="12"/>
  </w:num>
  <w:num w:numId="8">
    <w:abstractNumId w:val="11"/>
  </w:num>
  <w:num w:numId="9">
    <w:abstractNumId w:val="19"/>
  </w:num>
  <w:num w:numId="10">
    <w:abstractNumId w:val="14"/>
  </w:num>
  <w:num w:numId="11">
    <w:abstractNumId w:val="15"/>
  </w:num>
  <w:num w:numId="12">
    <w:abstractNumId w:val="9"/>
  </w:num>
  <w:num w:numId="13">
    <w:abstractNumId w:val="21"/>
  </w:num>
  <w:num w:numId="14">
    <w:abstractNumId w:val="16"/>
  </w:num>
  <w:num w:numId="15">
    <w:abstractNumId w:val="7"/>
  </w:num>
  <w:num w:numId="16">
    <w:abstractNumId w:val="1"/>
  </w:num>
  <w:num w:numId="17">
    <w:abstractNumId w:val="18"/>
  </w:num>
  <w:num w:numId="18">
    <w:abstractNumId w:val="20"/>
  </w:num>
  <w:num w:numId="19">
    <w:abstractNumId w:val="6"/>
  </w:num>
  <w:num w:numId="20">
    <w:abstractNumId w:val="17"/>
  </w:num>
  <w:num w:numId="21">
    <w:abstractNumId w:val="3"/>
  </w:num>
  <w:num w:numId="22">
    <w:abstractNumId w:val="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SortMethod w:val="0000"/>
  <w:defaultTabStop w:val="709"/>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2328D"/>
    <w:rsid w:val="000032E1"/>
    <w:rsid w:val="0000758A"/>
    <w:rsid w:val="00015E28"/>
    <w:rsid w:val="00017DF7"/>
    <w:rsid w:val="0003140C"/>
    <w:rsid w:val="00032521"/>
    <w:rsid w:val="00036FB3"/>
    <w:rsid w:val="00036FD7"/>
    <w:rsid w:val="00066FCC"/>
    <w:rsid w:val="000743FE"/>
    <w:rsid w:val="00075D5A"/>
    <w:rsid w:val="000843E6"/>
    <w:rsid w:val="00085032"/>
    <w:rsid w:val="000B7832"/>
    <w:rsid w:val="000C42CF"/>
    <w:rsid w:val="000E162E"/>
    <w:rsid w:val="000E3514"/>
    <w:rsid w:val="000E3E62"/>
    <w:rsid w:val="000F6A0D"/>
    <w:rsid w:val="000F722A"/>
    <w:rsid w:val="00100588"/>
    <w:rsid w:val="001242F4"/>
    <w:rsid w:val="001264E7"/>
    <w:rsid w:val="00142695"/>
    <w:rsid w:val="0015270D"/>
    <w:rsid w:val="00157A6B"/>
    <w:rsid w:val="001707DF"/>
    <w:rsid w:val="001818CA"/>
    <w:rsid w:val="00183B6F"/>
    <w:rsid w:val="00187ACF"/>
    <w:rsid w:val="001A1702"/>
    <w:rsid w:val="001A7D74"/>
    <w:rsid w:val="001B2B82"/>
    <w:rsid w:val="001C40D6"/>
    <w:rsid w:val="001C4AD5"/>
    <w:rsid w:val="001C7AEB"/>
    <w:rsid w:val="001D015A"/>
    <w:rsid w:val="001E4DAD"/>
    <w:rsid w:val="001F0FE2"/>
    <w:rsid w:val="00200C63"/>
    <w:rsid w:val="002071FA"/>
    <w:rsid w:val="002139D4"/>
    <w:rsid w:val="002159BD"/>
    <w:rsid w:val="00221A5D"/>
    <w:rsid w:val="00224669"/>
    <w:rsid w:val="00225AF8"/>
    <w:rsid w:val="00230841"/>
    <w:rsid w:val="00252D81"/>
    <w:rsid w:val="00281220"/>
    <w:rsid w:val="002A5ED5"/>
    <w:rsid w:val="002B5CEC"/>
    <w:rsid w:val="002C1B39"/>
    <w:rsid w:val="002D29D7"/>
    <w:rsid w:val="002F684E"/>
    <w:rsid w:val="002F6EA4"/>
    <w:rsid w:val="00303B7E"/>
    <w:rsid w:val="00316081"/>
    <w:rsid w:val="00326992"/>
    <w:rsid w:val="00373685"/>
    <w:rsid w:val="00377704"/>
    <w:rsid w:val="003A1C5D"/>
    <w:rsid w:val="003A3200"/>
    <w:rsid w:val="003A75F3"/>
    <w:rsid w:val="003A7E6E"/>
    <w:rsid w:val="003B0D76"/>
    <w:rsid w:val="003B6273"/>
    <w:rsid w:val="003B7D04"/>
    <w:rsid w:val="003D5434"/>
    <w:rsid w:val="003E0E2C"/>
    <w:rsid w:val="003F431D"/>
    <w:rsid w:val="00404DC4"/>
    <w:rsid w:val="00436087"/>
    <w:rsid w:val="00455530"/>
    <w:rsid w:val="00475DA6"/>
    <w:rsid w:val="004862B2"/>
    <w:rsid w:val="00487F5E"/>
    <w:rsid w:val="0049035B"/>
    <w:rsid w:val="004A13FE"/>
    <w:rsid w:val="004B5028"/>
    <w:rsid w:val="004C5A88"/>
    <w:rsid w:val="004D49E4"/>
    <w:rsid w:val="004D560B"/>
    <w:rsid w:val="004E5AA0"/>
    <w:rsid w:val="004F0186"/>
    <w:rsid w:val="004F63A1"/>
    <w:rsid w:val="005137C2"/>
    <w:rsid w:val="005258EB"/>
    <w:rsid w:val="00543B8D"/>
    <w:rsid w:val="00544CFC"/>
    <w:rsid w:val="00560FD2"/>
    <w:rsid w:val="00562E17"/>
    <w:rsid w:val="00593CDB"/>
    <w:rsid w:val="005965F0"/>
    <w:rsid w:val="005A48B3"/>
    <w:rsid w:val="005C1EF3"/>
    <w:rsid w:val="005C78C5"/>
    <w:rsid w:val="005C7DE0"/>
    <w:rsid w:val="005E1C96"/>
    <w:rsid w:val="005E33A0"/>
    <w:rsid w:val="005E68C2"/>
    <w:rsid w:val="005E6BC7"/>
    <w:rsid w:val="005F1B63"/>
    <w:rsid w:val="006015CF"/>
    <w:rsid w:val="00601E9F"/>
    <w:rsid w:val="006063BE"/>
    <w:rsid w:val="00613B4B"/>
    <w:rsid w:val="00626912"/>
    <w:rsid w:val="00647F52"/>
    <w:rsid w:val="00655A05"/>
    <w:rsid w:val="006564D9"/>
    <w:rsid w:val="006608EE"/>
    <w:rsid w:val="00667782"/>
    <w:rsid w:val="00681ECF"/>
    <w:rsid w:val="00690C43"/>
    <w:rsid w:val="00696DDE"/>
    <w:rsid w:val="006972E8"/>
    <w:rsid w:val="00697942"/>
    <w:rsid w:val="006B3C3C"/>
    <w:rsid w:val="006B51A0"/>
    <w:rsid w:val="006D5E7B"/>
    <w:rsid w:val="006E3001"/>
    <w:rsid w:val="006F033B"/>
    <w:rsid w:val="00705168"/>
    <w:rsid w:val="00722AE5"/>
    <w:rsid w:val="00732DFD"/>
    <w:rsid w:val="00733845"/>
    <w:rsid w:val="00771B49"/>
    <w:rsid w:val="0077776D"/>
    <w:rsid w:val="007812E8"/>
    <w:rsid w:val="00781A7C"/>
    <w:rsid w:val="00792AC2"/>
    <w:rsid w:val="007A7C34"/>
    <w:rsid w:val="007B12D1"/>
    <w:rsid w:val="007E7A5A"/>
    <w:rsid w:val="007F394D"/>
    <w:rsid w:val="007F473F"/>
    <w:rsid w:val="00806D85"/>
    <w:rsid w:val="0081244E"/>
    <w:rsid w:val="0082328D"/>
    <w:rsid w:val="008308F6"/>
    <w:rsid w:val="008474DE"/>
    <w:rsid w:val="008768C5"/>
    <w:rsid w:val="008825AE"/>
    <w:rsid w:val="0089366C"/>
    <w:rsid w:val="008A0F83"/>
    <w:rsid w:val="008A2FCC"/>
    <w:rsid w:val="008B3017"/>
    <w:rsid w:val="008C11D7"/>
    <w:rsid w:val="008C6F79"/>
    <w:rsid w:val="008D4B13"/>
    <w:rsid w:val="008E3D94"/>
    <w:rsid w:val="008F0326"/>
    <w:rsid w:val="008F7D0F"/>
    <w:rsid w:val="00903AD1"/>
    <w:rsid w:val="009252CF"/>
    <w:rsid w:val="00925BE3"/>
    <w:rsid w:val="00927FD6"/>
    <w:rsid w:val="0093145E"/>
    <w:rsid w:val="00931C18"/>
    <w:rsid w:val="00931D29"/>
    <w:rsid w:val="009357B0"/>
    <w:rsid w:val="00936CE0"/>
    <w:rsid w:val="00937C79"/>
    <w:rsid w:val="00943A50"/>
    <w:rsid w:val="00947F9D"/>
    <w:rsid w:val="0096219A"/>
    <w:rsid w:val="009743EA"/>
    <w:rsid w:val="00992348"/>
    <w:rsid w:val="00993363"/>
    <w:rsid w:val="0099783F"/>
    <w:rsid w:val="009A41CB"/>
    <w:rsid w:val="009B1B4B"/>
    <w:rsid w:val="009C50F0"/>
    <w:rsid w:val="009D3583"/>
    <w:rsid w:val="009F3437"/>
    <w:rsid w:val="009F4844"/>
    <w:rsid w:val="00A03D5A"/>
    <w:rsid w:val="00A04E58"/>
    <w:rsid w:val="00A05060"/>
    <w:rsid w:val="00A07C98"/>
    <w:rsid w:val="00A134F4"/>
    <w:rsid w:val="00A13B78"/>
    <w:rsid w:val="00A153B0"/>
    <w:rsid w:val="00A62B51"/>
    <w:rsid w:val="00A6383F"/>
    <w:rsid w:val="00A75E90"/>
    <w:rsid w:val="00A832C3"/>
    <w:rsid w:val="00A86499"/>
    <w:rsid w:val="00A86E19"/>
    <w:rsid w:val="00A972E0"/>
    <w:rsid w:val="00AA1020"/>
    <w:rsid w:val="00AB1EA4"/>
    <w:rsid w:val="00AC389F"/>
    <w:rsid w:val="00AE26E3"/>
    <w:rsid w:val="00AF50D2"/>
    <w:rsid w:val="00B1187D"/>
    <w:rsid w:val="00B161BF"/>
    <w:rsid w:val="00B212C7"/>
    <w:rsid w:val="00B219D4"/>
    <w:rsid w:val="00B3003B"/>
    <w:rsid w:val="00B339E1"/>
    <w:rsid w:val="00B52750"/>
    <w:rsid w:val="00B571E5"/>
    <w:rsid w:val="00B95C25"/>
    <w:rsid w:val="00B97B88"/>
    <w:rsid w:val="00BA0055"/>
    <w:rsid w:val="00BA3E68"/>
    <w:rsid w:val="00BA6C3F"/>
    <w:rsid w:val="00BA7266"/>
    <w:rsid w:val="00BB10E4"/>
    <w:rsid w:val="00BB2771"/>
    <w:rsid w:val="00BB3CBD"/>
    <w:rsid w:val="00BB7482"/>
    <w:rsid w:val="00BC3CD8"/>
    <w:rsid w:val="00BF423D"/>
    <w:rsid w:val="00BF716A"/>
    <w:rsid w:val="00C06B09"/>
    <w:rsid w:val="00C162CA"/>
    <w:rsid w:val="00C201B6"/>
    <w:rsid w:val="00C2656B"/>
    <w:rsid w:val="00C27B90"/>
    <w:rsid w:val="00C34685"/>
    <w:rsid w:val="00C42F63"/>
    <w:rsid w:val="00C5346E"/>
    <w:rsid w:val="00C6047E"/>
    <w:rsid w:val="00C72C14"/>
    <w:rsid w:val="00C74EF6"/>
    <w:rsid w:val="00C85802"/>
    <w:rsid w:val="00C9210A"/>
    <w:rsid w:val="00CB46B6"/>
    <w:rsid w:val="00CC5BAD"/>
    <w:rsid w:val="00CD6756"/>
    <w:rsid w:val="00CE5687"/>
    <w:rsid w:val="00D10345"/>
    <w:rsid w:val="00D12A22"/>
    <w:rsid w:val="00D150D6"/>
    <w:rsid w:val="00D226EE"/>
    <w:rsid w:val="00D23A96"/>
    <w:rsid w:val="00D252A4"/>
    <w:rsid w:val="00D377F2"/>
    <w:rsid w:val="00D46ECB"/>
    <w:rsid w:val="00D5198D"/>
    <w:rsid w:val="00D73FEF"/>
    <w:rsid w:val="00D76C32"/>
    <w:rsid w:val="00D84D5E"/>
    <w:rsid w:val="00D8557B"/>
    <w:rsid w:val="00D85CA8"/>
    <w:rsid w:val="00D94AC8"/>
    <w:rsid w:val="00DA6359"/>
    <w:rsid w:val="00DA7BB4"/>
    <w:rsid w:val="00DB1CBA"/>
    <w:rsid w:val="00DD079C"/>
    <w:rsid w:val="00DD1CC4"/>
    <w:rsid w:val="00DD5286"/>
    <w:rsid w:val="00DE5159"/>
    <w:rsid w:val="00E2070F"/>
    <w:rsid w:val="00E274C4"/>
    <w:rsid w:val="00E30619"/>
    <w:rsid w:val="00E35094"/>
    <w:rsid w:val="00E40CD5"/>
    <w:rsid w:val="00E60171"/>
    <w:rsid w:val="00E6142A"/>
    <w:rsid w:val="00E66918"/>
    <w:rsid w:val="00E72022"/>
    <w:rsid w:val="00E847FA"/>
    <w:rsid w:val="00E87C2E"/>
    <w:rsid w:val="00E95EA0"/>
    <w:rsid w:val="00EA42ED"/>
    <w:rsid w:val="00ED7C1B"/>
    <w:rsid w:val="00EF1421"/>
    <w:rsid w:val="00EF1E5F"/>
    <w:rsid w:val="00F01F26"/>
    <w:rsid w:val="00F1078D"/>
    <w:rsid w:val="00F12FD8"/>
    <w:rsid w:val="00F44BC1"/>
    <w:rsid w:val="00F45BA8"/>
    <w:rsid w:val="00F7735E"/>
    <w:rsid w:val="00F81471"/>
    <w:rsid w:val="00F84C77"/>
    <w:rsid w:val="00F901BE"/>
    <w:rsid w:val="00F90F84"/>
    <w:rsid w:val="00F9283B"/>
    <w:rsid w:val="00FA0A8F"/>
    <w:rsid w:val="00FA38BA"/>
    <w:rsid w:val="00FB5407"/>
    <w:rsid w:val="00FC2A4A"/>
    <w:rsid w:val="00FC40F6"/>
    <w:rsid w:val="00FE0677"/>
    <w:rsid w:val="00FE52BE"/>
    <w:rsid w:val="00FF156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73948"/>
  <w15:docId w15:val="{92BD0395-9A0B-4507-A632-ADD998A77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0" w:unhideWhenUsed="1" w:qFormat="1"/>
    <w:lsdException w:name="toc 5" w:semiHidden="1" w:uiPriority="0" w:unhideWhenUsed="1" w:qFormat="1"/>
    <w:lsdException w:name="toc 6" w:semiHidden="1" w:uiPriority="0" w:unhideWhenUsed="1" w:qFormat="1"/>
    <w:lsdException w:name="toc 7" w:semiHidden="1" w:uiPriority="0" w:unhideWhenUsed="1" w:qFormat="1"/>
    <w:lsdException w:name="toc 8" w:semiHidden="1" w:uiPriority="0" w:unhideWhenUsed="1" w:qFormat="1"/>
    <w:lsdException w:name="toc 9" w:semiHidden="1" w:uiPriority="0" w:unhideWhenUsed="1" w:qFormat="1"/>
    <w:lsdException w:name="Normal Indent" w:semiHidden="1" w:unhideWhenUsed="1"/>
    <w:lsdException w:name="footnote text" w:semiHidden="1" w:unhideWhenUsed="1" w:qFormat="1"/>
    <w:lsdException w:name="annotation text" w:semiHidden="1" w:unhideWhenUsed="1" w:qFormat="1"/>
    <w:lsdException w:name="header" w:semiHidden="1" w:unhideWhenUsed="1" w:qFormat="1"/>
    <w:lsdException w:name="footer" w:semiHidden="1" w:unhideWhenUsed="1" w:qFormat="1"/>
    <w:lsdException w:name="index heading" w:semiHidden="1" w:unhideWhenUsed="1" w:qFormat="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iPriority="0"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iPriority="0" w:unhideWhenUsed="1" w:qFormat="1"/>
    <w:lsdException w:name="List" w:semiHidden="1" w:uiPriority="0" w:unhideWhenUsed="1" w:qFormat="1"/>
    <w:lsdException w:name="List Bullet" w:semiHidden="1" w:unhideWhenUsed="1"/>
    <w:lsdException w:name="List Number" w:semiHidden="1" w:unhideWhenUsed="1"/>
    <w:lsdException w:name="List 2" w:semiHidden="1" w:uiPriority="0" w:unhideWhenUsed="1" w:qFormat="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qFormat="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qFormat="1"/>
    <w:lsdException w:name="Strong" w:uiPriority="22" w:qFormat="1"/>
    <w:lsdException w:name="Emphasis" w:uiPriority="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uiPriority="0" w:qFormat="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qFormat="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647F52"/>
  </w:style>
  <w:style w:type="paragraph" w:styleId="1">
    <w:name w:val="heading 1"/>
    <w:basedOn w:val="a0"/>
    <w:next w:val="a0"/>
    <w:link w:val="10"/>
    <w:qFormat/>
    <w:rsid w:val="00DD1CC4"/>
    <w:pPr>
      <w:keepNext/>
      <w:keepLines/>
      <w:spacing w:after="240" w:line="360" w:lineRule="auto"/>
      <w:jc w:val="center"/>
      <w:outlineLvl w:val="0"/>
    </w:pPr>
    <w:rPr>
      <w:rFonts w:ascii="Times New Roman Полужирный" w:eastAsiaTheme="majorEastAsia" w:hAnsi="Times New Roman Полужирный" w:cs="Times New Roman"/>
      <w:b/>
      <w:bCs/>
      <w:caps/>
      <w:sz w:val="28"/>
      <w:szCs w:val="28"/>
      <w:lang w:eastAsia="en-US"/>
    </w:rPr>
  </w:style>
  <w:style w:type="paragraph" w:styleId="2">
    <w:name w:val="heading 2"/>
    <w:basedOn w:val="a0"/>
    <w:next w:val="a0"/>
    <w:link w:val="20"/>
    <w:uiPriority w:val="99"/>
    <w:unhideWhenUsed/>
    <w:qFormat/>
    <w:rsid w:val="00DA6359"/>
    <w:pPr>
      <w:keepNext/>
      <w:keepLines/>
      <w:spacing w:after="120" w:line="360" w:lineRule="auto"/>
      <w:ind w:firstLine="709"/>
      <w:jc w:val="both"/>
      <w:outlineLvl w:val="1"/>
    </w:pPr>
    <w:rPr>
      <w:rFonts w:ascii="Times New Roman" w:eastAsiaTheme="majorEastAsia" w:hAnsi="Times New Roman" w:cs="Times New Roman"/>
      <w:b/>
      <w:bCs/>
      <w:sz w:val="28"/>
      <w:szCs w:val="28"/>
      <w:lang w:eastAsia="en-US"/>
    </w:rPr>
  </w:style>
  <w:style w:type="paragraph" w:styleId="3">
    <w:name w:val="heading 3"/>
    <w:basedOn w:val="a0"/>
    <w:next w:val="a1"/>
    <w:link w:val="30"/>
    <w:uiPriority w:val="99"/>
    <w:qFormat/>
    <w:rsid w:val="00DA6359"/>
    <w:pPr>
      <w:numPr>
        <w:ilvl w:val="2"/>
        <w:numId w:val="2"/>
      </w:numPr>
      <w:spacing w:before="140" w:line="360" w:lineRule="auto"/>
      <w:jc w:val="center"/>
      <w:outlineLvl w:val="2"/>
    </w:pPr>
    <w:rPr>
      <w:rFonts w:ascii="Times New Roman" w:eastAsia="Times New Roman" w:hAnsi="Times New Roman" w:cs="Times New Roman"/>
      <w:b/>
      <w:color w:val="000000"/>
      <w:sz w:val="28"/>
      <w:szCs w:val="32"/>
    </w:rPr>
  </w:style>
  <w:style w:type="paragraph" w:styleId="4">
    <w:name w:val="heading 4"/>
    <w:basedOn w:val="a0"/>
    <w:next w:val="a1"/>
    <w:link w:val="40"/>
    <w:uiPriority w:val="99"/>
    <w:qFormat/>
    <w:rsid w:val="00DA6359"/>
    <w:pPr>
      <w:keepNext/>
      <w:keepLines/>
      <w:spacing w:after="120" w:line="360" w:lineRule="auto"/>
      <w:jc w:val="center"/>
      <w:outlineLvl w:val="3"/>
    </w:pPr>
    <w:rPr>
      <w:rFonts w:ascii="Times New Roman" w:eastAsia="Times New Roman" w:hAnsi="Times New Roman" w:cs="Times New Roman"/>
      <w:b/>
      <w:color w:val="000000"/>
      <w:sz w:val="28"/>
    </w:rPr>
  </w:style>
  <w:style w:type="paragraph" w:styleId="5">
    <w:name w:val="heading 5"/>
    <w:basedOn w:val="a0"/>
    <w:next w:val="a1"/>
    <w:link w:val="50"/>
    <w:uiPriority w:val="9"/>
    <w:qFormat/>
    <w:rsid w:val="00DA6359"/>
    <w:pPr>
      <w:keepNext/>
      <w:keepLines/>
      <w:spacing w:before="320" w:after="200" w:line="252" w:lineRule="auto"/>
      <w:outlineLvl w:val="4"/>
    </w:pPr>
    <w:rPr>
      <w:rFonts w:ascii="Arial" w:eastAsia="Times New Roman" w:hAnsi="Arial" w:cs="Times New Roman"/>
      <w:b/>
      <w:color w:val="000000"/>
      <w:sz w:val="24"/>
      <w:szCs w:val="20"/>
    </w:rPr>
  </w:style>
  <w:style w:type="paragraph" w:styleId="6">
    <w:name w:val="heading 6"/>
    <w:basedOn w:val="a0"/>
    <w:next w:val="a1"/>
    <w:link w:val="60"/>
    <w:uiPriority w:val="9"/>
    <w:qFormat/>
    <w:rsid w:val="00DA6359"/>
    <w:pPr>
      <w:keepNext/>
      <w:keepLines/>
      <w:spacing w:before="320" w:after="200" w:line="252" w:lineRule="auto"/>
      <w:outlineLvl w:val="5"/>
    </w:pPr>
    <w:rPr>
      <w:rFonts w:ascii="Arial" w:eastAsia="Times New Roman" w:hAnsi="Arial" w:cs="Times New Roman"/>
      <w:b/>
      <w:color w:val="000000"/>
      <w:szCs w:val="20"/>
    </w:rPr>
  </w:style>
  <w:style w:type="paragraph" w:styleId="7">
    <w:name w:val="heading 7"/>
    <w:basedOn w:val="a0"/>
    <w:next w:val="a1"/>
    <w:link w:val="70"/>
    <w:uiPriority w:val="9"/>
    <w:qFormat/>
    <w:rsid w:val="00DA6359"/>
    <w:pPr>
      <w:keepNext/>
      <w:keepLines/>
      <w:spacing w:before="320" w:after="200" w:line="252" w:lineRule="auto"/>
      <w:outlineLvl w:val="6"/>
    </w:pPr>
    <w:rPr>
      <w:rFonts w:ascii="Arial" w:eastAsia="Times New Roman" w:hAnsi="Arial" w:cs="Times New Roman"/>
      <w:b/>
      <w:i/>
      <w:color w:val="000000"/>
      <w:szCs w:val="20"/>
    </w:rPr>
  </w:style>
  <w:style w:type="paragraph" w:styleId="8">
    <w:name w:val="heading 8"/>
    <w:basedOn w:val="a0"/>
    <w:next w:val="a1"/>
    <w:link w:val="80"/>
    <w:uiPriority w:val="9"/>
    <w:qFormat/>
    <w:rsid w:val="00DA6359"/>
    <w:pPr>
      <w:keepNext/>
      <w:keepLines/>
      <w:spacing w:before="320" w:after="200" w:line="252" w:lineRule="auto"/>
      <w:outlineLvl w:val="7"/>
    </w:pPr>
    <w:rPr>
      <w:rFonts w:ascii="Arial" w:eastAsia="Times New Roman" w:hAnsi="Arial" w:cs="Times New Roman"/>
      <w:i/>
      <w:color w:val="000000"/>
      <w:szCs w:val="20"/>
    </w:rPr>
  </w:style>
  <w:style w:type="paragraph" w:styleId="9">
    <w:name w:val="heading 9"/>
    <w:basedOn w:val="a0"/>
    <w:next w:val="a1"/>
    <w:link w:val="90"/>
    <w:uiPriority w:val="9"/>
    <w:qFormat/>
    <w:rsid w:val="00DA6359"/>
    <w:pPr>
      <w:keepNext/>
      <w:keepLines/>
      <w:spacing w:before="320" w:after="200" w:line="252" w:lineRule="auto"/>
      <w:outlineLvl w:val="8"/>
    </w:pPr>
    <w:rPr>
      <w:rFonts w:ascii="Arial" w:eastAsia="Times New Roman" w:hAnsi="Arial" w:cs="Times New Roman"/>
      <w:i/>
      <w:color w:val="000000"/>
      <w:sz w:val="21"/>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basedOn w:val="a2"/>
    <w:link w:val="1"/>
    <w:qFormat/>
    <w:rsid w:val="00DD1CC4"/>
    <w:rPr>
      <w:rFonts w:ascii="Times New Roman Полужирный" w:eastAsiaTheme="majorEastAsia" w:hAnsi="Times New Roman Полужирный" w:cs="Times New Roman"/>
      <w:b/>
      <w:bCs/>
      <w:caps/>
      <w:sz w:val="28"/>
      <w:szCs w:val="28"/>
      <w:lang w:eastAsia="en-US"/>
    </w:rPr>
  </w:style>
  <w:style w:type="character" w:customStyle="1" w:styleId="20">
    <w:name w:val="Заголовок 2 Знак"/>
    <w:basedOn w:val="a2"/>
    <w:link w:val="2"/>
    <w:uiPriority w:val="99"/>
    <w:qFormat/>
    <w:rsid w:val="00DA6359"/>
    <w:rPr>
      <w:rFonts w:ascii="Times New Roman" w:eastAsiaTheme="majorEastAsia" w:hAnsi="Times New Roman" w:cs="Times New Roman"/>
      <w:b/>
      <w:bCs/>
      <w:sz w:val="28"/>
      <w:szCs w:val="28"/>
      <w:lang w:eastAsia="en-US"/>
    </w:rPr>
  </w:style>
  <w:style w:type="character" w:customStyle="1" w:styleId="30">
    <w:name w:val="Заголовок 3 Знак"/>
    <w:basedOn w:val="a2"/>
    <w:link w:val="3"/>
    <w:uiPriority w:val="99"/>
    <w:qFormat/>
    <w:rsid w:val="00DA6359"/>
    <w:rPr>
      <w:rFonts w:ascii="Times New Roman" w:eastAsia="Times New Roman" w:hAnsi="Times New Roman" w:cs="Times New Roman"/>
      <w:b/>
      <w:color w:val="000000"/>
      <w:sz w:val="28"/>
      <w:szCs w:val="32"/>
    </w:rPr>
  </w:style>
  <w:style w:type="character" w:customStyle="1" w:styleId="40">
    <w:name w:val="Заголовок 4 Знак"/>
    <w:basedOn w:val="a2"/>
    <w:link w:val="4"/>
    <w:uiPriority w:val="99"/>
    <w:qFormat/>
    <w:rsid w:val="00DA6359"/>
    <w:rPr>
      <w:rFonts w:ascii="Times New Roman" w:eastAsia="Times New Roman" w:hAnsi="Times New Roman" w:cs="Times New Roman"/>
      <w:b/>
      <w:color w:val="000000"/>
      <w:sz w:val="28"/>
    </w:rPr>
  </w:style>
  <w:style w:type="character" w:customStyle="1" w:styleId="50">
    <w:name w:val="Заголовок 5 Знак"/>
    <w:basedOn w:val="a2"/>
    <w:link w:val="5"/>
    <w:uiPriority w:val="9"/>
    <w:qFormat/>
    <w:rsid w:val="00DA6359"/>
    <w:rPr>
      <w:rFonts w:ascii="Arial" w:eastAsia="Times New Roman" w:hAnsi="Arial" w:cs="Times New Roman"/>
      <w:b/>
      <w:color w:val="000000"/>
      <w:sz w:val="24"/>
      <w:szCs w:val="20"/>
    </w:rPr>
  </w:style>
  <w:style w:type="character" w:customStyle="1" w:styleId="60">
    <w:name w:val="Заголовок 6 Знак"/>
    <w:basedOn w:val="a2"/>
    <w:link w:val="6"/>
    <w:uiPriority w:val="9"/>
    <w:qFormat/>
    <w:rsid w:val="00DA6359"/>
    <w:rPr>
      <w:rFonts w:ascii="Arial" w:eastAsia="Times New Roman" w:hAnsi="Arial" w:cs="Times New Roman"/>
      <w:b/>
      <w:color w:val="000000"/>
      <w:szCs w:val="20"/>
    </w:rPr>
  </w:style>
  <w:style w:type="character" w:customStyle="1" w:styleId="70">
    <w:name w:val="Заголовок 7 Знак"/>
    <w:basedOn w:val="a2"/>
    <w:link w:val="7"/>
    <w:uiPriority w:val="9"/>
    <w:qFormat/>
    <w:rsid w:val="00DA6359"/>
    <w:rPr>
      <w:rFonts w:ascii="Arial" w:eastAsia="Times New Roman" w:hAnsi="Arial" w:cs="Times New Roman"/>
      <w:b/>
      <w:i/>
      <w:color w:val="000000"/>
      <w:szCs w:val="20"/>
    </w:rPr>
  </w:style>
  <w:style w:type="character" w:customStyle="1" w:styleId="80">
    <w:name w:val="Заголовок 8 Знак"/>
    <w:basedOn w:val="a2"/>
    <w:link w:val="8"/>
    <w:uiPriority w:val="9"/>
    <w:qFormat/>
    <w:rsid w:val="00DA6359"/>
    <w:rPr>
      <w:rFonts w:ascii="Arial" w:eastAsia="Times New Roman" w:hAnsi="Arial" w:cs="Times New Roman"/>
      <w:i/>
      <w:color w:val="000000"/>
      <w:szCs w:val="20"/>
    </w:rPr>
  </w:style>
  <w:style w:type="character" w:customStyle="1" w:styleId="90">
    <w:name w:val="Заголовок 9 Знак"/>
    <w:basedOn w:val="a2"/>
    <w:link w:val="9"/>
    <w:uiPriority w:val="9"/>
    <w:qFormat/>
    <w:rsid w:val="00DA6359"/>
    <w:rPr>
      <w:rFonts w:ascii="Arial" w:eastAsia="Times New Roman" w:hAnsi="Arial" w:cs="Times New Roman"/>
      <w:i/>
      <w:color w:val="000000"/>
      <w:sz w:val="21"/>
      <w:szCs w:val="20"/>
    </w:rPr>
  </w:style>
  <w:style w:type="paragraph" w:styleId="a5">
    <w:name w:val="List Paragraph"/>
    <w:aliases w:val="Этапы,Содержание. 2 уровень,List Paragraph,Bullet List,FooterText,numbered,Paragraphe de liste1,lp1,Use Case List Paragraph,Маркер,ТЗ список,Абзац списка литеральный,Bulletr List Paragraph,1 Абзац списка,Обычный-1,Цветной список - Акцент 11"/>
    <w:basedOn w:val="a0"/>
    <w:link w:val="a6"/>
    <w:qFormat/>
    <w:rsid w:val="00DA6359"/>
    <w:pPr>
      <w:ind w:left="720"/>
      <w:contextualSpacing/>
    </w:pPr>
    <w:rPr>
      <w:lang w:eastAsia="en-US"/>
    </w:rPr>
  </w:style>
  <w:style w:type="table" w:styleId="a7">
    <w:name w:val="Table Grid"/>
    <w:basedOn w:val="a3"/>
    <w:uiPriority w:val="39"/>
    <w:rsid w:val="00DA6359"/>
    <w:pPr>
      <w:spacing w:after="0" w:line="240" w:lineRule="auto"/>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annotation reference"/>
    <w:basedOn w:val="a2"/>
    <w:link w:val="11"/>
    <w:uiPriority w:val="99"/>
    <w:unhideWhenUsed/>
    <w:qFormat/>
    <w:rsid w:val="00DA6359"/>
    <w:rPr>
      <w:sz w:val="16"/>
      <w:szCs w:val="16"/>
    </w:rPr>
  </w:style>
  <w:style w:type="paragraph" w:styleId="a9">
    <w:name w:val="annotation text"/>
    <w:basedOn w:val="a0"/>
    <w:link w:val="aa"/>
    <w:uiPriority w:val="99"/>
    <w:unhideWhenUsed/>
    <w:qFormat/>
    <w:rsid w:val="00DA6359"/>
    <w:pPr>
      <w:spacing w:line="240" w:lineRule="auto"/>
    </w:pPr>
    <w:rPr>
      <w:sz w:val="20"/>
      <w:szCs w:val="20"/>
      <w:lang w:eastAsia="en-US"/>
    </w:rPr>
  </w:style>
  <w:style w:type="character" w:customStyle="1" w:styleId="aa">
    <w:name w:val="Текст примечания Знак"/>
    <w:basedOn w:val="a2"/>
    <w:link w:val="a9"/>
    <w:uiPriority w:val="99"/>
    <w:qFormat/>
    <w:rsid w:val="00DA6359"/>
    <w:rPr>
      <w:sz w:val="20"/>
      <w:szCs w:val="20"/>
      <w:lang w:eastAsia="en-US"/>
    </w:rPr>
  </w:style>
  <w:style w:type="paragraph" w:styleId="ab">
    <w:name w:val="annotation subject"/>
    <w:basedOn w:val="a9"/>
    <w:next w:val="a9"/>
    <w:link w:val="ac"/>
    <w:uiPriority w:val="99"/>
    <w:unhideWhenUsed/>
    <w:qFormat/>
    <w:rsid w:val="00DA6359"/>
    <w:rPr>
      <w:b/>
      <w:bCs/>
    </w:rPr>
  </w:style>
  <w:style w:type="character" w:customStyle="1" w:styleId="ac">
    <w:name w:val="Тема примечания Знак"/>
    <w:basedOn w:val="aa"/>
    <w:link w:val="ab"/>
    <w:uiPriority w:val="99"/>
    <w:qFormat/>
    <w:rsid w:val="00DA6359"/>
    <w:rPr>
      <w:b/>
      <w:bCs/>
      <w:sz w:val="20"/>
      <w:szCs w:val="20"/>
      <w:lang w:eastAsia="en-US"/>
    </w:rPr>
  </w:style>
  <w:style w:type="paragraph" w:styleId="ad">
    <w:name w:val="Balloon Text"/>
    <w:basedOn w:val="a0"/>
    <w:link w:val="ae"/>
    <w:uiPriority w:val="99"/>
    <w:unhideWhenUsed/>
    <w:qFormat/>
    <w:rsid w:val="00DA6359"/>
    <w:pPr>
      <w:spacing w:after="0" w:line="240" w:lineRule="auto"/>
    </w:pPr>
    <w:rPr>
      <w:rFonts w:ascii="Segoe UI" w:hAnsi="Segoe UI" w:cs="Segoe UI"/>
      <w:sz w:val="18"/>
      <w:szCs w:val="18"/>
      <w:lang w:eastAsia="en-US"/>
    </w:rPr>
  </w:style>
  <w:style w:type="character" w:customStyle="1" w:styleId="ae">
    <w:name w:val="Текст выноски Знак"/>
    <w:basedOn w:val="a2"/>
    <w:link w:val="ad"/>
    <w:uiPriority w:val="99"/>
    <w:qFormat/>
    <w:rsid w:val="00DA6359"/>
    <w:rPr>
      <w:rFonts w:ascii="Segoe UI" w:hAnsi="Segoe UI" w:cs="Segoe UI"/>
      <w:sz w:val="18"/>
      <w:szCs w:val="18"/>
      <w:lang w:eastAsia="en-US"/>
    </w:rPr>
  </w:style>
  <w:style w:type="paragraph" w:styleId="af">
    <w:name w:val="footnote text"/>
    <w:aliases w:val="F1,Текст сноски Знак1 Знак1,Текст сноски Знак Знак Знак1,Текст сноски Знак1 Знак Знак,Текст сноски Знак Знак Знак Знак,Текст сноски Знак4,Текст сноски Знак Знак3,Текст сноски Знак1 Знак Знак Знак3 Знак,Текст сноски Знак3 Знак1,Знак6"/>
    <w:basedOn w:val="a0"/>
    <w:link w:val="af0"/>
    <w:uiPriority w:val="99"/>
    <w:unhideWhenUsed/>
    <w:qFormat/>
    <w:rsid w:val="00DA6359"/>
    <w:pPr>
      <w:spacing w:after="0" w:line="240" w:lineRule="auto"/>
    </w:pPr>
    <w:rPr>
      <w:sz w:val="20"/>
      <w:szCs w:val="20"/>
      <w:lang w:eastAsia="en-US"/>
    </w:rPr>
  </w:style>
  <w:style w:type="character" w:customStyle="1" w:styleId="af0">
    <w:name w:val="Текст сноски Знак"/>
    <w:aliases w:val="F1 Знак,Текст сноски Знак1 Знак1 Знак,Текст сноски Знак Знак Знак1 Знак,Текст сноски Знак1 Знак Знак Знак,Текст сноски Знак Знак Знак Знак Знак,Текст сноски Знак4 Знак,Текст сноски Знак Знак3 Знак,Текст сноски Знак3 Знак1 Знак"/>
    <w:basedOn w:val="a2"/>
    <w:link w:val="af"/>
    <w:uiPriority w:val="99"/>
    <w:qFormat/>
    <w:rsid w:val="00DA6359"/>
    <w:rPr>
      <w:sz w:val="20"/>
      <w:szCs w:val="20"/>
      <w:lang w:eastAsia="en-US"/>
    </w:rPr>
  </w:style>
  <w:style w:type="character" w:styleId="af1">
    <w:name w:val="footnote reference"/>
    <w:aliases w:val="Знак сноски-FN,Ciae niinee-FN,AЗнак сноски зел"/>
    <w:basedOn w:val="a2"/>
    <w:link w:val="12"/>
    <w:uiPriority w:val="99"/>
    <w:unhideWhenUsed/>
    <w:rsid w:val="00DA6359"/>
    <w:rPr>
      <w:vertAlign w:val="superscript"/>
    </w:rPr>
  </w:style>
  <w:style w:type="character" w:styleId="af2">
    <w:name w:val="Hyperlink"/>
    <w:basedOn w:val="a2"/>
    <w:link w:val="13"/>
    <w:uiPriority w:val="99"/>
    <w:unhideWhenUsed/>
    <w:rsid w:val="00DA6359"/>
    <w:rPr>
      <w:color w:val="0000FF"/>
      <w:u w:val="single"/>
    </w:rPr>
  </w:style>
  <w:style w:type="paragraph" w:styleId="a1">
    <w:name w:val="Body Text"/>
    <w:basedOn w:val="a0"/>
    <w:link w:val="af3"/>
    <w:qFormat/>
    <w:rsid w:val="00DA6359"/>
    <w:pPr>
      <w:widowControl w:val="0"/>
      <w:autoSpaceDE w:val="0"/>
      <w:autoSpaceDN w:val="0"/>
      <w:adjustRightInd w:val="0"/>
      <w:spacing w:after="0" w:line="360" w:lineRule="auto"/>
      <w:ind w:firstLine="709"/>
      <w:jc w:val="both"/>
    </w:pPr>
    <w:rPr>
      <w:rFonts w:ascii="Times New Roman" w:eastAsiaTheme="minorEastAsia" w:hAnsi="Times New Roman" w:cs="Times New Roman"/>
      <w:sz w:val="28"/>
      <w:szCs w:val="28"/>
    </w:rPr>
  </w:style>
  <w:style w:type="character" w:customStyle="1" w:styleId="af3">
    <w:name w:val="Основной текст Знак"/>
    <w:basedOn w:val="a2"/>
    <w:link w:val="a1"/>
    <w:qFormat/>
    <w:rsid w:val="00DA6359"/>
    <w:rPr>
      <w:rFonts w:ascii="Times New Roman" w:eastAsiaTheme="minorEastAsia" w:hAnsi="Times New Roman" w:cs="Times New Roman"/>
      <w:sz w:val="28"/>
      <w:szCs w:val="28"/>
    </w:rPr>
  </w:style>
  <w:style w:type="paragraph" w:customStyle="1" w:styleId="ConsPlusNormal">
    <w:name w:val="ConsPlusNormal"/>
    <w:link w:val="ConsPlusNormal1"/>
    <w:qFormat/>
    <w:rsid w:val="00DA6359"/>
    <w:pPr>
      <w:widowControl w:val="0"/>
      <w:autoSpaceDE w:val="0"/>
      <w:autoSpaceDN w:val="0"/>
      <w:spacing w:after="0" w:line="240" w:lineRule="auto"/>
    </w:pPr>
    <w:rPr>
      <w:rFonts w:ascii="Calibri" w:eastAsia="Times New Roman" w:hAnsi="Calibri" w:cs="Calibri"/>
      <w:szCs w:val="20"/>
    </w:rPr>
  </w:style>
  <w:style w:type="paragraph" w:styleId="af4">
    <w:name w:val="Revision"/>
    <w:link w:val="af5"/>
    <w:hidden/>
    <w:uiPriority w:val="99"/>
    <w:qFormat/>
    <w:rsid w:val="00DA6359"/>
    <w:pPr>
      <w:spacing w:after="0" w:line="240" w:lineRule="auto"/>
    </w:pPr>
    <w:rPr>
      <w:lang w:eastAsia="en-US"/>
    </w:rPr>
  </w:style>
  <w:style w:type="paragraph" w:styleId="af6">
    <w:name w:val="Title"/>
    <w:basedOn w:val="a0"/>
    <w:next w:val="a0"/>
    <w:link w:val="af7"/>
    <w:uiPriority w:val="10"/>
    <w:qFormat/>
    <w:rsid w:val="00DA6359"/>
    <w:pPr>
      <w:spacing w:before="240" w:after="240" w:line="276" w:lineRule="auto"/>
      <w:contextualSpacing/>
      <w:jc w:val="center"/>
    </w:pPr>
    <w:rPr>
      <w:rFonts w:ascii="Times New Roman Полужирный" w:eastAsia="Times New Roman" w:hAnsi="Times New Roman Полужирный" w:cs="Times New Roman"/>
      <w:b/>
      <w:kern w:val="28"/>
      <w:sz w:val="28"/>
      <w:szCs w:val="56"/>
    </w:rPr>
  </w:style>
  <w:style w:type="character" w:customStyle="1" w:styleId="af7">
    <w:name w:val="Заголовок Знак"/>
    <w:basedOn w:val="a2"/>
    <w:link w:val="af6"/>
    <w:uiPriority w:val="10"/>
    <w:qFormat/>
    <w:rsid w:val="00DA6359"/>
    <w:rPr>
      <w:rFonts w:ascii="Times New Roman Полужирный" w:eastAsia="Times New Roman" w:hAnsi="Times New Roman Полужирный" w:cs="Times New Roman"/>
      <w:b/>
      <w:kern w:val="28"/>
      <w:sz w:val="28"/>
      <w:szCs w:val="56"/>
    </w:rPr>
  </w:style>
  <w:style w:type="paragraph" w:styleId="af8">
    <w:name w:val="header"/>
    <w:basedOn w:val="a0"/>
    <w:link w:val="af9"/>
    <w:uiPriority w:val="99"/>
    <w:unhideWhenUsed/>
    <w:qFormat/>
    <w:rsid w:val="00DA6359"/>
    <w:pPr>
      <w:tabs>
        <w:tab w:val="center" w:pos="4677"/>
        <w:tab w:val="right" w:pos="9355"/>
      </w:tabs>
      <w:spacing w:after="0" w:line="240" w:lineRule="auto"/>
    </w:pPr>
    <w:rPr>
      <w:lang w:eastAsia="en-US"/>
    </w:rPr>
  </w:style>
  <w:style w:type="character" w:customStyle="1" w:styleId="af9">
    <w:name w:val="Верхний колонтитул Знак"/>
    <w:basedOn w:val="a2"/>
    <w:link w:val="af8"/>
    <w:uiPriority w:val="99"/>
    <w:qFormat/>
    <w:rsid w:val="00DA6359"/>
    <w:rPr>
      <w:lang w:eastAsia="en-US"/>
    </w:rPr>
  </w:style>
  <w:style w:type="paragraph" w:styleId="afa">
    <w:name w:val="footer"/>
    <w:aliases w:val="Нижний колонтитул Знак Знак Знак,Нижний колонтитул1,Нижний колонтитул Знак Знак"/>
    <w:basedOn w:val="a0"/>
    <w:link w:val="afb"/>
    <w:uiPriority w:val="99"/>
    <w:unhideWhenUsed/>
    <w:qFormat/>
    <w:rsid w:val="00DA6359"/>
    <w:pPr>
      <w:tabs>
        <w:tab w:val="center" w:pos="4677"/>
        <w:tab w:val="right" w:pos="9355"/>
      </w:tabs>
      <w:spacing w:after="0" w:line="240" w:lineRule="auto"/>
    </w:pPr>
    <w:rPr>
      <w:lang w:eastAsia="en-US"/>
    </w:rPr>
  </w:style>
  <w:style w:type="character" w:customStyle="1" w:styleId="afb">
    <w:name w:val="Нижний колонтитул Знак"/>
    <w:aliases w:val="Нижний колонтитул Знак Знак Знак Знак,Нижний колонтитул1 Знак,Нижний колонтитул Знак Знак Знак1"/>
    <w:basedOn w:val="a2"/>
    <w:link w:val="afa"/>
    <w:uiPriority w:val="99"/>
    <w:qFormat/>
    <w:rsid w:val="00DA6359"/>
    <w:rPr>
      <w:lang w:eastAsia="en-US"/>
    </w:rPr>
  </w:style>
  <w:style w:type="paragraph" w:styleId="afc">
    <w:name w:val="Subtitle"/>
    <w:basedOn w:val="a0"/>
    <w:next w:val="a0"/>
    <w:link w:val="afd"/>
    <w:uiPriority w:val="11"/>
    <w:qFormat/>
    <w:rsid w:val="00DA6359"/>
    <w:pPr>
      <w:numPr>
        <w:ilvl w:val="1"/>
      </w:numPr>
      <w:spacing w:before="240" w:after="240" w:line="360" w:lineRule="auto"/>
      <w:ind w:firstLine="709"/>
      <w:jc w:val="both"/>
    </w:pPr>
    <w:rPr>
      <w:rFonts w:ascii="Times New Roman" w:eastAsiaTheme="minorEastAsia" w:hAnsi="Times New Roman" w:cs="Times New Roman"/>
      <w:b/>
      <w:sz w:val="28"/>
      <w:lang w:eastAsia="en-US"/>
    </w:rPr>
  </w:style>
  <w:style w:type="character" w:customStyle="1" w:styleId="afd">
    <w:name w:val="Подзаголовок Знак"/>
    <w:basedOn w:val="a2"/>
    <w:link w:val="afc"/>
    <w:uiPriority w:val="11"/>
    <w:qFormat/>
    <w:rsid w:val="00DA6359"/>
    <w:rPr>
      <w:rFonts w:ascii="Times New Roman" w:eastAsiaTheme="minorEastAsia" w:hAnsi="Times New Roman" w:cs="Times New Roman"/>
      <w:b/>
      <w:sz w:val="28"/>
      <w:lang w:eastAsia="en-US"/>
    </w:rPr>
  </w:style>
  <w:style w:type="paragraph" w:styleId="afe">
    <w:name w:val="TOC Heading"/>
    <w:basedOn w:val="1"/>
    <w:next w:val="a0"/>
    <w:link w:val="aff"/>
    <w:uiPriority w:val="39"/>
    <w:unhideWhenUsed/>
    <w:qFormat/>
    <w:rsid w:val="00DA6359"/>
    <w:pPr>
      <w:outlineLvl w:val="9"/>
    </w:pPr>
    <w:rPr>
      <w:color w:val="000000"/>
      <w:lang w:eastAsia="ru-RU"/>
    </w:rPr>
  </w:style>
  <w:style w:type="paragraph" w:styleId="14">
    <w:name w:val="toc 1"/>
    <w:basedOn w:val="a0"/>
    <w:next w:val="a0"/>
    <w:link w:val="110"/>
    <w:autoRedefine/>
    <w:uiPriority w:val="39"/>
    <w:unhideWhenUsed/>
    <w:qFormat/>
    <w:rsid w:val="006063BE"/>
    <w:pPr>
      <w:tabs>
        <w:tab w:val="right" w:leader="dot" w:pos="10205"/>
      </w:tabs>
      <w:spacing w:after="0" w:line="360" w:lineRule="auto"/>
    </w:pPr>
    <w:rPr>
      <w:rFonts w:ascii="Times New Roman" w:eastAsia="NSimSun" w:hAnsi="Times New Roman" w:cs="Times New Roman"/>
      <w:b/>
      <w:bCs/>
      <w:noProof/>
      <w:color w:val="000000"/>
      <w:sz w:val="24"/>
      <w:szCs w:val="24"/>
      <w:lang w:eastAsia="zh-CN" w:bidi="hi-IN"/>
    </w:rPr>
  </w:style>
  <w:style w:type="paragraph" w:styleId="21">
    <w:name w:val="toc 2"/>
    <w:basedOn w:val="a0"/>
    <w:next w:val="a0"/>
    <w:link w:val="22"/>
    <w:autoRedefine/>
    <w:uiPriority w:val="39"/>
    <w:unhideWhenUsed/>
    <w:qFormat/>
    <w:rsid w:val="00DA6359"/>
    <w:pPr>
      <w:tabs>
        <w:tab w:val="right" w:leader="dot" w:pos="10205"/>
      </w:tabs>
      <w:spacing w:after="0" w:line="276" w:lineRule="auto"/>
    </w:pPr>
    <w:rPr>
      <w:rFonts w:ascii="Times New Roman" w:eastAsia="Times New Roman" w:hAnsi="Times New Roman" w:cs="Times New Roman"/>
      <w:color w:val="000000"/>
      <w:sz w:val="24"/>
      <w:szCs w:val="20"/>
    </w:rPr>
  </w:style>
  <w:style w:type="table" w:customStyle="1" w:styleId="15">
    <w:name w:val="Сетка таблицы1"/>
    <w:basedOn w:val="a3"/>
    <w:uiPriority w:val="39"/>
    <w:rsid w:val="00DA6359"/>
    <w:pPr>
      <w:spacing w:after="0" w:line="240" w:lineRule="auto"/>
    </w:pPr>
    <w:rPr>
      <w:rFonts w:ascii="Calibri" w:eastAsia="Calibri" w:hAnsi="Calibri" w:cs="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3">
    <w:name w:val="Основной текст (2)_"/>
    <w:basedOn w:val="a2"/>
    <w:link w:val="24"/>
    <w:qFormat/>
    <w:rsid w:val="00DA6359"/>
    <w:rPr>
      <w:rFonts w:ascii="Times New Roman" w:eastAsia="Times New Roman" w:hAnsi="Times New Roman" w:cs="Times New Roman"/>
      <w:sz w:val="28"/>
      <w:szCs w:val="28"/>
      <w:shd w:val="clear" w:color="auto" w:fill="FFFFFF"/>
    </w:rPr>
  </w:style>
  <w:style w:type="paragraph" w:customStyle="1" w:styleId="24">
    <w:name w:val="Основной текст (2)"/>
    <w:basedOn w:val="a0"/>
    <w:link w:val="23"/>
    <w:qFormat/>
    <w:rsid w:val="00DA6359"/>
    <w:pPr>
      <w:widowControl w:val="0"/>
      <w:shd w:val="clear" w:color="auto" w:fill="FFFFFF"/>
      <w:spacing w:before="720" w:after="0" w:line="482" w:lineRule="exact"/>
      <w:jc w:val="both"/>
    </w:pPr>
    <w:rPr>
      <w:rFonts w:ascii="Times New Roman" w:eastAsia="Times New Roman" w:hAnsi="Times New Roman" w:cs="Times New Roman"/>
      <w:sz w:val="28"/>
      <w:szCs w:val="28"/>
    </w:rPr>
  </w:style>
  <w:style w:type="paragraph" w:customStyle="1" w:styleId="ConsPlusTitle">
    <w:name w:val="ConsPlusTitle"/>
    <w:qFormat/>
    <w:rsid w:val="00DA6359"/>
    <w:pPr>
      <w:widowControl w:val="0"/>
      <w:autoSpaceDE w:val="0"/>
      <w:autoSpaceDN w:val="0"/>
      <w:spacing w:after="0" w:line="240" w:lineRule="auto"/>
    </w:pPr>
    <w:rPr>
      <w:rFonts w:ascii="Calibri" w:eastAsia="Times New Roman" w:hAnsi="Calibri" w:cs="Calibri"/>
      <w:b/>
      <w:szCs w:val="20"/>
    </w:rPr>
  </w:style>
  <w:style w:type="character" w:customStyle="1" w:styleId="25">
    <w:name w:val="Заголовок №2_"/>
    <w:basedOn w:val="a2"/>
    <w:link w:val="26"/>
    <w:qFormat/>
    <w:locked/>
    <w:rsid w:val="00DA6359"/>
    <w:rPr>
      <w:rFonts w:ascii="Times New Roman" w:eastAsia="Times New Roman" w:hAnsi="Times New Roman" w:cs="Times New Roman"/>
      <w:b/>
      <w:bCs/>
      <w:sz w:val="28"/>
      <w:szCs w:val="28"/>
      <w:shd w:val="clear" w:color="auto" w:fill="FFFFFF"/>
    </w:rPr>
  </w:style>
  <w:style w:type="paragraph" w:customStyle="1" w:styleId="26">
    <w:name w:val="Заголовок №2"/>
    <w:basedOn w:val="a0"/>
    <w:link w:val="25"/>
    <w:qFormat/>
    <w:rsid w:val="00DA6359"/>
    <w:pPr>
      <w:widowControl w:val="0"/>
      <w:shd w:val="clear" w:color="auto" w:fill="FFFFFF"/>
      <w:spacing w:after="720" w:line="0" w:lineRule="atLeast"/>
      <w:ind w:hanging="1100"/>
      <w:jc w:val="center"/>
      <w:outlineLvl w:val="1"/>
    </w:pPr>
    <w:rPr>
      <w:rFonts w:ascii="Times New Roman" w:eastAsia="Times New Roman" w:hAnsi="Times New Roman" w:cs="Times New Roman"/>
      <w:b/>
      <w:bCs/>
      <w:sz w:val="28"/>
      <w:szCs w:val="28"/>
    </w:rPr>
  </w:style>
  <w:style w:type="character" w:customStyle="1" w:styleId="61">
    <w:name w:val="Основной текст (6)_"/>
    <w:basedOn w:val="a2"/>
    <w:link w:val="62"/>
    <w:qFormat/>
    <w:locked/>
    <w:rsid w:val="00DA6359"/>
    <w:rPr>
      <w:rFonts w:ascii="Times New Roman" w:eastAsia="Times New Roman" w:hAnsi="Times New Roman" w:cs="Times New Roman"/>
      <w:b/>
      <w:bCs/>
      <w:i/>
      <w:iCs/>
      <w:sz w:val="28"/>
      <w:szCs w:val="28"/>
      <w:shd w:val="clear" w:color="auto" w:fill="FFFFFF"/>
    </w:rPr>
  </w:style>
  <w:style w:type="paragraph" w:customStyle="1" w:styleId="62">
    <w:name w:val="Основной текст (6)"/>
    <w:basedOn w:val="a0"/>
    <w:link w:val="61"/>
    <w:qFormat/>
    <w:rsid w:val="00DA6359"/>
    <w:pPr>
      <w:widowControl w:val="0"/>
      <w:shd w:val="clear" w:color="auto" w:fill="FFFFFF"/>
      <w:spacing w:after="360" w:line="0" w:lineRule="atLeast"/>
    </w:pPr>
    <w:rPr>
      <w:rFonts w:ascii="Times New Roman" w:eastAsia="Times New Roman" w:hAnsi="Times New Roman" w:cs="Times New Roman"/>
      <w:b/>
      <w:bCs/>
      <w:i/>
      <w:iCs/>
      <w:sz w:val="28"/>
      <w:szCs w:val="28"/>
    </w:rPr>
  </w:style>
  <w:style w:type="character" w:customStyle="1" w:styleId="aff0">
    <w:name w:val="Подпись к таблице_"/>
    <w:basedOn w:val="a2"/>
    <w:link w:val="aff1"/>
    <w:locked/>
    <w:rsid w:val="00DA6359"/>
    <w:rPr>
      <w:rFonts w:ascii="Times New Roman" w:eastAsia="Times New Roman" w:hAnsi="Times New Roman" w:cs="Times New Roman"/>
      <w:b/>
      <w:bCs/>
      <w:i/>
      <w:iCs/>
      <w:sz w:val="28"/>
      <w:szCs w:val="28"/>
      <w:shd w:val="clear" w:color="auto" w:fill="FFFFFF"/>
    </w:rPr>
  </w:style>
  <w:style w:type="paragraph" w:customStyle="1" w:styleId="aff1">
    <w:name w:val="Подпись к таблице"/>
    <w:basedOn w:val="a0"/>
    <w:link w:val="aff0"/>
    <w:rsid w:val="00DA6359"/>
    <w:pPr>
      <w:widowControl w:val="0"/>
      <w:shd w:val="clear" w:color="auto" w:fill="FFFFFF"/>
      <w:spacing w:after="0" w:line="0" w:lineRule="atLeast"/>
    </w:pPr>
    <w:rPr>
      <w:rFonts w:ascii="Times New Roman" w:eastAsia="Times New Roman" w:hAnsi="Times New Roman" w:cs="Times New Roman"/>
      <w:b/>
      <w:bCs/>
      <w:i/>
      <w:iCs/>
      <w:sz w:val="28"/>
      <w:szCs w:val="28"/>
    </w:rPr>
  </w:style>
  <w:style w:type="character" w:customStyle="1" w:styleId="aff2">
    <w:name w:val="Подпись к картинке_"/>
    <w:basedOn w:val="a2"/>
    <w:link w:val="aff3"/>
    <w:locked/>
    <w:rsid w:val="00DA6359"/>
    <w:rPr>
      <w:rFonts w:ascii="Times New Roman" w:eastAsia="Times New Roman" w:hAnsi="Times New Roman" w:cs="Times New Roman"/>
      <w:b/>
      <w:bCs/>
      <w:i/>
      <w:iCs/>
      <w:sz w:val="28"/>
      <w:szCs w:val="28"/>
      <w:shd w:val="clear" w:color="auto" w:fill="FFFFFF"/>
    </w:rPr>
  </w:style>
  <w:style w:type="paragraph" w:customStyle="1" w:styleId="aff3">
    <w:name w:val="Подпись к картинке"/>
    <w:basedOn w:val="a0"/>
    <w:link w:val="aff2"/>
    <w:rsid w:val="00DA6359"/>
    <w:pPr>
      <w:widowControl w:val="0"/>
      <w:shd w:val="clear" w:color="auto" w:fill="FFFFFF"/>
      <w:spacing w:after="0" w:line="0" w:lineRule="atLeast"/>
    </w:pPr>
    <w:rPr>
      <w:rFonts w:ascii="Times New Roman" w:eastAsia="Times New Roman" w:hAnsi="Times New Roman" w:cs="Times New Roman"/>
      <w:b/>
      <w:bCs/>
      <w:i/>
      <w:iCs/>
      <w:sz w:val="28"/>
      <w:szCs w:val="28"/>
    </w:rPr>
  </w:style>
  <w:style w:type="character" w:customStyle="1" w:styleId="27">
    <w:name w:val="Основной текст (2) + Полужирный"/>
    <w:aliases w:val="Курсив,Основной текст + Не полужирный"/>
    <w:basedOn w:val="a2"/>
    <w:qFormat/>
    <w:rsid w:val="00DA6359"/>
    <w:rPr>
      <w:rFonts w:ascii="Times New Roman" w:eastAsia="Times New Roman" w:hAnsi="Times New Roman" w:cs="Times New Roman" w:hint="default"/>
      <w:b/>
      <w:bCs/>
      <w:i w:val="0"/>
      <w:iCs w:val="0"/>
      <w:smallCaps w:val="0"/>
      <w:strike w:val="0"/>
      <w:dstrike w:val="0"/>
      <w:color w:val="000000"/>
      <w:spacing w:val="0"/>
      <w:w w:val="100"/>
      <w:position w:val="0"/>
      <w:sz w:val="28"/>
      <w:szCs w:val="28"/>
      <w:u w:val="none"/>
      <w:effect w:val="none"/>
      <w:lang w:val="ru-RU" w:eastAsia="ru-RU" w:bidi="ru-RU"/>
    </w:rPr>
  </w:style>
  <w:style w:type="character" w:customStyle="1" w:styleId="63">
    <w:name w:val="Основной текст (6) + Не полужирный"/>
    <w:aliases w:val="Не курсив"/>
    <w:basedOn w:val="61"/>
    <w:rsid w:val="00DA6359"/>
    <w:rPr>
      <w:rFonts w:ascii="Times New Roman" w:eastAsia="Times New Roman" w:hAnsi="Times New Roman" w:cs="Times New Roman"/>
      <w:b/>
      <w:bCs/>
      <w:i/>
      <w:iCs/>
      <w:color w:val="000000"/>
      <w:spacing w:val="0"/>
      <w:w w:val="100"/>
      <w:position w:val="0"/>
      <w:sz w:val="28"/>
      <w:szCs w:val="28"/>
      <w:shd w:val="clear" w:color="auto" w:fill="FFFFFF"/>
      <w:lang w:val="ru-RU" w:eastAsia="ru-RU" w:bidi="ru-RU"/>
    </w:rPr>
  </w:style>
  <w:style w:type="character" w:customStyle="1" w:styleId="28">
    <w:name w:val="Основной текст (2) + Курсив"/>
    <w:basedOn w:val="a2"/>
    <w:rsid w:val="00DA6359"/>
    <w:rPr>
      <w:rFonts w:ascii="Times New Roman" w:eastAsia="Times New Roman" w:hAnsi="Times New Roman" w:cs="Times New Roman" w:hint="default"/>
      <w:b w:val="0"/>
      <w:bCs w:val="0"/>
      <w:i/>
      <w:iCs/>
      <w:smallCaps w:val="0"/>
      <w:strike w:val="0"/>
      <w:dstrike w:val="0"/>
      <w:color w:val="000000"/>
      <w:spacing w:val="0"/>
      <w:w w:val="100"/>
      <w:position w:val="0"/>
      <w:sz w:val="28"/>
      <w:szCs w:val="28"/>
      <w:u w:val="none"/>
      <w:effect w:val="none"/>
      <w:lang w:val="ru-RU" w:eastAsia="ru-RU" w:bidi="ru-RU"/>
    </w:rPr>
  </w:style>
  <w:style w:type="character" w:customStyle="1" w:styleId="219pt">
    <w:name w:val="Основной текст (2) + 19 pt"/>
    <w:aliases w:val="Полужирный,Интервал 0 pt"/>
    <w:basedOn w:val="a2"/>
    <w:rsid w:val="00DA6359"/>
    <w:rPr>
      <w:rFonts w:ascii="Times New Roman" w:eastAsia="Times New Roman" w:hAnsi="Times New Roman" w:cs="Times New Roman" w:hint="default"/>
      <w:b/>
      <w:bCs/>
      <w:i w:val="0"/>
      <w:iCs w:val="0"/>
      <w:smallCaps w:val="0"/>
      <w:strike w:val="0"/>
      <w:dstrike w:val="0"/>
      <w:color w:val="000000"/>
      <w:spacing w:val="-20"/>
      <w:w w:val="100"/>
      <w:position w:val="0"/>
      <w:sz w:val="42"/>
      <w:szCs w:val="42"/>
      <w:u w:val="none"/>
      <w:effect w:val="none"/>
      <w:lang w:val="ru-RU" w:eastAsia="ru-RU" w:bidi="ru-RU"/>
    </w:rPr>
  </w:style>
  <w:style w:type="character" w:customStyle="1" w:styleId="16">
    <w:name w:val="Неразрешенное упоминание1"/>
    <w:basedOn w:val="a2"/>
    <w:uiPriority w:val="99"/>
    <w:unhideWhenUsed/>
    <w:qFormat/>
    <w:rsid w:val="00DA6359"/>
    <w:rPr>
      <w:color w:val="605E5C"/>
      <w:shd w:val="clear" w:color="auto" w:fill="E1DFDD"/>
    </w:rPr>
  </w:style>
  <w:style w:type="character" w:customStyle="1" w:styleId="8Exact">
    <w:name w:val="Основной текст (8) Exact"/>
    <w:basedOn w:val="a2"/>
    <w:link w:val="81"/>
    <w:rsid w:val="00DA6359"/>
    <w:rPr>
      <w:rFonts w:ascii="Times New Roman" w:eastAsia="Times New Roman" w:hAnsi="Times New Roman" w:cs="Times New Roman"/>
      <w:shd w:val="clear" w:color="auto" w:fill="FFFFFF"/>
    </w:rPr>
  </w:style>
  <w:style w:type="paragraph" w:customStyle="1" w:styleId="81">
    <w:name w:val="Основной текст (8)"/>
    <w:basedOn w:val="a0"/>
    <w:link w:val="8Exact"/>
    <w:rsid w:val="00DA6359"/>
    <w:pPr>
      <w:widowControl w:val="0"/>
      <w:shd w:val="clear" w:color="auto" w:fill="FFFFFF"/>
      <w:spacing w:before="60" w:after="540" w:line="0" w:lineRule="atLeast"/>
      <w:jc w:val="center"/>
    </w:pPr>
    <w:rPr>
      <w:rFonts w:ascii="Times New Roman" w:eastAsia="Times New Roman" w:hAnsi="Times New Roman" w:cs="Times New Roman"/>
    </w:rPr>
  </w:style>
  <w:style w:type="character" w:customStyle="1" w:styleId="aff4">
    <w:name w:val="Текст концевой сноски Знак"/>
    <w:basedOn w:val="a2"/>
    <w:link w:val="aff5"/>
    <w:uiPriority w:val="99"/>
    <w:qFormat/>
    <w:rsid w:val="00DA6359"/>
    <w:rPr>
      <w:sz w:val="20"/>
      <w:szCs w:val="20"/>
    </w:rPr>
  </w:style>
  <w:style w:type="paragraph" w:styleId="aff5">
    <w:name w:val="endnote text"/>
    <w:basedOn w:val="a0"/>
    <w:link w:val="aff4"/>
    <w:uiPriority w:val="99"/>
    <w:unhideWhenUsed/>
    <w:qFormat/>
    <w:rsid w:val="00DA6359"/>
    <w:pPr>
      <w:spacing w:after="0" w:line="240" w:lineRule="auto"/>
    </w:pPr>
    <w:rPr>
      <w:sz w:val="20"/>
      <w:szCs w:val="20"/>
    </w:rPr>
  </w:style>
  <w:style w:type="character" w:customStyle="1" w:styleId="17">
    <w:name w:val="Текст концевой сноски Знак1"/>
    <w:basedOn w:val="a2"/>
    <w:uiPriority w:val="99"/>
    <w:rsid w:val="00DA6359"/>
    <w:rPr>
      <w:sz w:val="20"/>
      <w:szCs w:val="20"/>
    </w:rPr>
  </w:style>
  <w:style w:type="character" w:customStyle="1" w:styleId="29">
    <w:name w:val="Сноска (2)_"/>
    <w:link w:val="2a"/>
    <w:rsid w:val="00DA6359"/>
    <w:rPr>
      <w:rFonts w:ascii="Times New Roman" w:eastAsia="Times New Roman" w:hAnsi="Times New Roman" w:cs="Times New Roman"/>
      <w:sz w:val="23"/>
      <w:szCs w:val="23"/>
      <w:shd w:val="clear" w:color="auto" w:fill="FFFFFF"/>
    </w:rPr>
  </w:style>
  <w:style w:type="paragraph" w:customStyle="1" w:styleId="2a">
    <w:name w:val="Сноска (2)"/>
    <w:basedOn w:val="a0"/>
    <w:link w:val="29"/>
    <w:rsid w:val="00DA6359"/>
    <w:pPr>
      <w:shd w:val="clear" w:color="auto" w:fill="FFFFFF"/>
      <w:spacing w:after="0" w:line="254" w:lineRule="exact"/>
      <w:jc w:val="both"/>
    </w:pPr>
    <w:rPr>
      <w:rFonts w:ascii="Times New Roman" w:eastAsia="Times New Roman" w:hAnsi="Times New Roman" w:cs="Times New Roman"/>
      <w:sz w:val="23"/>
      <w:szCs w:val="23"/>
    </w:rPr>
  </w:style>
  <w:style w:type="paragraph" w:customStyle="1" w:styleId="120">
    <w:name w:val="таблСлева12"/>
    <w:basedOn w:val="a0"/>
    <w:uiPriority w:val="3"/>
    <w:qFormat/>
    <w:rsid w:val="00DA6359"/>
    <w:pPr>
      <w:snapToGrid w:val="0"/>
      <w:spacing w:after="0" w:line="240" w:lineRule="auto"/>
    </w:pPr>
    <w:rPr>
      <w:rFonts w:ascii="Times New Roman" w:eastAsia="Times New Roman" w:hAnsi="Times New Roman" w:cs="Times New Roman"/>
      <w:iCs/>
      <w:sz w:val="24"/>
      <w:szCs w:val="28"/>
    </w:rPr>
  </w:style>
  <w:style w:type="character" w:styleId="aff6">
    <w:name w:val="Emphasis"/>
    <w:qFormat/>
    <w:rsid w:val="00DA6359"/>
    <w:rPr>
      <w:rFonts w:cs="Times New Roman"/>
      <w:i/>
    </w:rPr>
  </w:style>
  <w:style w:type="character" w:customStyle="1" w:styleId="a6">
    <w:name w:val="Абзац списка Знак"/>
    <w:aliases w:val="Этапы Знак,Содержание. 2 уровень Знак,List Paragraph Знак,Bullet List Знак,FooterText Знак,numbered Знак,Paragraphe de liste1 Знак,lp1 Знак,Use Case List Paragraph Знак,Маркер Знак,ТЗ список Знак,Абзац списка литеральный Знак"/>
    <w:link w:val="a5"/>
    <w:qFormat/>
    <w:locked/>
    <w:rsid w:val="00DA6359"/>
    <w:rPr>
      <w:lang w:eastAsia="en-US"/>
    </w:rPr>
  </w:style>
  <w:style w:type="character" w:customStyle="1" w:styleId="-">
    <w:name w:val="Интернет-ссылка"/>
    <w:basedOn w:val="a2"/>
    <w:uiPriority w:val="99"/>
    <w:unhideWhenUsed/>
    <w:rsid w:val="00DA6359"/>
    <w:rPr>
      <w:color w:val="0563C1" w:themeColor="hyperlink"/>
      <w:u w:val="single"/>
    </w:rPr>
  </w:style>
  <w:style w:type="paragraph" w:styleId="aff7">
    <w:name w:val="No Spacing"/>
    <w:link w:val="aff8"/>
    <w:qFormat/>
    <w:rsid w:val="00DA6359"/>
    <w:pPr>
      <w:suppressAutoHyphens/>
      <w:spacing w:after="0" w:line="240" w:lineRule="auto"/>
    </w:pPr>
    <w:rPr>
      <w:rFonts w:ascii="Times New Roman" w:eastAsia="Times New Roman" w:hAnsi="Times New Roman" w:cs="Times New Roman"/>
      <w:sz w:val="24"/>
      <w:szCs w:val="24"/>
    </w:rPr>
  </w:style>
  <w:style w:type="paragraph" w:customStyle="1" w:styleId="aff9">
    <w:name w:val="Письмо"/>
    <w:basedOn w:val="a0"/>
    <w:qFormat/>
    <w:rsid w:val="00DA6359"/>
    <w:pPr>
      <w:suppressAutoHyphens/>
      <w:spacing w:after="0" w:line="320" w:lineRule="exact"/>
      <w:ind w:firstLine="720"/>
      <w:jc w:val="both"/>
    </w:pPr>
    <w:rPr>
      <w:rFonts w:ascii="Times New Roman" w:eastAsia="Times New Roman" w:hAnsi="Times New Roman" w:cs="Times New Roman"/>
      <w:sz w:val="28"/>
      <w:szCs w:val="28"/>
    </w:rPr>
  </w:style>
  <w:style w:type="paragraph" w:customStyle="1" w:styleId="111">
    <w:name w:val="Заголовок 11"/>
    <w:basedOn w:val="a0"/>
    <w:next w:val="a0"/>
    <w:uiPriority w:val="9"/>
    <w:qFormat/>
    <w:rsid w:val="00DA6359"/>
    <w:pPr>
      <w:keepNext/>
      <w:keepLines/>
      <w:spacing w:after="240" w:line="360" w:lineRule="auto"/>
      <w:jc w:val="center"/>
      <w:outlineLvl w:val="0"/>
    </w:pPr>
    <w:rPr>
      <w:rFonts w:ascii="Times New Roman" w:eastAsia="Times New Roman" w:hAnsi="Times New Roman" w:cs="Times New Roman"/>
      <w:b/>
      <w:bCs/>
      <w:sz w:val="28"/>
      <w:szCs w:val="28"/>
      <w:lang w:eastAsia="en-US"/>
    </w:rPr>
  </w:style>
  <w:style w:type="numbering" w:customStyle="1" w:styleId="18">
    <w:name w:val="Нет списка1"/>
    <w:next w:val="a4"/>
    <w:uiPriority w:val="99"/>
    <w:semiHidden/>
    <w:unhideWhenUsed/>
    <w:rsid w:val="00DA6359"/>
  </w:style>
  <w:style w:type="paragraph" w:customStyle="1" w:styleId="19">
    <w:name w:val="Заголовок оглавления1"/>
    <w:basedOn w:val="1"/>
    <w:next w:val="a0"/>
    <w:uiPriority w:val="39"/>
    <w:unhideWhenUsed/>
    <w:qFormat/>
    <w:rsid w:val="00DA6359"/>
    <w:pPr>
      <w:spacing w:line="240" w:lineRule="auto"/>
    </w:pPr>
    <w:rPr>
      <w:rFonts w:eastAsia="Times New Roman"/>
      <w:b w:val="0"/>
      <w:bCs w:val="0"/>
      <w:sz w:val="24"/>
      <w:szCs w:val="24"/>
    </w:rPr>
  </w:style>
  <w:style w:type="character" w:customStyle="1" w:styleId="112">
    <w:name w:val="Заголовок 1 Знак1"/>
    <w:basedOn w:val="a2"/>
    <w:qFormat/>
    <w:rsid w:val="00DA6359"/>
    <w:rPr>
      <w:rFonts w:asciiTheme="majorHAnsi" w:eastAsiaTheme="majorEastAsia" w:hAnsiTheme="majorHAnsi" w:cstheme="majorBidi"/>
      <w:color w:val="2F5496" w:themeColor="accent1" w:themeShade="BF"/>
      <w:sz w:val="32"/>
      <w:szCs w:val="32"/>
      <w:lang w:eastAsia="ru-RU"/>
    </w:rPr>
  </w:style>
  <w:style w:type="numbering" w:customStyle="1" w:styleId="2b">
    <w:name w:val="Нет списка2"/>
    <w:next w:val="a4"/>
    <w:uiPriority w:val="99"/>
    <w:semiHidden/>
    <w:unhideWhenUsed/>
    <w:rsid w:val="00DA6359"/>
  </w:style>
  <w:style w:type="paragraph" w:styleId="2c">
    <w:name w:val="List 2"/>
    <w:basedOn w:val="a0"/>
    <w:qFormat/>
    <w:rsid w:val="00DA6359"/>
    <w:pPr>
      <w:widowControl w:val="0"/>
      <w:autoSpaceDE w:val="0"/>
      <w:autoSpaceDN w:val="0"/>
      <w:adjustRightInd w:val="0"/>
      <w:spacing w:after="0" w:line="240" w:lineRule="auto"/>
      <w:ind w:left="566" w:hanging="283"/>
    </w:pPr>
    <w:rPr>
      <w:rFonts w:ascii="Times New Roman" w:eastAsia="Times New Roman" w:hAnsi="Times New Roman" w:cs="Times New Roman"/>
      <w:b/>
      <w:bCs/>
      <w:sz w:val="20"/>
      <w:szCs w:val="20"/>
    </w:rPr>
  </w:style>
  <w:style w:type="paragraph" w:customStyle="1" w:styleId="affa">
    <w:name w:val="Для оглавления"/>
    <w:basedOn w:val="a0"/>
    <w:link w:val="affb"/>
    <w:qFormat/>
    <w:rsid w:val="00DA6359"/>
    <w:pPr>
      <w:spacing w:after="0" w:line="276" w:lineRule="auto"/>
      <w:jc w:val="center"/>
    </w:pPr>
    <w:rPr>
      <w:rFonts w:ascii="Times New Roman" w:eastAsia="Calibri" w:hAnsi="Times New Roman" w:cs="Times New Roman"/>
      <w:b/>
      <w:bCs/>
      <w:sz w:val="26"/>
      <w:szCs w:val="26"/>
      <w:lang w:eastAsia="en-US"/>
    </w:rPr>
  </w:style>
  <w:style w:type="character" w:customStyle="1" w:styleId="affb">
    <w:name w:val="Для оглавления Знак"/>
    <w:basedOn w:val="a2"/>
    <w:link w:val="affa"/>
    <w:rsid w:val="00DA6359"/>
    <w:rPr>
      <w:rFonts w:ascii="Times New Roman" w:eastAsia="Calibri" w:hAnsi="Times New Roman" w:cs="Times New Roman"/>
      <w:b/>
      <w:bCs/>
      <w:sz w:val="26"/>
      <w:szCs w:val="26"/>
      <w:lang w:eastAsia="en-US"/>
    </w:rPr>
  </w:style>
  <w:style w:type="paragraph" w:styleId="31">
    <w:name w:val="Body Text Indent 3"/>
    <w:basedOn w:val="a0"/>
    <w:link w:val="32"/>
    <w:unhideWhenUsed/>
    <w:rsid w:val="00DA6359"/>
    <w:pPr>
      <w:spacing w:after="120" w:line="240" w:lineRule="auto"/>
      <w:ind w:left="283"/>
    </w:pPr>
    <w:rPr>
      <w:rFonts w:ascii="Times New Roman" w:eastAsia="Times New Roman" w:hAnsi="Times New Roman" w:cs="Times New Roman"/>
      <w:sz w:val="16"/>
      <w:szCs w:val="16"/>
    </w:rPr>
  </w:style>
  <w:style w:type="character" w:customStyle="1" w:styleId="32">
    <w:name w:val="Основной текст с отступом 3 Знак"/>
    <w:basedOn w:val="a2"/>
    <w:link w:val="31"/>
    <w:rsid w:val="00DA6359"/>
    <w:rPr>
      <w:rFonts w:ascii="Times New Roman" w:eastAsia="Times New Roman" w:hAnsi="Times New Roman" w:cs="Times New Roman"/>
      <w:sz w:val="16"/>
      <w:szCs w:val="16"/>
    </w:rPr>
  </w:style>
  <w:style w:type="paragraph" w:styleId="affc">
    <w:name w:val="Normal (Web)"/>
    <w:aliases w:val="Normal (Web),Обычный (веб) Знак1,Обычный (веб) Знак Знак,Обычный (веб) Знак Знак Знак,Обычный (веб) Знак Знак Знак Знак Знак,Обычный (веб) Знак Знак Знак Знак Знак Знак Знак Знак Знак Знак Знак Знак,Обычный (веб)24 Знак Знак"/>
    <w:basedOn w:val="a0"/>
    <w:link w:val="affd"/>
    <w:uiPriority w:val="99"/>
    <w:unhideWhenUsed/>
    <w:qFormat/>
    <w:rsid w:val="00DA6359"/>
    <w:pPr>
      <w:spacing w:before="100" w:beforeAutospacing="1" w:after="100" w:afterAutospacing="1" w:line="240" w:lineRule="auto"/>
    </w:pPr>
    <w:rPr>
      <w:rFonts w:ascii="Times New Roman" w:eastAsia="Times New Roman" w:hAnsi="Times New Roman" w:cs="Times New Roman"/>
      <w:sz w:val="24"/>
      <w:szCs w:val="24"/>
    </w:rPr>
  </w:style>
  <w:style w:type="character" w:styleId="affe">
    <w:name w:val="Placeholder Text"/>
    <w:basedOn w:val="a2"/>
    <w:semiHidden/>
    <w:qFormat/>
    <w:rsid w:val="00DA6359"/>
    <w:rPr>
      <w:color w:val="808080"/>
    </w:rPr>
  </w:style>
  <w:style w:type="paragraph" w:customStyle="1" w:styleId="p3">
    <w:name w:val="p3"/>
    <w:basedOn w:val="a0"/>
    <w:rsid w:val="00DA63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1">
    <w:name w:val="s_1"/>
    <w:basedOn w:val="a0"/>
    <w:qFormat/>
    <w:rsid w:val="00DA6359"/>
    <w:pPr>
      <w:spacing w:before="100" w:beforeAutospacing="1" w:after="100" w:afterAutospacing="1" w:line="240" w:lineRule="auto"/>
    </w:pPr>
    <w:rPr>
      <w:rFonts w:ascii="Times New Roman" w:eastAsia="Times New Roman" w:hAnsi="Times New Roman" w:cs="Times New Roman"/>
      <w:sz w:val="24"/>
      <w:szCs w:val="24"/>
    </w:rPr>
  </w:style>
  <w:style w:type="paragraph" w:styleId="a">
    <w:name w:val="List Bullet"/>
    <w:basedOn w:val="a0"/>
    <w:uiPriority w:val="99"/>
    <w:unhideWhenUsed/>
    <w:rsid w:val="00DA6359"/>
    <w:pPr>
      <w:numPr>
        <w:numId w:val="1"/>
      </w:numPr>
      <w:contextualSpacing/>
    </w:pPr>
    <w:rPr>
      <w:lang w:eastAsia="en-US"/>
    </w:rPr>
  </w:style>
  <w:style w:type="character" w:customStyle="1" w:styleId="aff8">
    <w:name w:val="Без интервала Знак"/>
    <w:basedOn w:val="a2"/>
    <w:link w:val="aff7"/>
    <w:rsid w:val="00DA6359"/>
    <w:rPr>
      <w:rFonts w:ascii="Times New Roman" w:eastAsia="Times New Roman" w:hAnsi="Times New Roman" w:cs="Times New Roman"/>
      <w:sz w:val="24"/>
      <w:szCs w:val="24"/>
    </w:rPr>
  </w:style>
  <w:style w:type="character" w:customStyle="1" w:styleId="1a">
    <w:name w:val="Обычный1"/>
    <w:rsid w:val="00DA6359"/>
    <w:rPr>
      <w:rFonts w:ascii="Times New Roman" w:hAnsi="Times New Roman"/>
      <w:sz w:val="24"/>
    </w:rPr>
  </w:style>
  <w:style w:type="paragraph" w:customStyle="1" w:styleId="ListLabel32">
    <w:name w:val="ListLabel 32"/>
    <w:link w:val="ListLabel3210"/>
    <w:rsid w:val="00DA6359"/>
    <w:pPr>
      <w:spacing w:after="0" w:line="240" w:lineRule="auto"/>
    </w:pPr>
    <w:rPr>
      <w:rFonts w:ascii="Calibri" w:eastAsia="Times New Roman" w:hAnsi="Calibri" w:cs="Times New Roman"/>
      <w:color w:val="000000"/>
      <w:sz w:val="20"/>
      <w:szCs w:val="20"/>
    </w:rPr>
  </w:style>
  <w:style w:type="character" w:customStyle="1" w:styleId="ListLabel3210">
    <w:name w:val="ListLabel 3210"/>
    <w:link w:val="ListLabel32"/>
    <w:rsid w:val="00DA6359"/>
    <w:rPr>
      <w:rFonts w:ascii="Calibri" w:eastAsia="Times New Roman" w:hAnsi="Calibri" w:cs="Times New Roman"/>
      <w:color w:val="000000"/>
      <w:sz w:val="20"/>
      <w:szCs w:val="20"/>
    </w:rPr>
  </w:style>
  <w:style w:type="paragraph" w:customStyle="1" w:styleId="ListLabel467">
    <w:name w:val="ListLabel 467"/>
    <w:link w:val="ListLabel4671"/>
    <w:rsid w:val="00DA6359"/>
    <w:pPr>
      <w:spacing w:after="0" w:line="240" w:lineRule="auto"/>
    </w:pPr>
    <w:rPr>
      <w:rFonts w:ascii="Calibri" w:eastAsia="Times New Roman" w:hAnsi="Calibri" w:cs="Times New Roman"/>
      <w:color w:val="000000"/>
      <w:sz w:val="20"/>
      <w:szCs w:val="20"/>
    </w:rPr>
  </w:style>
  <w:style w:type="character" w:customStyle="1" w:styleId="ListLabel4671">
    <w:name w:val="ListLabel 4671"/>
    <w:link w:val="ListLabel467"/>
    <w:rsid w:val="00DA6359"/>
    <w:rPr>
      <w:rFonts w:ascii="Calibri" w:eastAsia="Times New Roman" w:hAnsi="Calibri" w:cs="Times New Roman"/>
      <w:color w:val="000000"/>
      <w:sz w:val="20"/>
      <w:szCs w:val="20"/>
    </w:rPr>
  </w:style>
  <w:style w:type="paragraph" w:customStyle="1" w:styleId="ListLabel507">
    <w:name w:val="ListLabel 507"/>
    <w:link w:val="ListLabel5071"/>
    <w:rsid w:val="00DA6359"/>
    <w:pPr>
      <w:spacing w:after="0" w:line="240" w:lineRule="auto"/>
    </w:pPr>
    <w:rPr>
      <w:rFonts w:ascii="Calibri" w:eastAsia="Times New Roman" w:hAnsi="Calibri" w:cs="Times New Roman"/>
      <w:color w:val="000000"/>
      <w:sz w:val="20"/>
      <w:szCs w:val="20"/>
    </w:rPr>
  </w:style>
  <w:style w:type="character" w:customStyle="1" w:styleId="ListLabel5071">
    <w:name w:val="ListLabel 5071"/>
    <w:link w:val="ListLabel507"/>
    <w:rsid w:val="00DA6359"/>
    <w:rPr>
      <w:rFonts w:ascii="Calibri" w:eastAsia="Times New Roman" w:hAnsi="Calibri" w:cs="Times New Roman"/>
      <w:color w:val="000000"/>
      <w:sz w:val="20"/>
      <w:szCs w:val="20"/>
    </w:rPr>
  </w:style>
  <w:style w:type="paragraph" w:customStyle="1" w:styleId="ListLabel457">
    <w:name w:val="ListLabel 457"/>
    <w:link w:val="ListLabel4571"/>
    <w:rsid w:val="00DA6359"/>
    <w:pPr>
      <w:spacing w:after="0" w:line="240" w:lineRule="auto"/>
    </w:pPr>
    <w:rPr>
      <w:rFonts w:ascii="Calibri" w:eastAsia="Times New Roman" w:hAnsi="Calibri" w:cs="Times New Roman"/>
      <w:color w:val="000000"/>
      <w:sz w:val="20"/>
      <w:szCs w:val="20"/>
    </w:rPr>
  </w:style>
  <w:style w:type="character" w:customStyle="1" w:styleId="ListLabel4571">
    <w:name w:val="ListLabel 4571"/>
    <w:link w:val="ListLabel457"/>
    <w:rsid w:val="00DA6359"/>
    <w:rPr>
      <w:rFonts w:ascii="Calibri" w:eastAsia="Times New Roman" w:hAnsi="Calibri" w:cs="Times New Roman"/>
      <w:color w:val="000000"/>
      <w:sz w:val="20"/>
      <w:szCs w:val="20"/>
    </w:rPr>
  </w:style>
  <w:style w:type="paragraph" w:customStyle="1" w:styleId="WW8Num1z7">
    <w:name w:val="WW8Num1z7"/>
    <w:link w:val="WW8Num1z71"/>
    <w:rsid w:val="00DA6359"/>
    <w:pPr>
      <w:spacing w:after="0" w:line="240" w:lineRule="auto"/>
    </w:pPr>
    <w:rPr>
      <w:rFonts w:ascii="Calibri" w:eastAsia="Times New Roman" w:hAnsi="Calibri" w:cs="Times New Roman"/>
      <w:color w:val="000000"/>
      <w:sz w:val="20"/>
      <w:szCs w:val="20"/>
    </w:rPr>
  </w:style>
  <w:style w:type="character" w:customStyle="1" w:styleId="WW8Num1z71">
    <w:name w:val="WW8Num1z71"/>
    <w:link w:val="WW8Num1z7"/>
    <w:rsid w:val="00DA6359"/>
    <w:rPr>
      <w:rFonts w:ascii="Calibri" w:eastAsia="Times New Roman" w:hAnsi="Calibri" w:cs="Times New Roman"/>
      <w:color w:val="000000"/>
      <w:sz w:val="20"/>
      <w:szCs w:val="20"/>
    </w:rPr>
  </w:style>
  <w:style w:type="paragraph" w:customStyle="1" w:styleId="ListLabel461">
    <w:name w:val="ListLabel 461"/>
    <w:link w:val="ListLabel4611"/>
    <w:rsid w:val="00DA6359"/>
    <w:pPr>
      <w:spacing w:after="0" w:line="240" w:lineRule="auto"/>
    </w:pPr>
    <w:rPr>
      <w:rFonts w:ascii="Calibri" w:eastAsia="Times New Roman" w:hAnsi="Calibri" w:cs="Times New Roman"/>
      <w:color w:val="000000"/>
      <w:sz w:val="20"/>
      <w:szCs w:val="20"/>
    </w:rPr>
  </w:style>
  <w:style w:type="character" w:customStyle="1" w:styleId="ListLabel4611">
    <w:name w:val="ListLabel 4611"/>
    <w:link w:val="ListLabel461"/>
    <w:rsid w:val="00DA6359"/>
    <w:rPr>
      <w:rFonts w:ascii="Calibri" w:eastAsia="Times New Roman" w:hAnsi="Calibri" w:cs="Times New Roman"/>
      <w:color w:val="000000"/>
      <w:sz w:val="20"/>
      <w:szCs w:val="20"/>
    </w:rPr>
  </w:style>
  <w:style w:type="paragraph" w:customStyle="1" w:styleId="ListLabel84">
    <w:name w:val="ListLabel 84"/>
    <w:link w:val="ListLabel841"/>
    <w:rsid w:val="00DA6359"/>
    <w:pPr>
      <w:spacing w:after="0" w:line="240" w:lineRule="auto"/>
    </w:pPr>
    <w:rPr>
      <w:rFonts w:ascii="Calibri" w:eastAsia="Times New Roman" w:hAnsi="Calibri" w:cs="Times New Roman"/>
      <w:color w:val="000000"/>
      <w:sz w:val="20"/>
      <w:szCs w:val="20"/>
    </w:rPr>
  </w:style>
  <w:style w:type="character" w:customStyle="1" w:styleId="ListLabel841">
    <w:name w:val="ListLabel 841"/>
    <w:link w:val="ListLabel84"/>
    <w:rsid w:val="00DA6359"/>
    <w:rPr>
      <w:rFonts w:ascii="Calibri" w:eastAsia="Times New Roman" w:hAnsi="Calibri" w:cs="Times New Roman"/>
      <w:color w:val="000000"/>
      <w:sz w:val="20"/>
      <w:szCs w:val="20"/>
    </w:rPr>
  </w:style>
  <w:style w:type="paragraph" w:customStyle="1" w:styleId="ListLabel509">
    <w:name w:val="ListLabel 509"/>
    <w:link w:val="ListLabel5091"/>
    <w:rsid w:val="00DA6359"/>
    <w:pPr>
      <w:spacing w:after="0" w:line="240" w:lineRule="auto"/>
    </w:pPr>
    <w:rPr>
      <w:rFonts w:ascii="Calibri" w:eastAsia="Times New Roman" w:hAnsi="Calibri" w:cs="Times New Roman"/>
      <w:color w:val="000000"/>
      <w:sz w:val="20"/>
      <w:szCs w:val="20"/>
    </w:rPr>
  </w:style>
  <w:style w:type="character" w:customStyle="1" w:styleId="ListLabel5091">
    <w:name w:val="ListLabel 5091"/>
    <w:link w:val="ListLabel509"/>
    <w:rsid w:val="00DA6359"/>
    <w:rPr>
      <w:rFonts w:ascii="Calibri" w:eastAsia="Times New Roman" w:hAnsi="Calibri" w:cs="Times New Roman"/>
      <w:color w:val="000000"/>
      <w:sz w:val="20"/>
      <w:szCs w:val="20"/>
    </w:rPr>
  </w:style>
  <w:style w:type="paragraph" w:customStyle="1" w:styleId="Heading6Char">
    <w:name w:val="Heading 6 Char"/>
    <w:link w:val="Heading6Char1"/>
    <w:rsid w:val="00DA6359"/>
    <w:pPr>
      <w:spacing w:after="0" w:line="240" w:lineRule="auto"/>
    </w:pPr>
    <w:rPr>
      <w:rFonts w:ascii="Arial" w:eastAsia="Times New Roman" w:hAnsi="Arial" w:cs="Times New Roman"/>
      <w:b/>
      <w:color w:val="000000"/>
      <w:szCs w:val="20"/>
    </w:rPr>
  </w:style>
  <w:style w:type="character" w:customStyle="1" w:styleId="Heading6Char1">
    <w:name w:val="Heading 6 Char1"/>
    <w:link w:val="Heading6Char"/>
    <w:rsid w:val="00DA6359"/>
    <w:rPr>
      <w:rFonts w:ascii="Arial" w:eastAsia="Times New Roman" w:hAnsi="Arial" w:cs="Times New Roman"/>
      <w:b/>
      <w:color w:val="000000"/>
      <w:szCs w:val="20"/>
    </w:rPr>
  </w:style>
  <w:style w:type="paragraph" w:customStyle="1" w:styleId="1b">
    <w:name w:val="Знак концевой сноски1"/>
    <w:basedOn w:val="1c"/>
    <w:link w:val="afff"/>
    <w:rsid w:val="00DA6359"/>
    <w:rPr>
      <w:vertAlign w:val="superscript"/>
    </w:rPr>
  </w:style>
  <w:style w:type="character" w:styleId="afff">
    <w:name w:val="endnote reference"/>
    <w:basedOn w:val="a2"/>
    <w:link w:val="1b"/>
    <w:uiPriority w:val="99"/>
    <w:rsid w:val="00DA6359"/>
    <w:rPr>
      <w:rFonts w:ascii="Calibri" w:eastAsia="Times New Roman" w:hAnsi="Calibri" w:cs="Times New Roman"/>
      <w:color w:val="000000"/>
      <w:sz w:val="20"/>
      <w:szCs w:val="20"/>
      <w:vertAlign w:val="superscript"/>
    </w:rPr>
  </w:style>
  <w:style w:type="character" w:customStyle="1" w:styleId="22">
    <w:name w:val="Оглавление 2 Знак"/>
    <w:basedOn w:val="afff0"/>
    <w:link w:val="21"/>
    <w:rsid w:val="00DA6359"/>
    <w:rPr>
      <w:rFonts w:ascii="Times New Roman" w:eastAsia="Times New Roman" w:hAnsi="Times New Roman" w:cs="Times New Roman"/>
      <w:color w:val="000000"/>
      <w:sz w:val="24"/>
      <w:szCs w:val="20"/>
    </w:rPr>
  </w:style>
  <w:style w:type="paragraph" w:customStyle="1" w:styleId="ListLabel16">
    <w:name w:val="ListLabel 16"/>
    <w:link w:val="ListLabel1610"/>
    <w:rsid w:val="00DA6359"/>
    <w:pPr>
      <w:spacing w:after="0" w:line="240" w:lineRule="auto"/>
    </w:pPr>
    <w:rPr>
      <w:rFonts w:ascii="Calibri" w:eastAsia="Times New Roman" w:hAnsi="Calibri" w:cs="Times New Roman"/>
      <w:color w:val="000000"/>
      <w:sz w:val="20"/>
      <w:szCs w:val="20"/>
    </w:rPr>
  </w:style>
  <w:style w:type="character" w:customStyle="1" w:styleId="ListLabel1610">
    <w:name w:val="ListLabel 1610"/>
    <w:link w:val="ListLabel16"/>
    <w:rsid w:val="00DA6359"/>
    <w:rPr>
      <w:rFonts w:ascii="Calibri" w:eastAsia="Times New Roman" w:hAnsi="Calibri" w:cs="Times New Roman"/>
      <w:color w:val="000000"/>
      <w:sz w:val="20"/>
      <w:szCs w:val="20"/>
    </w:rPr>
  </w:style>
  <w:style w:type="paragraph" w:customStyle="1" w:styleId="ListLabel584">
    <w:name w:val="ListLabel 584"/>
    <w:link w:val="ListLabel5841"/>
    <w:rsid w:val="00DA6359"/>
    <w:pPr>
      <w:spacing w:after="0" w:line="240" w:lineRule="auto"/>
    </w:pPr>
    <w:rPr>
      <w:rFonts w:ascii="Calibri" w:eastAsia="Times New Roman" w:hAnsi="Calibri" w:cs="Times New Roman"/>
      <w:color w:val="000000"/>
      <w:sz w:val="20"/>
      <w:szCs w:val="20"/>
    </w:rPr>
  </w:style>
  <w:style w:type="character" w:customStyle="1" w:styleId="ListLabel5841">
    <w:name w:val="ListLabel 5841"/>
    <w:link w:val="ListLabel584"/>
    <w:rsid w:val="00DA6359"/>
    <w:rPr>
      <w:rFonts w:ascii="Calibri" w:eastAsia="Times New Roman" w:hAnsi="Calibri" w:cs="Times New Roman"/>
      <w:color w:val="000000"/>
      <w:sz w:val="20"/>
      <w:szCs w:val="20"/>
    </w:rPr>
  </w:style>
  <w:style w:type="paragraph" w:customStyle="1" w:styleId="ListLabel208">
    <w:name w:val="ListLabel 208"/>
    <w:link w:val="ListLabel2081"/>
    <w:rsid w:val="00DA6359"/>
    <w:pPr>
      <w:spacing w:after="0" w:line="240" w:lineRule="auto"/>
    </w:pPr>
    <w:rPr>
      <w:rFonts w:ascii="Calibri" w:eastAsia="Times New Roman" w:hAnsi="Calibri" w:cs="Times New Roman"/>
      <w:color w:val="000000"/>
      <w:sz w:val="20"/>
      <w:szCs w:val="20"/>
    </w:rPr>
  </w:style>
  <w:style w:type="character" w:customStyle="1" w:styleId="ListLabel2081">
    <w:name w:val="ListLabel 2081"/>
    <w:link w:val="ListLabel208"/>
    <w:rsid w:val="00DA6359"/>
    <w:rPr>
      <w:rFonts w:ascii="Calibri" w:eastAsia="Times New Roman" w:hAnsi="Calibri" w:cs="Times New Roman"/>
      <w:color w:val="000000"/>
      <w:sz w:val="20"/>
      <w:szCs w:val="20"/>
    </w:rPr>
  </w:style>
  <w:style w:type="paragraph" w:customStyle="1" w:styleId="ListLabel434">
    <w:name w:val="ListLabel 434"/>
    <w:link w:val="ListLabel4341"/>
    <w:rsid w:val="00DA6359"/>
    <w:pPr>
      <w:spacing w:after="0" w:line="240" w:lineRule="auto"/>
    </w:pPr>
    <w:rPr>
      <w:rFonts w:ascii="Calibri" w:eastAsia="Times New Roman" w:hAnsi="Calibri" w:cs="Times New Roman"/>
      <w:color w:val="000000"/>
      <w:sz w:val="20"/>
      <w:szCs w:val="20"/>
    </w:rPr>
  </w:style>
  <w:style w:type="character" w:customStyle="1" w:styleId="ListLabel4341">
    <w:name w:val="ListLabel 4341"/>
    <w:link w:val="ListLabel434"/>
    <w:rsid w:val="00DA6359"/>
    <w:rPr>
      <w:rFonts w:ascii="Calibri" w:eastAsia="Times New Roman" w:hAnsi="Calibri" w:cs="Times New Roman"/>
      <w:color w:val="000000"/>
      <w:sz w:val="20"/>
      <w:szCs w:val="20"/>
    </w:rPr>
  </w:style>
  <w:style w:type="paragraph" w:customStyle="1" w:styleId="ListLabel132">
    <w:name w:val="ListLabel 132"/>
    <w:link w:val="ListLabel1321"/>
    <w:rsid w:val="00DA6359"/>
    <w:pPr>
      <w:spacing w:after="0" w:line="240" w:lineRule="auto"/>
    </w:pPr>
    <w:rPr>
      <w:rFonts w:ascii="Calibri" w:eastAsia="Times New Roman" w:hAnsi="Calibri" w:cs="Times New Roman"/>
      <w:color w:val="000000"/>
      <w:sz w:val="20"/>
      <w:szCs w:val="20"/>
    </w:rPr>
  </w:style>
  <w:style w:type="character" w:customStyle="1" w:styleId="ListLabel1321">
    <w:name w:val="ListLabel 1321"/>
    <w:link w:val="ListLabel132"/>
    <w:rsid w:val="00DA6359"/>
    <w:rPr>
      <w:rFonts w:ascii="Calibri" w:eastAsia="Times New Roman" w:hAnsi="Calibri" w:cs="Times New Roman"/>
      <w:color w:val="000000"/>
      <w:sz w:val="20"/>
      <w:szCs w:val="20"/>
    </w:rPr>
  </w:style>
  <w:style w:type="paragraph" w:customStyle="1" w:styleId="ListLabel236">
    <w:name w:val="ListLabel 236"/>
    <w:link w:val="ListLabel2361"/>
    <w:rsid w:val="00DA6359"/>
    <w:pPr>
      <w:spacing w:after="0" w:line="240" w:lineRule="auto"/>
    </w:pPr>
    <w:rPr>
      <w:rFonts w:ascii="Calibri" w:eastAsia="Times New Roman" w:hAnsi="Calibri" w:cs="Times New Roman"/>
      <w:color w:val="000000"/>
      <w:sz w:val="20"/>
      <w:szCs w:val="20"/>
    </w:rPr>
  </w:style>
  <w:style w:type="character" w:customStyle="1" w:styleId="ListLabel2361">
    <w:name w:val="ListLabel 2361"/>
    <w:link w:val="ListLabel236"/>
    <w:rsid w:val="00DA6359"/>
    <w:rPr>
      <w:rFonts w:ascii="Calibri" w:eastAsia="Times New Roman" w:hAnsi="Calibri" w:cs="Times New Roman"/>
      <w:color w:val="000000"/>
      <w:sz w:val="20"/>
      <w:szCs w:val="20"/>
    </w:rPr>
  </w:style>
  <w:style w:type="paragraph" w:customStyle="1" w:styleId="Heading9Char">
    <w:name w:val="Heading 9 Char"/>
    <w:link w:val="Heading9Char1"/>
    <w:rsid w:val="00DA6359"/>
    <w:pPr>
      <w:spacing w:after="0" w:line="240" w:lineRule="auto"/>
    </w:pPr>
    <w:rPr>
      <w:rFonts w:ascii="Arial" w:eastAsia="Times New Roman" w:hAnsi="Arial" w:cs="Times New Roman"/>
      <w:i/>
      <w:color w:val="000000"/>
      <w:sz w:val="21"/>
      <w:szCs w:val="20"/>
    </w:rPr>
  </w:style>
  <w:style w:type="character" w:customStyle="1" w:styleId="Heading9Char1">
    <w:name w:val="Heading 9 Char1"/>
    <w:link w:val="Heading9Char"/>
    <w:rsid w:val="00DA6359"/>
    <w:rPr>
      <w:rFonts w:ascii="Arial" w:eastAsia="Times New Roman" w:hAnsi="Arial" w:cs="Times New Roman"/>
      <w:i/>
      <w:color w:val="000000"/>
      <w:sz w:val="21"/>
      <w:szCs w:val="20"/>
    </w:rPr>
  </w:style>
  <w:style w:type="paragraph" w:customStyle="1" w:styleId="ListLabel545">
    <w:name w:val="ListLabel 545"/>
    <w:link w:val="ListLabel5451"/>
    <w:rsid w:val="00DA6359"/>
    <w:pPr>
      <w:spacing w:after="0" w:line="240" w:lineRule="auto"/>
    </w:pPr>
    <w:rPr>
      <w:rFonts w:ascii="Calibri" w:eastAsia="Times New Roman" w:hAnsi="Calibri" w:cs="Times New Roman"/>
      <w:color w:val="000000"/>
      <w:sz w:val="20"/>
      <w:szCs w:val="20"/>
    </w:rPr>
  </w:style>
  <w:style w:type="character" w:customStyle="1" w:styleId="ListLabel5451">
    <w:name w:val="ListLabel 5451"/>
    <w:link w:val="ListLabel545"/>
    <w:rsid w:val="00DA6359"/>
    <w:rPr>
      <w:rFonts w:ascii="Calibri" w:eastAsia="Times New Roman" w:hAnsi="Calibri" w:cs="Times New Roman"/>
      <w:color w:val="000000"/>
      <w:sz w:val="20"/>
      <w:szCs w:val="20"/>
    </w:rPr>
  </w:style>
  <w:style w:type="paragraph" w:customStyle="1" w:styleId="WW-EndnoteCharacters">
    <w:name w:val="WW-Endnote Characters"/>
    <w:link w:val="WW-EndnoteCharacters1"/>
    <w:rsid w:val="00DA6359"/>
    <w:pPr>
      <w:spacing w:after="0" w:line="240" w:lineRule="auto"/>
    </w:pPr>
    <w:rPr>
      <w:rFonts w:ascii="Calibri" w:eastAsia="Times New Roman" w:hAnsi="Calibri" w:cs="Times New Roman"/>
      <w:color w:val="000000"/>
      <w:sz w:val="20"/>
      <w:szCs w:val="20"/>
      <w:vertAlign w:val="superscript"/>
    </w:rPr>
  </w:style>
  <w:style w:type="character" w:customStyle="1" w:styleId="WW-EndnoteCharacters1">
    <w:name w:val="WW-Endnote Characters1"/>
    <w:link w:val="WW-EndnoteCharacters"/>
    <w:rsid w:val="00DA6359"/>
    <w:rPr>
      <w:rFonts w:ascii="Calibri" w:eastAsia="Times New Roman" w:hAnsi="Calibri" w:cs="Times New Roman"/>
      <w:color w:val="000000"/>
      <w:sz w:val="20"/>
      <w:szCs w:val="20"/>
      <w:vertAlign w:val="superscript"/>
    </w:rPr>
  </w:style>
  <w:style w:type="paragraph" w:customStyle="1" w:styleId="afff1">
    <w:name w:val="Содержимое таблицы"/>
    <w:basedOn w:val="a0"/>
    <w:link w:val="1d"/>
    <w:uiPriority w:val="99"/>
    <w:qFormat/>
    <w:rsid w:val="00DA6359"/>
    <w:pPr>
      <w:widowControl w:val="0"/>
      <w:spacing w:line="252" w:lineRule="auto"/>
    </w:pPr>
    <w:rPr>
      <w:rFonts w:ascii="Times New Roman" w:eastAsia="Times New Roman" w:hAnsi="Times New Roman" w:cs="Times New Roman"/>
      <w:color w:val="000000"/>
      <w:sz w:val="24"/>
      <w:szCs w:val="20"/>
    </w:rPr>
  </w:style>
  <w:style w:type="character" w:customStyle="1" w:styleId="1d">
    <w:name w:val="Содержимое таблицы1"/>
    <w:basedOn w:val="1a"/>
    <w:link w:val="afff1"/>
    <w:uiPriority w:val="99"/>
    <w:rsid w:val="00DA6359"/>
    <w:rPr>
      <w:rFonts w:ascii="Times New Roman" w:eastAsia="Times New Roman" w:hAnsi="Times New Roman" w:cs="Times New Roman"/>
      <w:color w:val="000000"/>
      <w:sz w:val="24"/>
      <w:szCs w:val="20"/>
    </w:rPr>
  </w:style>
  <w:style w:type="paragraph" w:customStyle="1" w:styleId="ListLabel439">
    <w:name w:val="ListLabel 439"/>
    <w:link w:val="ListLabel4391"/>
    <w:rsid w:val="00DA6359"/>
    <w:pPr>
      <w:spacing w:after="0" w:line="240" w:lineRule="auto"/>
    </w:pPr>
    <w:rPr>
      <w:rFonts w:ascii="Calibri" w:eastAsia="Times New Roman" w:hAnsi="Calibri" w:cs="Times New Roman"/>
      <w:color w:val="000000"/>
      <w:sz w:val="20"/>
      <w:szCs w:val="20"/>
    </w:rPr>
  </w:style>
  <w:style w:type="character" w:customStyle="1" w:styleId="ListLabel4391">
    <w:name w:val="ListLabel 4391"/>
    <w:link w:val="ListLabel439"/>
    <w:rsid w:val="00DA6359"/>
    <w:rPr>
      <w:rFonts w:ascii="Calibri" w:eastAsia="Times New Roman" w:hAnsi="Calibri" w:cs="Times New Roman"/>
      <w:color w:val="000000"/>
      <w:sz w:val="20"/>
      <w:szCs w:val="20"/>
    </w:rPr>
  </w:style>
  <w:style w:type="paragraph" w:customStyle="1" w:styleId="ListLabel568">
    <w:name w:val="ListLabel 568"/>
    <w:link w:val="ListLabel5681"/>
    <w:rsid w:val="00DA6359"/>
    <w:pPr>
      <w:spacing w:after="0" w:line="240" w:lineRule="auto"/>
    </w:pPr>
    <w:rPr>
      <w:rFonts w:ascii="Calibri" w:eastAsia="Times New Roman" w:hAnsi="Calibri" w:cs="Times New Roman"/>
      <w:color w:val="000000"/>
      <w:sz w:val="20"/>
      <w:szCs w:val="20"/>
    </w:rPr>
  </w:style>
  <w:style w:type="character" w:customStyle="1" w:styleId="ListLabel5681">
    <w:name w:val="ListLabel 5681"/>
    <w:link w:val="ListLabel568"/>
    <w:rsid w:val="00DA6359"/>
    <w:rPr>
      <w:rFonts w:ascii="Calibri" w:eastAsia="Times New Roman" w:hAnsi="Calibri" w:cs="Times New Roman"/>
      <w:color w:val="000000"/>
      <w:sz w:val="20"/>
      <w:szCs w:val="20"/>
    </w:rPr>
  </w:style>
  <w:style w:type="paragraph" w:customStyle="1" w:styleId="ListLabel202">
    <w:name w:val="ListLabel 202"/>
    <w:link w:val="ListLabel2021"/>
    <w:rsid w:val="00DA6359"/>
    <w:pPr>
      <w:spacing w:after="0" w:line="240" w:lineRule="auto"/>
    </w:pPr>
    <w:rPr>
      <w:rFonts w:ascii="Calibri" w:eastAsia="Times New Roman" w:hAnsi="Calibri" w:cs="Times New Roman"/>
      <w:color w:val="000000"/>
      <w:sz w:val="20"/>
      <w:szCs w:val="20"/>
    </w:rPr>
  </w:style>
  <w:style w:type="character" w:customStyle="1" w:styleId="ListLabel2021">
    <w:name w:val="ListLabel 2021"/>
    <w:link w:val="ListLabel202"/>
    <w:rsid w:val="00DA6359"/>
    <w:rPr>
      <w:rFonts w:ascii="Calibri" w:eastAsia="Times New Roman" w:hAnsi="Calibri" w:cs="Times New Roman"/>
      <w:color w:val="000000"/>
      <w:sz w:val="20"/>
      <w:szCs w:val="20"/>
    </w:rPr>
  </w:style>
  <w:style w:type="paragraph" w:customStyle="1" w:styleId="2d">
    <w:name w:val="Основной текст Знак2"/>
    <w:link w:val="210"/>
    <w:rsid w:val="00DA6359"/>
    <w:pPr>
      <w:spacing w:after="0" w:line="240" w:lineRule="auto"/>
    </w:pPr>
    <w:rPr>
      <w:rFonts w:ascii="Times New Roman" w:eastAsia="Times New Roman" w:hAnsi="Times New Roman" w:cs="Times New Roman"/>
      <w:color w:val="000000"/>
      <w:sz w:val="24"/>
      <w:szCs w:val="20"/>
    </w:rPr>
  </w:style>
  <w:style w:type="character" w:customStyle="1" w:styleId="210">
    <w:name w:val="Основной текст Знак21"/>
    <w:link w:val="2d"/>
    <w:rsid w:val="00DA6359"/>
    <w:rPr>
      <w:rFonts w:ascii="Times New Roman" w:eastAsia="Times New Roman" w:hAnsi="Times New Roman" w:cs="Times New Roman"/>
      <w:color w:val="000000"/>
      <w:sz w:val="24"/>
      <w:szCs w:val="20"/>
    </w:rPr>
  </w:style>
  <w:style w:type="paragraph" w:customStyle="1" w:styleId="ListLabel77">
    <w:name w:val="ListLabel 77"/>
    <w:link w:val="ListLabel771"/>
    <w:rsid w:val="00DA6359"/>
    <w:pPr>
      <w:spacing w:after="0" w:line="240" w:lineRule="auto"/>
    </w:pPr>
    <w:rPr>
      <w:rFonts w:ascii="Calibri" w:eastAsia="Times New Roman" w:hAnsi="Calibri" w:cs="Times New Roman"/>
      <w:color w:val="000000"/>
      <w:sz w:val="20"/>
      <w:szCs w:val="20"/>
    </w:rPr>
  </w:style>
  <w:style w:type="character" w:customStyle="1" w:styleId="ListLabel771">
    <w:name w:val="ListLabel 771"/>
    <w:link w:val="ListLabel77"/>
    <w:rsid w:val="00DA6359"/>
    <w:rPr>
      <w:rFonts w:ascii="Calibri" w:eastAsia="Times New Roman" w:hAnsi="Calibri" w:cs="Times New Roman"/>
      <w:color w:val="000000"/>
      <w:sz w:val="20"/>
      <w:szCs w:val="20"/>
    </w:rPr>
  </w:style>
  <w:style w:type="paragraph" w:customStyle="1" w:styleId="ListLabel494">
    <w:name w:val="ListLabel 494"/>
    <w:link w:val="ListLabel4941"/>
    <w:rsid w:val="00DA6359"/>
    <w:pPr>
      <w:spacing w:after="0" w:line="240" w:lineRule="auto"/>
    </w:pPr>
    <w:rPr>
      <w:rFonts w:ascii="Calibri" w:eastAsia="Times New Roman" w:hAnsi="Calibri" w:cs="Times New Roman"/>
      <w:color w:val="000000"/>
      <w:sz w:val="24"/>
      <w:szCs w:val="20"/>
    </w:rPr>
  </w:style>
  <w:style w:type="character" w:customStyle="1" w:styleId="ListLabel4941">
    <w:name w:val="ListLabel 4941"/>
    <w:link w:val="ListLabel494"/>
    <w:rsid w:val="00DA6359"/>
    <w:rPr>
      <w:rFonts w:ascii="Calibri" w:eastAsia="Times New Roman" w:hAnsi="Calibri" w:cs="Times New Roman"/>
      <w:color w:val="000000"/>
      <w:sz w:val="24"/>
      <w:szCs w:val="20"/>
    </w:rPr>
  </w:style>
  <w:style w:type="paragraph" w:customStyle="1" w:styleId="ListLabel112">
    <w:name w:val="ListLabel 112"/>
    <w:link w:val="ListLabel1121"/>
    <w:rsid w:val="00DA6359"/>
    <w:pPr>
      <w:spacing w:after="0" w:line="240" w:lineRule="auto"/>
    </w:pPr>
    <w:rPr>
      <w:rFonts w:ascii="Calibri" w:eastAsia="Times New Roman" w:hAnsi="Calibri" w:cs="Times New Roman"/>
      <w:color w:val="000000"/>
      <w:sz w:val="20"/>
      <w:szCs w:val="20"/>
    </w:rPr>
  </w:style>
  <w:style w:type="character" w:customStyle="1" w:styleId="ListLabel1121">
    <w:name w:val="ListLabel 1121"/>
    <w:link w:val="ListLabel112"/>
    <w:rsid w:val="00DA6359"/>
    <w:rPr>
      <w:rFonts w:ascii="Calibri" w:eastAsia="Times New Roman" w:hAnsi="Calibri" w:cs="Times New Roman"/>
      <w:color w:val="000000"/>
      <w:sz w:val="20"/>
      <w:szCs w:val="20"/>
    </w:rPr>
  </w:style>
  <w:style w:type="paragraph" w:customStyle="1" w:styleId="ListLabel159">
    <w:name w:val="ListLabel 159"/>
    <w:link w:val="ListLabel1591"/>
    <w:rsid w:val="00DA6359"/>
    <w:pPr>
      <w:spacing w:after="0" w:line="240" w:lineRule="auto"/>
    </w:pPr>
    <w:rPr>
      <w:rFonts w:ascii="Calibri" w:eastAsia="Times New Roman" w:hAnsi="Calibri" w:cs="Times New Roman"/>
      <w:color w:val="000000"/>
      <w:sz w:val="20"/>
      <w:szCs w:val="20"/>
    </w:rPr>
  </w:style>
  <w:style w:type="character" w:customStyle="1" w:styleId="ListLabel1591">
    <w:name w:val="ListLabel 1591"/>
    <w:link w:val="ListLabel159"/>
    <w:rsid w:val="00DA6359"/>
    <w:rPr>
      <w:rFonts w:ascii="Calibri" w:eastAsia="Times New Roman" w:hAnsi="Calibri" w:cs="Times New Roman"/>
      <w:color w:val="000000"/>
      <w:sz w:val="20"/>
      <w:szCs w:val="20"/>
    </w:rPr>
  </w:style>
  <w:style w:type="paragraph" w:customStyle="1" w:styleId="1e">
    <w:name w:val="Основной текст Знак1"/>
    <w:link w:val="113"/>
    <w:rsid w:val="00DA6359"/>
    <w:pPr>
      <w:spacing w:after="0" w:line="240" w:lineRule="auto"/>
    </w:pPr>
    <w:rPr>
      <w:rFonts w:ascii="Times New Roman" w:eastAsia="Times New Roman" w:hAnsi="Times New Roman" w:cs="Times New Roman"/>
      <w:color w:val="000000"/>
      <w:sz w:val="24"/>
      <w:szCs w:val="20"/>
    </w:rPr>
  </w:style>
  <w:style w:type="character" w:customStyle="1" w:styleId="113">
    <w:name w:val="Основной текст Знак11"/>
    <w:link w:val="1e"/>
    <w:rsid w:val="00DA6359"/>
    <w:rPr>
      <w:rFonts w:ascii="Times New Roman" w:eastAsia="Times New Roman" w:hAnsi="Times New Roman" w:cs="Times New Roman"/>
      <w:color w:val="000000"/>
      <w:sz w:val="24"/>
      <w:szCs w:val="20"/>
    </w:rPr>
  </w:style>
  <w:style w:type="paragraph" w:styleId="41">
    <w:name w:val="toc 4"/>
    <w:basedOn w:val="a0"/>
    <w:next w:val="a0"/>
    <w:link w:val="42"/>
    <w:qFormat/>
    <w:rsid w:val="00DA6359"/>
    <w:pPr>
      <w:spacing w:after="0" w:line="252" w:lineRule="auto"/>
      <w:ind w:left="720"/>
    </w:pPr>
    <w:rPr>
      <w:rFonts w:ascii="Times New Roman" w:eastAsia="Times New Roman" w:hAnsi="Times New Roman" w:cs="Times New Roman"/>
      <w:color w:val="000000"/>
      <w:sz w:val="18"/>
      <w:szCs w:val="20"/>
    </w:rPr>
  </w:style>
  <w:style w:type="character" w:customStyle="1" w:styleId="42">
    <w:name w:val="Оглавление 4 Знак"/>
    <w:basedOn w:val="1a"/>
    <w:link w:val="41"/>
    <w:rsid w:val="00DA6359"/>
    <w:rPr>
      <w:rFonts w:ascii="Times New Roman" w:eastAsia="Times New Roman" w:hAnsi="Times New Roman" w:cs="Times New Roman"/>
      <w:color w:val="000000"/>
      <w:sz w:val="18"/>
      <w:szCs w:val="20"/>
    </w:rPr>
  </w:style>
  <w:style w:type="paragraph" w:customStyle="1" w:styleId="ListLabel20">
    <w:name w:val="ListLabel 20"/>
    <w:link w:val="ListLabel2010"/>
    <w:rsid w:val="00DA6359"/>
    <w:pPr>
      <w:spacing w:after="0" w:line="240" w:lineRule="auto"/>
    </w:pPr>
    <w:rPr>
      <w:rFonts w:ascii="Calibri" w:eastAsia="Times New Roman" w:hAnsi="Calibri" w:cs="Times New Roman"/>
      <w:color w:val="000000"/>
      <w:sz w:val="20"/>
      <w:szCs w:val="20"/>
    </w:rPr>
  </w:style>
  <w:style w:type="character" w:customStyle="1" w:styleId="ListLabel2010">
    <w:name w:val="ListLabel 2010"/>
    <w:link w:val="ListLabel20"/>
    <w:rsid w:val="00DA6359"/>
    <w:rPr>
      <w:rFonts w:ascii="Calibri" w:eastAsia="Times New Roman" w:hAnsi="Calibri" w:cs="Times New Roman"/>
      <w:color w:val="000000"/>
      <w:sz w:val="20"/>
      <w:szCs w:val="20"/>
    </w:rPr>
  </w:style>
  <w:style w:type="paragraph" w:customStyle="1" w:styleId="ListLabel354">
    <w:name w:val="ListLabel 354"/>
    <w:link w:val="ListLabel3541"/>
    <w:rsid w:val="00DA6359"/>
    <w:pPr>
      <w:spacing w:after="0" w:line="240" w:lineRule="auto"/>
    </w:pPr>
    <w:rPr>
      <w:rFonts w:ascii="Calibri" w:eastAsia="Times New Roman" w:hAnsi="Calibri" w:cs="Times New Roman"/>
      <w:color w:val="000000"/>
      <w:sz w:val="20"/>
      <w:szCs w:val="20"/>
    </w:rPr>
  </w:style>
  <w:style w:type="character" w:customStyle="1" w:styleId="ListLabel3541">
    <w:name w:val="ListLabel 3541"/>
    <w:link w:val="ListLabel354"/>
    <w:rsid w:val="00DA6359"/>
    <w:rPr>
      <w:rFonts w:ascii="Calibri" w:eastAsia="Times New Roman" w:hAnsi="Calibri" w:cs="Times New Roman"/>
      <w:color w:val="000000"/>
      <w:sz w:val="20"/>
      <w:szCs w:val="20"/>
    </w:rPr>
  </w:style>
  <w:style w:type="paragraph" w:customStyle="1" w:styleId="ListLabel511">
    <w:name w:val="ListLabel 511"/>
    <w:link w:val="ListLabel5111"/>
    <w:rsid w:val="00DA6359"/>
    <w:pPr>
      <w:spacing w:after="0" w:line="240" w:lineRule="auto"/>
    </w:pPr>
    <w:rPr>
      <w:rFonts w:ascii="Calibri" w:eastAsia="Times New Roman" w:hAnsi="Calibri" w:cs="Times New Roman"/>
      <w:color w:val="000000"/>
      <w:sz w:val="20"/>
      <w:szCs w:val="20"/>
    </w:rPr>
  </w:style>
  <w:style w:type="character" w:customStyle="1" w:styleId="ListLabel5111">
    <w:name w:val="ListLabel 5111"/>
    <w:link w:val="ListLabel511"/>
    <w:rsid w:val="00DA6359"/>
    <w:rPr>
      <w:rFonts w:ascii="Calibri" w:eastAsia="Times New Roman" w:hAnsi="Calibri" w:cs="Times New Roman"/>
      <w:color w:val="000000"/>
      <w:sz w:val="20"/>
      <w:szCs w:val="20"/>
    </w:rPr>
  </w:style>
  <w:style w:type="paragraph" w:customStyle="1" w:styleId="ListLabel17">
    <w:name w:val="ListLabel 17"/>
    <w:link w:val="ListLabel1710"/>
    <w:rsid w:val="00DA6359"/>
    <w:pPr>
      <w:spacing w:after="0" w:line="240" w:lineRule="auto"/>
    </w:pPr>
    <w:rPr>
      <w:rFonts w:ascii="Calibri" w:eastAsia="Times New Roman" w:hAnsi="Calibri" w:cs="Times New Roman"/>
      <w:color w:val="000000"/>
      <w:sz w:val="20"/>
      <w:szCs w:val="20"/>
    </w:rPr>
  </w:style>
  <w:style w:type="character" w:customStyle="1" w:styleId="ListLabel1710">
    <w:name w:val="ListLabel 1710"/>
    <w:link w:val="ListLabel17"/>
    <w:rsid w:val="00DA6359"/>
    <w:rPr>
      <w:rFonts w:ascii="Calibri" w:eastAsia="Times New Roman" w:hAnsi="Calibri" w:cs="Times New Roman"/>
      <w:color w:val="000000"/>
      <w:sz w:val="20"/>
      <w:szCs w:val="20"/>
    </w:rPr>
  </w:style>
  <w:style w:type="paragraph" w:customStyle="1" w:styleId="ListLabel340">
    <w:name w:val="ListLabel 340"/>
    <w:link w:val="ListLabel3401"/>
    <w:rsid w:val="00DA6359"/>
    <w:pPr>
      <w:spacing w:after="0" w:line="240" w:lineRule="auto"/>
    </w:pPr>
    <w:rPr>
      <w:rFonts w:ascii="Calibri" w:eastAsia="Times New Roman" w:hAnsi="Calibri" w:cs="Times New Roman"/>
      <w:color w:val="000000"/>
      <w:sz w:val="20"/>
      <w:szCs w:val="20"/>
    </w:rPr>
  </w:style>
  <w:style w:type="character" w:customStyle="1" w:styleId="ListLabel3401">
    <w:name w:val="ListLabel 3401"/>
    <w:link w:val="ListLabel340"/>
    <w:rsid w:val="00DA6359"/>
    <w:rPr>
      <w:rFonts w:ascii="Calibri" w:eastAsia="Times New Roman" w:hAnsi="Calibri" w:cs="Times New Roman"/>
      <w:color w:val="000000"/>
      <w:sz w:val="20"/>
      <w:szCs w:val="20"/>
    </w:rPr>
  </w:style>
  <w:style w:type="paragraph" w:customStyle="1" w:styleId="ListLabel207">
    <w:name w:val="ListLabel 207"/>
    <w:link w:val="ListLabel2071"/>
    <w:rsid w:val="00DA6359"/>
    <w:pPr>
      <w:spacing w:after="0" w:line="240" w:lineRule="auto"/>
    </w:pPr>
    <w:rPr>
      <w:rFonts w:ascii="Calibri" w:eastAsia="Times New Roman" w:hAnsi="Calibri" w:cs="Times New Roman"/>
      <w:color w:val="000000"/>
      <w:sz w:val="20"/>
      <w:szCs w:val="20"/>
    </w:rPr>
  </w:style>
  <w:style w:type="character" w:customStyle="1" w:styleId="ListLabel2071">
    <w:name w:val="ListLabel 2071"/>
    <w:link w:val="ListLabel207"/>
    <w:rsid w:val="00DA6359"/>
    <w:rPr>
      <w:rFonts w:ascii="Calibri" w:eastAsia="Times New Roman" w:hAnsi="Calibri" w:cs="Times New Roman"/>
      <w:color w:val="000000"/>
      <w:sz w:val="20"/>
      <w:szCs w:val="20"/>
    </w:rPr>
  </w:style>
  <w:style w:type="paragraph" w:customStyle="1" w:styleId="ListLabel336">
    <w:name w:val="ListLabel 336"/>
    <w:link w:val="ListLabel3361"/>
    <w:rsid w:val="00DA6359"/>
    <w:pPr>
      <w:spacing w:after="0" w:line="240" w:lineRule="auto"/>
    </w:pPr>
    <w:rPr>
      <w:rFonts w:ascii="Calibri" w:eastAsia="Times New Roman" w:hAnsi="Calibri" w:cs="Times New Roman"/>
      <w:color w:val="000000"/>
      <w:sz w:val="20"/>
      <w:szCs w:val="20"/>
    </w:rPr>
  </w:style>
  <w:style w:type="character" w:customStyle="1" w:styleId="ListLabel3361">
    <w:name w:val="ListLabel 3361"/>
    <w:link w:val="ListLabel336"/>
    <w:rsid w:val="00DA6359"/>
    <w:rPr>
      <w:rFonts w:ascii="Calibri" w:eastAsia="Times New Roman" w:hAnsi="Calibri" w:cs="Times New Roman"/>
      <w:color w:val="000000"/>
      <w:sz w:val="20"/>
      <w:szCs w:val="20"/>
    </w:rPr>
  </w:style>
  <w:style w:type="paragraph" w:customStyle="1" w:styleId="ListLabel175">
    <w:name w:val="ListLabel 175"/>
    <w:link w:val="ListLabel1751"/>
    <w:rsid w:val="00DA6359"/>
    <w:pPr>
      <w:spacing w:after="0" w:line="240" w:lineRule="auto"/>
    </w:pPr>
    <w:rPr>
      <w:rFonts w:ascii="Calibri" w:eastAsia="Times New Roman" w:hAnsi="Calibri" w:cs="Times New Roman"/>
      <w:color w:val="000000"/>
      <w:sz w:val="20"/>
      <w:szCs w:val="20"/>
    </w:rPr>
  </w:style>
  <w:style w:type="character" w:customStyle="1" w:styleId="ListLabel1751">
    <w:name w:val="ListLabel 1751"/>
    <w:link w:val="ListLabel175"/>
    <w:rsid w:val="00DA6359"/>
    <w:rPr>
      <w:rFonts w:ascii="Calibri" w:eastAsia="Times New Roman" w:hAnsi="Calibri" w:cs="Times New Roman"/>
      <w:color w:val="000000"/>
      <w:sz w:val="20"/>
      <w:szCs w:val="20"/>
    </w:rPr>
  </w:style>
  <w:style w:type="paragraph" w:customStyle="1" w:styleId="ListLabel237">
    <w:name w:val="ListLabel 237"/>
    <w:link w:val="ListLabel2371"/>
    <w:rsid w:val="00DA6359"/>
    <w:pPr>
      <w:spacing w:after="0" w:line="240" w:lineRule="auto"/>
    </w:pPr>
    <w:rPr>
      <w:rFonts w:ascii="Calibri" w:eastAsia="Times New Roman" w:hAnsi="Calibri" w:cs="Times New Roman"/>
      <w:color w:val="000000"/>
      <w:sz w:val="20"/>
      <w:szCs w:val="20"/>
    </w:rPr>
  </w:style>
  <w:style w:type="character" w:customStyle="1" w:styleId="ListLabel2371">
    <w:name w:val="ListLabel 2371"/>
    <w:link w:val="ListLabel237"/>
    <w:rsid w:val="00DA6359"/>
    <w:rPr>
      <w:rFonts w:ascii="Calibri" w:eastAsia="Times New Roman" w:hAnsi="Calibri" w:cs="Times New Roman"/>
      <w:color w:val="000000"/>
      <w:sz w:val="20"/>
      <w:szCs w:val="20"/>
    </w:rPr>
  </w:style>
  <w:style w:type="paragraph" w:customStyle="1" w:styleId="ListLabel297">
    <w:name w:val="ListLabel 297"/>
    <w:link w:val="ListLabel2971"/>
    <w:rsid w:val="00DA6359"/>
    <w:pPr>
      <w:spacing w:after="0" w:line="240" w:lineRule="auto"/>
    </w:pPr>
    <w:rPr>
      <w:rFonts w:ascii="Calibri" w:eastAsia="Times New Roman" w:hAnsi="Calibri" w:cs="Times New Roman"/>
      <w:color w:val="000000"/>
      <w:sz w:val="20"/>
      <w:szCs w:val="20"/>
    </w:rPr>
  </w:style>
  <w:style w:type="character" w:customStyle="1" w:styleId="ListLabel2971">
    <w:name w:val="ListLabel 2971"/>
    <w:link w:val="ListLabel297"/>
    <w:rsid w:val="00DA6359"/>
    <w:rPr>
      <w:rFonts w:ascii="Calibri" w:eastAsia="Times New Roman" w:hAnsi="Calibri" w:cs="Times New Roman"/>
      <w:color w:val="000000"/>
      <w:sz w:val="20"/>
      <w:szCs w:val="20"/>
    </w:rPr>
  </w:style>
  <w:style w:type="paragraph" w:customStyle="1" w:styleId="ListLabel256">
    <w:name w:val="ListLabel 256"/>
    <w:link w:val="ListLabel2561"/>
    <w:rsid w:val="00DA6359"/>
    <w:pPr>
      <w:spacing w:after="0" w:line="240" w:lineRule="auto"/>
    </w:pPr>
    <w:rPr>
      <w:rFonts w:ascii="Calibri" w:eastAsia="Times New Roman" w:hAnsi="Calibri" w:cs="Times New Roman"/>
      <w:color w:val="000000"/>
      <w:sz w:val="20"/>
      <w:szCs w:val="20"/>
    </w:rPr>
  </w:style>
  <w:style w:type="character" w:customStyle="1" w:styleId="ListLabel2561">
    <w:name w:val="ListLabel 2561"/>
    <w:link w:val="ListLabel256"/>
    <w:rsid w:val="00DA6359"/>
    <w:rPr>
      <w:rFonts w:ascii="Calibri" w:eastAsia="Times New Roman" w:hAnsi="Calibri" w:cs="Times New Roman"/>
      <w:color w:val="000000"/>
      <w:sz w:val="20"/>
      <w:szCs w:val="20"/>
    </w:rPr>
  </w:style>
  <w:style w:type="paragraph" w:customStyle="1" w:styleId="ListLabel574">
    <w:name w:val="ListLabel 574"/>
    <w:link w:val="ListLabel5741"/>
    <w:rsid w:val="00DA6359"/>
    <w:pPr>
      <w:spacing w:after="0" w:line="240" w:lineRule="auto"/>
    </w:pPr>
    <w:rPr>
      <w:rFonts w:ascii="Calibri" w:eastAsia="Times New Roman" w:hAnsi="Calibri" w:cs="Times New Roman"/>
      <w:color w:val="000000"/>
      <w:sz w:val="20"/>
      <w:szCs w:val="20"/>
    </w:rPr>
  </w:style>
  <w:style w:type="character" w:customStyle="1" w:styleId="ListLabel5741">
    <w:name w:val="ListLabel 5741"/>
    <w:link w:val="ListLabel574"/>
    <w:rsid w:val="00DA6359"/>
    <w:rPr>
      <w:rFonts w:ascii="Calibri" w:eastAsia="Times New Roman" w:hAnsi="Calibri" w:cs="Times New Roman"/>
      <w:color w:val="000000"/>
      <w:sz w:val="20"/>
      <w:szCs w:val="20"/>
    </w:rPr>
  </w:style>
  <w:style w:type="paragraph" w:customStyle="1" w:styleId="WW8Num3z8">
    <w:name w:val="WW8Num3z8"/>
    <w:link w:val="WW8Num3z81"/>
    <w:rsid w:val="00DA6359"/>
    <w:pPr>
      <w:spacing w:after="0" w:line="240" w:lineRule="auto"/>
    </w:pPr>
    <w:rPr>
      <w:rFonts w:ascii="Calibri" w:eastAsia="Times New Roman" w:hAnsi="Calibri" w:cs="Times New Roman"/>
      <w:color w:val="000000"/>
      <w:sz w:val="20"/>
      <w:szCs w:val="20"/>
    </w:rPr>
  </w:style>
  <w:style w:type="character" w:customStyle="1" w:styleId="WW8Num3z81">
    <w:name w:val="WW8Num3z81"/>
    <w:link w:val="WW8Num3z8"/>
    <w:rsid w:val="00DA6359"/>
    <w:rPr>
      <w:rFonts w:ascii="Calibri" w:eastAsia="Times New Roman" w:hAnsi="Calibri" w:cs="Times New Roman"/>
      <w:color w:val="000000"/>
      <w:sz w:val="20"/>
      <w:szCs w:val="20"/>
    </w:rPr>
  </w:style>
  <w:style w:type="paragraph" w:customStyle="1" w:styleId="ListLabel525">
    <w:name w:val="ListLabel 525"/>
    <w:link w:val="ListLabel5251"/>
    <w:rsid w:val="00DA6359"/>
    <w:pPr>
      <w:spacing w:after="0" w:line="240" w:lineRule="auto"/>
    </w:pPr>
    <w:rPr>
      <w:rFonts w:ascii="Calibri" w:eastAsia="Times New Roman" w:hAnsi="Calibri" w:cs="Times New Roman"/>
      <w:color w:val="000000"/>
      <w:sz w:val="20"/>
      <w:szCs w:val="20"/>
    </w:rPr>
  </w:style>
  <w:style w:type="character" w:customStyle="1" w:styleId="ListLabel5251">
    <w:name w:val="ListLabel 5251"/>
    <w:link w:val="ListLabel525"/>
    <w:rsid w:val="00DA6359"/>
    <w:rPr>
      <w:rFonts w:ascii="Calibri" w:eastAsia="Times New Roman" w:hAnsi="Calibri" w:cs="Times New Roman"/>
      <w:color w:val="000000"/>
      <w:sz w:val="20"/>
      <w:szCs w:val="20"/>
    </w:rPr>
  </w:style>
  <w:style w:type="paragraph" w:customStyle="1" w:styleId="ListLabel335">
    <w:name w:val="ListLabel 335"/>
    <w:link w:val="ListLabel3351"/>
    <w:rsid w:val="00DA6359"/>
    <w:pPr>
      <w:spacing w:after="0" w:line="240" w:lineRule="auto"/>
    </w:pPr>
    <w:rPr>
      <w:rFonts w:ascii="Calibri" w:eastAsia="Times New Roman" w:hAnsi="Calibri" w:cs="Times New Roman"/>
      <w:color w:val="000000"/>
      <w:sz w:val="20"/>
      <w:szCs w:val="20"/>
    </w:rPr>
  </w:style>
  <w:style w:type="character" w:customStyle="1" w:styleId="ListLabel3351">
    <w:name w:val="ListLabel 3351"/>
    <w:link w:val="ListLabel335"/>
    <w:rsid w:val="00DA6359"/>
    <w:rPr>
      <w:rFonts w:ascii="Calibri" w:eastAsia="Times New Roman" w:hAnsi="Calibri" w:cs="Times New Roman"/>
      <w:color w:val="000000"/>
      <w:sz w:val="20"/>
      <w:szCs w:val="20"/>
    </w:rPr>
  </w:style>
  <w:style w:type="paragraph" w:customStyle="1" w:styleId="ListLabel87">
    <w:name w:val="ListLabel 87"/>
    <w:link w:val="ListLabel871"/>
    <w:rsid w:val="00DA6359"/>
    <w:pPr>
      <w:spacing w:after="0" w:line="240" w:lineRule="auto"/>
    </w:pPr>
    <w:rPr>
      <w:rFonts w:ascii="Calibri" w:eastAsia="Times New Roman" w:hAnsi="Calibri" w:cs="Times New Roman"/>
      <w:color w:val="000000"/>
      <w:sz w:val="20"/>
      <w:szCs w:val="20"/>
    </w:rPr>
  </w:style>
  <w:style w:type="character" w:customStyle="1" w:styleId="ListLabel871">
    <w:name w:val="ListLabel 871"/>
    <w:link w:val="ListLabel87"/>
    <w:rsid w:val="00DA6359"/>
    <w:rPr>
      <w:rFonts w:ascii="Calibri" w:eastAsia="Times New Roman" w:hAnsi="Calibri" w:cs="Times New Roman"/>
      <w:color w:val="000000"/>
      <w:sz w:val="20"/>
      <w:szCs w:val="20"/>
    </w:rPr>
  </w:style>
  <w:style w:type="paragraph" w:customStyle="1" w:styleId="ListLabel113">
    <w:name w:val="ListLabel 113"/>
    <w:link w:val="ListLabel1131"/>
    <w:rsid w:val="00DA6359"/>
    <w:pPr>
      <w:spacing w:after="0" w:line="240" w:lineRule="auto"/>
    </w:pPr>
    <w:rPr>
      <w:rFonts w:ascii="Calibri" w:eastAsia="Times New Roman" w:hAnsi="Calibri" w:cs="Times New Roman"/>
      <w:color w:val="000000"/>
      <w:sz w:val="20"/>
      <w:szCs w:val="20"/>
    </w:rPr>
  </w:style>
  <w:style w:type="character" w:customStyle="1" w:styleId="ListLabel1131">
    <w:name w:val="ListLabel 1131"/>
    <w:link w:val="ListLabel113"/>
    <w:rsid w:val="00DA6359"/>
    <w:rPr>
      <w:rFonts w:ascii="Calibri" w:eastAsia="Times New Roman" w:hAnsi="Calibri" w:cs="Times New Roman"/>
      <w:color w:val="000000"/>
      <w:sz w:val="20"/>
      <w:szCs w:val="20"/>
    </w:rPr>
  </w:style>
  <w:style w:type="paragraph" w:customStyle="1" w:styleId="ListLabel493">
    <w:name w:val="ListLabel 493"/>
    <w:link w:val="ListLabel4931"/>
    <w:rsid w:val="00DA6359"/>
    <w:pPr>
      <w:spacing w:after="0" w:line="240" w:lineRule="auto"/>
    </w:pPr>
    <w:rPr>
      <w:rFonts w:ascii="Calibri" w:eastAsia="Times New Roman" w:hAnsi="Calibri" w:cs="Times New Roman"/>
      <w:color w:val="000000"/>
      <w:sz w:val="20"/>
      <w:szCs w:val="20"/>
    </w:rPr>
  </w:style>
  <w:style w:type="character" w:customStyle="1" w:styleId="ListLabel4931">
    <w:name w:val="ListLabel 4931"/>
    <w:link w:val="ListLabel493"/>
    <w:rsid w:val="00DA6359"/>
    <w:rPr>
      <w:rFonts w:ascii="Calibri" w:eastAsia="Times New Roman" w:hAnsi="Calibri" w:cs="Times New Roman"/>
      <w:color w:val="000000"/>
      <w:sz w:val="20"/>
      <w:szCs w:val="20"/>
    </w:rPr>
  </w:style>
  <w:style w:type="paragraph" w:customStyle="1" w:styleId="ListLabel257">
    <w:name w:val="ListLabel 257"/>
    <w:link w:val="ListLabel2571"/>
    <w:rsid w:val="00DA6359"/>
    <w:pPr>
      <w:spacing w:after="0" w:line="240" w:lineRule="auto"/>
    </w:pPr>
    <w:rPr>
      <w:rFonts w:ascii="Calibri" w:eastAsia="Times New Roman" w:hAnsi="Calibri" w:cs="Times New Roman"/>
      <w:color w:val="000000"/>
      <w:sz w:val="20"/>
      <w:szCs w:val="20"/>
    </w:rPr>
  </w:style>
  <w:style w:type="character" w:customStyle="1" w:styleId="ListLabel2571">
    <w:name w:val="ListLabel 2571"/>
    <w:link w:val="ListLabel257"/>
    <w:rsid w:val="00DA6359"/>
    <w:rPr>
      <w:rFonts w:ascii="Calibri" w:eastAsia="Times New Roman" w:hAnsi="Calibri" w:cs="Times New Roman"/>
      <w:color w:val="000000"/>
      <w:sz w:val="20"/>
      <w:szCs w:val="20"/>
    </w:rPr>
  </w:style>
  <w:style w:type="paragraph" w:customStyle="1" w:styleId="ListLabel116">
    <w:name w:val="ListLabel 116"/>
    <w:link w:val="ListLabel1161"/>
    <w:rsid w:val="00DA6359"/>
    <w:pPr>
      <w:spacing w:after="0" w:line="240" w:lineRule="auto"/>
    </w:pPr>
    <w:rPr>
      <w:rFonts w:ascii="Calibri" w:eastAsia="Times New Roman" w:hAnsi="Calibri" w:cs="Times New Roman"/>
      <w:color w:val="000000"/>
      <w:sz w:val="20"/>
      <w:szCs w:val="20"/>
    </w:rPr>
  </w:style>
  <w:style w:type="character" w:customStyle="1" w:styleId="ListLabel1161">
    <w:name w:val="ListLabel 1161"/>
    <w:link w:val="ListLabel116"/>
    <w:rsid w:val="00DA6359"/>
    <w:rPr>
      <w:rFonts w:ascii="Calibri" w:eastAsia="Times New Roman" w:hAnsi="Calibri" w:cs="Times New Roman"/>
      <w:color w:val="000000"/>
      <w:sz w:val="20"/>
      <w:szCs w:val="20"/>
    </w:rPr>
  </w:style>
  <w:style w:type="paragraph" w:customStyle="1" w:styleId="ListLabel444">
    <w:name w:val="ListLabel 444"/>
    <w:link w:val="ListLabel4441"/>
    <w:rsid w:val="00DA6359"/>
    <w:pPr>
      <w:spacing w:after="0" w:line="240" w:lineRule="auto"/>
    </w:pPr>
    <w:rPr>
      <w:rFonts w:ascii="Calibri" w:eastAsia="Times New Roman" w:hAnsi="Calibri" w:cs="Times New Roman"/>
      <w:color w:val="000000"/>
      <w:sz w:val="20"/>
      <w:szCs w:val="20"/>
    </w:rPr>
  </w:style>
  <w:style w:type="character" w:customStyle="1" w:styleId="ListLabel4441">
    <w:name w:val="ListLabel 4441"/>
    <w:link w:val="ListLabel444"/>
    <w:rsid w:val="00DA6359"/>
    <w:rPr>
      <w:rFonts w:ascii="Calibri" w:eastAsia="Times New Roman" w:hAnsi="Calibri" w:cs="Times New Roman"/>
      <w:color w:val="000000"/>
      <w:sz w:val="20"/>
      <w:szCs w:val="20"/>
    </w:rPr>
  </w:style>
  <w:style w:type="character" w:customStyle="1" w:styleId="2e">
    <w:name w:val="Текст примечания Знак2"/>
    <w:uiPriority w:val="99"/>
    <w:qFormat/>
    <w:rsid w:val="00DA6359"/>
    <w:rPr>
      <w:rFonts w:ascii="Times New Roman" w:hAnsi="Times New Roman"/>
    </w:rPr>
  </w:style>
  <w:style w:type="paragraph" w:customStyle="1" w:styleId="ListLabel420">
    <w:name w:val="ListLabel 420"/>
    <w:link w:val="ListLabel4201"/>
    <w:rsid w:val="00DA6359"/>
    <w:pPr>
      <w:spacing w:after="0" w:line="240" w:lineRule="auto"/>
    </w:pPr>
    <w:rPr>
      <w:rFonts w:ascii="Calibri" w:eastAsia="Times New Roman" w:hAnsi="Calibri" w:cs="Times New Roman"/>
      <w:color w:val="000000"/>
      <w:sz w:val="20"/>
      <w:szCs w:val="20"/>
    </w:rPr>
  </w:style>
  <w:style w:type="character" w:customStyle="1" w:styleId="ListLabel4201">
    <w:name w:val="ListLabel 4201"/>
    <w:link w:val="ListLabel420"/>
    <w:rsid w:val="00DA6359"/>
    <w:rPr>
      <w:rFonts w:ascii="Calibri" w:eastAsia="Times New Roman" w:hAnsi="Calibri" w:cs="Times New Roman"/>
      <w:color w:val="000000"/>
      <w:sz w:val="20"/>
      <w:szCs w:val="20"/>
    </w:rPr>
  </w:style>
  <w:style w:type="paragraph" w:styleId="64">
    <w:name w:val="toc 6"/>
    <w:basedOn w:val="a0"/>
    <w:link w:val="65"/>
    <w:qFormat/>
    <w:rsid w:val="00DA6359"/>
    <w:pPr>
      <w:spacing w:after="0" w:line="252" w:lineRule="auto"/>
      <w:ind w:left="1200"/>
    </w:pPr>
    <w:rPr>
      <w:rFonts w:ascii="Times New Roman" w:eastAsia="Times New Roman" w:hAnsi="Times New Roman" w:cs="Times New Roman"/>
      <w:color w:val="000000"/>
      <w:sz w:val="18"/>
      <w:szCs w:val="20"/>
    </w:rPr>
  </w:style>
  <w:style w:type="character" w:customStyle="1" w:styleId="65">
    <w:name w:val="Оглавление 6 Знак"/>
    <w:basedOn w:val="1a"/>
    <w:link w:val="64"/>
    <w:rsid w:val="00DA6359"/>
    <w:rPr>
      <w:rFonts w:ascii="Times New Roman" w:eastAsia="Times New Roman" w:hAnsi="Times New Roman" w:cs="Times New Roman"/>
      <w:color w:val="000000"/>
      <w:sz w:val="18"/>
      <w:szCs w:val="20"/>
    </w:rPr>
  </w:style>
  <w:style w:type="paragraph" w:customStyle="1" w:styleId="WW8Num2z1">
    <w:name w:val="WW8Num2z1"/>
    <w:link w:val="WW8Num2z11"/>
    <w:rsid w:val="00DA6359"/>
    <w:pPr>
      <w:spacing w:after="0" w:line="240" w:lineRule="auto"/>
    </w:pPr>
    <w:rPr>
      <w:rFonts w:ascii="Calibri" w:eastAsia="Times New Roman" w:hAnsi="Calibri" w:cs="Times New Roman"/>
      <w:color w:val="000000"/>
      <w:sz w:val="20"/>
      <w:szCs w:val="20"/>
    </w:rPr>
  </w:style>
  <w:style w:type="character" w:customStyle="1" w:styleId="WW8Num2z11">
    <w:name w:val="WW8Num2z11"/>
    <w:link w:val="WW8Num2z1"/>
    <w:rsid w:val="00DA6359"/>
    <w:rPr>
      <w:rFonts w:ascii="Calibri" w:eastAsia="Times New Roman" w:hAnsi="Calibri" w:cs="Times New Roman"/>
      <w:color w:val="000000"/>
      <w:sz w:val="20"/>
      <w:szCs w:val="20"/>
    </w:rPr>
  </w:style>
  <w:style w:type="paragraph" w:customStyle="1" w:styleId="ListLabel228">
    <w:name w:val="ListLabel 228"/>
    <w:link w:val="ListLabel2281"/>
    <w:rsid w:val="00DA6359"/>
    <w:pPr>
      <w:spacing w:after="0" w:line="240" w:lineRule="auto"/>
    </w:pPr>
    <w:rPr>
      <w:rFonts w:ascii="Calibri" w:eastAsia="Times New Roman" w:hAnsi="Calibri" w:cs="Times New Roman"/>
      <w:color w:val="000000"/>
      <w:sz w:val="20"/>
      <w:szCs w:val="20"/>
    </w:rPr>
  </w:style>
  <w:style w:type="character" w:customStyle="1" w:styleId="ListLabel2281">
    <w:name w:val="ListLabel 2281"/>
    <w:link w:val="ListLabel228"/>
    <w:rsid w:val="00DA6359"/>
    <w:rPr>
      <w:rFonts w:ascii="Calibri" w:eastAsia="Times New Roman" w:hAnsi="Calibri" w:cs="Times New Roman"/>
      <w:color w:val="000000"/>
      <w:sz w:val="20"/>
      <w:szCs w:val="20"/>
    </w:rPr>
  </w:style>
  <w:style w:type="paragraph" w:customStyle="1" w:styleId="33">
    <w:name w:val="Текст выноски Знак3"/>
    <w:link w:val="310"/>
    <w:rsid w:val="00DA6359"/>
    <w:pPr>
      <w:spacing w:after="0" w:line="240" w:lineRule="auto"/>
    </w:pPr>
    <w:rPr>
      <w:rFonts w:ascii="Segoe UI" w:eastAsia="Times New Roman" w:hAnsi="Segoe UI" w:cs="Times New Roman"/>
      <w:color w:val="000000"/>
      <w:sz w:val="18"/>
      <w:szCs w:val="20"/>
    </w:rPr>
  </w:style>
  <w:style w:type="character" w:customStyle="1" w:styleId="310">
    <w:name w:val="Текст выноски Знак31"/>
    <w:link w:val="33"/>
    <w:rsid w:val="00DA6359"/>
    <w:rPr>
      <w:rFonts w:ascii="Segoe UI" w:eastAsia="Times New Roman" w:hAnsi="Segoe UI" w:cs="Times New Roman"/>
      <w:color w:val="000000"/>
      <w:sz w:val="18"/>
      <w:szCs w:val="20"/>
    </w:rPr>
  </w:style>
  <w:style w:type="paragraph" w:customStyle="1" w:styleId="ListLabel431">
    <w:name w:val="ListLabel 431"/>
    <w:link w:val="ListLabel4311"/>
    <w:rsid w:val="00DA6359"/>
    <w:pPr>
      <w:spacing w:after="0" w:line="240" w:lineRule="auto"/>
    </w:pPr>
    <w:rPr>
      <w:rFonts w:ascii="Calibri" w:eastAsia="Times New Roman" w:hAnsi="Calibri" w:cs="Times New Roman"/>
      <w:color w:val="000000"/>
      <w:sz w:val="20"/>
      <w:szCs w:val="20"/>
    </w:rPr>
  </w:style>
  <w:style w:type="character" w:customStyle="1" w:styleId="ListLabel4311">
    <w:name w:val="ListLabel 4311"/>
    <w:link w:val="ListLabel431"/>
    <w:rsid w:val="00DA6359"/>
    <w:rPr>
      <w:rFonts w:ascii="Calibri" w:eastAsia="Times New Roman" w:hAnsi="Calibri" w:cs="Times New Roman"/>
      <w:color w:val="000000"/>
      <w:sz w:val="20"/>
      <w:szCs w:val="20"/>
    </w:rPr>
  </w:style>
  <w:style w:type="paragraph" w:styleId="71">
    <w:name w:val="toc 7"/>
    <w:basedOn w:val="a0"/>
    <w:link w:val="72"/>
    <w:qFormat/>
    <w:rsid w:val="00DA6359"/>
    <w:pPr>
      <w:spacing w:after="0" w:line="252" w:lineRule="auto"/>
      <w:ind w:left="1440"/>
    </w:pPr>
    <w:rPr>
      <w:rFonts w:ascii="Times New Roman" w:eastAsia="Times New Roman" w:hAnsi="Times New Roman" w:cs="Times New Roman"/>
      <w:color w:val="000000"/>
      <w:sz w:val="18"/>
      <w:szCs w:val="20"/>
    </w:rPr>
  </w:style>
  <w:style w:type="character" w:customStyle="1" w:styleId="72">
    <w:name w:val="Оглавление 7 Знак"/>
    <w:basedOn w:val="1a"/>
    <w:link w:val="71"/>
    <w:rsid w:val="00DA6359"/>
    <w:rPr>
      <w:rFonts w:ascii="Times New Roman" w:eastAsia="Times New Roman" w:hAnsi="Times New Roman" w:cs="Times New Roman"/>
      <w:color w:val="000000"/>
      <w:sz w:val="18"/>
      <w:szCs w:val="20"/>
    </w:rPr>
  </w:style>
  <w:style w:type="paragraph" w:customStyle="1" w:styleId="ListLabel558">
    <w:name w:val="ListLabel 558"/>
    <w:link w:val="ListLabel5581"/>
    <w:rsid w:val="00DA6359"/>
    <w:pPr>
      <w:spacing w:after="0" w:line="240" w:lineRule="auto"/>
    </w:pPr>
    <w:rPr>
      <w:rFonts w:ascii="Calibri" w:eastAsia="Times New Roman" w:hAnsi="Calibri" w:cs="Times New Roman"/>
      <w:color w:val="000000"/>
      <w:sz w:val="20"/>
      <w:szCs w:val="20"/>
    </w:rPr>
  </w:style>
  <w:style w:type="character" w:customStyle="1" w:styleId="ListLabel5581">
    <w:name w:val="ListLabel 5581"/>
    <w:link w:val="ListLabel558"/>
    <w:rsid w:val="00DA6359"/>
    <w:rPr>
      <w:rFonts w:ascii="Calibri" w:eastAsia="Times New Roman" w:hAnsi="Calibri" w:cs="Times New Roman"/>
      <w:color w:val="000000"/>
      <w:sz w:val="20"/>
      <w:szCs w:val="20"/>
    </w:rPr>
  </w:style>
  <w:style w:type="paragraph" w:customStyle="1" w:styleId="ListLabel265">
    <w:name w:val="ListLabel 265"/>
    <w:link w:val="ListLabel2651"/>
    <w:rsid w:val="00DA6359"/>
    <w:pPr>
      <w:spacing w:after="0" w:line="240" w:lineRule="auto"/>
    </w:pPr>
    <w:rPr>
      <w:rFonts w:ascii="Calibri" w:eastAsia="Times New Roman" w:hAnsi="Calibri" w:cs="Times New Roman"/>
      <w:color w:val="000000"/>
      <w:sz w:val="20"/>
      <w:szCs w:val="20"/>
    </w:rPr>
  </w:style>
  <w:style w:type="character" w:customStyle="1" w:styleId="ListLabel2651">
    <w:name w:val="ListLabel 2651"/>
    <w:link w:val="ListLabel265"/>
    <w:rsid w:val="00DA6359"/>
    <w:rPr>
      <w:rFonts w:ascii="Calibri" w:eastAsia="Times New Roman" w:hAnsi="Calibri" w:cs="Times New Roman"/>
      <w:color w:val="000000"/>
      <w:sz w:val="20"/>
      <w:szCs w:val="20"/>
    </w:rPr>
  </w:style>
  <w:style w:type="paragraph" w:customStyle="1" w:styleId="WW8Num1z5">
    <w:name w:val="WW8Num1z5"/>
    <w:link w:val="WW8Num1z51"/>
    <w:rsid w:val="00DA6359"/>
    <w:pPr>
      <w:spacing w:after="0" w:line="240" w:lineRule="auto"/>
    </w:pPr>
    <w:rPr>
      <w:rFonts w:ascii="Calibri" w:eastAsia="Times New Roman" w:hAnsi="Calibri" w:cs="Times New Roman"/>
      <w:color w:val="000000"/>
      <w:sz w:val="20"/>
      <w:szCs w:val="20"/>
    </w:rPr>
  </w:style>
  <w:style w:type="character" w:customStyle="1" w:styleId="WW8Num1z51">
    <w:name w:val="WW8Num1z51"/>
    <w:link w:val="WW8Num1z5"/>
    <w:rsid w:val="00DA6359"/>
    <w:rPr>
      <w:rFonts w:ascii="Calibri" w:eastAsia="Times New Roman" w:hAnsi="Calibri" w:cs="Times New Roman"/>
      <w:color w:val="000000"/>
      <w:sz w:val="20"/>
      <w:szCs w:val="20"/>
    </w:rPr>
  </w:style>
  <w:style w:type="paragraph" w:customStyle="1" w:styleId="WW8Num1z8">
    <w:name w:val="WW8Num1z8"/>
    <w:link w:val="WW8Num1z81"/>
    <w:rsid w:val="00DA6359"/>
    <w:pPr>
      <w:spacing w:after="0" w:line="240" w:lineRule="auto"/>
    </w:pPr>
    <w:rPr>
      <w:rFonts w:ascii="Calibri" w:eastAsia="Times New Roman" w:hAnsi="Calibri" w:cs="Times New Roman"/>
      <w:color w:val="000000"/>
      <w:sz w:val="20"/>
      <w:szCs w:val="20"/>
    </w:rPr>
  </w:style>
  <w:style w:type="character" w:customStyle="1" w:styleId="WW8Num1z81">
    <w:name w:val="WW8Num1z81"/>
    <w:link w:val="WW8Num1z8"/>
    <w:rsid w:val="00DA6359"/>
    <w:rPr>
      <w:rFonts w:ascii="Calibri" w:eastAsia="Times New Roman" w:hAnsi="Calibri" w:cs="Times New Roman"/>
      <w:color w:val="000000"/>
      <w:sz w:val="20"/>
      <w:szCs w:val="20"/>
    </w:rPr>
  </w:style>
  <w:style w:type="paragraph" w:customStyle="1" w:styleId="ListLabel371">
    <w:name w:val="ListLabel 371"/>
    <w:link w:val="ListLabel3711"/>
    <w:rsid w:val="00DA6359"/>
    <w:pPr>
      <w:spacing w:after="0" w:line="240" w:lineRule="auto"/>
    </w:pPr>
    <w:rPr>
      <w:rFonts w:ascii="Calibri" w:eastAsia="Times New Roman" w:hAnsi="Calibri" w:cs="Times New Roman"/>
      <w:color w:val="000000"/>
      <w:sz w:val="20"/>
      <w:szCs w:val="20"/>
    </w:rPr>
  </w:style>
  <w:style w:type="character" w:customStyle="1" w:styleId="ListLabel3711">
    <w:name w:val="ListLabel 3711"/>
    <w:link w:val="ListLabel371"/>
    <w:rsid w:val="00DA6359"/>
    <w:rPr>
      <w:rFonts w:ascii="Calibri" w:eastAsia="Times New Roman" w:hAnsi="Calibri" w:cs="Times New Roman"/>
      <w:color w:val="000000"/>
      <w:sz w:val="20"/>
      <w:szCs w:val="20"/>
    </w:rPr>
  </w:style>
  <w:style w:type="character" w:customStyle="1" w:styleId="43">
    <w:name w:val="Подзаголовок Знак4"/>
    <w:rsid w:val="00DA6359"/>
    <w:rPr>
      <w:rFonts w:ascii="Times New Roman" w:hAnsi="Times New Roman"/>
      <w:sz w:val="24"/>
    </w:rPr>
  </w:style>
  <w:style w:type="paragraph" w:customStyle="1" w:styleId="ListLabel225">
    <w:name w:val="ListLabel 225"/>
    <w:link w:val="ListLabel2251"/>
    <w:rsid w:val="00DA6359"/>
    <w:pPr>
      <w:spacing w:after="0" w:line="240" w:lineRule="auto"/>
    </w:pPr>
    <w:rPr>
      <w:rFonts w:ascii="Calibri" w:eastAsia="Times New Roman" w:hAnsi="Calibri" w:cs="Times New Roman"/>
      <w:color w:val="000000"/>
      <w:sz w:val="20"/>
      <w:szCs w:val="20"/>
    </w:rPr>
  </w:style>
  <w:style w:type="character" w:customStyle="1" w:styleId="ListLabel2251">
    <w:name w:val="ListLabel 2251"/>
    <w:link w:val="ListLabel225"/>
    <w:rsid w:val="00DA6359"/>
    <w:rPr>
      <w:rFonts w:ascii="Calibri" w:eastAsia="Times New Roman" w:hAnsi="Calibri" w:cs="Times New Roman"/>
      <w:color w:val="000000"/>
      <w:sz w:val="20"/>
      <w:szCs w:val="20"/>
    </w:rPr>
  </w:style>
  <w:style w:type="paragraph" w:customStyle="1" w:styleId="WW-FootnoteCharacters">
    <w:name w:val="WW-Footnote Characters"/>
    <w:link w:val="WW-FootnoteCharacters1"/>
    <w:rsid w:val="00DA6359"/>
    <w:pPr>
      <w:spacing w:after="0" w:line="240" w:lineRule="auto"/>
    </w:pPr>
    <w:rPr>
      <w:rFonts w:ascii="Calibri" w:eastAsia="Times New Roman" w:hAnsi="Calibri" w:cs="Times New Roman"/>
      <w:color w:val="000000"/>
      <w:sz w:val="20"/>
      <w:szCs w:val="20"/>
      <w:vertAlign w:val="superscript"/>
    </w:rPr>
  </w:style>
  <w:style w:type="character" w:customStyle="1" w:styleId="WW-FootnoteCharacters1">
    <w:name w:val="WW-Footnote Characters1"/>
    <w:link w:val="WW-FootnoteCharacters"/>
    <w:rsid w:val="00DA6359"/>
    <w:rPr>
      <w:rFonts w:ascii="Calibri" w:eastAsia="Times New Roman" w:hAnsi="Calibri" w:cs="Times New Roman"/>
      <w:color w:val="000000"/>
      <w:sz w:val="20"/>
      <w:szCs w:val="20"/>
      <w:vertAlign w:val="superscript"/>
    </w:rPr>
  </w:style>
  <w:style w:type="paragraph" w:customStyle="1" w:styleId="ListLabel478">
    <w:name w:val="ListLabel 478"/>
    <w:link w:val="ListLabel4781"/>
    <w:rsid w:val="00DA6359"/>
    <w:pPr>
      <w:spacing w:after="0" w:line="240" w:lineRule="auto"/>
    </w:pPr>
    <w:rPr>
      <w:rFonts w:ascii="Calibri" w:eastAsia="Times New Roman" w:hAnsi="Calibri" w:cs="Times New Roman"/>
      <w:color w:val="000000"/>
      <w:sz w:val="20"/>
      <w:szCs w:val="20"/>
    </w:rPr>
  </w:style>
  <w:style w:type="character" w:customStyle="1" w:styleId="ListLabel4781">
    <w:name w:val="ListLabel 4781"/>
    <w:link w:val="ListLabel478"/>
    <w:rsid w:val="00DA6359"/>
    <w:rPr>
      <w:rFonts w:ascii="Calibri" w:eastAsia="Times New Roman" w:hAnsi="Calibri" w:cs="Times New Roman"/>
      <w:color w:val="000000"/>
      <w:sz w:val="20"/>
      <w:szCs w:val="20"/>
    </w:rPr>
  </w:style>
  <w:style w:type="paragraph" w:customStyle="1" w:styleId="Heading1Char">
    <w:name w:val="Heading 1 Char"/>
    <w:link w:val="Heading1Char1"/>
    <w:rsid w:val="00DA6359"/>
    <w:pPr>
      <w:spacing w:after="0" w:line="240" w:lineRule="auto"/>
    </w:pPr>
    <w:rPr>
      <w:rFonts w:ascii="Arial" w:eastAsia="Times New Roman" w:hAnsi="Arial" w:cs="Times New Roman"/>
      <w:color w:val="000000"/>
      <w:sz w:val="40"/>
      <w:szCs w:val="20"/>
    </w:rPr>
  </w:style>
  <w:style w:type="character" w:customStyle="1" w:styleId="Heading1Char1">
    <w:name w:val="Heading 1 Char1"/>
    <w:link w:val="Heading1Char"/>
    <w:rsid w:val="00DA6359"/>
    <w:rPr>
      <w:rFonts w:ascii="Arial" w:eastAsia="Times New Roman" w:hAnsi="Arial" w:cs="Times New Roman"/>
      <w:color w:val="000000"/>
      <w:sz w:val="40"/>
      <w:szCs w:val="20"/>
    </w:rPr>
  </w:style>
  <w:style w:type="paragraph" w:customStyle="1" w:styleId="ListLabel473">
    <w:name w:val="ListLabel 473"/>
    <w:link w:val="ListLabel4731"/>
    <w:rsid w:val="00DA6359"/>
    <w:pPr>
      <w:spacing w:after="0" w:line="240" w:lineRule="auto"/>
    </w:pPr>
    <w:rPr>
      <w:rFonts w:ascii="Calibri" w:eastAsia="Times New Roman" w:hAnsi="Calibri" w:cs="Times New Roman"/>
      <w:color w:val="000000"/>
      <w:sz w:val="20"/>
      <w:szCs w:val="20"/>
    </w:rPr>
  </w:style>
  <w:style w:type="character" w:customStyle="1" w:styleId="ListLabel4731">
    <w:name w:val="ListLabel 4731"/>
    <w:link w:val="ListLabel473"/>
    <w:rsid w:val="00DA6359"/>
    <w:rPr>
      <w:rFonts w:ascii="Calibri" w:eastAsia="Times New Roman" w:hAnsi="Calibri" w:cs="Times New Roman"/>
      <w:color w:val="000000"/>
      <w:sz w:val="20"/>
      <w:szCs w:val="20"/>
    </w:rPr>
  </w:style>
  <w:style w:type="paragraph" w:customStyle="1" w:styleId="ListLabel387">
    <w:name w:val="ListLabel 387"/>
    <w:link w:val="ListLabel3871"/>
    <w:rsid w:val="00DA6359"/>
    <w:pPr>
      <w:spacing w:after="0" w:line="240" w:lineRule="auto"/>
    </w:pPr>
    <w:rPr>
      <w:rFonts w:ascii="Calibri" w:eastAsia="Times New Roman" w:hAnsi="Calibri" w:cs="Times New Roman"/>
      <w:color w:val="000000"/>
      <w:sz w:val="20"/>
      <w:szCs w:val="20"/>
    </w:rPr>
  </w:style>
  <w:style w:type="character" w:customStyle="1" w:styleId="ListLabel3871">
    <w:name w:val="ListLabel 3871"/>
    <w:link w:val="ListLabel387"/>
    <w:rsid w:val="00DA6359"/>
    <w:rPr>
      <w:rFonts w:ascii="Calibri" w:eastAsia="Times New Roman" w:hAnsi="Calibri" w:cs="Times New Roman"/>
      <w:color w:val="000000"/>
      <w:sz w:val="20"/>
      <w:szCs w:val="20"/>
    </w:rPr>
  </w:style>
  <w:style w:type="paragraph" w:customStyle="1" w:styleId="ListLabel7">
    <w:name w:val="ListLabel 7"/>
    <w:link w:val="ListLabel710"/>
    <w:rsid w:val="00DA6359"/>
    <w:pPr>
      <w:spacing w:after="0" w:line="240" w:lineRule="auto"/>
    </w:pPr>
    <w:rPr>
      <w:rFonts w:ascii="Calibri" w:eastAsia="Times New Roman" w:hAnsi="Calibri" w:cs="Times New Roman"/>
      <w:color w:val="000000"/>
      <w:sz w:val="20"/>
      <w:szCs w:val="20"/>
    </w:rPr>
  </w:style>
  <w:style w:type="character" w:customStyle="1" w:styleId="ListLabel710">
    <w:name w:val="ListLabel 710"/>
    <w:link w:val="ListLabel7"/>
    <w:rsid w:val="00DA6359"/>
    <w:rPr>
      <w:rFonts w:ascii="Calibri" w:eastAsia="Times New Roman" w:hAnsi="Calibri" w:cs="Times New Roman"/>
      <w:color w:val="000000"/>
      <w:sz w:val="20"/>
      <w:szCs w:val="20"/>
    </w:rPr>
  </w:style>
  <w:style w:type="paragraph" w:styleId="afff2">
    <w:name w:val="List"/>
    <w:basedOn w:val="a1"/>
    <w:link w:val="afff3"/>
    <w:qFormat/>
    <w:rsid w:val="00DA6359"/>
    <w:pPr>
      <w:widowControl/>
      <w:autoSpaceDE/>
      <w:autoSpaceDN/>
      <w:adjustRightInd/>
      <w:spacing w:after="140" w:line="276" w:lineRule="auto"/>
    </w:pPr>
    <w:rPr>
      <w:rFonts w:eastAsia="Times New Roman"/>
      <w:color w:val="000000"/>
      <w:sz w:val="24"/>
    </w:rPr>
  </w:style>
  <w:style w:type="character" w:customStyle="1" w:styleId="afff3">
    <w:name w:val="Список Знак"/>
    <w:basedOn w:val="34"/>
    <w:link w:val="afff2"/>
    <w:uiPriority w:val="99"/>
    <w:rsid w:val="00DA6359"/>
    <w:rPr>
      <w:rFonts w:ascii="Times New Roman" w:eastAsia="Times New Roman" w:hAnsi="Times New Roman" w:cs="Times New Roman"/>
      <w:color w:val="000000"/>
      <w:sz w:val="24"/>
      <w:szCs w:val="28"/>
    </w:rPr>
  </w:style>
  <w:style w:type="paragraph" w:customStyle="1" w:styleId="ListLabel448">
    <w:name w:val="ListLabel 448"/>
    <w:link w:val="ListLabel4481"/>
    <w:rsid w:val="00DA6359"/>
    <w:pPr>
      <w:spacing w:after="0" w:line="240" w:lineRule="auto"/>
    </w:pPr>
    <w:rPr>
      <w:rFonts w:ascii="Calibri" w:eastAsia="Times New Roman" w:hAnsi="Calibri" w:cs="Times New Roman"/>
      <w:color w:val="000000"/>
      <w:sz w:val="20"/>
      <w:szCs w:val="20"/>
    </w:rPr>
  </w:style>
  <w:style w:type="character" w:customStyle="1" w:styleId="ListLabel4481">
    <w:name w:val="ListLabel 4481"/>
    <w:link w:val="ListLabel448"/>
    <w:rsid w:val="00DA6359"/>
    <w:rPr>
      <w:rFonts w:ascii="Calibri" w:eastAsia="Times New Roman" w:hAnsi="Calibri" w:cs="Times New Roman"/>
      <w:color w:val="000000"/>
      <w:sz w:val="20"/>
      <w:szCs w:val="20"/>
    </w:rPr>
  </w:style>
  <w:style w:type="paragraph" w:customStyle="1" w:styleId="ListLabel455">
    <w:name w:val="ListLabel 455"/>
    <w:link w:val="ListLabel4551"/>
    <w:rsid w:val="00DA6359"/>
    <w:pPr>
      <w:spacing w:after="0" w:line="240" w:lineRule="auto"/>
    </w:pPr>
    <w:rPr>
      <w:rFonts w:ascii="Calibri" w:eastAsia="Times New Roman" w:hAnsi="Calibri" w:cs="Times New Roman"/>
      <w:color w:val="000000"/>
      <w:sz w:val="20"/>
      <w:szCs w:val="20"/>
    </w:rPr>
  </w:style>
  <w:style w:type="character" w:customStyle="1" w:styleId="ListLabel4551">
    <w:name w:val="ListLabel 4551"/>
    <w:link w:val="ListLabel455"/>
    <w:rsid w:val="00DA6359"/>
    <w:rPr>
      <w:rFonts w:ascii="Calibri" w:eastAsia="Times New Roman" w:hAnsi="Calibri" w:cs="Times New Roman"/>
      <w:color w:val="000000"/>
      <w:sz w:val="20"/>
      <w:szCs w:val="20"/>
    </w:rPr>
  </w:style>
  <w:style w:type="paragraph" w:customStyle="1" w:styleId="ListLabel72">
    <w:name w:val="ListLabel 72"/>
    <w:link w:val="ListLabel721"/>
    <w:rsid w:val="00DA6359"/>
    <w:pPr>
      <w:spacing w:after="0" w:line="240" w:lineRule="auto"/>
    </w:pPr>
    <w:rPr>
      <w:rFonts w:ascii="Calibri" w:eastAsia="Times New Roman" w:hAnsi="Calibri" w:cs="Times New Roman"/>
      <w:color w:val="000000"/>
      <w:sz w:val="20"/>
      <w:szCs w:val="20"/>
    </w:rPr>
  </w:style>
  <w:style w:type="character" w:customStyle="1" w:styleId="ListLabel721">
    <w:name w:val="ListLabel 721"/>
    <w:link w:val="ListLabel72"/>
    <w:rsid w:val="00DA6359"/>
    <w:rPr>
      <w:rFonts w:ascii="Calibri" w:eastAsia="Times New Roman" w:hAnsi="Calibri" w:cs="Times New Roman"/>
      <w:color w:val="000000"/>
      <w:sz w:val="20"/>
      <w:szCs w:val="20"/>
    </w:rPr>
  </w:style>
  <w:style w:type="paragraph" w:customStyle="1" w:styleId="afff4">
    <w:name w:val="Привязка сноски"/>
    <w:link w:val="1f"/>
    <w:rsid w:val="00DA6359"/>
    <w:pPr>
      <w:spacing w:after="0" w:line="240" w:lineRule="auto"/>
    </w:pPr>
    <w:rPr>
      <w:rFonts w:ascii="Calibri" w:eastAsia="Times New Roman" w:hAnsi="Calibri" w:cs="Times New Roman"/>
      <w:color w:val="000000"/>
      <w:sz w:val="20"/>
      <w:szCs w:val="20"/>
      <w:vertAlign w:val="superscript"/>
    </w:rPr>
  </w:style>
  <w:style w:type="character" w:customStyle="1" w:styleId="1f">
    <w:name w:val="Привязка сноски1"/>
    <w:link w:val="afff4"/>
    <w:rsid w:val="00DA6359"/>
    <w:rPr>
      <w:rFonts w:ascii="Calibri" w:eastAsia="Times New Roman" w:hAnsi="Calibri" w:cs="Times New Roman"/>
      <w:color w:val="000000"/>
      <w:sz w:val="20"/>
      <w:szCs w:val="20"/>
      <w:vertAlign w:val="superscript"/>
    </w:rPr>
  </w:style>
  <w:style w:type="paragraph" w:customStyle="1" w:styleId="ListLabel289">
    <w:name w:val="ListLabel 289"/>
    <w:link w:val="ListLabel2891"/>
    <w:rsid w:val="00DA6359"/>
    <w:pPr>
      <w:spacing w:after="0" w:line="240" w:lineRule="auto"/>
    </w:pPr>
    <w:rPr>
      <w:rFonts w:ascii="Calibri" w:eastAsia="Times New Roman" w:hAnsi="Calibri" w:cs="Times New Roman"/>
      <w:color w:val="000000"/>
      <w:sz w:val="20"/>
      <w:szCs w:val="20"/>
    </w:rPr>
  </w:style>
  <w:style w:type="character" w:customStyle="1" w:styleId="ListLabel2891">
    <w:name w:val="ListLabel 2891"/>
    <w:link w:val="ListLabel289"/>
    <w:rsid w:val="00DA6359"/>
    <w:rPr>
      <w:rFonts w:ascii="Calibri" w:eastAsia="Times New Roman" w:hAnsi="Calibri" w:cs="Times New Roman"/>
      <w:color w:val="000000"/>
      <w:sz w:val="20"/>
      <w:szCs w:val="20"/>
    </w:rPr>
  </w:style>
  <w:style w:type="paragraph" w:customStyle="1" w:styleId="afff5">
    <w:name w:val="Маркеры списка"/>
    <w:link w:val="1f0"/>
    <w:rsid w:val="00DA6359"/>
    <w:pPr>
      <w:spacing w:after="0" w:line="240" w:lineRule="auto"/>
    </w:pPr>
    <w:rPr>
      <w:rFonts w:ascii="OpenSymbol" w:eastAsia="Times New Roman" w:hAnsi="OpenSymbol" w:cs="Times New Roman"/>
      <w:color w:val="000000"/>
      <w:sz w:val="20"/>
      <w:szCs w:val="20"/>
    </w:rPr>
  </w:style>
  <w:style w:type="character" w:customStyle="1" w:styleId="1f0">
    <w:name w:val="Маркеры списка1"/>
    <w:link w:val="afff5"/>
    <w:rsid w:val="00DA6359"/>
    <w:rPr>
      <w:rFonts w:ascii="OpenSymbol" w:eastAsia="Times New Roman" w:hAnsi="OpenSymbol" w:cs="Times New Roman"/>
      <w:color w:val="000000"/>
      <w:sz w:val="20"/>
      <w:szCs w:val="20"/>
    </w:rPr>
  </w:style>
  <w:style w:type="paragraph" w:customStyle="1" w:styleId="ListLabel98">
    <w:name w:val="ListLabel 98"/>
    <w:link w:val="ListLabel981"/>
    <w:rsid w:val="00DA6359"/>
    <w:pPr>
      <w:spacing w:after="0" w:line="240" w:lineRule="auto"/>
    </w:pPr>
    <w:rPr>
      <w:rFonts w:ascii="Calibri" w:eastAsia="Times New Roman" w:hAnsi="Calibri" w:cs="Times New Roman"/>
      <w:color w:val="000000"/>
      <w:sz w:val="24"/>
      <w:szCs w:val="20"/>
    </w:rPr>
  </w:style>
  <w:style w:type="character" w:customStyle="1" w:styleId="ListLabel981">
    <w:name w:val="ListLabel 981"/>
    <w:link w:val="ListLabel98"/>
    <w:rsid w:val="00DA6359"/>
    <w:rPr>
      <w:rFonts w:ascii="Calibri" w:eastAsia="Times New Roman" w:hAnsi="Calibri" w:cs="Times New Roman"/>
      <w:color w:val="000000"/>
      <w:sz w:val="24"/>
      <w:szCs w:val="20"/>
    </w:rPr>
  </w:style>
  <w:style w:type="paragraph" w:customStyle="1" w:styleId="ListLabel204">
    <w:name w:val="ListLabel 204"/>
    <w:link w:val="ListLabel2041"/>
    <w:rsid w:val="00DA6359"/>
    <w:pPr>
      <w:spacing w:after="0" w:line="240" w:lineRule="auto"/>
    </w:pPr>
    <w:rPr>
      <w:rFonts w:ascii="Calibri" w:eastAsia="Times New Roman" w:hAnsi="Calibri" w:cs="Times New Roman"/>
      <w:color w:val="000000"/>
      <w:sz w:val="20"/>
      <w:szCs w:val="20"/>
    </w:rPr>
  </w:style>
  <w:style w:type="character" w:customStyle="1" w:styleId="ListLabel2041">
    <w:name w:val="ListLabel 2041"/>
    <w:link w:val="ListLabel204"/>
    <w:rsid w:val="00DA6359"/>
    <w:rPr>
      <w:rFonts w:ascii="Calibri" w:eastAsia="Times New Roman" w:hAnsi="Calibri" w:cs="Times New Roman"/>
      <w:color w:val="000000"/>
      <w:sz w:val="20"/>
      <w:szCs w:val="20"/>
    </w:rPr>
  </w:style>
  <w:style w:type="paragraph" w:customStyle="1" w:styleId="docy">
    <w:name w:val="docy"/>
    <w:aliases w:val="v5,2379,bqiaagaaeyqcaaagiaiaaaoycaaabcaiaaaaaaaaaaaaaaaaaaaaaaaaaaaaaaaaaaaaaaaaaaaaaaaaaaaaaaaaaaaaaaaaaaaaaaaaaaaaaaaaaaaaaaaaaaaaaaaaaaaaaaaaaaaaaaaaaaaaaaaaaaaaaaaaaaaaaaaaaaaaaaaaaaaaaaaaaaaaaaaaaaaaaaaaaaaaaaaaaaaaaaaaaaaaaaaaaaaaaaaa,29469"/>
    <w:basedOn w:val="a0"/>
    <w:link w:val="docy1"/>
    <w:uiPriority w:val="99"/>
    <w:qFormat/>
    <w:rsid w:val="00DA6359"/>
    <w:pPr>
      <w:spacing w:before="280" w:after="280" w:line="240" w:lineRule="auto"/>
    </w:pPr>
    <w:rPr>
      <w:rFonts w:ascii="Times New Roman" w:eastAsia="Times New Roman" w:hAnsi="Times New Roman" w:cs="Times New Roman"/>
      <w:color w:val="000000"/>
      <w:sz w:val="24"/>
      <w:szCs w:val="20"/>
    </w:rPr>
  </w:style>
  <w:style w:type="character" w:customStyle="1" w:styleId="docy1">
    <w:name w:val="docy1"/>
    <w:basedOn w:val="1a"/>
    <w:link w:val="docy"/>
    <w:uiPriority w:val="99"/>
    <w:rsid w:val="00DA6359"/>
    <w:rPr>
      <w:rFonts w:ascii="Times New Roman" w:eastAsia="Times New Roman" w:hAnsi="Times New Roman" w:cs="Times New Roman"/>
      <w:color w:val="000000"/>
      <w:sz w:val="24"/>
      <w:szCs w:val="20"/>
    </w:rPr>
  </w:style>
  <w:style w:type="paragraph" w:customStyle="1" w:styleId="ListLabel503">
    <w:name w:val="ListLabel 503"/>
    <w:link w:val="ListLabel5031"/>
    <w:rsid w:val="00DA6359"/>
    <w:pPr>
      <w:spacing w:after="0" w:line="240" w:lineRule="auto"/>
    </w:pPr>
    <w:rPr>
      <w:rFonts w:ascii="Calibri" w:eastAsia="Times New Roman" w:hAnsi="Calibri" w:cs="Times New Roman"/>
      <w:color w:val="000000"/>
      <w:sz w:val="20"/>
      <w:szCs w:val="20"/>
    </w:rPr>
  </w:style>
  <w:style w:type="character" w:customStyle="1" w:styleId="ListLabel5031">
    <w:name w:val="ListLabel 5031"/>
    <w:link w:val="ListLabel503"/>
    <w:rsid w:val="00DA6359"/>
    <w:rPr>
      <w:rFonts w:ascii="Calibri" w:eastAsia="Times New Roman" w:hAnsi="Calibri" w:cs="Times New Roman"/>
      <w:color w:val="000000"/>
      <w:sz w:val="20"/>
      <w:szCs w:val="20"/>
    </w:rPr>
  </w:style>
  <w:style w:type="paragraph" w:customStyle="1" w:styleId="ListLabel391">
    <w:name w:val="ListLabel 391"/>
    <w:link w:val="ListLabel3911"/>
    <w:rsid w:val="00DA6359"/>
    <w:pPr>
      <w:spacing w:after="0" w:line="240" w:lineRule="auto"/>
    </w:pPr>
    <w:rPr>
      <w:rFonts w:ascii="Calibri" w:eastAsia="Times New Roman" w:hAnsi="Calibri" w:cs="Times New Roman"/>
      <w:color w:val="000000"/>
      <w:sz w:val="20"/>
      <w:szCs w:val="20"/>
    </w:rPr>
  </w:style>
  <w:style w:type="character" w:customStyle="1" w:styleId="ListLabel3911">
    <w:name w:val="ListLabel 3911"/>
    <w:link w:val="ListLabel391"/>
    <w:rsid w:val="00DA6359"/>
    <w:rPr>
      <w:rFonts w:ascii="Calibri" w:eastAsia="Times New Roman" w:hAnsi="Calibri" w:cs="Times New Roman"/>
      <w:color w:val="000000"/>
      <w:sz w:val="20"/>
      <w:szCs w:val="20"/>
    </w:rPr>
  </w:style>
  <w:style w:type="paragraph" w:customStyle="1" w:styleId="afff6">
    <w:name w:val="Заголовок таблицы"/>
    <w:basedOn w:val="afff1"/>
    <w:link w:val="1f1"/>
    <w:uiPriority w:val="99"/>
    <w:qFormat/>
    <w:rsid w:val="00DA6359"/>
    <w:pPr>
      <w:jc w:val="center"/>
    </w:pPr>
    <w:rPr>
      <w:b/>
    </w:rPr>
  </w:style>
  <w:style w:type="character" w:customStyle="1" w:styleId="1f1">
    <w:name w:val="Заголовок таблицы1"/>
    <w:basedOn w:val="1d"/>
    <w:link w:val="afff6"/>
    <w:uiPriority w:val="99"/>
    <w:rsid w:val="00DA6359"/>
    <w:rPr>
      <w:rFonts w:ascii="Times New Roman" w:eastAsia="Times New Roman" w:hAnsi="Times New Roman" w:cs="Times New Roman"/>
      <w:b/>
      <w:color w:val="000000"/>
      <w:sz w:val="24"/>
      <w:szCs w:val="20"/>
    </w:rPr>
  </w:style>
  <w:style w:type="paragraph" w:customStyle="1" w:styleId="ListLabel339">
    <w:name w:val="ListLabel 339"/>
    <w:link w:val="ListLabel3391"/>
    <w:rsid w:val="00DA6359"/>
    <w:pPr>
      <w:spacing w:after="0" w:line="240" w:lineRule="auto"/>
    </w:pPr>
    <w:rPr>
      <w:rFonts w:ascii="Calibri" w:eastAsia="Times New Roman" w:hAnsi="Calibri" w:cs="Times New Roman"/>
      <w:color w:val="000000"/>
      <w:sz w:val="20"/>
      <w:szCs w:val="20"/>
    </w:rPr>
  </w:style>
  <w:style w:type="character" w:customStyle="1" w:styleId="ListLabel3391">
    <w:name w:val="ListLabel 3391"/>
    <w:link w:val="ListLabel339"/>
    <w:rsid w:val="00DA6359"/>
    <w:rPr>
      <w:rFonts w:ascii="Calibri" w:eastAsia="Times New Roman" w:hAnsi="Calibri" w:cs="Times New Roman"/>
      <w:color w:val="000000"/>
      <w:sz w:val="20"/>
      <w:szCs w:val="20"/>
    </w:rPr>
  </w:style>
  <w:style w:type="paragraph" w:customStyle="1" w:styleId="ListLabel38">
    <w:name w:val="ListLabel 38"/>
    <w:link w:val="ListLabel3810"/>
    <w:rsid w:val="00DA6359"/>
    <w:pPr>
      <w:spacing w:after="0" w:line="240" w:lineRule="auto"/>
    </w:pPr>
    <w:rPr>
      <w:rFonts w:ascii="Calibri" w:eastAsia="Times New Roman" w:hAnsi="Calibri" w:cs="Times New Roman"/>
      <w:color w:val="000000"/>
      <w:sz w:val="20"/>
      <w:szCs w:val="20"/>
    </w:rPr>
  </w:style>
  <w:style w:type="character" w:customStyle="1" w:styleId="ListLabel3810">
    <w:name w:val="ListLabel 3810"/>
    <w:link w:val="ListLabel38"/>
    <w:rsid w:val="00DA6359"/>
    <w:rPr>
      <w:rFonts w:ascii="Calibri" w:eastAsia="Times New Roman" w:hAnsi="Calibri" w:cs="Times New Roman"/>
      <w:color w:val="000000"/>
      <w:sz w:val="20"/>
      <w:szCs w:val="20"/>
    </w:rPr>
  </w:style>
  <w:style w:type="paragraph" w:customStyle="1" w:styleId="ListLabel479">
    <w:name w:val="ListLabel 479"/>
    <w:link w:val="ListLabel4791"/>
    <w:rsid w:val="00DA6359"/>
    <w:pPr>
      <w:spacing w:after="0" w:line="240" w:lineRule="auto"/>
    </w:pPr>
    <w:rPr>
      <w:rFonts w:ascii="Calibri" w:eastAsia="Times New Roman" w:hAnsi="Calibri" w:cs="Times New Roman"/>
      <w:color w:val="000000"/>
      <w:sz w:val="20"/>
      <w:szCs w:val="20"/>
    </w:rPr>
  </w:style>
  <w:style w:type="character" w:customStyle="1" w:styleId="ListLabel4791">
    <w:name w:val="ListLabel 4791"/>
    <w:link w:val="ListLabel479"/>
    <w:rsid w:val="00DA6359"/>
    <w:rPr>
      <w:rFonts w:ascii="Calibri" w:eastAsia="Times New Roman" w:hAnsi="Calibri" w:cs="Times New Roman"/>
      <w:color w:val="000000"/>
      <w:sz w:val="20"/>
      <w:szCs w:val="20"/>
    </w:rPr>
  </w:style>
  <w:style w:type="paragraph" w:customStyle="1" w:styleId="ListLabel123">
    <w:name w:val="ListLabel 123"/>
    <w:link w:val="ListLabel1231"/>
    <w:rsid w:val="00DA6359"/>
    <w:pPr>
      <w:spacing w:after="0" w:line="240" w:lineRule="auto"/>
    </w:pPr>
    <w:rPr>
      <w:rFonts w:ascii="Calibri" w:eastAsia="Times New Roman" w:hAnsi="Calibri" w:cs="Times New Roman"/>
      <w:color w:val="000000"/>
      <w:sz w:val="20"/>
      <w:szCs w:val="20"/>
    </w:rPr>
  </w:style>
  <w:style w:type="character" w:customStyle="1" w:styleId="ListLabel1231">
    <w:name w:val="ListLabel 1231"/>
    <w:link w:val="ListLabel123"/>
    <w:rsid w:val="00DA6359"/>
    <w:rPr>
      <w:rFonts w:ascii="Calibri" w:eastAsia="Times New Roman" w:hAnsi="Calibri" w:cs="Times New Roman"/>
      <w:color w:val="000000"/>
      <w:sz w:val="20"/>
      <w:szCs w:val="20"/>
    </w:rPr>
  </w:style>
  <w:style w:type="paragraph" w:styleId="afff7">
    <w:name w:val="toa heading"/>
    <w:basedOn w:val="af6"/>
    <w:link w:val="afff8"/>
    <w:qFormat/>
    <w:rsid w:val="00DA6359"/>
    <w:pPr>
      <w:spacing w:before="120" w:after="120" w:line="252" w:lineRule="auto"/>
      <w:contextualSpacing w:val="0"/>
      <w:jc w:val="left"/>
    </w:pPr>
    <w:rPr>
      <w:rFonts w:ascii="Times New Roman" w:eastAsiaTheme="majorEastAsia" w:hAnsi="Times New Roman" w:cstheme="majorBidi"/>
      <w:i/>
      <w:spacing w:val="-10"/>
      <w:sz w:val="32"/>
    </w:rPr>
  </w:style>
  <w:style w:type="character" w:customStyle="1" w:styleId="afff8">
    <w:name w:val="Заголовок таблицы ссылок Знак"/>
    <w:basedOn w:val="35"/>
    <w:link w:val="afff7"/>
    <w:rsid w:val="00DA6359"/>
    <w:rPr>
      <w:rFonts w:ascii="Times New Roman" w:eastAsiaTheme="majorEastAsia" w:hAnsi="Times New Roman" w:cstheme="majorBidi"/>
      <w:b/>
      <w:i/>
      <w:spacing w:val="-10"/>
      <w:kern w:val="28"/>
      <w:sz w:val="32"/>
      <w:szCs w:val="56"/>
    </w:rPr>
  </w:style>
  <w:style w:type="paragraph" w:customStyle="1" w:styleId="ListLabel585">
    <w:name w:val="ListLabel 585"/>
    <w:link w:val="ListLabel5851"/>
    <w:rsid w:val="00DA6359"/>
    <w:pPr>
      <w:spacing w:after="0" w:line="240" w:lineRule="auto"/>
    </w:pPr>
    <w:rPr>
      <w:rFonts w:ascii="Calibri" w:eastAsia="Times New Roman" w:hAnsi="Calibri" w:cs="Times New Roman"/>
      <w:color w:val="000000"/>
      <w:sz w:val="20"/>
      <w:szCs w:val="20"/>
    </w:rPr>
  </w:style>
  <w:style w:type="character" w:customStyle="1" w:styleId="ListLabel5851">
    <w:name w:val="ListLabel 5851"/>
    <w:link w:val="ListLabel585"/>
    <w:rsid w:val="00DA6359"/>
    <w:rPr>
      <w:rFonts w:ascii="Calibri" w:eastAsia="Times New Roman" w:hAnsi="Calibri" w:cs="Times New Roman"/>
      <w:color w:val="000000"/>
      <w:sz w:val="20"/>
      <w:szCs w:val="20"/>
    </w:rPr>
  </w:style>
  <w:style w:type="paragraph" w:customStyle="1" w:styleId="ListLabel395">
    <w:name w:val="ListLabel 395"/>
    <w:link w:val="ListLabel3951"/>
    <w:rsid w:val="00DA6359"/>
    <w:pPr>
      <w:spacing w:after="0" w:line="240" w:lineRule="auto"/>
    </w:pPr>
    <w:rPr>
      <w:rFonts w:ascii="Calibri" w:eastAsia="Times New Roman" w:hAnsi="Calibri" w:cs="Times New Roman"/>
      <w:color w:val="000000"/>
      <w:sz w:val="20"/>
      <w:szCs w:val="20"/>
    </w:rPr>
  </w:style>
  <w:style w:type="character" w:customStyle="1" w:styleId="ListLabel3951">
    <w:name w:val="ListLabel 3951"/>
    <w:link w:val="ListLabel395"/>
    <w:rsid w:val="00DA6359"/>
    <w:rPr>
      <w:rFonts w:ascii="Calibri" w:eastAsia="Times New Roman" w:hAnsi="Calibri" w:cs="Times New Roman"/>
      <w:color w:val="000000"/>
      <w:sz w:val="20"/>
      <w:szCs w:val="20"/>
    </w:rPr>
  </w:style>
  <w:style w:type="paragraph" w:customStyle="1" w:styleId="ListLabel109">
    <w:name w:val="ListLabel 109"/>
    <w:link w:val="ListLabel1091"/>
    <w:rsid w:val="00DA6359"/>
    <w:pPr>
      <w:spacing w:after="0" w:line="240" w:lineRule="auto"/>
    </w:pPr>
    <w:rPr>
      <w:rFonts w:ascii="Calibri" w:eastAsia="Times New Roman" w:hAnsi="Calibri" w:cs="Times New Roman"/>
      <w:color w:val="000000"/>
      <w:sz w:val="20"/>
      <w:szCs w:val="20"/>
    </w:rPr>
  </w:style>
  <w:style w:type="character" w:customStyle="1" w:styleId="ListLabel1091">
    <w:name w:val="ListLabel 1091"/>
    <w:link w:val="ListLabel109"/>
    <w:rsid w:val="00DA6359"/>
    <w:rPr>
      <w:rFonts w:ascii="Calibri" w:eastAsia="Times New Roman" w:hAnsi="Calibri" w:cs="Times New Roman"/>
      <w:color w:val="000000"/>
      <w:sz w:val="20"/>
      <w:szCs w:val="20"/>
    </w:rPr>
  </w:style>
  <w:style w:type="paragraph" w:customStyle="1" w:styleId="ListLabel378">
    <w:name w:val="ListLabel 378"/>
    <w:link w:val="ListLabel3781"/>
    <w:rsid w:val="00DA6359"/>
    <w:pPr>
      <w:spacing w:after="0" w:line="240" w:lineRule="auto"/>
    </w:pPr>
    <w:rPr>
      <w:rFonts w:ascii="Calibri" w:eastAsia="Times New Roman" w:hAnsi="Calibri" w:cs="Times New Roman"/>
      <w:color w:val="000000"/>
      <w:sz w:val="20"/>
      <w:szCs w:val="20"/>
    </w:rPr>
  </w:style>
  <w:style w:type="character" w:customStyle="1" w:styleId="ListLabel3781">
    <w:name w:val="ListLabel 3781"/>
    <w:link w:val="ListLabel378"/>
    <w:rsid w:val="00DA6359"/>
    <w:rPr>
      <w:rFonts w:ascii="Calibri" w:eastAsia="Times New Roman" w:hAnsi="Calibri" w:cs="Times New Roman"/>
      <w:color w:val="000000"/>
      <w:sz w:val="20"/>
      <w:szCs w:val="20"/>
    </w:rPr>
  </w:style>
  <w:style w:type="paragraph" w:customStyle="1" w:styleId="ListLabel301">
    <w:name w:val="ListLabel 301"/>
    <w:link w:val="ListLabel3011"/>
    <w:rsid w:val="00DA6359"/>
    <w:pPr>
      <w:spacing w:after="0" w:line="240" w:lineRule="auto"/>
    </w:pPr>
    <w:rPr>
      <w:rFonts w:ascii="Calibri" w:eastAsia="Times New Roman" w:hAnsi="Calibri" w:cs="Times New Roman"/>
      <w:color w:val="000000"/>
      <w:sz w:val="20"/>
      <w:szCs w:val="20"/>
    </w:rPr>
  </w:style>
  <w:style w:type="character" w:customStyle="1" w:styleId="ListLabel3011">
    <w:name w:val="ListLabel 3011"/>
    <w:link w:val="ListLabel301"/>
    <w:rsid w:val="00DA6359"/>
    <w:rPr>
      <w:rFonts w:ascii="Calibri" w:eastAsia="Times New Roman" w:hAnsi="Calibri" w:cs="Times New Roman"/>
      <w:color w:val="000000"/>
      <w:sz w:val="20"/>
      <w:szCs w:val="20"/>
    </w:rPr>
  </w:style>
  <w:style w:type="paragraph" w:customStyle="1" w:styleId="ListLabel151">
    <w:name w:val="ListLabel 151"/>
    <w:link w:val="ListLabel1511"/>
    <w:rsid w:val="00DA6359"/>
    <w:pPr>
      <w:spacing w:after="0" w:line="240" w:lineRule="auto"/>
    </w:pPr>
    <w:rPr>
      <w:rFonts w:ascii="Calibri" w:eastAsia="Times New Roman" w:hAnsi="Calibri" w:cs="Times New Roman"/>
      <w:color w:val="000000"/>
      <w:sz w:val="20"/>
      <w:szCs w:val="20"/>
    </w:rPr>
  </w:style>
  <w:style w:type="character" w:customStyle="1" w:styleId="ListLabel1511">
    <w:name w:val="ListLabel 1511"/>
    <w:link w:val="ListLabel151"/>
    <w:rsid w:val="00DA6359"/>
    <w:rPr>
      <w:rFonts w:ascii="Calibri" w:eastAsia="Times New Roman" w:hAnsi="Calibri" w:cs="Times New Roman"/>
      <w:color w:val="000000"/>
      <w:sz w:val="20"/>
      <w:szCs w:val="20"/>
    </w:rPr>
  </w:style>
  <w:style w:type="paragraph" w:customStyle="1" w:styleId="EndnoteTextChar">
    <w:name w:val="Endnote Text Char"/>
    <w:link w:val="EndnoteTextChar1"/>
    <w:rsid w:val="00DA6359"/>
    <w:pPr>
      <w:spacing w:after="0" w:line="240" w:lineRule="auto"/>
    </w:pPr>
    <w:rPr>
      <w:rFonts w:ascii="Calibri" w:eastAsia="Times New Roman" w:hAnsi="Calibri" w:cs="Times New Roman"/>
      <w:color w:val="000000"/>
      <w:sz w:val="20"/>
      <w:szCs w:val="20"/>
    </w:rPr>
  </w:style>
  <w:style w:type="character" w:customStyle="1" w:styleId="EndnoteTextChar1">
    <w:name w:val="Endnote Text Char1"/>
    <w:link w:val="EndnoteTextChar"/>
    <w:rsid w:val="00DA6359"/>
    <w:rPr>
      <w:rFonts w:ascii="Calibri" w:eastAsia="Times New Roman" w:hAnsi="Calibri" w:cs="Times New Roman"/>
      <w:color w:val="000000"/>
      <w:sz w:val="20"/>
      <w:szCs w:val="20"/>
    </w:rPr>
  </w:style>
  <w:style w:type="paragraph" w:customStyle="1" w:styleId="ListLabel303">
    <w:name w:val="ListLabel 303"/>
    <w:link w:val="ListLabel3031"/>
    <w:rsid w:val="00DA6359"/>
    <w:pPr>
      <w:spacing w:after="0" w:line="240" w:lineRule="auto"/>
    </w:pPr>
    <w:rPr>
      <w:rFonts w:ascii="Calibri" w:eastAsia="Times New Roman" w:hAnsi="Calibri" w:cs="Times New Roman"/>
      <w:color w:val="000000"/>
      <w:sz w:val="20"/>
      <w:szCs w:val="20"/>
    </w:rPr>
  </w:style>
  <w:style w:type="character" w:customStyle="1" w:styleId="ListLabel3031">
    <w:name w:val="ListLabel 3031"/>
    <w:link w:val="ListLabel303"/>
    <w:rsid w:val="00DA6359"/>
    <w:rPr>
      <w:rFonts w:ascii="Calibri" w:eastAsia="Times New Roman" w:hAnsi="Calibri" w:cs="Times New Roman"/>
      <w:color w:val="000000"/>
      <w:sz w:val="20"/>
      <w:szCs w:val="20"/>
    </w:rPr>
  </w:style>
  <w:style w:type="paragraph" w:customStyle="1" w:styleId="ListLabel12">
    <w:name w:val="ListLabel 12"/>
    <w:link w:val="ListLabel1210"/>
    <w:rsid w:val="00DA6359"/>
    <w:pPr>
      <w:spacing w:after="0" w:line="240" w:lineRule="auto"/>
    </w:pPr>
    <w:rPr>
      <w:rFonts w:ascii="Calibri" w:eastAsia="Times New Roman" w:hAnsi="Calibri" w:cs="Times New Roman"/>
      <w:color w:val="000000"/>
      <w:sz w:val="20"/>
      <w:szCs w:val="20"/>
    </w:rPr>
  </w:style>
  <w:style w:type="character" w:customStyle="1" w:styleId="ListLabel1210">
    <w:name w:val="ListLabel 1210"/>
    <w:link w:val="ListLabel12"/>
    <w:rsid w:val="00DA6359"/>
    <w:rPr>
      <w:rFonts w:ascii="Calibri" w:eastAsia="Times New Roman" w:hAnsi="Calibri" w:cs="Times New Roman"/>
      <w:color w:val="000000"/>
      <w:sz w:val="20"/>
      <w:szCs w:val="20"/>
    </w:rPr>
  </w:style>
  <w:style w:type="paragraph" w:customStyle="1" w:styleId="WW8Num1z2">
    <w:name w:val="WW8Num1z2"/>
    <w:link w:val="WW8Num1z21"/>
    <w:rsid w:val="00DA6359"/>
    <w:pPr>
      <w:spacing w:after="0" w:line="240" w:lineRule="auto"/>
    </w:pPr>
    <w:rPr>
      <w:rFonts w:ascii="Calibri" w:eastAsia="Times New Roman" w:hAnsi="Calibri" w:cs="Times New Roman"/>
      <w:color w:val="000000"/>
      <w:sz w:val="20"/>
      <w:szCs w:val="20"/>
    </w:rPr>
  </w:style>
  <w:style w:type="character" w:customStyle="1" w:styleId="WW8Num1z21">
    <w:name w:val="WW8Num1z21"/>
    <w:link w:val="WW8Num1z2"/>
    <w:rsid w:val="00DA6359"/>
    <w:rPr>
      <w:rFonts w:ascii="Calibri" w:eastAsia="Times New Roman" w:hAnsi="Calibri" w:cs="Times New Roman"/>
      <w:color w:val="000000"/>
      <w:sz w:val="20"/>
      <w:szCs w:val="20"/>
    </w:rPr>
  </w:style>
  <w:style w:type="paragraph" w:customStyle="1" w:styleId="ListLabel21">
    <w:name w:val="ListLabel 21"/>
    <w:link w:val="ListLabel2110"/>
    <w:rsid w:val="00DA6359"/>
    <w:pPr>
      <w:spacing w:after="0" w:line="240" w:lineRule="auto"/>
    </w:pPr>
    <w:rPr>
      <w:rFonts w:ascii="Calibri" w:eastAsia="Times New Roman" w:hAnsi="Calibri" w:cs="Times New Roman"/>
      <w:color w:val="000000"/>
      <w:sz w:val="20"/>
      <w:szCs w:val="20"/>
    </w:rPr>
  </w:style>
  <w:style w:type="character" w:customStyle="1" w:styleId="ListLabel2110">
    <w:name w:val="ListLabel 2110"/>
    <w:link w:val="ListLabel21"/>
    <w:rsid w:val="00DA6359"/>
    <w:rPr>
      <w:rFonts w:ascii="Calibri" w:eastAsia="Times New Roman" w:hAnsi="Calibri" w:cs="Times New Roman"/>
      <w:color w:val="000000"/>
      <w:sz w:val="20"/>
      <w:szCs w:val="20"/>
    </w:rPr>
  </w:style>
  <w:style w:type="paragraph" w:customStyle="1" w:styleId="WW8Num3z3">
    <w:name w:val="WW8Num3z3"/>
    <w:link w:val="WW8Num3z31"/>
    <w:rsid w:val="00DA6359"/>
    <w:pPr>
      <w:spacing w:after="0" w:line="240" w:lineRule="auto"/>
    </w:pPr>
    <w:rPr>
      <w:rFonts w:ascii="Calibri" w:eastAsia="Times New Roman" w:hAnsi="Calibri" w:cs="Times New Roman"/>
      <w:color w:val="000000"/>
      <w:sz w:val="20"/>
      <w:szCs w:val="20"/>
    </w:rPr>
  </w:style>
  <w:style w:type="character" w:customStyle="1" w:styleId="WW8Num3z31">
    <w:name w:val="WW8Num3z31"/>
    <w:link w:val="WW8Num3z3"/>
    <w:rsid w:val="00DA6359"/>
    <w:rPr>
      <w:rFonts w:ascii="Calibri" w:eastAsia="Times New Roman" w:hAnsi="Calibri" w:cs="Times New Roman"/>
      <w:color w:val="000000"/>
      <w:sz w:val="20"/>
      <w:szCs w:val="20"/>
    </w:rPr>
  </w:style>
  <w:style w:type="paragraph" w:customStyle="1" w:styleId="ListLabel368">
    <w:name w:val="ListLabel 368"/>
    <w:link w:val="ListLabel3681"/>
    <w:rsid w:val="00DA6359"/>
    <w:pPr>
      <w:spacing w:after="0" w:line="240" w:lineRule="auto"/>
    </w:pPr>
    <w:rPr>
      <w:rFonts w:ascii="Calibri" w:eastAsia="Times New Roman" w:hAnsi="Calibri" w:cs="Times New Roman"/>
      <w:color w:val="000000"/>
      <w:sz w:val="20"/>
      <w:szCs w:val="20"/>
    </w:rPr>
  </w:style>
  <w:style w:type="character" w:customStyle="1" w:styleId="ListLabel3681">
    <w:name w:val="ListLabel 3681"/>
    <w:link w:val="ListLabel368"/>
    <w:rsid w:val="00DA6359"/>
    <w:rPr>
      <w:rFonts w:ascii="Calibri" w:eastAsia="Times New Roman" w:hAnsi="Calibri" w:cs="Times New Roman"/>
      <w:color w:val="000000"/>
      <w:sz w:val="20"/>
      <w:szCs w:val="20"/>
    </w:rPr>
  </w:style>
  <w:style w:type="paragraph" w:customStyle="1" w:styleId="ListLabel229">
    <w:name w:val="ListLabel 229"/>
    <w:link w:val="ListLabel2291"/>
    <w:rsid w:val="00DA6359"/>
    <w:pPr>
      <w:spacing w:after="0" w:line="240" w:lineRule="auto"/>
    </w:pPr>
    <w:rPr>
      <w:rFonts w:ascii="Calibri" w:eastAsia="Times New Roman" w:hAnsi="Calibri" w:cs="Times New Roman"/>
      <w:color w:val="000000"/>
      <w:sz w:val="20"/>
      <w:szCs w:val="20"/>
    </w:rPr>
  </w:style>
  <w:style w:type="character" w:customStyle="1" w:styleId="ListLabel2291">
    <w:name w:val="ListLabel 2291"/>
    <w:link w:val="ListLabel229"/>
    <w:rsid w:val="00DA6359"/>
    <w:rPr>
      <w:rFonts w:ascii="Calibri" w:eastAsia="Times New Roman" w:hAnsi="Calibri" w:cs="Times New Roman"/>
      <w:color w:val="000000"/>
      <w:sz w:val="20"/>
      <w:szCs w:val="20"/>
    </w:rPr>
  </w:style>
  <w:style w:type="paragraph" w:customStyle="1" w:styleId="ListLabel429">
    <w:name w:val="ListLabel 429"/>
    <w:link w:val="ListLabel4291"/>
    <w:rsid w:val="00DA6359"/>
    <w:pPr>
      <w:spacing w:after="0" w:line="240" w:lineRule="auto"/>
    </w:pPr>
    <w:rPr>
      <w:rFonts w:ascii="Calibri" w:eastAsia="Times New Roman" w:hAnsi="Calibri" w:cs="Times New Roman"/>
      <w:color w:val="000000"/>
      <w:sz w:val="20"/>
      <w:szCs w:val="20"/>
    </w:rPr>
  </w:style>
  <w:style w:type="character" w:customStyle="1" w:styleId="ListLabel4291">
    <w:name w:val="ListLabel 4291"/>
    <w:link w:val="ListLabel429"/>
    <w:rsid w:val="00DA6359"/>
    <w:rPr>
      <w:rFonts w:ascii="Calibri" w:eastAsia="Times New Roman" w:hAnsi="Calibri" w:cs="Times New Roman"/>
      <w:color w:val="000000"/>
      <w:sz w:val="20"/>
      <w:szCs w:val="20"/>
    </w:rPr>
  </w:style>
  <w:style w:type="paragraph" w:customStyle="1" w:styleId="ListLabel405">
    <w:name w:val="ListLabel 405"/>
    <w:link w:val="ListLabel4051"/>
    <w:rsid w:val="00DA6359"/>
    <w:pPr>
      <w:spacing w:after="0" w:line="240" w:lineRule="auto"/>
    </w:pPr>
    <w:rPr>
      <w:rFonts w:ascii="Calibri" w:eastAsia="Times New Roman" w:hAnsi="Calibri" w:cs="Times New Roman"/>
      <w:color w:val="000000"/>
      <w:sz w:val="20"/>
      <w:szCs w:val="20"/>
    </w:rPr>
  </w:style>
  <w:style w:type="character" w:customStyle="1" w:styleId="ListLabel4051">
    <w:name w:val="ListLabel 4051"/>
    <w:link w:val="ListLabel405"/>
    <w:rsid w:val="00DA6359"/>
    <w:rPr>
      <w:rFonts w:ascii="Calibri" w:eastAsia="Times New Roman" w:hAnsi="Calibri" w:cs="Times New Roman"/>
      <w:color w:val="000000"/>
      <w:sz w:val="20"/>
      <w:szCs w:val="20"/>
    </w:rPr>
  </w:style>
  <w:style w:type="paragraph" w:customStyle="1" w:styleId="1f2">
    <w:name w:val="Подзаголовок Знак1"/>
    <w:link w:val="114"/>
    <w:rsid w:val="00DA6359"/>
    <w:pPr>
      <w:spacing w:after="0" w:line="240" w:lineRule="auto"/>
    </w:pPr>
    <w:rPr>
      <w:rFonts w:ascii="Times New Roman" w:eastAsia="Times New Roman" w:hAnsi="Times New Roman" w:cs="Times New Roman"/>
      <w:color w:val="000000"/>
      <w:sz w:val="24"/>
      <w:szCs w:val="20"/>
    </w:rPr>
  </w:style>
  <w:style w:type="character" w:customStyle="1" w:styleId="114">
    <w:name w:val="Подзаголовок Знак11"/>
    <w:link w:val="1f2"/>
    <w:rsid w:val="00DA6359"/>
    <w:rPr>
      <w:rFonts w:ascii="Times New Roman" w:eastAsia="Times New Roman" w:hAnsi="Times New Roman" w:cs="Times New Roman"/>
      <w:color w:val="000000"/>
      <w:sz w:val="24"/>
      <w:szCs w:val="20"/>
    </w:rPr>
  </w:style>
  <w:style w:type="paragraph" w:customStyle="1" w:styleId="ListLabel450">
    <w:name w:val="ListLabel 450"/>
    <w:link w:val="ListLabel4501"/>
    <w:rsid w:val="00DA6359"/>
    <w:pPr>
      <w:spacing w:after="0" w:line="240" w:lineRule="auto"/>
    </w:pPr>
    <w:rPr>
      <w:rFonts w:ascii="Calibri" w:eastAsia="Times New Roman" w:hAnsi="Calibri" w:cs="Times New Roman"/>
      <w:color w:val="000000"/>
      <w:sz w:val="20"/>
      <w:szCs w:val="20"/>
    </w:rPr>
  </w:style>
  <w:style w:type="character" w:customStyle="1" w:styleId="ListLabel4501">
    <w:name w:val="ListLabel 4501"/>
    <w:link w:val="ListLabel450"/>
    <w:rsid w:val="00DA6359"/>
    <w:rPr>
      <w:rFonts w:ascii="Calibri" w:eastAsia="Times New Roman" w:hAnsi="Calibri" w:cs="Times New Roman"/>
      <w:color w:val="000000"/>
      <w:sz w:val="20"/>
      <w:szCs w:val="20"/>
    </w:rPr>
  </w:style>
  <w:style w:type="paragraph" w:customStyle="1" w:styleId="ListLabel425">
    <w:name w:val="ListLabel 425"/>
    <w:link w:val="ListLabel4251"/>
    <w:rsid w:val="00DA6359"/>
    <w:pPr>
      <w:spacing w:after="0" w:line="240" w:lineRule="auto"/>
    </w:pPr>
    <w:rPr>
      <w:rFonts w:ascii="Calibri" w:eastAsia="Times New Roman" w:hAnsi="Calibri" w:cs="Times New Roman"/>
      <w:color w:val="000000"/>
      <w:sz w:val="20"/>
      <w:szCs w:val="20"/>
    </w:rPr>
  </w:style>
  <w:style w:type="character" w:customStyle="1" w:styleId="ListLabel4251">
    <w:name w:val="ListLabel 4251"/>
    <w:link w:val="ListLabel425"/>
    <w:rsid w:val="00DA6359"/>
    <w:rPr>
      <w:rFonts w:ascii="Calibri" w:eastAsia="Times New Roman" w:hAnsi="Calibri" w:cs="Times New Roman"/>
      <w:color w:val="000000"/>
      <w:sz w:val="20"/>
      <w:szCs w:val="20"/>
    </w:rPr>
  </w:style>
  <w:style w:type="paragraph" w:customStyle="1" w:styleId="ListLabel85">
    <w:name w:val="ListLabel 85"/>
    <w:link w:val="ListLabel851"/>
    <w:rsid w:val="00DA6359"/>
    <w:pPr>
      <w:spacing w:after="0" w:line="240" w:lineRule="auto"/>
    </w:pPr>
    <w:rPr>
      <w:rFonts w:ascii="Calibri" w:eastAsia="Times New Roman" w:hAnsi="Calibri" w:cs="Times New Roman"/>
      <w:color w:val="000000"/>
      <w:sz w:val="20"/>
      <w:szCs w:val="20"/>
    </w:rPr>
  </w:style>
  <w:style w:type="character" w:customStyle="1" w:styleId="ListLabel851">
    <w:name w:val="ListLabel 851"/>
    <w:link w:val="ListLabel85"/>
    <w:rsid w:val="00DA6359"/>
    <w:rPr>
      <w:rFonts w:ascii="Calibri" w:eastAsia="Times New Roman" w:hAnsi="Calibri" w:cs="Times New Roman"/>
      <w:color w:val="000000"/>
      <w:sz w:val="20"/>
      <w:szCs w:val="20"/>
    </w:rPr>
  </w:style>
  <w:style w:type="paragraph" w:customStyle="1" w:styleId="ListLabel26">
    <w:name w:val="ListLabel 26"/>
    <w:link w:val="ListLabel2610"/>
    <w:rsid w:val="00DA6359"/>
    <w:pPr>
      <w:spacing w:after="0" w:line="240" w:lineRule="auto"/>
    </w:pPr>
    <w:rPr>
      <w:rFonts w:ascii="Calibri" w:eastAsia="Times New Roman" w:hAnsi="Calibri" w:cs="Times New Roman"/>
      <w:color w:val="000000"/>
      <w:sz w:val="20"/>
      <w:szCs w:val="20"/>
    </w:rPr>
  </w:style>
  <w:style w:type="character" w:customStyle="1" w:styleId="ListLabel2610">
    <w:name w:val="ListLabel 2610"/>
    <w:link w:val="ListLabel26"/>
    <w:rsid w:val="00DA6359"/>
    <w:rPr>
      <w:rFonts w:ascii="Calibri" w:eastAsia="Times New Roman" w:hAnsi="Calibri" w:cs="Times New Roman"/>
      <w:color w:val="000000"/>
      <w:sz w:val="20"/>
      <w:szCs w:val="20"/>
    </w:rPr>
  </w:style>
  <w:style w:type="paragraph" w:customStyle="1" w:styleId="ListLabel269">
    <w:name w:val="ListLabel 269"/>
    <w:link w:val="ListLabel2691"/>
    <w:rsid w:val="00DA6359"/>
    <w:pPr>
      <w:spacing w:after="0" w:line="240" w:lineRule="auto"/>
    </w:pPr>
    <w:rPr>
      <w:rFonts w:ascii="Calibri" w:eastAsia="Times New Roman" w:hAnsi="Calibri" w:cs="Times New Roman"/>
      <w:color w:val="000000"/>
      <w:sz w:val="20"/>
      <w:szCs w:val="20"/>
    </w:rPr>
  </w:style>
  <w:style w:type="character" w:customStyle="1" w:styleId="ListLabel2691">
    <w:name w:val="ListLabel 2691"/>
    <w:link w:val="ListLabel269"/>
    <w:rsid w:val="00DA6359"/>
    <w:rPr>
      <w:rFonts w:ascii="Calibri" w:eastAsia="Times New Roman" w:hAnsi="Calibri" w:cs="Times New Roman"/>
      <w:color w:val="000000"/>
      <w:sz w:val="20"/>
      <w:szCs w:val="20"/>
    </w:rPr>
  </w:style>
  <w:style w:type="paragraph" w:customStyle="1" w:styleId="ListLabel135">
    <w:name w:val="ListLabel 135"/>
    <w:link w:val="ListLabel1351"/>
    <w:rsid w:val="00DA6359"/>
    <w:pPr>
      <w:spacing w:after="0" w:line="240" w:lineRule="auto"/>
    </w:pPr>
    <w:rPr>
      <w:rFonts w:ascii="Calibri" w:eastAsia="Times New Roman" w:hAnsi="Calibri" w:cs="Times New Roman"/>
      <w:color w:val="000000"/>
      <w:sz w:val="20"/>
      <w:szCs w:val="20"/>
    </w:rPr>
  </w:style>
  <w:style w:type="character" w:customStyle="1" w:styleId="ListLabel1351">
    <w:name w:val="ListLabel 1351"/>
    <w:link w:val="ListLabel135"/>
    <w:rsid w:val="00DA6359"/>
    <w:rPr>
      <w:rFonts w:ascii="Calibri" w:eastAsia="Times New Roman" w:hAnsi="Calibri" w:cs="Times New Roman"/>
      <w:color w:val="000000"/>
      <w:sz w:val="20"/>
      <w:szCs w:val="20"/>
    </w:rPr>
  </w:style>
  <w:style w:type="paragraph" w:customStyle="1" w:styleId="11">
    <w:name w:val="Знак примечания1"/>
    <w:basedOn w:val="1c"/>
    <w:link w:val="a8"/>
    <w:rsid w:val="00DA6359"/>
    <w:rPr>
      <w:rFonts w:asciiTheme="minorHAnsi" w:eastAsiaTheme="minorHAnsi" w:hAnsiTheme="minorHAnsi" w:cstheme="minorBidi"/>
      <w:color w:val="auto"/>
      <w:sz w:val="16"/>
      <w:szCs w:val="16"/>
    </w:rPr>
  </w:style>
  <w:style w:type="paragraph" w:customStyle="1" w:styleId="ListLabel472">
    <w:name w:val="ListLabel 472"/>
    <w:link w:val="ListLabel4721"/>
    <w:rsid w:val="00DA6359"/>
    <w:pPr>
      <w:spacing w:after="0" w:line="240" w:lineRule="auto"/>
    </w:pPr>
    <w:rPr>
      <w:rFonts w:ascii="Calibri" w:eastAsia="Times New Roman" w:hAnsi="Calibri" w:cs="Times New Roman"/>
      <w:color w:val="000000"/>
      <w:sz w:val="20"/>
      <w:szCs w:val="20"/>
    </w:rPr>
  </w:style>
  <w:style w:type="character" w:customStyle="1" w:styleId="ListLabel4721">
    <w:name w:val="ListLabel 4721"/>
    <w:link w:val="ListLabel472"/>
    <w:rsid w:val="00DA6359"/>
    <w:rPr>
      <w:rFonts w:ascii="Calibri" w:eastAsia="Times New Roman" w:hAnsi="Calibri" w:cs="Times New Roman"/>
      <w:color w:val="000000"/>
      <w:sz w:val="20"/>
      <w:szCs w:val="20"/>
    </w:rPr>
  </w:style>
  <w:style w:type="paragraph" w:customStyle="1" w:styleId="ListLabel424">
    <w:name w:val="ListLabel 424"/>
    <w:link w:val="ListLabel4241"/>
    <w:rsid w:val="00DA6359"/>
    <w:pPr>
      <w:spacing w:after="0" w:line="240" w:lineRule="auto"/>
    </w:pPr>
    <w:rPr>
      <w:rFonts w:ascii="Calibri" w:eastAsia="Times New Roman" w:hAnsi="Calibri" w:cs="Times New Roman"/>
      <w:color w:val="000000"/>
      <w:sz w:val="20"/>
      <w:szCs w:val="20"/>
    </w:rPr>
  </w:style>
  <w:style w:type="character" w:customStyle="1" w:styleId="ListLabel4241">
    <w:name w:val="ListLabel 4241"/>
    <w:link w:val="ListLabel424"/>
    <w:rsid w:val="00DA6359"/>
    <w:rPr>
      <w:rFonts w:ascii="Calibri" w:eastAsia="Times New Roman" w:hAnsi="Calibri" w:cs="Times New Roman"/>
      <w:color w:val="000000"/>
      <w:sz w:val="20"/>
      <w:szCs w:val="20"/>
    </w:rPr>
  </w:style>
  <w:style w:type="paragraph" w:customStyle="1" w:styleId="ListLabel150">
    <w:name w:val="ListLabel 150"/>
    <w:link w:val="ListLabel1501"/>
    <w:rsid w:val="00DA6359"/>
    <w:pPr>
      <w:spacing w:after="0" w:line="240" w:lineRule="auto"/>
    </w:pPr>
    <w:rPr>
      <w:rFonts w:ascii="Calibri" w:eastAsia="Times New Roman" w:hAnsi="Calibri" w:cs="Times New Roman"/>
      <w:color w:val="000000"/>
      <w:sz w:val="20"/>
      <w:szCs w:val="20"/>
    </w:rPr>
  </w:style>
  <w:style w:type="character" w:customStyle="1" w:styleId="ListLabel1501">
    <w:name w:val="ListLabel 1501"/>
    <w:link w:val="ListLabel150"/>
    <w:rsid w:val="00DA6359"/>
    <w:rPr>
      <w:rFonts w:ascii="Calibri" w:eastAsia="Times New Roman" w:hAnsi="Calibri" w:cs="Times New Roman"/>
      <w:color w:val="000000"/>
      <w:sz w:val="20"/>
      <w:szCs w:val="20"/>
    </w:rPr>
  </w:style>
  <w:style w:type="paragraph" w:customStyle="1" w:styleId="ListLabel486">
    <w:name w:val="ListLabel 486"/>
    <w:link w:val="ListLabel4861"/>
    <w:rsid w:val="00DA6359"/>
    <w:pPr>
      <w:spacing w:after="0" w:line="240" w:lineRule="auto"/>
    </w:pPr>
    <w:rPr>
      <w:rFonts w:ascii="Calibri" w:eastAsia="Times New Roman" w:hAnsi="Calibri" w:cs="Times New Roman"/>
      <w:color w:val="000000"/>
      <w:sz w:val="20"/>
      <w:szCs w:val="20"/>
    </w:rPr>
  </w:style>
  <w:style w:type="character" w:customStyle="1" w:styleId="ListLabel4861">
    <w:name w:val="ListLabel 4861"/>
    <w:link w:val="ListLabel486"/>
    <w:rsid w:val="00DA6359"/>
    <w:rPr>
      <w:rFonts w:ascii="Calibri" w:eastAsia="Times New Roman" w:hAnsi="Calibri" w:cs="Times New Roman"/>
      <w:color w:val="000000"/>
      <w:sz w:val="20"/>
      <w:szCs w:val="20"/>
    </w:rPr>
  </w:style>
  <w:style w:type="paragraph" w:customStyle="1" w:styleId="ListLabel125">
    <w:name w:val="ListLabel 125"/>
    <w:link w:val="ListLabel1251"/>
    <w:rsid w:val="00DA6359"/>
    <w:pPr>
      <w:spacing w:after="0" w:line="240" w:lineRule="auto"/>
    </w:pPr>
    <w:rPr>
      <w:rFonts w:ascii="Calibri" w:eastAsia="Times New Roman" w:hAnsi="Calibri" w:cs="Times New Roman"/>
      <w:color w:val="000000"/>
      <w:sz w:val="20"/>
      <w:szCs w:val="20"/>
    </w:rPr>
  </w:style>
  <w:style w:type="character" w:customStyle="1" w:styleId="ListLabel1251">
    <w:name w:val="ListLabel 1251"/>
    <w:link w:val="ListLabel125"/>
    <w:rsid w:val="00DA6359"/>
    <w:rPr>
      <w:rFonts w:ascii="Calibri" w:eastAsia="Times New Roman" w:hAnsi="Calibri" w:cs="Times New Roman"/>
      <w:color w:val="000000"/>
      <w:sz w:val="20"/>
      <w:szCs w:val="20"/>
    </w:rPr>
  </w:style>
  <w:style w:type="paragraph" w:customStyle="1" w:styleId="FootnoteCharacters">
    <w:name w:val="Footnote Characters"/>
    <w:link w:val="FootnoteCharacters1"/>
    <w:rsid w:val="00DA6359"/>
    <w:pPr>
      <w:spacing w:after="0" w:line="240" w:lineRule="auto"/>
    </w:pPr>
    <w:rPr>
      <w:rFonts w:ascii="Calibri" w:eastAsia="Times New Roman" w:hAnsi="Calibri" w:cs="Times New Roman"/>
      <w:color w:val="000000"/>
      <w:sz w:val="20"/>
      <w:szCs w:val="20"/>
      <w:vertAlign w:val="superscript"/>
    </w:rPr>
  </w:style>
  <w:style w:type="character" w:customStyle="1" w:styleId="FootnoteCharacters1">
    <w:name w:val="Footnote Characters1"/>
    <w:link w:val="FootnoteCharacters"/>
    <w:rsid w:val="00DA6359"/>
    <w:rPr>
      <w:rFonts w:ascii="Calibri" w:eastAsia="Times New Roman" w:hAnsi="Calibri" w:cs="Times New Roman"/>
      <w:color w:val="000000"/>
      <w:sz w:val="20"/>
      <w:szCs w:val="20"/>
      <w:vertAlign w:val="superscript"/>
    </w:rPr>
  </w:style>
  <w:style w:type="paragraph" w:customStyle="1" w:styleId="ListLabel230">
    <w:name w:val="ListLabel 230"/>
    <w:link w:val="ListLabel2301"/>
    <w:rsid w:val="00DA6359"/>
    <w:pPr>
      <w:spacing w:after="0" w:line="240" w:lineRule="auto"/>
    </w:pPr>
    <w:rPr>
      <w:rFonts w:ascii="Calibri" w:eastAsia="Times New Roman" w:hAnsi="Calibri" w:cs="Times New Roman"/>
      <w:color w:val="000000"/>
      <w:sz w:val="20"/>
      <w:szCs w:val="20"/>
    </w:rPr>
  </w:style>
  <w:style w:type="character" w:customStyle="1" w:styleId="ListLabel2301">
    <w:name w:val="ListLabel 2301"/>
    <w:link w:val="ListLabel230"/>
    <w:rsid w:val="00DA6359"/>
    <w:rPr>
      <w:rFonts w:ascii="Calibri" w:eastAsia="Times New Roman" w:hAnsi="Calibri" w:cs="Times New Roman"/>
      <w:color w:val="000000"/>
      <w:sz w:val="20"/>
      <w:szCs w:val="20"/>
    </w:rPr>
  </w:style>
  <w:style w:type="paragraph" w:customStyle="1" w:styleId="WW8Num2z4">
    <w:name w:val="WW8Num2z4"/>
    <w:link w:val="WW8Num2z41"/>
    <w:rsid w:val="00DA6359"/>
    <w:pPr>
      <w:spacing w:after="0" w:line="240" w:lineRule="auto"/>
    </w:pPr>
    <w:rPr>
      <w:rFonts w:ascii="Calibri" w:eastAsia="Times New Roman" w:hAnsi="Calibri" w:cs="Times New Roman"/>
      <w:color w:val="000000"/>
      <w:sz w:val="20"/>
      <w:szCs w:val="20"/>
    </w:rPr>
  </w:style>
  <w:style w:type="character" w:customStyle="1" w:styleId="WW8Num2z41">
    <w:name w:val="WW8Num2z41"/>
    <w:link w:val="WW8Num2z4"/>
    <w:rsid w:val="00DA6359"/>
    <w:rPr>
      <w:rFonts w:ascii="Calibri" w:eastAsia="Times New Roman" w:hAnsi="Calibri" w:cs="Times New Roman"/>
      <w:color w:val="000000"/>
      <w:sz w:val="20"/>
      <w:szCs w:val="20"/>
    </w:rPr>
  </w:style>
  <w:style w:type="paragraph" w:customStyle="1" w:styleId="ListLabel209">
    <w:name w:val="ListLabel 209"/>
    <w:link w:val="ListLabel2091"/>
    <w:rsid w:val="00DA6359"/>
    <w:pPr>
      <w:spacing w:after="0" w:line="240" w:lineRule="auto"/>
    </w:pPr>
    <w:rPr>
      <w:rFonts w:ascii="Calibri" w:eastAsia="Times New Roman" w:hAnsi="Calibri" w:cs="Times New Roman"/>
      <w:color w:val="000000"/>
      <w:sz w:val="20"/>
      <w:szCs w:val="20"/>
    </w:rPr>
  </w:style>
  <w:style w:type="character" w:customStyle="1" w:styleId="ListLabel2091">
    <w:name w:val="ListLabel 2091"/>
    <w:link w:val="ListLabel209"/>
    <w:rsid w:val="00DA6359"/>
    <w:rPr>
      <w:rFonts w:ascii="Calibri" w:eastAsia="Times New Roman" w:hAnsi="Calibri" w:cs="Times New Roman"/>
      <w:color w:val="000000"/>
      <w:sz w:val="20"/>
      <w:szCs w:val="20"/>
    </w:rPr>
  </w:style>
  <w:style w:type="paragraph" w:customStyle="1" w:styleId="ListLabel377">
    <w:name w:val="ListLabel 377"/>
    <w:link w:val="ListLabel3771"/>
    <w:rsid w:val="00DA6359"/>
    <w:pPr>
      <w:spacing w:after="0" w:line="240" w:lineRule="auto"/>
    </w:pPr>
    <w:rPr>
      <w:rFonts w:ascii="Calibri" w:eastAsia="Times New Roman" w:hAnsi="Calibri" w:cs="Times New Roman"/>
      <w:color w:val="000000"/>
      <w:sz w:val="20"/>
      <w:szCs w:val="20"/>
    </w:rPr>
  </w:style>
  <w:style w:type="character" w:customStyle="1" w:styleId="ListLabel3771">
    <w:name w:val="ListLabel 3771"/>
    <w:link w:val="ListLabel377"/>
    <w:rsid w:val="00DA6359"/>
    <w:rPr>
      <w:rFonts w:ascii="Calibri" w:eastAsia="Times New Roman" w:hAnsi="Calibri" w:cs="Times New Roman"/>
      <w:color w:val="000000"/>
      <w:sz w:val="20"/>
      <w:szCs w:val="20"/>
    </w:rPr>
  </w:style>
  <w:style w:type="paragraph" w:customStyle="1" w:styleId="WW8Num1z6">
    <w:name w:val="WW8Num1z6"/>
    <w:link w:val="WW8Num1z61"/>
    <w:rsid w:val="00DA6359"/>
    <w:pPr>
      <w:spacing w:after="0" w:line="240" w:lineRule="auto"/>
    </w:pPr>
    <w:rPr>
      <w:rFonts w:ascii="Calibri" w:eastAsia="Times New Roman" w:hAnsi="Calibri" w:cs="Times New Roman"/>
      <w:color w:val="000000"/>
      <w:sz w:val="20"/>
      <w:szCs w:val="20"/>
    </w:rPr>
  </w:style>
  <w:style w:type="character" w:customStyle="1" w:styleId="WW8Num1z61">
    <w:name w:val="WW8Num1z61"/>
    <w:link w:val="WW8Num1z6"/>
    <w:rsid w:val="00DA6359"/>
    <w:rPr>
      <w:rFonts w:ascii="Calibri" w:eastAsia="Times New Roman" w:hAnsi="Calibri" w:cs="Times New Roman"/>
      <w:color w:val="000000"/>
      <w:sz w:val="20"/>
      <w:szCs w:val="20"/>
    </w:rPr>
  </w:style>
  <w:style w:type="paragraph" w:customStyle="1" w:styleId="ListLabel63">
    <w:name w:val="ListLabel 63"/>
    <w:link w:val="ListLabel631"/>
    <w:rsid w:val="00DA6359"/>
    <w:pPr>
      <w:spacing w:after="0" w:line="240" w:lineRule="auto"/>
    </w:pPr>
    <w:rPr>
      <w:rFonts w:ascii="Calibri" w:eastAsia="Times New Roman" w:hAnsi="Calibri" w:cs="Times New Roman"/>
      <w:color w:val="000000"/>
      <w:sz w:val="20"/>
      <w:szCs w:val="20"/>
    </w:rPr>
  </w:style>
  <w:style w:type="character" w:customStyle="1" w:styleId="ListLabel631">
    <w:name w:val="ListLabel 631"/>
    <w:link w:val="ListLabel63"/>
    <w:rsid w:val="00DA6359"/>
    <w:rPr>
      <w:rFonts w:ascii="Calibri" w:eastAsia="Times New Roman" w:hAnsi="Calibri" w:cs="Times New Roman"/>
      <w:color w:val="000000"/>
      <w:sz w:val="20"/>
      <w:szCs w:val="20"/>
    </w:rPr>
  </w:style>
  <w:style w:type="paragraph" w:customStyle="1" w:styleId="ListLabel3">
    <w:name w:val="ListLabel 3"/>
    <w:link w:val="ListLabel3100"/>
    <w:rsid w:val="00DA6359"/>
    <w:pPr>
      <w:spacing w:after="0" w:line="240" w:lineRule="auto"/>
    </w:pPr>
    <w:rPr>
      <w:rFonts w:ascii="Calibri" w:eastAsia="Times New Roman" w:hAnsi="Calibri" w:cs="Times New Roman"/>
      <w:color w:val="000000"/>
      <w:sz w:val="20"/>
      <w:szCs w:val="20"/>
    </w:rPr>
  </w:style>
  <w:style w:type="character" w:customStyle="1" w:styleId="ListLabel3100">
    <w:name w:val="ListLabel 3100"/>
    <w:link w:val="ListLabel3"/>
    <w:rsid w:val="00DA6359"/>
    <w:rPr>
      <w:rFonts w:ascii="Calibri" w:eastAsia="Times New Roman" w:hAnsi="Calibri" w:cs="Times New Roman"/>
      <w:color w:val="000000"/>
      <w:sz w:val="20"/>
      <w:szCs w:val="20"/>
    </w:rPr>
  </w:style>
  <w:style w:type="paragraph" w:customStyle="1" w:styleId="ListLabel475">
    <w:name w:val="ListLabel 475"/>
    <w:link w:val="ListLabel4751"/>
    <w:rsid w:val="00DA6359"/>
    <w:pPr>
      <w:spacing w:after="0" w:line="240" w:lineRule="auto"/>
    </w:pPr>
    <w:rPr>
      <w:rFonts w:ascii="Calibri" w:eastAsia="Times New Roman" w:hAnsi="Calibri" w:cs="Times New Roman"/>
      <w:color w:val="000000"/>
      <w:sz w:val="20"/>
      <w:szCs w:val="20"/>
    </w:rPr>
  </w:style>
  <w:style w:type="character" w:customStyle="1" w:styleId="ListLabel4751">
    <w:name w:val="ListLabel 4751"/>
    <w:link w:val="ListLabel475"/>
    <w:rsid w:val="00DA6359"/>
    <w:rPr>
      <w:rFonts w:ascii="Calibri" w:eastAsia="Times New Roman" w:hAnsi="Calibri" w:cs="Times New Roman"/>
      <w:color w:val="000000"/>
      <w:sz w:val="20"/>
      <w:szCs w:val="20"/>
    </w:rPr>
  </w:style>
  <w:style w:type="paragraph" w:customStyle="1" w:styleId="ListLabel139">
    <w:name w:val="ListLabel 139"/>
    <w:link w:val="ListLabel1391"/>
    <w:rsid w:val="00DA6359"/>
    <w:pPr>
      <w:spacing w:after="0" w:line="240" w:lineRule="auto"/>
    </w:pPr>
    <w:rPr>
      <w:rFonts w:ascii="Calibri" w:eastAsia="Times New Roman" w:hAnsi="Calibri" w:cs="Times New Roman"/>
      <w:color w:val="000000"/>
      <w:sz w:val="20"/>
      <w:szCs w:val="20"/>
    </w:rPr>
  </w:style>
  <w:style w:type="character" w:customStyle="1" w:styleId="ListLabel1391">
    <w:name w:val="ListLabel 1391"/>
    <w:link w:val="ListLabel139"/>
    <w:rsid w:val="00DA6359"/>
    <w:rPr>
      <w:rFonts w:ascii="Calibri" w:eastAsia="Times New Roman" w:hAnsi="Calibri" w:cs="Times New Roman"/>
      <w:color w:val="000000"/>
      <w:sz w:val="20"/>
      <w:szCs w:val="20"/>
    </w:rPr>
  </w:style>
  <w:style w:type="paragraph" w:customStyle="1" w:styleId="ListLabel238">
    <w:name w:val="ListLabel 238"/>
    <w:link w:val="ListLabel2381"/>
    <w:rsid w:val="00DA6359"/>
    <w:pPr>
      <w:spacing w:after="0" w:line="240" w:lineRule="auto"/>
    </w:pPr>
    <w:rPr>
      <w:rFonts w:ascii="Calibri" w:eastAsia="Times New Roman" w:hAnsi="Calibri" w:cs="Times New Roman"/>
      <w:color w:val="000000"/>
      <w:sz w:val="20"/>
      <w:szCs w:val="20"/>
    </w:rPr>
  </w:style>
  <w:style w:type="character" w:customStyle="1" w:styleId="ListLabel2381">
    <w:name w:val="ListLabel 2381"/>
    <w:link w:val="ListLabel238"/>
    <w:rsid w:val="00DA6359"/>
    <w:rPr>
      <w:rFonts w:ascii="Calibri" w:eastAsia="Times New Roman" w:hAnsi="Calibri" w:cs="Times New Roman"/>
      <w:color w:val="000000"/>
      <w:sz w:val="20"/>
      <w:szCs w:val="20"/>
    </w:rPr>
  </w:style>
  <w:style w:type="paragraph" w:customStyle="1" w:styleId="ListLabel235">
    <w:name w:val="ListLabel 235"/>
    <w:link w:val="ListLabel2351"/>
    <w:rsid w:val="00DA6359"/>
    <w:pPr>
      <w:spacing w:after="0" w:line="240" w:lineRule="auto"/>
    </w:pPr>
    <w:rPr>
      <w:rFonts w:ascii="Calibri" w:eastAsia="Times New Roman" w:hAnsi="Calibri" w:cs="Times New Roman"/>
      <w:color w:val="000000"/>
      <w:sz w:val="20"/>
      <w:szCs w:val="20"/>
    </w:rPr>
  </w:style>
  <w:style w:type="character" w:customStyle="1" w:styleId="ListLabel2351">
    <w:name w:val="ListLabel 2351"/>
    <w:link w:val="ListLabel235"/>
    <w:rsid w:val="00DA6359"/>
    <w:rPr>
      <w:rFonts w:ascii="Calibri" w:eastAsia="Times New Roman" w:hAnsi="Calibri" w:cs="Times New Roman"/>
      <w:color w:val="000000"/>
      <w:sz w:val="20"/>
      <w:szCs w:val="20"/>
    </w:rPr>
  </w:style>
  <w:style w:type="paragraph" w:customStyle="1" w:styleId="2f">
    <w:name w:val="Подзаголовок Знак2"/>
    <w:link w:val="211"/>
    <w:rsid w:val="00DA6359"/>
    <w:pPr>
      <w:spacing w:after="0" w:line="240" w:lineRule="auto"/>
    </w:pPr>
    <w:rPr>
      <w:rFonts w:ascii="Times New Roman" w:eastAsia="Times New Roman" w:hAnsi="Times New Roman" w:cs="Times New Roman"/>
      <w:color w:val="000000"/>
      <w:sz w:val="24"/>
      <w:szCs w:val="20"/>
    </w:rPr>
  </w:style>
  <w:style w:type="character" w:customStyle="1" w:styleId="211">
    <w:name w:val="Подзаголовок Знак21"/>
    <w:link w:val="2f"/>
    <w:rsid w:val="00DA6359"/>
    <w:rPr>
      <w:rFonts w:ascii="Times New Roman" w:eastAsia="Times New Roman" w:hAnsi="Times New Roman" w:cs="Times New Roman"/>
      <w:color w:val="000000"/>
      <w:sz w:val="24"/>
      <w:szCs w:val="20"/>
    </w:rPr>
  </w:style>
  <w:style w:type="paragraph" w:customStyle="1" w:styleId="ListLabel415">
    <w:name w:val="ListLabel 415"/>
    <w:link w:val="ListLabel4151"/>
    <w:rsid w:val="00DA6359"/>
    <w:pPr>
      <w:spacing w:after="0" w:line="240" w:lineRule="auto"/>
    </w:pPr>
    <w:rPr>
      <w:rFonts w:ascii="Calibri" w:eastAsia="Times New Roman" w:hAnsi="Calibri" w:cs="Times New Roman"/>
      <w:color w:val="000000"/>
      <w:sz w:val="20"/>
      <w:szCs w:val="20"/>
    </w:rPr>
  </w:style>
  <w:style w:type="character" w:customStyle="1" w:styleId="ListLabel4151">
    <w:name w:val="ListLabel 4151"/>
    <w:link w:val="ListLabel415"/>
    <w:rsid w:val="00DA6359"/>
    <w:rPr>
      <w:rFonts w:ascii="Calibri" w:eastAsia="Times New Roman" w:hAnsi="Calibri" w:cs="Times New Roman"/>
      <w:color w:val="000000"/>
      <w:sz w:val="20"/>
      <w:szCs w:val="20"/>
    </w:rPr>
  </w:style>
  <w:style w:type="paragraph" w:customStyle="1" w:styleId="ListLabel333">
    <w:name w:val="ListLabel 333"/>
    <w:link w:val="ListLabel3331"/>
    <w:rsid w:val="00DA6359"/>
    <w:pPr>
      <w:spacing w:after="0" w:line="240" w:lineRule="auto"/>
    </w:pPr>
    <w:rPr>
      <w:rFonts w:ascii="Calibri" w:eastAsia="Times New Roman" w:hAnsi="Calibri" w:cs="Times New Roman"/>
      <w:color w:val="000000"/>
      <w:sz w:val="20"/>
      <w:szCs w:val="20"/>
    </w:rPr>
  </w:style>
  <w:style w:type="character" w:customStyle="1" w:styleId="ListLabel3331">
    <w:name w:val="ListLabel 3331"/>
    <w:link w:val="ListLabel333"/>
    <w:rsid w:val="00DA6359"/>
    <w:rPr>
      <w:rFonts w:ascii="Calibri" w:eastAsia="Times New Roman" w:hAnsi="Calibri" w:cs="Times New Roman"/>
      <w:color w:val="000000"/>
      <w:sz w:val="20"/>
      <w:szCs w:val="20"/>
    </w:rPr>
  </w:style>
  <w:style w:type="paragraph" w:customStyle="1" w:styleId="ListLabel538">
    <w:name w:val="ListLabel 538"/>
    <w:link w:val="ListLabel5381"/>
    <w:rsid w:val="00DA6359"/>
    <w:pPr>
      <w:spacing w:after="0" w:line="240" w:lineRule="auto"/>
    </w:pPr>
    <w:rPr>
      <w:rFonts w:ascii="Calibri" w:eastAsia="Times New Roman" w:hAnsi="Calibri" w:cs="Times New Roman"/>
      <w:color w:val="000000"/>
      <w:sz w:val="20"/>
      <w:szCs w:val="20"/>
    </w:rPr>
  </w:style>
  <w:style w:type="character" w:customStyle="1" w:styleId="ListLabel5381">
    <w:name w:val="ListLabel 5381"/>
    <w:link w:val="ListLabel538"/>
    <w:rsid w:val="00DA6359"/>
    <w:rPr>
      <w:rFonts w:ascii="Calibri" w:eastAsia="Times New Roman" w:hAnsi="Calibri" w:cs="Times New Roman"/>
      <w:color w:val="000000"/>
      <w:sz w:val="20"/>
      <w:szCs w:val="20"/>
    </w:rPr>
  </w:style>
  <w:style w:type="character" w:customStyle="1" w:styleId="2f0">
    <w:name w:val="Верхний колонтитул Знак2"/>
    <w:basedOn w:val="1a"/>
    <w:uiPriority w:val="99"/>
    <w:rsid w:val="00DA6359"/>
    <w:rPr>
      <w:rFonts w:ascii="Times New Roman" w:hAnsi="Times New Roman"/>
      <w:sz w:val="24"/>
    </w:rPr>
  </w:style>
  <w:style w:type="paragraph" w:customStyle="1" w:styleId="ListLabel571">
    <w:name w:val="ListLabel 571"/>
    <w:link w:val="ListLabel5711"/>
    <w:rsid w:val="00DA6359"/>
    <w:pPr>
      <w:spacing w:after="0" w:line="240" w:lineRule="auto"/>
    </w:pPr>
    <w:rPr>
      <w:rFonts w:ascii="Calibri" w:eastAsia="Times New Roman" w:hAnsi="Calibri" w:cs="Times New Roman"/>
      <w:color w:val="000000"/>
      <w:sz w:val="20"/>
      <w:szCs w:val="20"/>
    </w:rPr>
  </w:style>
  <w:style w:type="character" w:customStyle="1" w:styleId="ListLabel5711">
    <w:name w:val="ListLabel 5711"/>
    <w:link w:val="ListLabel571"/>
    <w:rsid w:val="00DA6359"/>
    <w:rPr>
      <w:rFonts w:ascii="Calibri" w:eastAsia="Times New Roman" w:hAnsi="Calibri" w:cs="Times New Roman"/>
      <w:color w:val="000000"/>
      <w:sz w:val="20"/>
      <w:szCs w:val="20"/>
    </w:rPr>
  </w:style>
  <w:style w:type="paragraph" w:customStyle="1" w:styleId="ListLabel402">
    <w:name w:val="ListLabel 402"/>
    <w:link w:val="ListLabel4021"/>
    <w:rsid w:val="00DA6359"/>
    <w:pPr>
      <w:spacing w:after="0" w:line="240" w:lineRule="auto"/>
    </w:pPr>
    <w:rPr>
      <w:rFonts w:ascii="Calibri" w:eastAsia="Times New Roman" w:hAnsi="Calibri" w:cs="Times New Roman"/>
      <w:color w:val="000000"/>
      <w:sz w:val="20"/>
      <w:szCs w:val="20"/>
    </w:rPr>
  </w:style>
  <w:style w:type="character" w:customStyle="1" w:styleId="ListLabel4021">
    <w:name w:val="ListLabel 4021"/>
    <w:link w:val="ListLabel402"/>
    <w:rsid w:val="00DA6359"/>
    <w:rPr>
      <w:rFonts w:ascii="Calibri" w:eastAsia="Times New Roman" w:hAnsi="Calibri" w:cs="Times New Roman"/>
      <w:color w:val="000000"/>
      <w:sz w:val="20"/>
      <w:szCs w:val="20"/>
    </w:rPr>
  </w:style>
  <w:style w:type="paragraph" w:customStyle="1" w:styleId="ListLabel351">
    <w:name w:val="ListLabel 351"/>
    <w:link w:val="ListLabel3511"/>
    <w:rsid w:val="00DA6359"/>
    <w:pPr>
      <w:spacing w:after="0" w:line="240" w:lineRule="auto"/>
    </w:pPr>
    <w:rPr>
      <w:rFonts w:ascii="Calibri" w:eastAsia="Times New Roman" w:hAnsi="Calibri" w:cs="Times New Roman"/>
      <w:color w:val="000000"/>
      <w:sz w:val="20"/>
      <w:szCs w:val="20"/>
    </w:rPr>
  </w:style>
  <w:style w:type="character" w:customStyle="1" w:styleId="ListLabel3511">
    <w:name w:val="ListLabel 3511"/>
    <w:link w:val="ListLabel351"/>
    <w:rsid w:val="00DA6359"/>
    <w:rPr>
      <w:rFonts w:ascii="Calibri" w:eastAsia="Times New Roman" w:hAnsi="Calibri" w:cs="Times New Roman"/>
      <w:color w:val="000000"/>
      <w:sz w:val="20"/>
      <w:szCs w:val="20"/>
    </w:rPr>
  </w:style>
  <w:style w:type="paragraph" w:customStyle="1" w:styleId="ListLabel518">
    <w:name w:val="ListLabel 518"/>
    <w:link w:val="ListLabel5181"/>
    <w:rsid w:val="00DA6359"/>
    <w:pPr>
      <w:spacing w:after="0" w:line="240" w:lineRule="auto"/>
    </w:pPr>
    <w:rPr>
      <w:rFonts w:ascii="Calibri" w:eastAsia="Times New Roman" w:hAnsi="Calibri" w:cs="Times New Roman"/>
      <w:color w:val="000000"/>
      <w:sz w:val="20"/>
      <w:szCs w:val="20"/>
    </w:rPr>
  </w:style>
  <w:style w:type="character" w:customStyle="1" w:styleId="ListLabel5181">
    <w:name w:val="ListLabel 5181"/>
    <w:link w:val="ListLabel518"/>
    <w:rsid w:val="00DA6359"/>
    <w:rPr>
      <w:rFonts w:ascii="Calibri" w:eastAsia="Times New Roman" w:hAnsi="Calibri" w:cs="Times New Roman"/>
      <w:color w:val="000000"/>
      <w:sz w:val="20"/>
      <w:szCs w:val="20"/>
    </w:rPr>
  </w:style>
  <w:style w:type="paragraph" w:customStyle="1" w:styleId="ListLabel325">
    <w:name w:val="ListLabel 325"/>
    <w:link w:val="ListLabel3251"/>
    <w:rsid w:val="00DA6359"/>
    <w:pPr>
      <w:spacing w:after="0" w:line="240" w:lineRule="auto"/>
    </w:pPr>
    <w:rPr>
      <w:rFonts w:ascii="Calibri" w:eastAsia="Times New Roman" w:hAnsi="Calibri" w:cs="Times New Roman"/>
      <w:color w:val="000000"/>
      <w:sz w:val="20"/>
      <w:szCs w:val="20"/>
    </w:rPr>
  </w:style>
  <w:style w:type="character" w:customStyle="1" w:styleId="ListLabel3251">
    <w:name w:val="ListLabel 3251"/>
    <w:link w:val="ListLabel325"/>
    <w:rsid w:val="00DA6359"/>
    <w:rPr>
      <w:rFonts w:ascii="Calibri" w:eastAsia="Times New Roman" w:hAnsi="Calibri" w:cs="Times New Roman"/>
      <w:color w:val="000000"/>
      <w:sz w:val="20"/>
      <w:szCs w:val="20"/>
    </w:rPr>
  </w:style>
  <w:style w:type="paragraph" w:customStyle="1" w:styleId="ListLabel481">
    <w:name w:val="ListLabel 481"/>
    <w:link w:val="ListLabel4811"/>
    <w:rsid w:val="00DA6359"/>
    <w:pPr>
      <w:spacing w:after="0" w:line="240" w:lineRule="auto"/>
    </w:pPr>
    <w:rPr>
      <w:rFonts w:ascii="Calibri" w:eastAsia="Times New Roman" w:hAnsi="Calibri" w:cs="Times New Roman"/>
      <w:color w:val="000000"/>
      <w:sz w:val="20"/>
      <w:szCs w:val="20"/>
    </w:rPr>
  </w:style>
  <w:style w:type="character" w:customStyle="1" w:styleId="ListLabel4811">
    <w:name w:val="ListLabel 4811"/>
    <w:link w:val="ListLabel481"/>
    <w:rsid w:val="00DA6359"/>
    <w:rPr>
      <w:rFonts w:ascii="Calibri" w:eastAsia="Times New Roman" w:hAnsi="Calibri" w:cs="Times New Roman"/>
      <w:color w:val="000000"/>
      <w:sz w:val="20"/>
      <w:szCs w:val="20"/>
    </w:rPr>
  </w:style>
  <w:style w:type="paragraph" w:customStyle="1" w:styleId="1f3">
    <w:name w:val="Выделенная цитата Знак1"/>
    <w:link w:val="115"/>
    <w:rsid w:val="00DA6359"/>
    <w:pPr>
      <w:spacing w:after="0" w:line="240" w:lineRule="auto"/>
    </w:pPr>
    <w:rPr>
      <w:rFonts w:ascii="Times New Roman" w:eastAsia="Times New Roman" w:hAnsi="Times New Roman" w:cs="Times New Roman"/>
      <w:i/>
      <w:color w:val="000000"/>
      <w:sz w:val="24"/>
      <w:szCs w:val="20"/>
    </w:rPr>
  </w:style>
  <w:style w:type="character" w:customStyle="1" w:styleId="115">
    <w:name w:val="Выделенная цитата Знак11"/>
    <w:link w:val="1f3"/>
    <w:rsid w:val="00DA6359"/>
    <w:rPr>
      <w:rFonts w:ascii="Times New Roman" w:eastAsia="Times New Roman" w:hAnsi="Times New Roman" w:cs="Times New Roman"/>
      <w:i/>
      <w:color w:val="000000"/>
      <w:sz w:val="24"/>
      <w:szCs w:val="20"/>
    </w:rPr>
  </w:style>
  <w:style w:type="paragraph" w:customStyle="1" w:styleId="ListLabel372">
    <w:name w:val="ListLabel 372"/>
    <w:link w:val="ListLabel3721"/>
    <w:rsid w:val="00DA6359"/>
    <w:pPr>
      <w:spacing w:after="0" w:line="240" w:lineRule="auto"/>
    </w:pPr>
    <w:rPr>
      <w:rFonts w:ascii="Calibri" w:eastAsia="Times New Roman" w:hAnsi="Calibri" w:cs="Times New Roman"/>
      <w:color w:val="000000"/>
      <w:sz w:val="20"/>
      <w:szCs w:val="20"/>
    </w:rPr>
  </w:style>
  <w:style w:type="character" w:customStyle="1" w:styleId="ListLabel3721">
    <w:name w:val="ListLabel 3721"/>
    <w:link w:val="ListLabel372"/>
    <w:rsid w:val="00DA6359"/>
    <w:rPr>
      <w:rFonts w:ascii="Calibri" w:eastAsia="Times New Roman" w:hAnsi="Calibri" w:cs="Times New Roman"/>
      <w:color w:val="000000"/>
      <w:sz w:val="20"/>
      <w:szCs w:val="20"/>
    </w:rPr>
  </w:style>
  <w:style w:type="paragraph" w:customStyle="1" w:styleId="ListLabel394">
    <w:name w:val="ListLabel 394"/>
    <w:link w:val="ListLabel3941"/>
    <w:rsid w:val="00DA6359"/>
    <w:pPr>
      <w:spacing w:after="0" w:line="240" w:lineRule="auto"/>
    </w:pPr>
    <w:rPr>
      <w:rFonts w:ascii="Calibri" w:eastAsia="Times New Roman" w:hAnsi="Calibri" w:cs="Times New Roman"/>
      <w:color w:val="000000"/>
      <w:sz w:val="20"/>
      <w:szCs w:val="20"/>
    </w:rPr>
  </w:style>
  <w:style w:type="character" w:customStyle="1" w:styleId="ListLabel3941">
    <w:name w:val="ListLabel 3941"/>
    <w:link w:val="ListLabel394"/>
    <w:rsid w:val="00DA6359"/>
    <w:rPr>
      <w:rFonts w:ascii="Calibri" w:eastAsia="Times New Roman" w:hAnsi="Calibri" w:cs="Times New Roman"/>
      <w:color w:val="000000"/>
      <w:sz w:val="20"/>
      <w:szCs w:val="20"/>
    </w:rPr>
  </w:style>
  <w:style w:type="paragraph" w:customStyle="1" w:styleId="ListLabel332">
    <w:name w:val="ListLabel 332"/>
    <w:link w:val="ListLabel3321"/>
    <w:rsid w:val="00DA6359"/>
    <w:pPr>
      <w:spacing w:after="0" w:line="240" w:lineRule="auto"/>
    </w:pPr>
    <w:rPr>
      <w:rFonts w:ascii="Calibri" w:eastAsia="Times New Roman" w:hAnsi="Calibri" w:cs="Times New Roman"/>
      <w:color w:val="000000"/>
      <w:sz w:val="20"/>
      <w:szCs w:val="20"/>
    </w:rPr>
  </w:style>
  <w:style w:type="character" w:customStyle="1" w:styleId="ListLabel3321">
    <w:name w:val="ListLabel 3321"/>
    <w:link w:val="ListLabel332"/>
    <w:rsid w:val="00DA6359"/>
    <w:rPr>
      <w:rFonts w:ascii="Calibri" w:eastAsia="Times New Roman" w:hAnsi="Calibri" w:cs="Times New Roman"/>
      <w:color w:val="000000"/>
      <w:sz w:val="20"/>
      <w:szCs w:val="20"/>
    </w:rPr>
  </w:style>
  <w:style w:type="paragraph" w:customStyle="1" w:styleId="ListLabel341">
    <w:name w:val="ListLabel 341"/>
    <w:link w:val="ListLabel3411"/>
    <w:rsid w:val="00DA6359"/>
    <w:pPr>
      <w:spacing w:after="0" w:line="240" w:lineRule="auto"/>
    </w:pPr>
    <w:rPr>
      <w:rFonts w:ascii="Calibri" w:eastAsia="Times New Roman" w:hAnsi="Calibri" w:cs="Times New Roman"/>
      <w:color w:val="000000"/>
      <w:sz w:val="20"/>
      <w:szCs w:val="20"/>
    </w:rPr>
  </w:style>
  <w:style w:type="character" w:customStyle="1" w:styleId="ListLabel3411">
    <w:name w:val="ListLabel 3411"/>
    <w:link w:val="ListLabel341"/>
    <w:rsid w:val="00DA6359"/>
    <w:rPr>
      <w:rFonts w:ascii="Calibri" w:eastAsia="Times New Roman" w:hAnsi="Calibri" w:cs="Times New Roman"/>
      <w:color w:val="000000"/>
      <w:sz w:val="20"/>
      <w:szCs w:val="20"/>
    </w:rPr>
  </w:style>
  <w:style w:type="paragraph" w:customStyle="1" w:styleId="ListLabel95">
    <w:name w:val="ListLabel 95"/>
    <w:link w:val="ListLabel951"/>
    <w:rsid w:val="00DA6359"/>
    <w:pPr>
      <w:spacing w:after="0" w:line="240" w:lineRule="auto"/>
    </w:pPr>
    <w:rPr>
      <w:rFonts w:ascii="Calibri" w:eastAsia="Times New Roman" w:hAnsi="Calibri" w:cs="Times New Roman"/>
      <w:color w:val="000000"/>
      <w:sz w:val="24"/>
      <w:szCs w:val="20"/>
    </w:rPr>
  </w:style>
  <w:style w:type="character" w:customStyle="1" w:styleId="ListLabel951">
    <w:name w:val="ListLabel 951"/>
    <w:link w:val="ListLabel95"/>
    <w:rsid w:val="00DA6359"/>
    <w:rPr>
      <w:rFonts w:ascii="Calibri" w:eastAsia="Times New Roman" w:hAnsi="Calibri" w:cs="Times New Roman"/>
      <w:color w:val="000000"/>
      <w:sz w:val="24"/>
      <w:szCs w:val="20"/>
    </w:rPr>
  </w:style>
  <w:style w:type="paragraph" w:customStyle="1" w:styleId="ListLabel280">
    <w:name w:val="ListLabel 280"/>
    <w:link w:val="ListLabel2801"/>
    <w:rsid w:val="00DA6359"/>
    <w:pPr>
      <w:spacing w:after="0" w:line="240" w:lineRule="auto"/>
    </w:pPr>
    <w:rPr>
      <w:rFonts w:ascii="Calibri" w:eastAsia="Times New Roman" w:hAnsi="Calibri" w:cs="Times New Roman"/>
      <w:color w:val="000000"/>
      <w:sz w:val="20"/>
      <w:szCs w:val="20"/>
    </w:rPr>
  </w:style>
  <w:style w:type="character" w:customStyle="1" w:styleId="ListLabel2801">
    <w:name w:val="ListLabel 2801"/>
    <w:link w:val="ListLabel280"/>
    <w:rsid w:val="00DA6359"/>
    <w:rPr>
      <w:rFonts w:ascii="Calibri" w:eastAsia="Times New Roman" w:hAnsi="Calibri" w:cs="Times New Roman"/>
      <w:color w:val="000000"/>
      <w:sz w:val="20"/>
      <w:szCs w:val="20"/>
    </w:rPr>
  </w:style>
  <w:style w:type="paragraph" w:customStyle="1" w:styleId="ListLabel30">
    <w:name w:val="ListLabel 30"/>
    <w:link w:val="ListLabel3010"/>
    <w:rsid w:val="00DA6359"/>
    <w:pPr>
      <w:spacing w:after="0" w:line="240" w:lineRule="auto"/>
    </w:pPr>
    <w:rPr>
      <w:rFonts w:ascii="Arial" w:eastAsia="Times New Roman" w:hAnsi="Arial" w:cs="Times New Roman"/>
      <w:color w:val="000000"/>
      <w:sz w:val="24"/>
      <w:szCs w:val="20"/>
    </w:rPr>
  </w:style>
  <w:style w:type="character" w:customStyle="1" w:styleId="ListLabel3010">
    <w:name w:val="ListLabel 3010"/>
    <w:link w:val="ListLabel30"/>
    <w:rsid w:val="00DA6359"/>
    <w:rPr>
      <w:rFonts w:ascii="Arial" w:eastAsia="Times New Roman" w:hAnsi="Arial" w:cs="Times New Roman"/>
      <w:color w:val="000000"/>
      <w:sz w:val="24"/>
      <w:szCs w:val="20"/>
    </w:rPr>
  </w:style>
  <w:style w:type="paragraph" w:customStyle="1" w:styleId="ListLabel275">
    <w:name w:val="ListLabel 275"/>
    <w:link w:val="ListLabel2751"/>
    <w:rsid w:val="00DA6359"/>
    <w:pPr>
      <w:spacing w:after="0" w:line="240" w:lineRule="auto"/>
    </w:pPr>
    <w:rPr>
      <w:rFonts w:ascii="Calibri" w:eastAsia="Times New Roman" w:hAnsi="Calibri" w:cs="Times New Roman"/>
      <w:color w:val="000000"/>
      <w:sz w:val="20"/>
      <w:szCs w:val="20"/>
    </w:rPr>
  </w:style>
  <w:style w:type="character" w:customStyle="1" w:styleId="ListLabel2751">
    <w:name w:val="ListLabel 2751"/>
    <w:link w:val="ListLabel275"/>
    <w:rsid w:val="00DA6359"/>
    <w:rPr>
      <w:rFonts w:ascii="Calibri" w:eastAsia="Times New Roman" w:hAnsi="Calibri" w:cs="Times New Roman"/>
      <w:color w:val="000000"/>
      <w:sz w:val="20"/>
      <w:szCs w:val="20"/>
    </w:rPr>
  </w:style>
  <w:style w:type="paragraph" w:customStyle="1" w:styleId="ListLabel114">
    <w:name w:val="ListLabel 114"/>
    <w:link w:val="ListLabel1141"/>
    <w:rsid w:val="00DA6359"/>
    <w:pPr>
      <w:spacing w:after="0" w:line="240" w:lineRule="auto"/>
    </w:pPr>
    <w:rPr>
      <w:rFonts w:ascii="Calibri" w:eastAsia="Times New Roman" w:hAnsi="Calibri" w:cs="Times New Roman"/>
      <w:color w:val="000000"/>
      <w:sz w:val="20"/>
      <w:szCs w:val="20"/>
    </w:rPr>
  </w:style>
  <w:style w:type="character" w:customStyle="1" w:styleId="ListLabel1141">
    <w:name w:val="ListLabel 1141"/>
    <w:link w:val="ListLabel114"/>
    <w:rsid w:val="00DA6359"/>
    <w:rPr>
      <w:rFonts w:ascii="Calibri" w:eastAsia="Times New Roman" w:hAnsi="Calibri" w:cs="Times New Roman"/>
      <w:color w:val="000000"/>
      <w:sz w:val="20"/>
      <w:szCs w:val="20"/>
    </w:rPr>
  </w:style>
  <w:style w:type="paragraph" w:customStyle="1" w:styleId="ListLabel69">
    <w:name w:val="ListLabel 69"/>
    <w:link w:val="ListLabel691"/>
    <w:rsid w:val="00DA6359"/>
    <w:pPr>
      <w:spacing w:after="0" w:line="240" w:lineRule="auto"/>
    </w:pPr>
    <w:rPr>
      <w:rFonts w:ascii="Calibri" w:eastAsia="Times New Roman" w:hAnsi="Calibri" w:cs="Times New Roman"/>
      <w:color w:val="000000"/>
      <w:sz w:val="20"/>
      <w:szCs w:val="20"/>
    </w:rPr>
  </w:style>
  <w:style w:type="character" w:customStyle="1" w:styleId="ListLabel691">
    <w:name w:val="ListLabel 691"/>
    <w:link w:val="ListLabel69"/>
    <w:rsid w:val="00DA6359"/>
    <w:rPr>
      <w:rFonts w:ascii="Calibri" w:eastAsia="Times New Roman" w:hAnsi="Calibri" w:cs="Times New Roman"/>
      <w:color w:val="000000"/>
      <w:sz w:val="20"/>
      <w:szCs w:val="20"/>
    </w:rPr>
  </w:style>
  <w:style w:type="paragraph" w:customStyle="1" w:styleId="ListLabel141">
    <w:name w:val="ListLabel 141"/>
    <w:link w:val="ListLabel1411"/>
    <w:rsid w:val="00DA6359"/>
    <w:pPr>
      <w:spacing w:after="0" w:line="240" w:lineRule="auto"/>
    </w:pPr>
    <w:rPr>
      <w:rFonts w:ascii="Calibri" w:eastAsia="Times New Roman" w:hAnsi="Calibri" w:cs="Times New Roman"/>
      <w:color w:val="000000"/>
      <w:sz w:val="20"/>
      <w:szCs w:val="20"/>
    </w:rPr>
  </w:style>
  <w:style w:type="character" w:customStyle="1" w:styleId="ListLabel1411">
    <w:name w:val="ListLabel 1411"/>
    <w:link w:val="ListLabel141"/>
    <w:rsid w:val="00DA6359"/>
    <w:rPr>
      <w:rFonts w:ascii="Calibri" w:eastAsia="Times New Roman" w:hAnsi="Calibri" w:cs="Times New Roman"/>
      <w:color w:val="000000"/>
      <w:sz w:val="20"/>
      <w:szCs w:val="20"/>
    </w:rPr>
  </w:style>
  <w:style w:type="paragraph" w:customStyle="1" w:styleId="ListLabel418">
    <w:name w:val="ListLabel 418"/>
    <w:link w:val="ListLabel4181"/>
    <w:rsid w:val="00DA6359"/>
    <w:pPr>
      <w:spacing w:after="0" w:line="240" w:lineRule="auto"/>
    </w:pPr>
    <w:rPr>
      <w:rFonts w:ascii="Calibri" w:eastAsia="Times New Roman" w:hAnsi="Calibri" w:cs="Times New Roman"/>
      <w:color w:val="000000"/>
      <w:sz w:val="20"/>
      <w:szCs w:val="20"/>
    </w:rPr>
  </w:style>
  <w:style w:type="character" w:customStyle="1" w:styleId="ListLabel4181">
    <w:name w:val="ListLabel 4181"/>
    <w:link w:val="ListLabel418"/>
    <w:rsid w:val="00DA6359"/>
    <w:rPr>
      <w:rFonts w:ascii="Calibri" w:eastAsia="Times New Roman" w:hAnsi="Calibri" w:cs="Times New Roman"/>
      <w:color w:val="000000"/>
      <w:sz w:val="20"/>
      <w:szCs w:val="20"/>
    </w:rPr>
  </w:style>
  <w:style w:type="paragraph" w:customStyle="1" w:styleId="ListLabel373">
    <w:name w:val="ListLabel 373"/>
    <w:link w:val="ListLabel3731"/>
    <w:rsid w:val="00DA6359"/>
    <w:pPr>
      <w:spacing w:after="0" w:line="240" w:lineRule="auto"/>
    </w:pPr>
    <w:rPr>
      <w:rFonts w:ascii="Calibri" w:eastAsia="Times New Roman" w:hAnsi="Calibri" w:cs="Times New Roman"/>
      <w:color w:val="000000"/>
      <w:sz w:val="20"/>
      <w:szCs w:val="20"/>
    </w:rPr>
  </w:style>
  <w:style w:type="character" w:customStyle="1" w:styleId="ListLabel3731">
    <w:name w:val="ListLabel 3731"/>
    <w:link w:val="ListLabel373"/>
    <w:rsid w:val="00DA6359"/>
    <w:rPr>
      <w:rFonts w:ascii="Calibri" w:eastAsia="Times New Roman" w:hAnsi="Calibri" w:cs="Times New Roman"/>
      <w:color w:val="000000"/>
      <w:sz w:val="20"/>
      <w:szCs w:val="20"/>
    </w:rPr>
  </w:style>
  <w:style w:type="paragraph" w:customStyle="1" w:styleId="ListLabel18">
    <w:name w:val="ListLabel 18"/>
    <w:link w:val="ListLabel1810"/>
    <w:rsid w:val="00DA6359"/>
    <w:pPr>
      <w:spacing w:after="0" w:line="240" w:lineRule="auto"/>
    </w:pPr>
    <w:rPr>
      <w:rFonts w:ascii="Calibri" w:eastAsia="Times New Roman" w:hAnsi="Calibri" w:cs="Times New Roman"/>
      <w:color w:val="000000"/>
      <w:sz w:val="20"/>
      <w:szCs w:val="20"/>
    </w:rPr>
  </w:style>
  <w:style w:type="character" w:customStyle="1" w:styleId="ListLabel1810">
    <w:name w:val="ListLabel 1810"/>
    <w:link w:val="ListLabel18"/>
    <w:rsid w:val="00DA6359"/>
    <w:rPr>
      <w:rFonts w:ascii="Calibri" w:eastAsia="Times New Roman" w:hAnsi="Calibri" w:cs="Times New Roman"/>
      <w:color w:val="000000"/>
      <w:sz w:val="20"/>
      <w:szCs w:val="20"/>
    </w:rPr>
  </w:style>
  <w:style w:type="paragraph" w:customStyle="1" w:styleId="ListLabel241">
    <w:name w:val="ListLabel 241"/>
    <w:link w:val="ListLabel2411"/>
    <w:rsid w:val="00DA6359"/>
    <w:pPr>
      <w:spacing w:after="0" w:line="240" w:lineRule="auto"/>
    </w:pPr>
    <w:rPr>
      <w:rFonts w:ascii="Calibri" w:eastAsia="Times New Roman" w:hAnsi="Calibri" w:cs="Times New Roman"/>
      <w:color w:val="000000"/>
      <w:sz w:val="20"/>
      <w:szCs w:val="20"/>
    </w:rPr>
  </w:style>
  <w:style w:type="character" w:customStyle="1" w:styleId="ListLabel2411">
    <w:name w:val="ListLabel 2411"/>
    <w:link w:val="ListLabel241"/>
    <w:rsid w:val="00DA6359"/>
    <w:rPr>
      <w:rFonts w:ascii="Calibri" w:eastAsia="Times New Roman" w:hAnsi="Calibri" w:cs="Times New Roman"/>
      <w:color w:val="000000"/>
      <w:sz w:val="20"/>
      <w:szCs w:val="20"/>
    </w:rPr>
  </w:style>
  <w:style w:type="paragraph" w:customStyle="1" w:styleId="ListLabel357">
    <w:name w:val="ListLabel 357"/>
    <w:link w:val="ListLabel3571"/>
    <w:rsid w:val="00DA6359"/>
    <w:pPr>
      <w:spacing w:after="0" w:line="240" w:lineRule="auto"/>
    </w:pPr>
    <w:rPr>
      <w:rFonts w:ascii="Calibri" w:eastAsia="Times New Roman" w:hAnsi="Calibri" w:cs="Times New Roman"/>
      <w:color w:val="000000"/>
      <w:sz w:val="20"/>
      <w:szCs w:val="20"/>
    </w:rPr>
  </w:style>
  <w:style w:type="character" w:customStyle="1" w:styleId="ListLabel3571">
    <w:name w:val="ListLabel 3571"/>
    <w:link w:val="ListLabel357"/>
    <w:rsid w:val="00DA6359"/>
    <w:rPr>
      <w:rFonts w:ascii="Calibri" w:eastAsia="Times New Roman" w:hAnsi="Calibri" w:cs="Times New Roman"/>
      <w:color w:val="000000"/>
      <w:sz w:val="20"/>
      <w:szCs w:val="20"/>
    </w:rPr>
  </w:style>
  <w:style w:type="paragraph" w:customStyle="1" w:styleId="ListLabel441">
    <w:name w:val="ListLabel 441"/>
    <w:link w:val="ListLabel4411"/>
    <w:rsid w:val="00DA6359"/>
    <w:pPr>
      <w:spacing w:after="0" w:line="240" w:lineRule="auto"/>
    </w:pPr>
    <w:rPr>
      <w:rFonts w:ascii="Calibri" w:eastAsia="Times New Roman" w:hAnsi="Calibri" w:cs="Times New Roman"/>
      <w:color w:val="000000"/>
      <w:sz w:val="20"/>
      <w:szCs w:val="20"/>
    </w:rPr>
  </w:style>
  <w:style w:type="character" w:customStyle="1" w:styleId="ListLabel4411">
    <w:name w:val="ListLabel 4411"/>
    <w:link w:val="ListLabel441"/>
    <w:rsid w:val="00DA6359"/>
    <w:rPr>
      <w:rFonts w:ascii="Calibri" w:eastAsia="Times New Roman" w:hAnsi="Calibri" w:cs="Times New Roman"/>
      <w:color w:val="000000"/>
      <w:sz w:val="20"/>
      <w:szCs w:val="20"/>
    </w:rPr>
  </w:style>
  <w:style w:type="paragraph" w:customStyle="1" w:styleId="ListLabel224">
    <w:name w:val="ListLabel 224"/>
    <w:link w:val="ListLabel2241"/>
    <w:rsid w:val="00DA6359"/>
    <w:pPr>
      <w:spacing w:after="0" w:line="240" w:lineRule="auto"/>
    </w:pPr>
    <w:rPr>
      <w:rFonts w:ascii="Calibri" w:eastAsia="Times New Roman" w:hAnsi="Calibri" w:cs="Times New Roman"/>
      <w:color w:val="000000"/>
      <w:sz w:val="20"/>
      <w:szCs w:val="20"/>
    </w:rPr>
  </w:style>
  <w:style w:type="character" w:customStyle="1" w:styleId="ListLabel2241">
    <w:name w:val="ListLabel 2241"/>
    <w:link w:val="ListLabel224"/>
    <w:rsid w:val="00DA6359"/>
    <w:rPr>
      <w:rFonts w:ascii="Calibri" w:eastAsia="Times New Roman" w:hAnsi="Calibri" w:cs="Times New Roman"/>
      <w:color w:val="000000"/>
      <w:sz w:val="20"/>
      <w:szCs w:val="20"/>
    </w:rPr>
  </w:style>
  <w:style w:type="paragraph" w:customStyle="1" w:styleId="ListLabel474">
    <w:name w:val="ListLabel 474"/>
    <w:link w:val="ListLabel4741"/>
    <w:rsid w:val="00DA6359"/>
    <w:pPr>
      <w:spacing w:after="0" w:line="240" w:lineRule="auto"/>
    </w:pPr>
    <w:rPr>
      <w:rFonts w:ascii="Calibri" w:eastAsia="Times New Roman" w:hAnsi="Calibri" w:cs="Times New Roman"/>
      <w:color w:val="000000"/>
      <w:sz w:val="20"/>
      <w:szCs w:val="20"/>
    </w:rPr>
  </w:style>
  <w:style w:type="character" w:customStyle="1" w:styleId="ListLabel4741">
    <w:name w:val="ListLabel 4741"/>
    <w:link w:val="ListLabel474"/>
    <w:rsid w:val="00DA6359"/>
    <w:rPr>
      <w:rFonts w:ascii="Calibri" w:eastAsia="Times New Roman" w:hAnsi="Calibri" w:cs="Times New Roman"/>
      <w:color w:val="000000"/>
      <w:sz w:val="20"/>
      <w:szCs w:val="20"/>
    </w:rPr>
  </w:style>
  <w:style w:type="paragraph" w:customStyle="1" w:styleId="ListLabel124">
    <w:name w:val="ListLabel 124"/>
    <w:link w:val="ListLabel1241"/>
    <w:rsid w:val="00DA6359"/>
    <w:pPr>
      <w:spacing w:after="0" w:line="240" w:lineRule="auto"/>
    </w:pPr>
    <w:rPr>
      <w:rFonts w:ascii="Calibri" w:eastAsia="Times New Roman" w:hAnsi="Calibri" w:cs="Times New Roman"/>
      <w:color w:val="000000"/>
      <w:sz w:val="20"/>
      <w:szCs w:val="20"/>
    </w:rPr>
  </w:style>
  <w:style w:type="character" w:customStyle="1" w:styleId="ListLabel1241">
    <w:name w:val="ListLabel 1241"/>
    <w:link w:val="ListLabel124"/>
    <w:rsid w:val="00DA6359"/>
    <w:rPr>
      <w:rFonts w:ascii="Calibri" w:eastAsia="Times New Roman" w:hAnsi="Calibri" w:cs="Times New Roman"/>
      <w:color w:val="000000"/>
      <w:sz w:val="20"/>
      <w:szCs w:val="20"/>
    </w:rPr>
  </w:style>
  <w:style w:type="paragraph" w:customStyle="1" w:styleId="IntenseQuoteChar">
    <w:name w:val="Intense Quote Char"/>
    <w:link w:val="IntenseQuoteChar1"/>
    <w:rsid w:val="00DA6359"/>
    <w:pPr>
      <w:spacing w:after="0" w:line="240" w:lineRule="auto"/>
    </w:pPr>
    <w:rPr>
      <w:rFonts w:ascii="Calibri" w:eastAsia="Times New Roman" w:hAnsi="Calibri" w:cs="Times New Roman"/>
      <w:i/>
      <w:color w:val="000000"/>
      <w:sz w:val="20"/>
      <w:szCs w:val="20"/>
    </w:rPr>
  </w:style>
  <w:style w:type="character" w:customStyle="1" w:styleId="IntenseQuoteChar1">
    <w:name w:val="Intense Quote Char1"/>
    <w:link w:val="IntenseQuoteChar"/>
    <w:rsid w:val="00DA6359"/>
    <w:rPr>
      <w:rFonts w:ascii="Calibri" w:eastAsia="Times New Roman" w:hAnsi="Calibri" w:cs="Times New Roman"/>
      <w:i/>
      <w:color w:val="000000"/>
      <w:sz w:val="20"/>
      <w:szCs w:val="20"/>
    </w:rPr>
  </w:style>
  <w:style w:type="paragraph" w:customStyle="1" w:styleId="ListLabel177">
    <w:name w:val="ListLabel 177"/>
    <w:link w:val="ListLabel1771"/>
    <w:rsid w:val="00DA6359"/>
    <w:pPr>
      <w:spacing w:after="0" w:line="240" w:lineRule="auto"/>
    </w:pPr>
    <w:rPr>
      <w:rFonts w:ascii="Calibri" w:eastAsia="Times New Roman" w:hAnsi="Calibri" w:cs="Times New Roman"/>
      <w:color w:val="000000"/>
      <w:sz w:val="24"/>
      <w:szCs w:val="20"/>
    </w:rPr>
  </w:style>
  <w:style w:type="character" w:customStyle="1" w:styleId="ListLabel1771">
    <w:name w:val="ListLabel 1771"/>
    <w:link w:val="ListLabel177"/>
    <w:rsid w:val="00DA6359"/>
    <w:rPr>
      <w:rFonts w:ascii="Calibri" w:eastAsia="Times New Roman" w:hAnsi="Calibri" w:cs="Times New Roman"/>
      <w:color w:val="000000"/>
      <w:sz w:val="24"/>
      <w:szCs w:val="20"/>
    </w:rPr>
  </w:style>
  <w:style w:type="paragraph" w:customStyle="1" w:styleId="ListLabel548">
    <w:name w:val="ListLabel 548"/>
    <w:link w:val="ListLabel5481"/>
    <w:rsid w:val="00DA6359"/>
    <w:pPr>
      <w:spacing w:after="0" w:line="240" w:lineRule="auto"/>
    </w:pPr>
    <w:rPr>
      <w:rFonts w:ascii="Calibri" w:eastAsia="Times New Roman" w:hAnsi="Calibri" w:cs="Times New Roman"/>
      <w:color w:val="000000"/>
      <w:sz w:val="20"/>
      <w:szCs w:val="20"/>
    </w:rPr>
  </w:style>
  <w:style w:type="character" w:customStyle="1" w:styleId="ListLabel5481">
    <w:name w:val="ListLabel 5481"/>
    <w:link w:val="ListLabel548"/>
    <w:rsid w:val="00DA6359"/>
    <w:rPr>
      <w:rFonts w:ascii="Calibri" w:eastAsia="Times New Roman" w:hAnsi="Calibri" w:cs="Times New Roman"/>
      <w:color w:val="000000"/>
      <w:sz w:val="20"/>
      <w:szCs w:val="20"/>
    </w:rPr>
  </w:style>
  <w:style w:type="paragraph" w:customStyle="1" w:styleId="ListLabel197">
    <w:name w:val="ListLabel 197"/>
    <w:link w:val="ListLabel1971"/>
    <w:rsid w:val="00DA6359"/>
    <w:pPr>
      <w:spacing w:after="0" w:line="240" w:lineRule="auto"/>
    </w:pPr>
    <w:rPr>
      <w:rFonts w:ascii="Calibri" w:eastAsia="Times New Roman" w:hAnsi="Calibri" w:cs="Times New Roman"/>
      <w:color w:val="000000"/>
      <w:sz w:val="20"/>
      <w:szCs w:val="20"/>
    </w:rPr>
  </w:style>
  <w:style w:type="character" w:customStyle="1" w:styleId="ListLabel1971">
    <w:name w:val="ListLabel 1971"/>
    <w:link w:val="ListLabel197"/>
    <w:rsid w:val="00DA6359"/>
    <w:rPr>
      <w:rFonts w:ascii="Calibri" w:eastAsia="Times New Roman" w:hAnsi="Calibri" w:cs="Times New Roman"/>
      <w:color w:val="000000"/>
      <w:sz w:val="20"/>
      <w:szCs w:val="20"/>
    </w:rPr>
  </w:style>
  <w:style w:type="paragraph" w:customStyle="1" w:styleId="ListLabel358">
    <w:name w:val="ListLabel 358"/>
    <w:link w:val="ListLabel3581"/>
    <w:rsid w:val="00DA6359"/>
    <w:pPr>
      <w:spacing w:after="0" w:line="240" w:lineRule="auto"/>
    </w:pPr>
    <w:rPr>
      <w:rFonts w:ascii="Calibri" w:eastAsia="Times New Roman" w:hAnsi="Calibri" w:cs="Times New Roman"/>
      <w:color w:val="000000"/>
      <w:sz w:val="20"/>
      <w:szCs w:val="20"/>
    </w:rPr>
  </w:style>
  <w:style w:type="character" w:customStyle="1" w:styleId="ListLabel3581">
    <w:name w:val="ListLabel 3581"/>
    <w:link w:val="ListLabel358"/>
    <w:rsid w:val="00DA6359"/>
    <w:rPr>
      <w:rFonts w:ascii="Calibri" w:eastAsia="Times New Roman" w:hAnsi="Calibri" w:cs="Times New Roman"/>
      <w:color w:val="000000"/>
      <w:sz w:val="20"/>
      <w:szCs w:val="20"/>
    </w:rPr>
  </w:style>
  <w:style w:type="paragraph" w:customStyle="1" w:styleId="ListLabel259">
    <w:name w:val="ListLabel 259"/>
    <w:link w:val="ListLabel2591"/>
    <w:rsid w:val="00DA6359"/>
    <w:pPr>
      <w:spacing w:after="0" w:line="240" w:lineRule="auto"/>
    </w:pPr>
    <w:rPr>
      <w:rFonts w:ascii="Calibri" w:eastAsia="Times New Roman" w:hAnsi="Calibri" w:cs="Times New Roman"/>
      <w:color w:val="000000"/>
      <w:sz w:val="20"/>
      <w:szCs w:val="20"/>
    </w:rPr>
  </w:style>
  <w:style w:type="character" w:customStyle="1" w:styleId="ListLabel2591">
    <w:name w:val="ListLabel 2591"/>
    <w:link w:val="ListLabel259"/>
    <w:rsid w:val="00DA6359"/>
    <w:rPr>
      <w:rFonts w:ascii="Calibri" w:eastAsia="Times New Roman" w:hAnsi="Calibri" w:cs="Times New Roman"/>
      <w:color w:val="000000"/>
      <w:sz w:val="20"/>
      <w:szCs w:val="20"/>
    </w:rPr>
  </w:style>
  <w:style w:type="paragraph" w:customStyle="1" w:styleId="ListLabel50">
    <w:name w:val="ListLabel 50"/>
    <w:link w:val="ListLabel5010"/>
    <w:rsid w:val="00DA6359"/>
    <w:pPr>
      <w:spacing w:after="0" w:line="240" w:lineRule="auto"/>
    </w:pPr>
    <w:rPr>
      <w:rFonts w:ascii="Calibri" w:eastAsia="Times New Roman" w:hAnsi="Calibri" w:cs="Times New Roman"/>
      <w:color w:val="000000"/>
      <w:sz w:val="20"/>
      <w:szCs w:val="20"/>
    </w:rPr>
  </w:style>
  <w:style w:type="character" w:customStyle="1" w:styleId="ListLabel5010">
    <w:name w:val="ListLabel 5010"/>
    <w:link w:val="ListLabel50"/>
    <w:rsid w:val="00DA6359"/>
    <w:rPr>
      <w:rFonts w:ascii="Calibri" w:eastAsia="Times New Roman" w:hAnsi="Calibri" w:cs="Times New Roman"/>
      <w:color w:val="000000"/>
      <w:sz w:val="20"/>
      <w:szCs w:val="20"/>
    </w:rPr>
  </w:style>
  <w:style w:type="character" w:customStyle="1" w:styleId="44">
    <w:name w:val="Заголовок Знак4"/>
    <w:rsid w:val="00DA6359"/>
    <w:rPr>
      <w:rFonts w:ascii="Times New Roman" w:hAnsi="Times New Roman"/>
      <w:i/>
      <w:sz w:val="24"/>
    </w:rPr>
  </w:style>
  <w:style w:type="paragraph" w:customStyle="1" w:styleId="ListLabel468">
    <w:name w:val="ListLabel 468"/>
    <w:link w:val="ListLabel4681"/>
    <w:rsid w:val="00DA6359"/>
    <w:pPr>
      <w:spacing w:after="0" w:line="240" w:lineRule="auto"/>
    </w:pPr>
    <w:rPr>
      <w:rFonts w:ascii="Calibri" w:eastAsia="Times New Roman" w:hAnsi="Calibri" w:cs="Times New Roman"/>
      <w:color w:val="000000"/>
      <w:sz w:val="20"/>
      <w:szCs w:val="20"/>
    </w:rPr>
  </w:style>
  <w:style w:type="character" w:customStyle="1" w:styleId="ListLabel4681">
    <w:name w:val="ListLabel 4681"/>
    <w:link w:val="ListLabel468"/>
    <w:rsid w:val="00DA6359"/>
    <w:rPr>
      <w:rFonts w:ascii="Calibri" w:eastAsia="Times New Roman" w:hAnsi="Calibri" w:cs="Times New Roman"/>
      <w:color w:val="000000"/>
      <w:sz w:val="20"/>
      <w:szCs w:val="20"/>
    </w:rPr>
  </w:style>
  <w:style w:type="paragraph" w:customStyle="1" w:styleId="ListLabel416">
    <w:name w:val="ListLabel 416"/>
    <w:link w:val="ListLabel4161"/>
    <w:rsid w:val="00DA6359"/>
    <w:pPr>
      <w:spacing w:after="0" w:line="240" w:lineRule="auto"/>
    </w:pPr>
    <w:rPr>
      <w:rFonts w:ascii="Calibri" w:eastAsia="Times New Roman" w:hAnsi="Calibri" w:cs="Times New Roman"/>
      <w:color w:val="000000"/>
      <w:sz w:val="20"/>
      <w:szCs w:val="20"/>
    </w:rPr>
  </w:style>
  <w:style w:type="character" w:customStyle="1" w:styleId="ListLabel4161">
    <w:name w:val="ListLabel 4161"/>
    <w:link w:val="ListLabel416"/>
    <w:rsid w:val="00DA6359"/>
    <w:rPr>
      <w:rFonts w:ascii="Calibri" w:eastAsia="Times New Roman" w:hAnsi="Calibri" w:cs="Times New Roman"/>
      <w:color w:val="000000"/>
      <w:sz w:val="20"/>
      <w:szCs w:val="20"/>
    </w:rPr>
  </w:style>
  <w:style w:type="paragraph" w:customStyle="1" w:styleId="ListLabel366">
    <w:name w:val="ListLabel 366"/>
    <w:link w:val="ListLabel3661"/>
    <w:rsid w:val="00DA6359"/>
    <w:pPr>
      <w:spacing w:after="0" w:line="240" w:lineRule="auto"/>
    </w:pPr>
    <w:rPr>
      <w:rFonts w:ascii="Calibri" w:eastAsia="Times New Roman" w:hAnsi="Calibri" w:cs="Times New Roman"/>
      <w:color w:val="000000"/>
      <w:sz w:val="20"/>
      <w:szCs w:val="20"/>
    </w:rPr>
  </w:style>
  <w:style w:type="character" w:customStyle="1" w:styleId="ListLabel3661">
    <w:name w:val="ListLabel 3661"/>
    <w:link w:val="ListLabel366"/>
    <w:rsid w:val="00DA6359"/>
    <w:rPr>
      <w:rFonts w:ascii="Calibri" w:eastAsia="Times New Roman" w:hAnsi="Calibri" w:cs="Times New Roman"/>
      <w:color w:val="000000"/>
      <w:sz w:val="20"/>
      <w:szCs w:val="20"/>
    </w:rPr>
  </w:style>
  <w:style w:type="paragraph" w:customStyle="1" w:styleId="WW8Num1z4">
    <w:name w:val="WW8Num1z4"/>
    <w:link w:val="WW8Num1z41"/>
    <w:rsid w:val="00DA6359"/>
    <w:pPr>
      <w:spacing w:after="0" w:line="240" w:lineRule="auto"/>
    </w:pPr>
    <w:rPr>
      <w:rFonts w:ascii="Calibri" w:eastAsia="Times New Roman" w:hAnsi="Calibri" w:cs="Times New Roman"/>
      <w:color w:val="000000"/>
      <w:sz w:val="20"/>
      <w:szCs w:val="20"/>
    </w:rPr>
  </w:style>
  <w:style w:type="character" w:customStyle="1" w:styleId="WW8Num1z41">
    <w:name w:val="WW8Num1z41"/>
    <w:link w:val="WW8Num1z4"/>
    <w:rsid w:val="00DA6359"/>
    <w:rPr>
      <w:rFonts w:ascii="Calibri" w:eastAsia="Times New Roman" w:hAnsi="Calibri" w:cs="Times New Roman"/>
      <w:color w:val="000000"/>
      <w:sz w:val="20"/>
      <w:szCs w:val="20"/>
    </w:rPr>
  </w:style>
  <w:style w:type="paragraph" w:customStyle="1" w:styleId="ListLabel408">
    <w:name w:val="ListLabel 408"/>
    <w:link w:val="ListLabel4081"/>
    <w:rsid w:val="00DA6359"/>
    <w:pPr>
      <w:spacing w:after="0" w:line="240" w:lineRule="auto"/>
    </w:pPr>
    <w:rPr>
      <w:rFonts w:ascii="Calibri" w:eastAsia="Times New Roman" w:hAnsi="Calibri" w:cs="Times New Roman"/>
      <w:color w:val="000000"/>
      <w:sz w:val="20"/>
      <w:szCs w:val="20"/>
    </w:rPr>
  </w:style>
  <w:style w:type="character" w:customStyle="1" w:styleId="ListLabel4081">
    <w:name w:val="ListLabel 4081"/>
    <w:link w:val="ListLabel408"/>
    <w:rsid w:val="00DA6359"/>
    <w:rPr>
      <w:rFonts w:ascii="Calibri" w:eastAsia="Times New Roman" w:hAnsi="Calibri" w:cs="Times New Roman"/>
      <w:color w:val="000000"/>
      <w:sz w:val="20"/>
      <w:szCs w:val="20"/>
    </w:rPr>
  </w:style>
  <w:style w:type="paragraph" w:customStyle="1" w:styleId="ListLabel299">
    <w:name w:val="ListLabel 299"/>
    <w:link w:val="ListLabel2991"/>
    <w:rsid w:val="00DA6359"/>
    <w:pPr>
      <w:spacing w:after="0" w:line="240" w:lineRule="auto"/>
    </w:pPr>
    <w:rPr>
      <w:rFonts w:ascii="Calibri" w:eastAsia="Times New Roman" w:hAnsi="Calibri" w:cs="Times New Roman"/>
      <w:color w:val="000000"/>
      <w:sz w:val="20"/>
      <w:szCs w:val="20"/>
    </w:rPr>
  </w:style>
  <w:style w:type="character" w:customStyle="1" w:styleId="ListLabel2991">
    <w:name w:val="ListLabel 2991"/>
    <w:link w:val="ListLabel299"/>
    <w:rsid w:val="00DA6359"/>
    <w:rPr>
      <w:rFonts w:ascii="Calibri" w:eastAsia="Times New Roman" w:hAnsi="Calibri" w:cs="Times New Roman"/>
      <w:color w:val="000000"/>
      <w:sz w:val="20"/>
      <w:szCs w:val="20"/>
    </w:rPr>
  </w:style>
  <w:style w:type="paragraph" w:customStyle="1" w:styleId="ListLabel201">
    <w:name w:val="ListLabel 201"/>
    <w:link w:val="ListLabel2011"/>
    <w:rsid w:val="00DA6359"/>
    <w:pPr>
      <w:spacing w:after="0" w:line="240" w:lineRule="auto"/>
    </w:pPr>
    <w:rPr>
      <w:rFonts w:ascii="Calibri" w:eastAsia="Times New Roman" w:hAnsi="Calibri" w:cs="Times New Roman"/>
      <w:color w:val="000000"/>
      <w:sz w:val="20"/>
      <w:szCs w:val="20"/>
    </w:rPr>
  </w:style>
  <w:style w:type="character" w:customStyle="1" w:styleId="ListLabel2011">
    <w:name w:val="ListLabel 2011"/>
    <w:link w:val="ListLabel201"/>
    <w:rsid w:val="00DA6359"/>
    <w:rPr>
      <w:rFonts w:ascii="Calibri" w:eastAsia="Times New Roman" w:hAnsi="Calibri" w:cs="Times New Roman"/>
      <w:color w:val="000000"/>
      <w:sz w:val="20"/>
      <w:szCs w:val="20"/>
    </w:rPr>
  </w:style>
  <w:style w:type="paragraph" w:customStyle="1" w:styleId="ListLabel160">
    <w:name w:val="ListLabel 160"/>
    <w:link w:val="ListLabel1601"/>
    <w:rsid w:val="00DA6359"/>
    <w:pPr>
      <w:spacing w:after="0" w:line="240" w:lineRule="auto"/>
    </w:pPr>
    <w:rPr>
      <w:rFonts w:ascii="Calibri" w:eastAsia="Times New Roman" w:hAnsi="Calibri" w:cs="Times New Roman"/>
      <w:color w:val="000000"/>
      <w:sz w:val="20"/>
      <w:szCs w:val="20"/>
    </w:rPr>
  </w:style>
  <w:style w:type="character" w:customStyle="1" w:styleId="ListLabel1601">
    <w:name w:val="ListLabel 1601"/>
    <w:link w:val="ListLabel160"/>
    <w:rsid w:val="00DA6359"/>
    <w:rPr>
      <w:rFonts w:ascii="Calibri" w:eastAsia="Times New Roman" w:hAnsi="Calibri" w:cs="Times New Roman"/>
      <w:color w:val="000000"/>
      <w:sz w:val="20"/>
      <w:szCs w:val="20"/>
    </w:rPr>
  </w:style>
  <w:style w:type="paragraph" w:customStyle="1" w:styleId="ListLabel443">
    <w:name w:val="ListLabel 443"/>
    <w:link w:val="ListLabel4431"/>
    <w:rsid w:val="00DA6359"/>
    <w:pPr>
      <w:spacing w:after="0" w:line="240" w:lineRule="auto"/>
    </w:pPr>
    <w:rPr>
      <w:rFonts w:ascii="Calibri" w:eastAsia="Times New Roman" w:hAnsi="Calibri" w:cs="Times New Roman"/>
      <w:color w:val="000000"/>
      <w:sz w:val="20"/>
      <w:szCs w:val="20"/>
    </w:rPr>
  </w:style>
  <w:style w:type="character" w:customStyle="1" w:styleId="ListLabel4431">
    <w:name w:val="ListLabel 4431"/>
    <w:link w:val="ListLabel443"/>
    <w:rsid w:val="00DA6359"/>
    <w:rPr>
      <w:rFonts w:ascii="Calibri" w:eastAsia="Times New Roman" w:hAnsi="Calibri" w:cs="Times New Roman"/>
      <w:color w:val="000000"/>
      <w:sz w:val="20"/>
      <w:szCs w:val="20"/>
    </w:rPr>
  </w:style>
  <w:style w:type="paragraph" w:customStyle="1" w:styleId="ListLabel466">
    <w:name w:val="ListLabel 466"/>
    <w:link w:val="ListLabel4661"/>
    <w:rsid w:val="00DA6359"/>
    <w:pPr>
      <w:spacing w:after="0" w:line="240" w:lineRule="auto"/>
    </w:pPr>
    <w:rPr>
      <w:rFonts w:ascii="Calibri" w:eastAsia="Times New Roman" w:hAnsi="Calibri" w:cs="Times New Roman"/>
      <w:color w:val="000000"/>
      <w:sz w:val="20"/>
      <w:szCs w:val="20"/>
    </w:rPr>
  </w:style>
  <w:style w:type="character" w:customStyle="1" w:styleId="ListLabel4661">
    <w:name w:val="ListLabel 4661"/>
    <w:link w:val="ListLabel466"/>
    <w:rsid w:val="00DA6359"/>
    <w:rPr>
      <w:rFonts w:ascii="Calibri" w:eastAsia="Times New Roman" w:hAnsi="Calibri" w:cs="Times New Roman"/>
      <w:color w:val="000000"/>
      <w:sz w:val="20"/>
      <w:szCs w:val="20"/>
    </w:rPr>
  </w:style>
  <w:style w:type="paragraph" w:customStyle="1" w:styleId="ListLabel553">
    <w:name w:val="ListLabel 553"/>
    <w:link w:val="ListLabel5531"/>
    <w:rsid w:val="00DA6359"/>
    <w:pPr>
      <w:spacing w:after="0" w:line="240" w:lineRule="auto"/>
    </w:pPr>
    <w:rPr>
      <w:rFonts w:ascii="Calibri" w:eastAsia="Times New Roman" w:hAnsi="Calibri" w:cs="Times New Roman"/>
      <w:color w:val="000000"/>
      <w:sz w:val="20"/>
      <w:szCs w:val="20"/>
    </w:rPr>
  </w:style>
  <w:style w:type="character" w:customStyle="1" w:styleId="ListLabel5531">
    <w:name w:val="ListLabel 5531"/>
    <w:link w:val="ListLabel553"/>
    <w:rsid w:val="00DA6359"/>
    <w:rPr>
      <w:rFonts w:ascii="Calibri" w:eastAsia="Times New Roman" w:hAnsi="Calibri" w:cs="Times New Roman"/>
      <w:color w:val="000000"/>
      <w:sz w:val="20"/>
      <w:szCs w:val="20"/>
    </w:rPr>
  </w:style>
  <w:style w:type="paragraph" w:customStyle="1" w:styleId="ListLabel326">
    <w:name w:val="ListLabel 326"/>
    <w:link w:val="ListLabel3261"/>
    <w:rsid w:val="00DA6359"/>
    <w:pPr>
      <w:spacing w:after="0" w:line="240" w:lineRule="auto"/>
    </w:pPr>
    <w:rPr>
      <w:rFonts w:ascii="Calibri" w:eastAsia="Times New Roman" w:hAnsi="Calibri" w:cs="Times New Roman"/>
      <w:color w:val="000000"/>
      <w:sz w:val="20"/>
      <w:szCs w:val="20"/>
    </w:rPr>
  </w:style>
  <w:style w:type="character" w:customStyle="1" w:styleId="ListLabel3261">
    <w:name w:val="ListLabel 3261"/>
    <w:link w:val="ListLabel326"/>
    <w:rsid w:val="00DA6359"/>
    <w:rPr>
      <w:rFonts w:ascii="Calibri" w:eastAsia="Times New Roman" w:hAnsi="Calibri" w:cs="Times New Roman"/>
      <w:color w:val="000000"/>
      <w:sz w:val="20"/>
      <w:szCs w:val="20"/>
    </w:rPr>
  </w:style>
  <w:style w:type="paragraph" w:customStyle="1" w:styleId="ListLabel419">
    <w:name w:val="ListLabel 419"/>
    <w:link w:val="ListLabel4191"/>
    <w:rsid w:val="00DA6359"/>
    <w:pPr>
      <w:spacing w:after="0" w:line="240" w:lineRule="auto"/>
    </w:pPr>
    <w:rPr>
      <w:rFonts w:ascii="Calibri" w:eastAsia="Times New Roman" w:hAnsi="Calibri" w:cs="Times New Roman"/>
      <w:color w:val="000000"/>
      <w:sz w:val="20"/>
      <w:szCs w:val="20"/>
    </w:rPr>
  </w:style>
  <w:style w:type="character" w:customStyle="1" w:styleId="ListLabel4191">
    <w:name w:val="ListLabel 4191"/>
    <w:link w:val="ListLabel419"/>
    <w:rsid w:val="00DA6359"/>
    <w:rPr>
      <w:rFonts w:ascii="Calibri" w:eastAsia="Times New Roman" w:hAnsi="Calibri" w:cs="Times New Roman"/>
      <w:color w:val="000000"/>
      <w:sz w:val="20"/>
      <w:szCs w:val="20"/>
    </w:rPr>
  </w:style>
  <w:style w:type="paragraph" w:customStyle="1" w:styleId="ListLabel172">
    <w:name w:val="ListLabel 172"/>
    <w:link w:val="ListLabel1721"/>
    <w:rsid w:val="00DA6359"/>
    <w:pPr>
      <w:spacing w:after="0" w:line="240" w:lineRule="auto"/>
    </w:pPr>
    <w:rPr>
      <w:rFonts w:ascii="Calibri" w:eastAsia="Times New Roman" w:hAnsi="Calibri" w:cs="Times New Roman"/>
      <w:color w:val="000000"/>
      <w:sz w:val="20"/>
      <w:szCs w:val="20"/>
    </w:rPr>
  </w:style>
  <w:style w:type="character" w:customStyle="1" w:styleId="ListLabel1721">
    <w:name w:val="ListLabel 1721"/>
    <w:link w:val="ListLabel172"/>
    <w:rsid w:val="00DA6359"/>
    <w:rPr>
      <w:rFonts w:ascii="Calibri" w:eastAsia="Times New Roman" w:hAnsi="Calibri" w:cs="Times New Roman"/>
      <w:color w:val="000000"/>
      <w:sz w:val="20"/>
      <w:szCs w:val="20"/>
    </w:rPr>
  </w:style>
  <w:style w:type="paragraph" w:customStyle="1" w:styleId="ListLabel401">
    <w:name w:val="ListLabel 401"/>
    <w:link w:val="ListLabel4011"/>
    <w:rsid w:val="00DA6359"/>
    <w:pPr>
      <w:spacing w:after="0" w:line="240" w:lineRule="auto"/>
    </w:pPr>
    <w:rPr>
      <w:rFonts w:ascii="Calibri" w:eastAsia="Times New Roman" w:hAnsi="Calibri" w:cs="Times New Roman"/>
      <w:color w:val="000000"/>
      <w:sz w:val="20"/>
      <w:szCs w:val="20"/>
    </w:rPr>
  </w:style>
  <w:style w:type="character" w:customStyle="1" w:styleId="ListLabel4011">
    <w:name w:val="ListLabel 4011"/>
    <w:link w:val="ListLabel401"/>
    <w:rsid w:val="00DA6359"/>
    <w:rPr>
      <w:rFonts w:ascii="Calibri" w:eastAsia="Times New Roman" w:hAnsi="Calibri" w:cs="Times New Roman"/>
      <w:color w:val="000000"/>
      <w:sz w:val="20"/>
      <w:szCs w:val="20"/>
    </w:rPr>
  </w:style>
  <w:style w:type="paragraph" w:customStyle="1" w:styleId="ListLabel392">
    <w:name w:val="ListLabel 392"/>
    <w:link w:val="ListLabel3921"/>
    <w:rsid w:val="00DA6359"/>
    <w:pPr>
      <w:spacing w:after="0" w:line="240" w:lineRule="auto"/>
    </w:pPr>
    <w:rPr>
      <w:rFonts w:ascii="Calibri" w:eastAsia="Times New Roman" w:hAnsi="Calibri" w:cs="Times New Roman"/>
      <w:color w:val="000000"/>
      <w:sz w:val="20"/>
      <w:szCs w:val="20"/>
    </w:rPr>
  </w:style>
  <w:style w:type="character" w:customStyle="1" w:styleId="ListLabel3921">
    <w:name w:val="ListLabel 3921"/>
    <w:link w:val="ListLabel392"/>
    <w:rsid w:val="00DA6359"/>
    <w:rPr>
      <w:rFonts w:ascii="Calibri" w:eastAsia="Times New Roman" w:hAnsi="Calibri" w:cs="Times New Roman"/>
      <w:color w:val="000000"/>
      <w:sz w:val="20"/>
      <w:szCs w:val="20"/>
    </w:rPr>
  </w:style>
  <w:style w:type="paragraph" w:customStyle="1" w:styleId="ListLabel304">
    <w:name w:val="ListLabel 304"/>
    <w:link w:val="ListLabel3041"/>
    <w:rsid w:val="00DA6359"/>
    <w:pPr>
      <w:spacing w:after="0" w:line="240" w:lineRule="auto"/>
    </w:pPr>
    <w:rPr>
      <w:rFonts w:ascii="Calibri" w:eastAsia="Times New Roman" w:hAnsi="Calibri" w:cs="Times New Roman"/>
      <w:color w:val="000000"/>
      <w:sz w:val="20"/>
      <w:szCs w:val="20"/>
    </w:rPr>
  </w:style>
  <w:style w:type="character" w:customStyle="1" w:styleId="ListLabel3041">
    <w:name w:val="ListLabel 3041"/>
    <w:link w:val="ListLabel304"/>
    <w:rsid w:val="00DA6359"/>
    <w:rPr>
      <w:rFonts w:ascii="Calibri" w:eastAsia="Times New Roman" w:hAnsi="Calibri" w:cs="Times New Roman"/>
      <w:color w:val="000000"/>
      <w:sz w:val="20"/>
      <w:szCs w:val="20"/>
    </w:rPr>
  </w:style>
  <w:style w:type="paragraph" w:customStyle="1" w:styleId="ListLabel271">
    <w:name w:val="ListLabel 271"/>
    <w:link w:val="ListLabel2711"/>
    <w:rsid w:val="00DA6359"/>
    <w:pPr>
      <w:spacing w:after="0" w:line="240" w:lineRule="auto"/>
    </w:pPr>
    <w:rPr>
      <w:rFonts w:ascii="Calibri" w:eastAsia="Times New Roman" w:hAnsi="Calibri" w:cs="Times New Roman"/>
      <w:color w:val="000000"/>
      <w:sz w:val="20"/>
      <w:szCs w:val="20"/>
    </w:rPr>
  </w:style>
  <w:style w:type="character" w:customStyle="1" w:styleId="ListLabel2711">
    <w:name w:val="ListLabel 2711"/>
    <w:link w:val="ListLabel271"/>
    <w:rsid w:val="00DA6359"/>
    <w:rPr>
      <w:rFonts w:ascii="Calibri" w:eastAsia="Times New Roman" w:hAnsi="Calibri" w:cs="Times New Roman"/>
      <w:color w:val="000000"/>
      <w:sz w:val="20"/>
      <w:szCs w:val="20"/>
    </w:rPr>
  </w:style>
  <w:style w:type="paragraph" w:customStyle="1" w:styleId="ListLabel577">
    <w:name w:val="ListLabel 577"/>
    <w:link w:val="ListLabel5771"/>
    <w:rsid w:val="00DA6359"/>
    <w:pPr>
      <w:spacing w:after="0" w:line="240" w:lineRule="auto"/>
    </w:pPr>
    <w:rPr>
      <w:rFonts w:ascii="Calibri" w:eastAsia="Times New Roman" w:hAnsi="Calibri" w:cs="Times New Roman"/>
      <w:color w:val="000000"/>
      <w:sz w:val="20"/>
      <w:szCs w:val="20"/>
    </w:rPr>
  </w:style>
  <w:style w:type="character" w:customStyle="1" w:styleId="ListLabel5771">
    <w:name w:val="ListLabel 5771"/>
    <w:link w:val="ListLabel577"/>
    <w:rsid w:val="00DA6359"/>
    <w:rPr>
      <w:rFonts w:ascii="Calibri" w:eastAsia="Times New Roman" w:hAnsi="Calibri" w:cs="Times New Roman"/>
      <w:color w:val="000000"/>
      <w:sz w:val="20"/>
      <w:szCs w:val="20"/>
    </w:rPr>
  </w:style>
  <w:style w:type="paragraph" w:customStyle="1" w:styleId="ListLabel380">
    <w:name w:val="ListLabel 380"/>
    <w:link w:val="ListLabel3801"/>
    <w:rsid w:val="00DA6359"/>
    <w:pPr>
      <w:spacing w:after="0" w:line="240" w:lineRule="auto"/>
    </w:pPr>
    <w:rPr>
      <w:rFonts w:ascii="Calibri" w:eastAsia="Times New Roman" w:hAnsi="Calibri" w:cs="Times New Roman"/>
      <w:color w:val="000000"/>
      <w:sz w:val="20"/>
      <w:szCs w:val="20"/>
    </w:rPr>
  </w:style>
  <w:style w:type="character" w:customStyle="1" w:styleId="ListLabel3801">
    <w:name w:val="ListLabel 3801"/>
    <w:link w:val="ListLabel380"/>
    <w:rsid w:val="00DA6359"/>
    <w:rPr>
      <w:rFonts w:ascii="Calibri" w:eastAsia="Times New Roman" w:hAnsi="Calibri" w:cs="Times New Roman"/>
      <w:color w:val="000000"/>
      <w:sz w:val="20"/>
      <w:szCs w:val="20"/>
    </w:rPr>
  </w:style>
  <w:style w:type="paragraph" w:customStyle="1" w:styleId="ListLabel44">
    <w:name w:val="ListLabel 44"/>
    <w:link w:val="ListLabel4410"/>
    <w:rsid w:val="00DA6359"/>
    <w:pPr>
      <w:spacing w:after="0" w:line="240" w:lineRule="auto"/>
    </w:pPr>
    <w:rPr>
      <w:rFonts w:ascii="Calibri" w:eastAsia="Times New Roman" w:hAnsi="Calibri" w:cs="Times New Roman"/>
      <w:color w:val="000000"/>
      <w:sz w:val="20"/>
      <w:szCs w:val="20"/>
    </w:rPr>
  </w:style>
  <w:style w:type="character" w:customStyle="1" w:styleId="ListLabel4410">
    <w:name w:val="ListLabel 4410"/>
    <w:link w:val="ListLabel44"/>
    <w:rsid w:val="00DA6359"/>
    <w:rPr>
      <w:rFonts w:ascii="Calibri" w:eastAsia="Times New Roman" w:hAnsi="Calibri" w:cs="Times New Roman"/>
      <w:color w:val="000000"/>
      <w:sz w:val="20"/>
      <w:szCs w:val="20"/>
    </w:rPr>
  </w:style>
  <w:style w:type="paragraph" w:customStyle="1" w:styleId="ListLabel414">
    <w:name w:val="ListLabel 414"/>
    <w:link w:val="ListLabel4141"/>
    <w:rsid w:val="00DA6359"/>
    <w:pPr>
      <w:spacing w:after="0" w:line="240" w:lineRule="auto"/>
    </w:pPr>
    <w:rPr>
      <w:rFonts w:ascii="Calibri" w:eastAsia="Times New Roman" w:hAnsi="Calibri" w:cs="Times New Roman"/>
      <w:color w:val="000000"/>
      <w:sz w:val="20"/>
      <w:szCs w:val="20"/>
    </w:rPr>
  </w:style>
  <w:style w:type="character" w:customStyle="1" w:styleId="ListLabel4141">
    <w:name w:val="ListLabel 4141"/>
    <w:link w:val="ListLabel414"/>
    <w:rsid w:val="00DA6359"/>
    <w:rPr>
      <w:rFonts w:ascii="Calibri" w:eastAsia="Times New Roman" w:hAnsi="Calibri" w:cs="Times New Roman"/>
      <w:color w:val="000000"/>
      <w:sz w:val="20"/>
      <w:szCs w:val="20"/>
    </w:rPr>
  </w:style>
  <w:style w:type="paragraph" w:customStyle="1" w:styleId="ListLabel223">
    <w:name w:val="ListLabel 223"/>
    <w:link w:val="ListLabel2231"/>
    <w:rsid w:val="00DA6359"/>
    <w:pPr>
      <w:spacing w:after="0" w:line="240" w:lineRule="auto"/>
    </w:pPr>
    <w:rPr>
      <w:rFonts w:ascii="Calibri" w:eastAsia="Times New Roman" w:hAnsi="Calibri" w:cs="Times New Roman"/>
      <w:color w:val="000000"/>
      <w:sz w:val="20"/>
      <w:szCs w:val="20"/>
    </w:rPr>
  </w:style>
  <w:style w:type="character" w:customStyle="1" w:styleId="ListLabel2231">
    <w:name w:val="ListLabel 2231"/>
    <w:link w:val="ListLabel223"/>
    <w:rsid w:val="00DA6359"/>
    <w:rPr>
      <w:rFonts w:ascii="Calibri" w:eastAsia="Times New Roman" w:hAnsi="Calibri" w:cs="Times New Roman"/>
      <w:color w:val="000000"/>
      <w:sz w:val="20"/>
      <w:szCs w:val="20"/>
    </w:rPr>
  </w:style>
  <w:style w:type="paragraph" w:customStyle="1" w:styleId="ListLabel103">
    <w:name w:val="ListLabel 103"/>
    <w:link w:val="ListLabel1031"/>
    <w:rsid w:val="00DA6359"/>
    <w:pPr>
      <w:spacing w:after="0" w:line="240" w:lineRule="auto"/>
    </w:pPr>
    <w:rPr>
      <w:rFonts w:ascii="Calibri" w:eastAsia="Times New Roman" w:hAnsi="Calibri" w:cs="Times New Roman"/>
      <w:color w:val="000000"/>
      <w:sz w:val="20"/>
      <w:szCs w:val="20"/>
    </w:rPr>
  </w:style>
  <w:style w:type="character" w:customStyle="1" w:styleId="ListLabel1031">
    <w:name w:val="ListLabel 1031"/>
    <w:link w:val="ListLabel103"/>
    <w:rsid w:val="00DA6359"/>
    <w:rPr>
      <w:rFonts w:ascii="Calibri" w:eastAsia="Times New Roman" w:hAnsi="Calibri" w:cs="Times New Roman"/>
      <w:color w:val="000000"/>
      <w:sz w:val="20"/>
      <w:szCs w:val="20"/>
    </w:rPr>
  </w:style>
  <w:style w:type="paragraph" w:customStyle="1" w:styleId="ListLabel243">
    <w:name w:val="ListLabel 243"/>
    <w:link w:val="ListLabel2431"/>
    <w:rsid w:val="00DA6359"/>
    <w:pPr>
      <w:spacing w:after="0" w:line="240" w:lineRule="auto"/>
    </w:pPr>
    <w:rPr>
      <w:rFonts w:ascii="Calibri" w:eastAsia="Times New Roman" w:hAnsi="Calibri" w:cs="Times New Roman"/>
      <w:color w:val="000000"/>
      <w:sz w:val="20"/>
      <w:szCs w:val="20"/>
    </w:rPr>
  </w:style>
  <w:style w:type="character" w:customStyle="1" w:styleId="ListLabel2431">
    <w:name w:val="ListLabel 2431"/>
    <w:link w:val="ListLabel243"/>
    <w:rsid w:val="00DA6359"/>
    <w:rPr>
      <w:rFonts w:ascii="Calibri" w:eastAsia="Times New Roman" w:hAnsi="Calibri" w:cs="Times New Roman"/>
      <w:color w:val="000000"/>
      <w:sz w:val="20"/>
      <w:szCs w:val="20"/>
    </w:rPr>
  </w:style>
  <w:style w:type="paragraph" w:customStyle="1" w:styleId="ListLabel535">
    <w:name w:val="ListLabel 535"/>
    <w:link w:val="ListLabel5351"/>
    <w:rsid w:val="00DA6359"/>
    <w:pPr>
      <w:spacing w:after="0" w:line="240" w:lineRule="auto"/>
    </w:pPr>
    <w:rPr>
      <w:rFonts w:ascii="Calibri" w:eastAsia="Times New Roman" w:hAnsi="Calibri" w:cs="Times New Roman"/>
      <w:color w:val="000000"/>
      <w:sz w:val="20"/>
      <w:szCs w:val="20"/>
    </w:rPr>
  </w:style>
  <w:style w:type="character" w:customStyle="1" w:styleId="ListLabel5351">
    <w:name w:val="ListLabel 5351"/>
    <w:link w:val="ListLabel535"/>
    <w:rsid w:val="00DA6359"/>
    <w:rPr>
      <w:rFonts w:ascii="Calibri" w:eastAsia="Times New Roman" w:hAnsi="Calibri" w:cs="Times New Roman"/>
      <w:color w:val="000000"/>
      <w:sz w:val="20"/>
      <w:szCs w:val="20"/>
    </w:rPr>
  </w:style>
  <w:style w:type="paragraph" w:customStyle="1" w:styleId="ListLabel9">
    <w:name w:val="ListLabel 9"/>
    <w:link w:val="ListLabel910"/>
    <w:rsid w:val="00DA6359"/>
    <w:pPr>
      <w:spacing w:after="0" w:line="240" w:lineRule="auto"/>
    </w:pPr>
    <w:rPr>
      <w:rFonts w:ascii="Calibri" w:eastAsia="Times New Roman" w:hAnsi="Calibri" w:cs="Times New Roman"/>
      <w:color w:val="000000"/>
      <w:sz w:val="20"/>
      <w:szCs w:val="20"/>
    </w:rPr>
  </w:style>
  <w:style w:type="character" w:customStyle="1" w:styleId="ListLabel910">
    <w:name w:val="ListLabel 910"/>
    <w:link w:val="ListLabel9"/>
    <w:rsid w:val="00DA6359"/>
    <w:rPr>
      <w:rFonts w:ascii="Calibri" w:eastAsia="Times New Roman" w:hAnsi="Calibri" w:cs="Times New Roman"/>
      <w:color w:val="000000"/>
      <w:sz w:val="20"/>
      <w:szCs w:val="20"/>
    </w:rPr>
  </w:style>
  <w:style w:type="paragraph" w:customStyle="1" w:styleId="ListLabel80">
    <w:name w:val="ListLabel 80"/>
    <w:link w:val="ListLabel801"/>
    <w:rsid w:val="00DA6359"/>
    <w:pPr>
      <w:spacing w:after="0" w:line="240" w:lineRule="auto"/>
    </w:pPr>
    <w:rPr>
      <w:rFonts w:ascii="Calibri" w:eastAsia="Times New Roman" w:hAnsi="Calibri" w:cs="Times New Roman"/>
      <w:color w:val="000000"/>
      <w:sz w:val="20"/>
      <w:szCs w:val="20"/>
    </w:rPr>
  </w:style>
  <w:style w:type="character" w:customStyle="1" w:styleId="ListLabel801">
    <w:name w:val="ListLabel 801"/>
    <w:link w:val="ListLabel80"/>
    <w:rsid w:val="00DA6359"/>
    <w:rPr>
      <w:rFonts w:ascii="Calibri" w:eastAsia="Times New Roman" w:hAnsi="Calibri" w:cs="Times New Roman"/>
      <w:color w:val="000000"/>
      <w:sz w:val="20"/>
      <w:szCs w:val="20"/>
    </w:rPr>
  </w:style>
  <w:style w:type="paragraph" w:customStyle="1" w:styleId="ListLabel184">
    <w:name w:val="ListLabel 184"/>
    <w:link w:val="ListLabel1841"/>
    <w:rsid w:val="00DA6359"/>
    <w:pPr>
      <w:spacing w:after="0" w:line="240" w:lineRule="auto"/>
    </w:pPr>
    <w:rPr>
      <w:rFonts w:ascii="Calibri" w:eastAsia="Times New Roman" w:hAnsi="Calibri" w:cs="Times New Roman"/>
      <w:color w:val="000000"/>
      <w:sz w:val="20"/>
      <w:szCs w:val="20"/>
    </w:rPr>
  </w:style>
  <w:style w:type="character" w:customStyle="1" w:styleId="ListLabel1841">
    <w:name w:val="ListLabel 1841"/>
    <w:link w:val="ListLabel184"/>
    <w:rsid w:val="00DA6359"/>
    <w:rPr>
      <w:rFonts w:ascii="Calibri" w:eastAsia="Times New Roman" w:hAnsi="Calibri" w:cs="Times New Roman"/>
      <w:color w:val="000000"/>
      <w:sz w:val="20"/>
      <w:szCs w:val="20"/>
    </w:rPr>
  </w:style>
  <w:style w:type="paragraph" w:customStyle="1" w:styleId="ListLabel440">
    <w:name w:val="ListLabel 440"/>
    <w:link w:val="ListLabel4401"/>
    <w:rsid w:val="00DA6359"/>
    <w:pPr>
      <w:spacing w:after="0" w:line="240" w:lineRule="auto"/>
    </w:pPr>
    <w:rPr>
      <w:rFonts w:ascii="Calibri" w:eastAsia="Times New Roman" w:hAnsi="Calibri" w:cs="Times New Roman"/>
      <w:color w:val="000000"/>
      <w:sz w:val="20"/>
      <w:szCs w:val="20"/>
    </w:rPr>
  </w:style>
  <w:style w:type="character" w:customStyle="1" w:styleId="ListLabel4401">
    <w:name w:val="ListLabel 4401"/>
    <w:link w:val="ListLabel440"/>
    <w:rsid w:val="00DA6359"/>
    <w:rPr>
      <w:rFonts w:ascii="Calibri" w:eastAsia="Times New Roman" w:hAnsi="Calibri" w:cs="Times New Roman"/>
      <w:color w:val="000000"/>
      <w:sz w:val="20"/>
      <w:szCs w:val="20"/>
    </w:rPr>
  </w:style>
  <w:style w:type="paragraph" w:customStyle="1" w:styleId="ListLabel575">
    <w:name w:val="ListLabel 575"/>
    <w:link w:val="ListLabel5751"/>
    <w:rsid w:val="00DA6359"/>
    <w:pPr>
      <w:spacing w:after="0" w:line="240" w:lineRule="auto"/>
    </w:pPr>
    <w:rPr>
      <w:rFonts w:ascii="Calibri" w:eastAsia="Times New Roman" w:hAnsi="Calibri" w:cs="Times New Roman"/>
      <w:color w:val="000000"/>
      <w:sz w:val="20"/>
      <w:szCs w:val="20"/>
    </w:rPr>
  </w:style>
  <w:style w:type="character" w:customStyle="1" w:styleId="ListLabel5751">
    <w:name w:val="ListLabel 5751"/>
    <w:link w:val="ListLabel575"/>
    <w:rsid w:val="00DA6359"/>
    <w:rPr>
      <w:rFonts w:ascii="Calibri" w:eastAsia="Times New Roman" w:hAnsi="Calibri" w:cs="Times New Roman"/>
      <w:color w:val="000000"/>
      <w:sz w:val="20"/>
      <w:szCs w:val="20"/>
    </w:rPr>
  </w:style>
  <w:style w:type="paragraph" w:customStyle="1" w:styleId="ListLabel484">
    <w:name w:val="ListLabel 484"/>
    <w:link w:val="ListLabel4841"/>
    <w:rsid w:val="00DA6359"/>
    <w:pPr>
      <w:spacing w:after="0" w:line="240" w:lineRule="auto"/>
    </w:pPr>
    <w:rPr>
      <w:rFonts w:ascii="Calibri" w:eastAsia="Times New Roman" w:hAnsi="Calibri" w:cs="Times New Roman"/>
      <w:color w:val="000000"/>
      <w:sz w:val="20"/>
      <w:szCs w:val="20"/>
    </w:rPr>
  </w:style>
  <w:style w:type="character" w:customStyle="1" w:styleId="ListLabel4841">
    <w:name w:val="ListLabel 4841"/>
    <w:link w:val="ListLabel484"/>
    <w:rsid w:val="00DA6359"/>
    <w:rPr>
      <w:rFonts w:ascii="Calibri" w:eastAsia="Times New Roman" w:hAnsi="Calibri" w:cs="Times New Roman"/>
      <w:color w:val="000000"/>
      <w:sz w:val="20"/>
      <w:szCs w:val="20"/>
    </w:rPr>
  </w:style>
  <w:style w:type="paragraph" w:styleId="afff9">
    <w:name w:val="Intense Quote"/>
    <w:basedOn w:val="a0"/>
    <w:link w:val="2f1"/>
    <w:uiPriority w:val="30"/>
    <w:qFormat/>
    <w:rsid w:val="00DA6359"/>
    <w:pPr>
      <w:spacing w:after="0" w:line="252" w:lineRule="auto"/>
      <w:ind w:left="720" w:right="720"/>
    </w:pPr>
    <w:rPr>
      <w:rFonts w:ascii="Times New Roman" w:eastAsia="Times New Roman" w:hAnsi="Times New Roman" w:cs="Times New Roman"/>
      <w:i/>
      <w:color w:val="000000"/>
      <w:sz w:val="24"/>
      <w:szCs w:val="20"/>
    </w:rPr>
  </w:style>
  <w:style w:type="character" w:customStyle="1" w:styleId="afffa">
    <w:name w:val="Выделенная цитата Знак"/>
    <w:basedOn w:val="a2"/>
    <w:uiPriority w:val="30"/>
    <w:qFormat/>
    <w:rsid w:val="00DA6359"/>
    <w:rPr>
      <w:i/>
      <w:iCs/>
      <w:color w:val="4472C4" w:themeColor="accent1"/>
    </w:rPr>
  </w:style>
  <w:style w:type="character" w:customStyle="1" w:styleId="2f1">
    <w:name w:val="Выделенная цитата Знак2"/>
    <w:basedOn w:val="1a"/>
    <w:link w:val="afff9"/>
    <w:uiPriority w:val="30"/>
    <w:rsid w:val="00DA6359"/>
    <w:rPr>
      <w:rFonts w:ascii="Times New Roman" w:eastAsia="Times New Roman" w:hAnsi="Times New Roman" w:cs="Times New Roman"/>
      <w:i/>
      <w:color w:val="000000"/>
      <w:sz w:val="24"/>
      <w:szCs w:val="20"/>
    </w:rPr>
  </w:style>
  <w:style w:type="paragraph" w:customStyle="1" w:styleId="ListLabel527">
    <w:name w:val="ListLabel 527"/>
    <w:link w:val="ListLabel5271"/>
    <w:rsid w:val="00DA6359"/>
    <w:pPr>
      <w:spacing w:after="0" w:line="240" w:lineRule="auto"/>
    </w:pPr>
    <w:rPr>
      <w:rFonts w:ascii="Calibri" w:eastAsia="Times New Roman" w:hAnsi="Calibri" w:cs="Times New Roman"/>
      <w:color w:val="000000"/>
      <w:sz w:val="20"/>
      <w:szCs w:val="20"/>
    </w:rPr>
  </w:style>
  <w:style w:type="character" w:customStyle="1" w:styleId="ListLabel5271">
    <w:name w:val="ListLabel 5271"/>
    <w:link w:val="ListLabel527"/>
    <w:rsid w:val="00DA6359"/>
    <w:rPr>
      <w:rFonts w:ascii="Calibri" w:eastAsia="Times New Roman" w:hAnsi="Calibri" w:cs="Times New Roman"/>
      <w:color w:val="000000"/>
      <w:sz w:val="20"/>
      <w:szCs w:val="20"/>
    </w:rPr>
  </w:style>
  <w:style w:type="paragraph" w:customStyle="1" w:styleId="ListLabel102">
    <w:name w:val="ListLabel 102"/>
    <w:link w:val="ListLabel1021"/>
    <w:rsid w:val="00DA6359"/>
    <w:pPr>
      <w:spacing w:after="0" w:line="240" w:lineRule="auto"/>
    </w:pPr>
    <w:rPr>
      <w:rFonts w:ascii="Calibri" w:eastAsia="Times New Roman" w:hAnsi="Calibri" w:cs="Times New Roman"/>
      <w:color w:val="000000"/>
      <w:sz w:val="20"/>
      <w:szCs w:val="20"/>
    </w:rPr>
  </w:style>
  <w:style w:type="character" w:customStyle="1" w:styleId="ListLabel1021">
    <w:name w:val="ListLabel 1021"/>
    <w:link w:val="ListLabel102"/>
    <w:rsid w:val="00DA6359"/>
    <w:rPr>
      <w:rFonts w:ascii="Calibri" w:eastAsia="Times New Roman" w:hAnsi="Calibri" w:cs="Times New Roman"/>
      <w:color w:val="000000"/>
      <w:sz w:val="20"/>
      <w:szCs w:val="20"/>
    </w:rPr>
  </w:style>
  <w:style w:type="paragraph" w:customStyle="1" w:styleId="ListLabel4">
    <w:name w:val="ListLabel 4"/>
    <w:link w:val="ListLabel4100"/>
    <w:rsid w:val="00DA6359"/>
    <w:pPr>
      <w:spacing w:after="0" w:line="240" w:lineRule="auto"/>
    </w:pPr>
    <w:rPr>
      <w:rFonts w:ascii="Calibri" w:eastAsia="Times New Roman" w:hAnsi="Calibri" w:cs="Times New Roman"/>
      <w:color w:val="000000"/>
      <w:sz w:val="20"/>
      <w:szCs w:val="20"/>
    </w:rPr>
  </w:style>
  <w:style w:type="character" w:customStyle="1" w:styleId="ListLabel4100">
    <w:name w:val="ListLabel 4100"/>
    <w:link w:val="ListLabel4"/>
    <w:rsid w:val="00DA6359"/>
    <w:rPr>
      <w:rFonts w:ascii="Calibri" w:eastAsia="Times New Roman" w:hAnsi="Calibri" w:cs="Times New Roman"/>
      <w:color w:val="000000"/>
      <w:sz w:val="20"/>
      <w:szCs w:val="20"/>
    </w:rPr>
  </w:style>
  <w:style w:type="paragraph" w:customStyle="1" w:styleId="1f4">
    <w:name w:val="Заголовок1"/>
    <w:basedOn w:val="a0"/>
    <w:next w:val="a1"/>
    <w:link w:val="116"/>
    <w:uiPriority w:val="99"/>
    <w:qFormat/>
    <w:rsid w:val="00DA6359"/>
    <w:pPr>
      <w:keepNext/>
      <w:spacing w:before="240" w:after="120" w:line="252" w:lineRule="auto"/>
    </w:pPr>
    <w:rPr>
      <w:rFonts w:ascii="Times New Roman" w:eastAsia="Times New Roman" w:hAnsi="Times New Roman" w:cs="Times New Roman"/>
      <w:b/>
      <w:color w:val="000000"/>
      <w:sz w:val="24"/>
      <w:szCs w:val="20"/>
    </w:rPr>
  </w:style>
  <w:style w:type="character" w:customStyle="1" w:styleId="116">
    <w:name w:val="Заголовок11"/>
    <w:basedOn w:val="1a"/>
    <w:link w:val="1f4"/>
    <w:uiPriority w:val="99"/>
    <w:rsid w:val="00DA6359"/>
    <w:rPr>
      <w:rFonts w:ascii="Times New Roman" w:eastAsia="Times New Roman" w:hAnsi="Times New Roman" w:cs="Times New Roman"/>
      <w:b/>
      <w:color w:val="000000"/>
      <w:sz w:val="24"/>
      <w:szCs w:val="20"/>
    </w:rPr>
  </w:style>
  <w:style w:type="paragraph" w:customStyle="1" w:styleId="ListLabel382">
    <w:name w:val="ListLabel 382"/>
    <w:link w:val="ListLabel3821"/>
    <w:rsid w:val="00DA6359"/>
    <w:pPr>
      <w:spacing w:after="0" w:line="240" w:lineRule="auto"/>
    </w:pPr>
    <w:rPr>
      <w:rFonts w:ascii="Calibri" w:eastAsia="Times New Roman" w:hAnsi="Calibri" w:cs="Times New Roman"/>
      <w:color w:val="000000"/>
      <w:sz w:val="20"/>
      <w:szCs w:val="20"/>
    </w:rPr>
  </w:style>
  <w:style w:type="character" w:customStyle="1" w:styleId="ListLabel3821">
    <w:name w:val="ListLabel 3821"/>
    <w:link w:val="ListLabel382"/>
    <w:rsid w:val="00DA6359"/>
    <w:rPr>
      <w:rFonts w:ascii="Calibri" w:eastAsia="Times New Roman" w:hAnsi="Calibri" w:cs="Times New Roman"/>
      <w:color w:val="000000"/>
      <w:sz w:val="20"/>
      <w:szCs w:val="20"/>
    </w:rPr>
  </w:style>
  <w:style w:type="paragraph" w:customStyle="1" w:styleId="docdata">
    <w:name w:val="docdata"/>
    <w:basedOn w:val="1c"/>
    <w:link w:val="docdata1"/>
    <w:rsid w:val="00DA6359"/>
  </w:style>
  <w:style w:type="character" w:customStyle="1" w:styleId="docdata1">
    <w:name w:val="docdata1"/>
    <w:basedOn w:val="a2"/>
    <w:link w:val="docdata"/>
    <w:rsid w:val="00DA6359"/>
    <w:rPr>
      <w:rFonts w:ascii="Calibri" w:eastAsia="Times New Roman" w:hAnsi="Calibri" w:cs="Times New Roman"/>
      <w:color w:val="000000"/>
      <w:sz w:val="20"/>
      <w:szCs w:val="20"/>
    </w:rPr>
  </w:style>
  <w:style w:type="paragraph" w:customStyle="1" w:styleId="ListLabel514">
    <w:name w:val="ListLabel 514"/>
    <w:link w:val="ListLabel5141"/>
    <w:rsid w:val="00DA6359"/>
    <w:pPr>
      <w:spacing w:after="0" w:line="240" w:lineRule="auto"/>
    </w:pPr>
    <w:rPr>
      <w:rFonts w:ascii="Calibri" w:eastAsia="Times New Roman" w:hAnsi="Calibri" w:cs="Times New Roman"/>
      <w:color w:val="000000"/>
      <w:sz w:val="20"/>
      <w:szCs w:val="20"/>
    </w:rPr>
  </w:style>
  <w:style w:type="character" w:customStyle="1" w:styleId="ListLabel5141">
    <w:name w:val="ListLabel 5141"/>
    <w:link w:val="ListLabel514"/>
    <w:rsid w:val="00DA6359"/>
    <w:rPr>
      <w:rFonts w:ascii="Calibri" w:eastAsia="Times New Roman" w:hAnsi="Calibri" w:cs="Times New Roman"/>
      <w:color w:val="000000"/>
      <w:sz w:val="20"/>
      <w:szCs w:val="20"/>
    </w:rPr>
  </w:style>
  <w:style w:type="paragraph" w:customStyle="1" w:styleId="ListLabel121">
    <w:name w:val="ListLabel 121"/>
    <w:link w:val="ListLabel1211"/>
    <w:rsid w:val="00DA6359"/>
    <w:pPr>
      <w:spacing w:after="0" w:line="240" w:lineRule="auto"/>
    </w:pPr>
    <w:rPr>
      <w:rFonts w:ascii="Calibri" w:eastAsia="Times New Roman" w:hAnsi="Calibri" w:cs="Times New Roman"/>
      <w:color w:val="000000"/>
      <w:sz w:val="20"/>
      <w:szCs w:val="20"/>
    </w:rPr>
  </w:style>
  <w:style w:type="character" w:customStyle="1" w:styleId="ListLabel1211">
    <w:name w:val="ListLabel 1211"/>
    <w:link w:val="ListLabel121"/>
    <w:rsid w:val="00DA6359"/>
    <w:rPr>
      <w:rFonts w:ascii="Calibri" w:eastAsia="Times New Roman" w:hAnsi="Calibri" w:cs="Times New Roman"/>
      <w:color w:val="000000"/>
      <w:sz w:val="20"/>
      <w:szCs w:val="20"/>
    </w:rPr>
  </w:style>
  <w:style w:type="paragraph" w:customStyle="1" w:styleId="ListLabel55">
    <w:name w:val="ListLabel 55"/>
    <w:link w:val="ListLabel5510"/>
    <w:rsid w:val="00DA6359"/>
    <w:pPr>
      <w:spacing w:after="0" w:line="240" w:lineRule="auto"/>
    </w:pPr>
    <w:rPr>
      <w:rFonts w:ascii="Calibri" w:eastAsia="Times New Roman" w:hAnsi="Calibri" w:cs="Times New Roman"/>
      <w:color w:val="000000"/>
      <w:sz w:val="20"/>
      <w:szCs w:val="20"/>
    </w:rPr>
  </w:style>
  <w:style w:type="character" w:customStyle="1" w:styleId="ListLabel5510">
    <w:name w:val="ListLabel 5510"/>
    <w:link w:val="ListLabel55"/>
    <w:rsid w:val="00DA6359"/>
    <w:rPr>
      <w:rFonts w:ascii="Calibri" w:eastAsia="Times New Roman" w:hAnsi="Calibri" w:cs="Times New Roman"/>
      <w:color w:val="000000"/>
      <w:sz w:val="20"/>
      <w:szCs w:val="20"/>
    </w:rPr>
  </w:style>
  <w:style w:type="paragraph" w:customStyle="1" w:styleId="ListLabel250">
    <w:name w:val="ListLabel 250"/>
    <w:link w:val="ListLabel2501"/>
    <w:rsid w:val="00DA6359"/>
    <w:pPr>
      <w:spacing w:after="0" w:line="240" w:lineRule="auto"/>
    </w:pPr>
    <w:rPr>
      <w:rFonts w:ascii="Calibri" w:eastAsia="Times New Roman" w:hAnsi="Calibri" w:cs="Times New Roman"/>
      <w:color w:val="000000"/>
      <w:sz w:val="20"/>
      <w:szCs w:val="20"/>
    </w:rPr>
  </w:style>
  <w:style w:type="character" w:customStyle="1" w:styleId="ListLabel2501">
    <w:name w:val="ListLabel 2501"/>
    <w:link w:val="ListLabel250"/>
    <w:rsid w:val="00DA6359"/>
    <w:rPr>
      <w:rFonts w:ascii="Calibri" w:eastAsia="Times New Roman" w:hAnsi="Calibri" w:cs="Times New Roman"/>
      <w:color w:val="000000"/>
      <w:sz w:val="20"/>
      <w:szCs w:val="20"/>
    </w:rPr>
  </w:style>
  <w:style w:type="paragraph" w:customStyle="1" w:styleId="ListLabel231">
    <w:name w:val="ListLabel 231"/>
    <w:link w:val="ListLabel2311"/>
    <w:rsid w:val="00DA6359"/>
    <w:pPr>
      <w:spacing w:after="0" w:line="240" w:lineRule="auto"/>
    </w:pPr>
    <w:rPr>
      <w:rFonts w:ascii="Calibri" w:eastAsia="Times New Roman" w:hAnsi="Calibri" w:cs="Times New Roman"/>
      <w:color w:val="000000"/>
      <w:sz w:val="20"/>
      <w:szCs w:val="20"/>
    </w:rPr>
  </w:style>
  <w:style w:type="character" w:customStyle="1" w:styleId="ListLabel2311">
    <w:name w:val="ListLabel 2311"/>
    <w:link w:val="ListLabel231"/>
    <w:rsid w:val="00DA6359"/>
    <w:rPr>
      <w:rFonts w:ascii="Calibri" w:eastAsia="Times New Roman" w:hAnsi="Calibri" w:cs="Times New Roman"/>
      <w:color w:val="000000"/>
      <w:sz w:val="20"/>
      <w:szCs w:val="20"/>
    </w:rPr>
  </w:style>
  <w:style w:type="paragraph" w:customStyle="1" w:styleId="ListLabel345">
    <w:name w:val="ListLabel 345"/>
    <w:link w:val="ListLabel3451"/>
    <w:rsid w:val="00DA6359"/>
    <w:pPr>
      <w:spacing w:after="0" w:line="240" w:lineRule="auto"/>
    </w:pPr>
    <w:rPr>
      <w:rFonts w:ascii="Calibri" w:eastAsia="Times New Roman" w:hAnsi="Calibri" w:cs="Times New Roman"/>
      <w:color w:val="000000"/>
      <w:sz w:val="20"/>
      <w:szCs w:val="20"/>
    </w:rPr>
  </w:style>
  <w:style w:type="character" w:customStyle="1" w:styleId="ListLabel3451">
    <w:name w:val="ListLabel 3451"/>
    <w:link w:val="ListLabel345"/>
    <w:rsid w:val="00DA6359"/>
    <w:rPr>
      <w:rFonts w:ascii="Calibri" w:eastAsia="Times New Roman" w:hAnsi="Calibri" w:cs="Times New Roman"/>
      <w:color w:val="000000"/>
      <w:sz w:val="20"/>
      <w:szCs w:val="20"/>
    </w:rPr>
  </w:style>
  <w:style w:type="paragraph" w:customStyle="1" w:styleId="WW8Num2z8">
    <w:name w:val="WW8Num2z8"/>
    <w:link w:val="WW8Num2z81"/>
    <w:rsid w:val="00DA6359"/>
    <w:pPr>
      <w:spacing w:after="0" w:line="240" w:lineRule="auto"/>
    </w:pPr>
    <w:rPr>
      <w:rFonts w:ascii="Calibri" w:eastAsia="Times New Roman" w:hAnsi="Calibri" w:cs="Times New Roman"/>
      <w:color w:val="000000"/>
      <w:sz w:val="20"/>
      <w:szCs w:val="20"/>
    </w:rPr>
  </w:style>
  <w:style w:type="character" w:customStyle="1" w:styleId="WW8Num2z81">
    <w:name w:val="WW8Num2z81"/>
    <w:link w:val="WW8Num2z8"/>
    <w:rsid w:val="00DA6359"/>
    <w:rPr>
      <w:rFonts w:ascii="Calibri" w:eastAsia="Times New Roman" w:hAnsi="Calibri" w:cs="Times New Roman"/>
      <w:color w:val="000000"/>
      <w:sz w:val="20"/>
      <w:szCs w:val="20"/>
    </w:rPr>
  </w:style>
  <w:style w:type="paragraph" w:customStyle="1" w:styleId="ListLabel24">
    <w:name w:val="ListLabel 24"/>
    <w:link w:val="ListLabel2410"/>
    <w:rsid w:val="00DA6359"/>
    <w:pPr>
      <w:spacing w:after="0" w:line="240" w:lineRule="auto"/>
    </w:pPr>
    <w:rPr>
      <w:rFonts w:ascii="Calibri" w:eastAsia="Times New Roman" w:hAnsi="Calibri" w:cs="Times New Roman"/>
      <w:color w:val="000000"/>
      <w:sz w:val="20"/>
      <w:szCs w:val="20"/>
    </w:rPr>
  </w:style>
  <w:style w:type="character" w:customStyle="1" w:styleId="ListLabel2410">
    <w:name w:val="ListLabel 2410"/>
    <w:link w:val="ListLabel24"/>
    <w:rsid w:val="00DA6359"/>
    <w:rPr>
      <w:rFonts w:ascii="Calibri" w:eastAsia="Times New Roman" w:hAnsi="Calibri" w:cs="Times New Roman"/>
      <w:color w:val="000000"/>
      <w:sz w:val="20"/>
      <w:szCs w:val="20"/>
    </w:rPr>
  </w:style>
  <w:style w:type="paragraph" w:customStyle="1" w:styleId="ListLabel347">
    <w:name w:val="ListLabel 347"/>
    <w:link w:val="ListLabel3471"/>
    <w:rsid w:val="00DA6359"/>
    <w:pPr>
      <w:spacing w:after="0" w:line="240" w:lineRule="auto"/>
    </w:pPr>
    <w:rPr>
      <w:rFonts w:ascii="Calibri" w:eastAsia="Times New Roman" w:hAnsi="Calibri" w:cs="Times New Roman"/>
      <w:color w:val="000000"/>
      <w:sz w:val="20"/>
      <w:szCs w:val="20"/>
    </w:rPr>
  </w:style>
  <w:style w:type="character" w:customStyle="1" w:styleId="ListLabel3471">
    <w:name w:val="ListLabel 3471"/>
    <w:link w:val="ListLabel347"/>
    <w:rsid w:val="00DA6359"/>
    <w:rPr>
      <w:rFonts w:ascii="Calibri" w:eastAsia="Times New Roman" w:hAnsi="Calibri" w:cs="Times New Roman"/>
      <w:color w:val="000000"/>
      <w:sz w:val="20"/>
      <w:szCs w:val="20"/>
    </w:rPr>
  </w:style>
  <w:style w:type="paragraph" w:customStyle="1" w:styleId="1f5">
    <w:name w:val="Текст выноски Знак1"/>
    <w:link w:val="117"/>
    <w:rsid w:val="00DA6359"/>
    <w:pPr>
      <w:spacing w:after="0" w:line="240" w:lineRule="auto"/>
    </w:pPr>
    <w:rPr>
      <w:rFonts w:ascii="Tahoma" w:eastAsia="Times New Roman" w:hAnsi="Tahoma" w:cs="Times New Roman"/>
      <w:color w:val="000000"/>
      <w:sz w:val="16"/>
      <w:szCs w:val="20"/>
    </w:rPr>
  </w:style>
  <w:style w:type="character" w:customStyle="1" w:styleId="117">
    <w:name w:val="Текст выноски Знак11"/>
    <w:link w:val="1f5"/>
    <w:rsid w:val="00DA6359"/>
    <w:rPr>
      <w:rFonts w:ascii="Tahoma" w:eastAsia="Times New Roman" w:hAnsi="Tahoma" w:cs="Times New Roman"/>
      <w:color w:val="000000"/>
      <w:sz w:val="16"/>
      <w:szCs w:val="20"/>
    </w:rPr>
  </w:style>
  <w:style w:type="paragraph" w:customStyle="1" w:styleId="ListLabel462">
    <w:name w:val="ListLabel 462"/>
    <w:link w:val="ListLabel4621"/>
    <w:rsid w:val="00DA6359"/>
    <w:pPr>
      <w:spacing w:after="0" w:line="240" w:lineRule="auto"/>
    </w:pPr>
    <w:rPr>
      <w:rFonts w:ascii="Calibri" w:eastAsia="Times New Roman" w:hAnsi="Calibri" w:cs="Times New Roman"/>
      <w:color w:val="000000"/>
      <w:sz w:val="20"/>
      <w:szCs w:val="20"/>
    </w:rPr>
  </w:style>
  <w:style w:type="character" w:customStyle="1" w:styleId="ListLabel4621">
    <w:name w:val="ListLabel 4621"/>
    <w:link w:val="ListLabel462"/>
    <w:rsid w:val="00DA6359"/>
    <w:rPr>
      <w:rFonts w:ascii="Calibri" w:eastAsia="Times New Roman" w:hAnsi="Calibri" w:cs="Times New Roman"/>
      <w:color w:val="000000"/>
      <w:sz w:val="20"/>
      <w:szCs w:val="20"/>
    </w:rPr>
  </w:style>
  <w:style w:type="paragraph" w:customStyle="1" w:styleId="ListLabel273">
    <w:name w:val="ListLabel 273"/>
    <w:link w:val="ListLabel2731"/>
    <w:rsid w:val="00DA6359"/>
    <w:pPr>
      <w:spacing w:after="0" w:line="240" w:lineRule="auto"/>
    </w:pPr>
    <w:rPr>
      <w:rFonts w:ascii="Calibri" w:eastAsia="Times New Roman" w:hAnsi="Calibri" w:cs="Times New Roman"/>
      <w:color w:val="000000"/>
      <w:sz w:val="20"/>
      <w:szCs w:val="20"/>
    </w:rPr>
  </w:style>
  <w:style w:type="character" w:customStyle="1" w:styleId="ListLabel2731">
    <w:name w:val="ListLabel 2731"/>
    <w:link w:val="ListLabel273"/>
    <w:rsid w:val="00DA6359"/>
    <w:rPr>
      <w:rFonts w:ascii="Calibri" w:eastAsia="Times New Roman" w:hAnsi="Calibri" w:cs="Times New Roman"/>
      <w:color w:val="000000"/>
      <w:sz w:val="20"/>
      <w:szCs w:val="20"/>
    </w:rPr>
  </w:style>
  <w:style w:type="paragraph" w:customStyle="1" w:styleId="ListLabel182">
    <w:name w:val="ListLabel 182"/>
    <w:link w:val="ListLabel1821"/>
    <w:rsid w:val="00DA6359"/>
    <w:pPr>
      <w:spacing w:after="0" w:line="240" w:lineRule="auto"/>
    </w:pPr>
    <w:rPr>
      <w:rFonts w:ascii="Calibri" w:eastAsia="Times New Roman" w:hAnsi="Calibri" w:cs="Times New Roman"/>
      <w:color w:val="000000"/>
      <w:sz w:val="20"/>
      <w:szCs w:val="20"/>
    </w:rPr>
  </w:style>
  <w:style w:type="character" w:customStyle="1" w:styleId="ListLabel1821">
    <w:name w:val="ListLabel 1821"/>
    <w:link w:val="ListLabel182"/>
    <w:rsid w:val="00DA6359"/>
    <w:rPr>
      <w:rFonts w:ascii="Calibri" w:eastAsia="Times New Roman" w:hAnsi="Calibri" w:cs="Times New Roman"/>
      <w:color w:val="000000"/>
      <w:sz w:val="20"/>
      <w:szCs w:val="20"/>
    </w:rPr>
  </w:style>
  <w:style w:type="paragraph" w:customStyle="1" w:styleId="ListLabel582">
    <w:name w:val="ListLabel 582"/>
    <w:link w:val="ListLabel5821"/>
    <w:rsid w:val="00DA6359"/>
    <w:pPr>
      <w:spacing w:after="0" w:line="240" w:lineRule="auto"/>
    </w:pPr>
    <w:rPr>
      <w:rFonts w:ascii="Calibri" w:eastAsia="Times New Roman" w:hAnsi="Calibri" w:cs="Times New Roman"/>
      <w:color w:val="000000"/>
      <w:sz w:val="20"/>
      <w:szCs w:val="20"/>
    </w:rPr>
  </w:style>
  <w:style w:type="character" w:customStyle="1" w:styleId="ListLabel5821">
    <w:name w:val="ListLabel 5821"/>
    <w:link w:val="ListLabel582"/>
    <w:rsid w:val="00DA6359"/>
    <w:rPr>
      <w:rFonts w:ascii="Calibri" w:eastAsia="Times New Roman" w:hAnsi="Calibri" w:cs="Times New Roman"/>
      <w:color w:val="000000"/>
      <w:sz w:val="20"/>
      <w:szCs w:val="20"/>
    </w:rPr>
  </w:style>
  <w:style w:type="paragraph" w:customStyle="1" w:styleId="ListLabel487">
    <w:name w:val="ListLabel 487"/>
    <w:link w:val="ListLabel4871"/>
    <w:rsid w:val="00DA6359"/>
    <w:pPr>
      <w:spacing w:after="0" w:line="240" w:lineRule="auto"/>
    </w:pPr>
    <w:rPr>
      <w:rFonts w:ascii="Calibri" w:eastAsia="Times New Roman" w:hAnsi="Calibri" w:cs="Times New Roman"/>
      <w:color w:val="000000"/>
      <w:sz w:val="20"/>
      <w:szCs w:val="20"/>
    </w:rPr>
  </w:style>
  <w:style w:type="character" w:customStyle="1" w:styleId="ListLabel4871">
    <w:name w:val="ListLabel 4871"/>
    <w:link w:val="ListLabel487"/>
    <w:rsid w:val="00DA6359"/>
    <w:rPr>
      <w:rFonts w:ascii="Calibri" w:eastAsia="Times New Roman" w:hAnsi="Calibri" w:cs="Times New Roman"/>
      <w:color w:val="000000"/>
      <w:sz w:val="20"/>
      <w:szCs w:val="20"/>
    </w:rPr>
  </w:style>
  <w:style w:type="paragraph" w:customStyle="1" w:styleId="ListLabel76">
    <w:name w:val="ListLabel 76"/>
    <w:link w:val="ListLabel761"/>
    <w:rsid w:val="00DA6359"/>
    <w:pPr>
      <w:spacing w:after="0" w:line="240" w:lineRule="auto"/>
    </w:pPr>
    <w:rPr>
      <w:rFonts w:ascii="Calibri" w:eastAsia="Times New Roman" w:hAnsi="Calibri" w:cs="Times New Roman"/>
      <w:color w:val="000000"/>
      <w:sz w:val="20"/>
      <w:szCs w:val="20"/>
    </w:rPr>
  </w:style>
  <w:style w:type="character" w:customStyle="1" w:styleId="ListLabel761">
    <w:name w:val="ListLabel 761"/>
    <w:link w:val="ListLabel76"/>
    <w:rsid w:val="00DA6359"/>
    <w:rPr>
      <w:rFonts w:ascii="Calibri" w:eastAsia="Times New Roman" w:hAnsi="Calibri" w:cs="Times New Roman"/>
      <w:color w:val="000000"/>
      <w:sz w:val="20"/>
      <w:szCs w:val="20"/>
    </w:rPr>
  </w:style>
  <w:style w:type="paragraph" w:customStyle="1" w:styleId="WW8Num2z6">
    <w:name w:val="WW8Num2z6"/>
    <w:link w:val="WW8Num2z61"/>
    <w:rsid w:val="00DA6359"/>
    <w:pPr>
      <w:spacing w:after="0" w:line="240" w:lineRule="auto"/>
    </w:pPr>
    <w:rPr>
      <w:rFonts w:ascii="Calibri" w:eastAsia="Times New Roman" w:hAnsi="Calibri" w:cs="Times New Roman"/>
      <w:color w:val="000000"/>
      <w:sz w:val="20"/>
      <w:szCs w:val="20"/>
    </w:rPr>
  </w:style>
  <w:style w:type="character" w:customStyle="1" w:styleId="WW8Num2z61">
    <w:name w:val="WW8Num2z61"/>
    <w:link w:val="WW8Num2z6"/>
    <w:rsid w:val="00DA6359"/>
    <w:rPr>
      <w:rFonts w:ascii="Calibri" w:eastAsia="Times New Roman" w:hAnsi="Calibri" w:cs="Times New Roman"/>
      <w:color w:val="000000"/>
      <w:sz w:val="20"/>
      <w:szCs w:val="20"/>
    </w:rPr>
  </w:style>
  <w:style w:type="paragraph" w:customStyle="1" w:styleId="ListLabel227">
    <w:name w:val="ListLabel 227"/>
    <w:link w:val="ListLabel2271"/>
    <w:rsid w:val="00DA6359"/>
    <w:pPr>
      <w:spacing w:after="0" w:line="240" w:lineRule="auto"/>
    </w:pPr>
    <w:rPr>
      <w:rFonts w:ascii="Calibri" w:eastAsia="Times New Roman" w:hAnsi="Calibri" w:cs="Times New Roman"/>
      <w:color w:val="000000"/>
      <w:sz w:val="20"/>
      <w:szCs w:val="20"/>
    </w:rPr>
  </w:style>
  <w:style w:type="character" w:customStyle="1" w:styleId="ListLabel2271">
    <w:name w:val="ListLabel 2271"/>
    <w:link w:val="ListLabel227"/>
    <w:rsid w:val="00DA6359"/>
    <w:rPr>
      <w:rFonts w:ascii="Calibri" w:eastAsia="Times New Roman" w:hAnsi="Calibri" w:cs="Times New Roman"/>
      <w:color w:val="000000"/>
      <w:sz w:val="20"/>
      <w:szCs w:val="20"/>
    </w:rPr>
  </w:style>
  <w:style w:type="character" w:customStyle="1" w:styleId="45">
    <w:name w:val="Текст выноски Знак4"/>
    <w:rsid w:val="00DA6359"/>
    <w:rPr>
      <w:rFonts w:ascii="Tahoma" w:hAnsi="Tahoma"/>
      <w:sz w:val="16"/>
    </w:rPr>
  </w:style>
  <w:style w:type="paragraph" w:customStyle="1" w:styleId="ListLabel385">
    <w:name w:val="ListLabel 385"/>
    <w:link w:val="ListLabel3851"/>
    <w:rsid w:val="00DA6359"/>
    <w:pPr>
      <w:spacing w:after="0" w:line="240" w:lineRule="auto"/>
    </w:pPr>
    <w:rPr>
      <w:rFonts w:ascii="Calibri" w:eastAsia="Times New Roman" w:hAnsi="Calibri" w:cs="Times New Roman"/>
      <w:color w:val="000000"/>
      <w:sz w:val="20"/>
      <w:szCs w:val="20"/>
    </w:rPr>
  </w:style>
  <w:style w:type="character" w:customStyle="1" w:styleId="ListLabel3851">
    <w:name w:val="ListLabel 3851"/>
    <w:link w:val="ListLabel385"/>
    <w:rsid w:val="00DA6359"/>
    <w:rPr>
      <w:rFonts w:ascii="Calibri" w:eastAsia="Times New Roman" w:hAnsi="Calibri" w:cs="Times New Roman"/>
      <w:color w:val="000000"/>
      <w:sz w:val="20"/>
      <w:szCs w:val="20"/>
    </w:rPr>
  </w:style>
  <w:style w:type="paragraph" w:customStyle="1" w:styleId="ListLabel187">
    <w:name w:val="ListLabel 187"/>
    <w:link w:val="ListLabel1871"/>
    <w:rsid w:val="00DA6359"/>
    <w:pPr>
      <w:spacing w:after="0" w:line="240" w:lineRule="auto"/>
    </w:pPr>
    <w:rPr>
      <w:rFonts w:ascii="Calibri" w:eastAsia="Times New Roman" w:hAnsi="Calibri" w:cs="Times New Roman"/>
      <w:color w:val="000000"/>
      <w:sz w:val="20"/>
      <w:szCs w:val="20"/>
    </w:rPr>
  </w:style>
  <w:style w:type="character" w:customStyle="1" w:styleId="ListLabel1871">
    <w:name w:val="ListLabel 1871"/>
    <w:link w:val="ListLabel187"/>
    <w:rsid w:val="00DA6359"/>
    <w:rPr>
      <w:rFonts w:ascii="Calibri" w:eastAsia="Times New Roman" w:hAnsi="Calibri" w:cs="Times New Roman"/>
      <w:color w:val="000000"/>
      <w:sz w:val="20"/>
      <w:szCs w:val="20"/>
    </w:rPr>
  </w:style>
  <w:style w:type="paragraph" w:customStyle="1" w:styleId="ListLabel483">
    <w:name w:val="ListLabel 483"/>
    <w:link w:val="ListLabel4831"/>
    <w:rsid w:val="00DA6359"/>
    <w:pPr>
      <w:spacing w:after="0" w:line="240" w:lineRule="auto"/>
    </w:pPr>
    <w:rPr>
      <w:rFonts w:ascii="Calibri" w:eastAsia="Times New Roman" w:hAnsi="Calibri" w:cs="Times New Roman"/>
      <w:color w:val="000000"/>
      <w:sz w:val="20"/>
      <w:szCs w:val="20"/>
    </w:rPr>
  </w:style>
  <w:style w:type="character" w:customStyle="1" w:styleId="ListLabel4831">
    <w:name w:val="ListLabel 4831"/>
    <w:link w:val="ListLabel483"/>
    <w:rsid w:val="00DA6359"/>
    <w:rPr>
      <w:rFonts w:ascii="Calibri" w:eastAsia="Times New Roman" w:hAnsi="Calibri" w:cs="Times New Roman"/>
      <w:color w:val="000000"/>
      <w:sz w:val="20"/>
      <w:szCs w:val="20"/>
    </w:rPr>
  </w:style>
  <w:style w:type="paragraph" w:customStyle="1" w:styleId="ListLabel453">
    <w:name w:val="ListLabel 453"/>
    <w:link w:val="ListLabel4531"/>
    <w:rsid w:val="00DA6359"/>
    <w:pPr>
      <w:spacing w:after="0" w:line="240" w:lineRule="auto"/>
    </w:pPr>
    <w:rPr>
      <w:rFonts w:ascii="Calibri" w:eastAsia="Times New Roman" w:hAnsi="Calibri" w:cs="Times New Roman"/>
      <w:color w:val="000000"/>
      <w:sz w:val="20"/>
      <w:szCs w:val="20"/>
    </w:rPr>
  </w:style>
  <w:style w:type="character" w:customStyle="1" w:styleId="ListLabel4531">
    <w:name w:val="ListLabel 4531"/>
    <w:link w:val="ListLabel453"/>
    <w:rsid w:val="00DA6359"/>
    <w:rPr>
      <w:rFonts w:ascii="Calibri" w:eastAsia="Times New Roman" w:hAnsi="Calibri" w:cs="Times New Roman"/>
      <w:color w:val="000000"/>
      <w:sz w:val="20"/>
      <w:szCs w:val="20"/>
    </w:rPr>
  </w:style>
  <w:style w:type="paragraph" w:customStyle="1" w:styleId="ListLabel264">
    <w:name w:val="ListLabel 264"/>
    <w:link w:val="ListLabel2641"/>
    <w:rsid w:val="00DA6359"/>
    <w:pPr>
      <w:spacing w:after="0" w:line="240" w:lineRule="auto"/>
    </w:pPr>
    <w:rPr>
      <w:rFonts w:ascii="Calibri" w:eastAsia="Times New Roman" w:hAnsi="Calibri" w:cs="Times New Roman"/>
      <w:color w:val="000000"/>
      <w:sz w:val="20"/>
      <w:szCs w:val="20"/>
    </w:rPr>
  </w:style>
  <w:style w:type="character" w:customStyle="1" w:styleId="ListLabel2641">
    <w:name w:val="ListLabel 2641"/>
    <w:link w:val="ListLabel264"/>
    <w:rsid w:val="00DA6359"/>
    <w:rPr>
      <w:rFonts w:ascii="Calibri" w:eastAsia="Times New Roman" w:hAnsi="Calibri" w:cs="Times New Roman"/>
      <w:color w:val="000000"/>
      <w:sz w:val="20"/>
      <w:szCs w:val="20"/>
    </w:rPr>
  </w:style>
  <w:style w:type="paragraph" w:customStyle="1" w:styleId="ListLabel508">
    <w:name w:val="ListLabel 508"/>
    <w:link w:val="ListLabel5081"/>
    <w:rsid w:val="00DA6359"/>
    <w:pPr>
      <w:spacing w:after="0" w:line="240" w:lineRule="auto"/>
    </w:pPr>
    <w:rPr>
      <w:rFonts w:ascii="Calibri" w:eastAsia="Times New Roman" w:hAnsi="Calibri" w:cs="Times New Roman"/>
      <w:color w:val="000000"/>
      <w:sz w:val="20"/>
      <w:szCs w:val="20"/>
    </w:rPr>
  </w:style>
  <w:style w:type="character" w:customStyle="1" w:styleId="ListLabel5081">
    <w:name w:val="ListLabel 5081"/>
    <w:link w:val="ListLabel508"/>
    <w:rsid w:val="00DA6359"/>
    <w:rPr>
      <w:rFonts w:ascii="Calibri" w:eastAsia="Times New Roman" w:hAnsi="Calibri" w:cs="Times New Roman"/>
      <w:color w:val="000000"/>
      <w:sz w:val="20"/>
      <w:szCs w:val="20"/>
    </w:rPr>
  </w:style>
  <w:style w:type="paragraph" w:customStyle="1" w:styleId="ListLabel115">
    <w:name w:val="ListLabel 115"/>
    <w:link w:val="ListLabel1151"/>
    <w:rsid w:val="00DA6359"/>
    <w:pPr>
      <w:spacing w:after="0" w:line="240" w:lineRule="auto"/>
    </w:pPr>
    <w:rPr>
      <w:rFonts w:ascii="Calibri" w:eastAsia="Times New Roman" w:hAnsi="Calibri" w:cs="Times New Roman"/>
      <w:color w:val="000000"/>
      <w:sz w:val="20"/>
      <w:szCs w:val="20"/>
    </w:rPr>
  </w:style>
  <w:style w:type="character" w:customStyle="1" w:styleId="ListLabel1151">
    <w:name w:val="ListLabel 1151"/>
    <w:link w:val="ListLabel115"/>
    <w:rsid w:val="00DA6359"/>
    <w:rPr>
      <w:rFonts w:ascii="Calibri" w:eastAsia="Times New Roman" w:hAnsi="Calibri" w:cs="Times New Roman"/>
      <w:color w:val="000000"/>
      <w:sz w:val="20"/>
      <w:szCs w:val="20"/>
    </w:rPr>
  </w:style>
  <w:style w:type="paragraph" w:customStyle="1" w:styleId="ListLabel282">
    <w:name w:val="ListLabel 282"/>
    <w:link w:val="ListLabel2821"/>
    <w:rsid w:val="00DA6359"/>
    <w:pPr>
      <w:spacing w:after="0" w:line="240" w:lineRule="auto"/>
    </w:pPr>
    <w:rPr>
      <w:rFonts w:ascii="Calibri" w:eastAsia="Times New Roman" w:hAnsi="Calibri" w:cs="Times New Roman"/>
      <w:color w:val="000000"/>
      <w:sz w:val="20"/>
      <w:szCs w:val="20"/>
    </w:rPr>
  </w:style>
  <w:style w:type="character" w:customStyle="1" w:styleId="ListLabel2821">
    <w:name w:val="ListLabel 2821"/>
    <w:link w:val="ListLabel282"/>
    <w:rsid w:val="00DA6359"/>
    <w:rPr>
      <w:rFonts w:ascii="Calibri" w:eastAsia="Times New Roman" w:hAnsi="Calibri" w:cs="Times New Roman"/>
      <w:color w:val="000000"/>
      <w:sz w:val="20"/>
      <w:szCs w:val="20"/>
    </w:rPr>
  </w:style>
  <w:style w:type="paragraph" w:customStyle="1" w:styleId="ListLabel495">
    <w:name w:val="ListLabel 495"/>
    <w:link w:val="ListLabel4951"/>
    <w:rsid w:val="00DA6359"/>
    <w:pPr>
      <w:spacing w:after="0" w:line="240" w:lineRule="auto"/>
    </w:pPr>
    <w:rPr>
      <w:rFonts w:ascii="Calibri" w:eastAsia="Times New Roman" w:hAnsi="Calibri" w:cs="Times New Roman"/>
      <w:color w:val="000000"/>
      <w:sz w:val="24"/>
      <w:szCs w:val="20"/>
    </w:rPr>
  </w:style>
  <w:style w:type="character" w:customStyle="1" w:styleId="ListLabel4951">
    <w:name w:val="ListLabel 4951"/>
    <w:link w:val="ListLabel495"/>
    <w:rsid w:val="00DA6359"/>
    <w:rPr>
      <w:rFonts w:ascii="Calibri" w:eastAsia="Times New Roman" w:hAnsi="Calibri" w:cs="Times New Roman"/>
      <w:color w:val="000000"/>
      <w:sz w:val="24"/>
      <w:szCs w:val="20"/>
    </w:rPr>
  </w:style>
  <w:style w:type="paragraph" w:customStyle="1" w:styleId="ListLabel64">
    <w:name w:val="ListLabel 64"/>
    <w:link w:val="ListLabel641"/>
    <w:rsid w:val="00DA6359"/>
    <w:pPr>
      <w:spacing w:after="0" w:line="240" w:lineRule="auto"/>
    </w:pPr>
    <w:rPr>
      <w:rFonts w:ascii="Calibri" w:eastAsia="Times New Roman" w:hAnsi="Calibri" w:cs="Times New Roman"/>
      <w:color w:val="000000"/>
      <w:sz w:val="20"/>
      <w:szCs w:val="20"/>
    </w:rPr>
  </w:style>
  <w:style w:type="character" w:customStyle="1" w:styleId="ListLabel641">
    <w:name w:val="ListLabel 641"/>
    <w:link w:val="ListLabel64"/>
    <w:rsid w:val="00DA6359"/>
    <w:rPr>
      <w:rFonts w:ascii="Calibri" w:eastAsia="Times New Roman" w:hAnsi="Calibri" w:cs="Times New Roman"/>
      <w:color w:val="000000"/>
      <w:sz w:val="20"/>
      <w:szCs w:val="20"/>
    </w:rPr>
  </w:style>
  <w:style w:type="paragraph" w:customStyle="1" w:styleId="ListLabel528">
    <w:name w:val="ListLabel 528"/>
    <w:link w:val="ListLabel5281"/>
    <w:rsid w:val="00DA6359"/>
    <w:pPr>
      <w:spacing w:after="0" w:line="240" w:lineRule="auto"/>
    </w:pPr>
    <w:rPr>
      <w:rFonts w:ascii="Calibri" w:eastAsia="Times New Roman" w:hAnsi="Calibri" w:cs="Times New Roman"/>
      <w:color w:val="000000"/>
      <w:sz w:val="20"/>
      <w:szCs w:val="20"/>
    </w:rPr>
  </w:style>
  <w:style w:type="character" w:customStyle="1" w:styleId="ListLabel5281">
    <w:name w:val="ListLabel 5281"/>
    <w:link w:val="ListLabel528"/>
    <w:rsid w:val="00DA6359"/>
    <w:rPr>
      <w:rFonts w:ascii="Calibri" w:eastAsia="Times New Roman" w:hAnsi="Calibri" w:cs="Times New Roman"/>
      <w:color w:val="000000"/>
      <w:sz w:val="20"/>
      <w:szCs w:val="20"/>
    </w:rPr>
  </w:style>
  <w:style w:type="paragraph" w:customStyle="1" w:styleId="ListLabel218">
    <w:name w:val="ListLabel 218"/>
    <w:link w:val="ListLabel2181"/>
    <w:rsid w:val="00DA6359"/>
    <w:pPr>
      <w:spacing w:after="0" w:line="240" w:lineRule="auto"/>
    </w:pPr>
    <w:rPr>
      <w:rFonts w:ascii="Calibri" w:eastAsia="Times New Roman" w:hAnsi="Calibri" w:cs="Times New Roman"/>
      <w:color w:val="000000"/>
      <w:sz w:val="20"/>
      <w:szCs w:val="20"/>
    </w:rPr>
  </w:style>
  <w:style w:type="character" w:customStyle="1" w:styleId="ListLabel2181">
    <w:name w:val="ListLabel 2181"/>
    <w:link w:val="ListLabel218"/>
    <w:rsid w:val="00DA6359"/>
    <w:rPr>
      <w:rFonts w:ascii="Calibri" w:eastAsia="Times New Roman" w:hAnsi="Calibri" w:cs="Times New Roman"/>
      <w:color w:val="000000"/>
      <w:sz w:val="20"/>
      <w:szCs w:val="20"/>
    </w:rPr>
  </w:style>
  <w:style w:type="paragraph" w:customStyle="1" w:styleId="ListLabel83">
    <w:name w:val="ListLabel 83"/>
    <w:link w:val="ListLabel831"/>
    <w:rsid w:val="00DA6359"/>
    <w:pPr>
      <w:spacing w:after="0" w:line="240" w:lineRule="auto"/>
    </w:pPr>
    <w:rPr>
      <w:rFonts w:ascii="Calibri" w:eastAsia="Times New Roman" w:hAnsi="Calibri" w:cs="Times New Roman"/>
      <w:color w:val="000000"/>
      <w:sz w:val="20"/>
      <w:szCs w:val="20"/>
    </w:rPr>
  </w:style>
  <w:style w:type="character" w:customStyle="1" w:styleId="ListLabel831">
    <w:name w:val="ListLabel 831"/>
    <w:link w:val="ListLabel83"/>
    <w:rsid w:val="00DA6359"/>
    <w:rPr>
      <w:rFonts w:ascii="Calibri" w:eastAsia="Times New Roman" w:hAnsi="Calibri" w:cs="Times New Roman"/>
      <w:color w:val="000000"/>
      <w:sz w:val="20"/>
      <w:szCs w:val="20"/>
    </w:rPr>
  </w:style>
  <w:style w:type="paragraph" w:customStyle="1" w:styleId="Heading3Char">
    <w:name w:val="Heading 3 Char"/>
    <w:link w:val="Heading3Char1"/>
    <w:rsid w:val="00DA6359"/>
    <w:pPr>
      <w:spacing w:after="0" w:line="240" w:lineRule="auto"/>
    </w:pPr>
    <w:rPr>
      <w:rFonts w:ascii="Arial" w:eastAsia="Times New Roman" w:hAnsi="Arial" w:cs="Times New Roman"/>
      <w:color w:val="000000"/>
      <w:sz w:val="30"/>
      <w:szCs w:val="20"/>
    </w:rPr>
  </w:style>
  <w:style w:type="character" w:customStyle="1" w:styleId="Heading3Char1">
    <w:name w:val="Heading 3 Char1"/>
    <w:link w:val="Heading3Char"/>
    <w:rsid w:val="00DA6359"/>
    <w:rPr>
      <w:rFonts w:ascii="Arial" w:eastAsia="Times New Roman" w:hAnsi="Arial" w:cs="Times New Roman"/>
      <w:color w:val="000000"/>
      <w:sz w:val="30"/>
      <w:szCs w:val="20"/>
    </w:rPr>
  </w:style>
  <w:style w:type="paragraph" w:customStyle="1" w:styleId="ListLabel337">
    <w:name w:val="ListLabel 337"/>
    <w:link w:val="ListLabel3371"/>
    <w:rsid w:val="00DA6359"/>
    <w:pPr>
      <w:spacing w:after="0" w:line="240" w:lineRule="auto"/>
    </w:pPr>
    <w:rPr>
      <w:rFonts w:ascii="Calibri" w:eastAsia="Times New Roman" w:hAnsi="Calibri" w:cs="Times New Roman"/>
      <w:color w:val="000000"/>
      <w:sz w:val="20"/>
      <w:szCs w:val="20"/>
    </w:rPr>
  </w:style>
  <w:style w:type="character" w:customStyle="1" w:styleId="ListLabel3371">
    <w:name w:val="ListLabel 3371"/>
    <w:link w:val="ListLabel337"/>
    <w:rsid w:val="00DA6359"/>
    <w:rPr>
      <w:rFonts w:ascii="Calibri" w:eastAsia="Times New Roman" w:hAnsi="Calibri" w:cs="Times New Roman"/>
      <w:color w:val="000000"/>
      <w:sz w:val="20"/>
      <w:szCs w:val="20"/>
    </w:rPr>
  </w:style>
  <w:style w:type="paragraph" w:customStyle="1" w:styleId="ListLabel436">
    <w:name w:val="ListLabel 436"/>
    <w:link w:val="ListLabel4361"/>
    <w:rsid w:val="00DA6359"/>
    <w:pPr>
      <w:spacing w:after="0" w:line="240" w:lineRule="auto"/>
    </w:pPr>
    <w:rPr>
      <w:rFonts w:ascii="Calibri" w:eastAsia="Times New Roman" w:hAnsi="Calibri" w:cs="Times New Roman"/>
      <w:color w:val="000000"/>
      <w:sz w:val="20"/>
      <w:szCs w:val="20"/>
    </w:rPr>
  </w:style>
  <w:style w:type="character" w:customStyle="1" w:styleId="ListLabel4361">
    <w:name w:val="ListLabel 4361"/>
    <w:link w:val="ListLabel436"/>
    <w:rsid w:val="00DA6359"/>
    <w:rPr>
      <w:rFonts w:ascii="Calibri" w:eastAsia="Times New Roman" w:hAnsi="Calibri" w:cs="Times New Roman"/>
      <w:color w:val="000000"/>
      <w:sz w:val="20"/>
      <w:szCs w:val="20"/>
    </w:rPr>
  </w:style>
  <w:style w:type="paragraph" w:customStyle="1" w:styleId="ListLabel214">
    <w:name w:val="ListLabel 214"/>
    <w:link w:val="ListLabel2141"/>
    <w:rsid w:val="00DA6359"/>
    <w:pPr>
      <w:spacing w:after="0" w:line="240" w:lineRule="auto"/>
    </w:pPr>
    <w:rPr>
      <w:rFonts w:ascii="Calibri" w:eastAsia="Times New Roman" w:hAnsi="Calibri" w:cs="Times New Roman"/>
      <w:color w:val="000000"/>
      <w:sz w:val="20"/>
      <w:szCs w:val="20"/>
    </w:rPr>
  </w:style>
  <w:style w:type="character" w:customStyle="1" w:styleId="ListLabel2141">
    <w:name w:val="ListLabel 2141"/>
    <w:link w:val="ListLabel214"/>
    <w:rsid w:val="00DA6359"/>
    <w:rPr>
      <w:rFonts w:ascii="Calibri" w:eastAsia="Times New Roman" w:hAnsi="Calibri" w:cs="Times New Roman"/>
      <w:color w:val="000000"/>
      <w:sz w:val="20"/>
      <w:szCs w:val="20"/>
    </w:rPr>
  </w:style>
  <w:style w:type="paragraph" w:customStyle="1" w:styleId="ListLabel328">
    <w:name w:val="ListLabel 328"/>
    <w:link w:val="ListLabel3281"/>
    <w:rsid w:val="00DA6359"/>
    <w:pPr>
      <w:spacing w:after="0" w:line="240" w:lineRule="auto"/>
    </w:pPr>
    <w:rPr>
      <w:rFonts w:ascii="Calibri" w:eastAsia="Times New Roman" w:hAnsi="Calibri" w:cs="Times New Roman"/>
      <w:color w:val="000000"/>
      <w:sz w:val="20"/>
      <w:szCs w:val="20"/>
    </w:rPr>
  </w:style>
  <w:style w:type="character" w:customStyle="1" w:styleId="ListLabel3281">
    <w:name w:val="ListLabel 3281"/>
    <w:link w:val="ListLabel328"/>
    <w:rsid w:val="00DA6359"/>
    <w:rPr>
      <w:rFonts w:ascii="Calibri" w:eastAsia="Times New Roman" w:hAnsi="Calibri" w:cs="Times New Roman"/>
      <w:color w:val="000000"/>
      <w:sz w:val="20"/>
      <w:szCs w:val="20"/>
    </w:rPr>
  </w:style>
  <w:style w:type="paragraph" w:customStyle="1" w:styleId="ListLabel330">
    <w:name w:val="ListLabel 330"/>
    <w:link w:val="ListLabel3301"/>
    <w:rsid w:val="00DA6359"/>
    <w:pPr>
      <w:spacing w:after="0" w:line="240" w:lineRule="auto"/>
    </w:pPr>
    <w:rPr>
      <w:rFonts w:ascii="Calibri" w:eastAsia="Times New Roman" w:hAnsi="Calibri" w:cs="Times New Roman"/>
      <w:color w:val="000000"/>
      <w:sz w:val="20"/>
      <w:szCs w:val="20"/>
    </w:rPr>
  </w:style>
  <w:style w:type="character" w:customStyle="1" w:styleId="ListLabel3301">
    <w:name w:val="ListLabel 3301"/>
    <w:link w:val="ListLabel330"/>
    <w:rsid w:val="00DA6359"/>
    <w:rPr>
      <w:rFonts w:ascii="Calibri" w:eastAsia="Times New Roman" w:hAnsi="Calibri" w:cs="Times New Roman"/>
      <w:color w:val="000000"/>
      <w:sz w:val="20"/>
      <w:szCs w:val="20"/>
    </w:rPr>
  </w:style>
  <w:style w:type="paragraph" w:customStyle="1" w:styleId="ListLabel11">
    <w:name w:val="ListLabel 11"/>
    <w:link w:val="ListLabel1110"/>
    <w:rsid w:val="00DA6359"/>
    <w:pPr>
      <w:spacing w:after="0" w:line="240" w:lineRule="auto"/>
    </w:pPr>
    <w:rPr>
      <w:rFonts w:ascii="Calibri" w:eastAsia="Times New Roman" w:hAnsi="Calibri" w:cs="Times New Roman"/>
      <w:color w:val="000000"/>
      <w:sz w:val="20"/>
      <w:szCs w:val="20"/>
    </w:rPr>
  </w:style>
  <w:style w:type="character" w:customStyle="1" w:styleId="ListLabel1110">
    <w:name w:val="ListLabel 1110"/>
    <w:link w:val="ListLabel11"/>
    <w:rsid w:val="00DA6359"/>
    <w:rPr>
      <w:rFonts w:ascii="Calibri" w:eastAsia="Times New Roman" w:hAnsi="Calibri" w:cs="Times New Roman"/>
      <w:color w:val="000000"/>
      <w:sz w:val="20"/>
      <w:szCs w:val="20"/>
    </w:rPr>
  </w:style>
  <w:style w:type="character" w:customStyle="1" w:styleId="affd">
    <w:name w:val="Обычный (веб) Знак"/>
    <w:aliases w:val="Normal (Web) Знак,Обычный (веб) Знак1 Знак,Обычный (веб) Знак Знак Знак1,Обычный (веб) Знак Знак Знак Знак,Обычный (веб) Знак Знак Знак Знак Знак Знак,Обычный (веб) Знак Знак Знак Знак Знак Знак Знак Знак Знак Знак Знак Знак Знак"/>
    <w:basedOn w:val="1a"/>
    <w:link w:val="affc"/>
    <w:uiPriority w:val="99"/>
    <w:qFormat/>
    <w:rsid w:val="00DA6359"/>
    <w:rPr>
      <w:rFonts w:ascii="Times New Roman" w:eastAsia="Times New Roman" w:hAnsi="Times New Roman" w:cs="Times New Roman"/>
      <w:sz w:val="24"/>
      <w:szCs w:val="24"/>
    </w:rPr>
  </w:style>
  <w:style w:type="paragraph" w:customStyle="1" w:styleId="ListLabel413">
    <w:name w:val="ListLabel 413"/>
    <w:link w:val="ListLabel4131"/>
    <w:rsid w:val="00DA6359"/>
    <w:pPr>
      <w:spacing w:after="0" w:line="240" w:lineRule="auto"/>
    </w:pPr>
    <w:rPr>
      <w:rFonts w:ascii="Calibri" w:eastAsia="Times New Roman" w:hAnsi="Calibri" w:cs="Times New Roman"/>
      <w:color w:val="000000"/>
      <w:sz w:val="20"/>
      <w:szCs w:val="20"/>
    </w:rPr>
  </w:style>
  <w:style w:type="character" w:customStyle="1" w:styleId="ListLabel4131">
    <w:name w:val="ListLabel 4131"/>
    <w:link w:val="ListLabel413"/>
    <w:rsid w:val="00DA6359"/>
    <w:rPr>
      <w:rFonts w:ascii="Calibri" w:eastAsia="Times New Roman" w:hAnsi="Calibri" w:cs="Times New Roman"/>
      <w:color w:val="000000"/>
      <w:sz w:val="20"/>
      <w:szCs w:val="20"/>
    </w:rPr>
  </w:style>
  <w:style w:type="paragraph" w:customStyle="1" w:styleId="ListLabel573">
    <w:name w:val="ListLabel 573"/>
    <w:link w:val="ListLabel5731"/>
    <w:rsid w:val="00DA6359"/>
    <w:pPr>
      <w:spacing w:after="0" w:line="240" w:lineRule="auto"/>
    </w:pPr>
    <w:rPr>
      <w:rFonts w:ascii="Calibri" w:eastAsia="Times New Roman" w:hAnsi="Calibri" w:cs="Times New Roman"/>
      <w:color w:val="000000"/>
      <w:sz w:val="20"/>
      <w:szCs w:val="20"/>
    </w:rPr>
  </w:style>
  <w:style w:type="character" w:customStyle="1" w:styleId="ListLabel5731">
    <w:name w:val="ListLabel 5731"/>
    <w:link w:val="ListLabel573"/>
    <w:rsid w:val="00DA6359"/>
    <w:rPr>
      <w:rFonts w:ascii="Calibri" w:eastAsia="Times New Roman" w:hAnsi="Calibri" w:cs="Times New Roman"/>
      <w:color w:val="000000"/>
      <w:sz w:val="20"/>
      <w:szCs w:val="20"/>
    </w:rPr>
  </w:style>
  <w:style w:type="paragraph" w:customStyle="1" w:styleId="WW8Num1z3">
    <w:name w:val="WW8Num1z3"/>
    <w:link w:val="WW8Num1z31"/>
    <w:rsid w:val="00DA6359"/>
    <w:pPr>
      <w:spacing w:after="0" w:line="240" w:lineRule="auto"/>
    </w:pPr>
    <w:rPr>
      <w:rFonts w:ascii="Calibri" w:eastAsia="Times New Roman" w:hAnsi="Calibri" w:cs="Times New Roman"/>
      <w:color w:val="000000"/>
      <w:sz w:val="20"/>
      <w:szCs w:val="20"/>
    </w:rPr>
  </w:style>
  <w:style w:type="character" w:customStyle="1" w:styleId="WW8Num1z31">
    <w:name w:val="WW8Num1z31"/>
    <w:link w:val="WW8Num1z3"/>
    <w:rsid w:val="00DA6359"/>
    <w:rPr>
      <w:rFonts w:ascii="Calibri" w:eastAsia="Times New Roman" w:hAnsi="Calibri" w:cs="Times New Roman"/>
      <w:color w:val="000000"/>
      <w:sz w:val="20"/>
      <w:szCs w:val="20"/>
    </w:rPr>
  </w:style>
  <w:style w:type="paragraph" w:customStyle="1" w:styleId="ListLabel313">
    <w:name w:val="ListLabel 313"/>
    <w:link w:val="ListLabel3131"/>
    <w:rsid w:val="00DA6359"/>
    <w:pPr>
      <w:spacing w:after="0" w:line="240" w:lineRule="auto"/>
    </w:pPr>
    <w:rPr>
      <w:rFonts w:ascii="Calibri" w:eastAsia="Times New Roman" w:hAnsi="Calibri" w:cs="Times New Roman"/>
      <w:color w:val="000000"/>
      <w:sz w:val="20"/>
      <w:szCs w:val="20"/>
    </w:rPr>
  </w:style>
  <w:style w:type="character" w:customStyle="1" w:styleId="ListLabel3131">
    <w:name w:val="ListLabel 3131"/>
    <w:link w:val="ListLabel313"/>
    <w:rsid w:val="00DA6359"/>
    <w:rPr>
      <w:rFonts w:ascii="Calibri" w:eastAsia="Times New Roman" w:hAnsi="Calibri" w:cs="Times New Roman"/>
      <w:color w:val="000000"/>
      <w:sz w:val="20"/>
      <w:szCs w:val="20"/>
    </w:rPr>
  </w:style>
  <w:style w:type="paragraph" w:customStyle="1" w:styleId="ListLabel513">
    <w:name w:val="ListLabel 513"/>
    <w:link w:val="ListLabel5131"/>
    <w:rsid w:val="00DA6359"/>
    <w:pPr>
      <w:spacing w:after="0" w:line="240" w:lineRule="auto"/>
    </w:pPr>
    <w:rPr>
      <w:rFonts w:ascii="Calibri" w:eastAsia="Times New Roman" w:hAnsi="Calibri" w:cs="Times New Roman"/>
      <w:color w:val="000000"/>
      <w:sz w:val="20"/>
      <w:szCs w:val="20"/>
    </w:rPr>
  </w:style>
  <w:style w:type="character" w:customStyle="1" w:styleId="ListLabel5131">
    <w:name w:val="ListLabel 5131"/>
    <w:link w:val="ListLabel513"/>
    <w:rsid w:val="00DA6359"/>
    <w:rPr>
      <w:rFonts w:ascii="Calibri" w:eastAsia="Times New Roman" w:hAnsi="Calibri" w:cs="Times New Roman"/>
      <w:color w:val="000000"/>
      <w:sz w:val="20"/>
      <w:szCs w:val="20"/>
    </w:rPr>
  </w:style>
  <w:style w:type="paragraph" w:customStyle="1" w:styleId="ListLabel386">
    <w:name w:val="ListLabel 386"/>
    <w:link w:val="ListLabel3861"/>
    <w:rsid w:val="00DA6359"/>
    <w:pPr>
      <w:spacing w:after="0" w:line="240" w:lineRule="auto"/>
    </w:pPr>
    <w:rPr>
      <w:rFonts w:ascii="Calibri" w:eastAsia="Times New Roman" w:hAnsi="Calibri" w:cs="Times New Roman"/>
      <w:color w:val="000000"/>
      <w:sz w:val="20"/>
      <w:szCs w:val="20"/>
    </w:rPr>
  </w:style>
  <w:style w:type="character" w:customStyle="1" w:styleId="ListLabel3861">
    <w:name w:val="ListLabel 3861"/>
    <w:link w:val="ListLabel386"/>
    <w:rsid w:val="00DA6359"/>
    <w:rPr>
      <w:rFonts w:ascii="Calibri" w:eastAsia="Times New Roman" w:hAnsi="Calibri" w:cs="Times New Roman"/>
      <w:color w:val="000000"/>
      <w:sz w:val="20"/>
      <w:szCs w:val="20"/>
    </w:rPr>
  </w:style>
  <w:style w:type="paragraph" w:customStyle="1" w:styleId="ListLabel510">
    <w:name w:val="ListLabel 510"/>
    <w:link w:val="ListLabel5101"/>
    <w:rsid w:val="00DA6359"/>
    <w:pPr>
      <w:spacing w:after="0" w:line="240" w:lineRule="auto"/>
    </w:pPr>
    <w:rPr>
      <w:rFonts w:ascii="Calibri" w:eastAsia="Times New Roman" w:hAnsi="Calibri" w:cs="Times New Roman"/>
      <w:color w:val="000000"/>
      <w:sz w:val="20"/>
      <w:szCs w:val="20"/>
    </w:rPr>
  </w:style>
  <w:style w:type="character" w:customStyle="1" w:styleId="ListLabel5101">
    <w:name w:val="ListLabel 5101"/>
    <w:link w:val="ListLabel510"/>
    <w:rsid w:val="00DA6359"/>
    <w:rPr>
      <w:rFonts w:ascii="Calibri" w:eastAsia="Times New Roman" w:hAnsi="Calibri" w:cs="Times New Roman"/>
      <w:color w:val="000000"/>
      <w:sz w:val="20"/>
      <w:szCs w:val="20"/>
    </w:rPr>
  </w:style>
  <w:style w:type="paragraph" w:customStyle="1" w:styleId="ListLabel485">
    <w:name w:val="ListLabel 485"/>
    <w:link w:val="ListLabel4851"/>
    <w:rsid w:val="00DA6359"/>
    <w:pPr>
      <w:spacing w:after="0" w:line="240" w:lineRule="auto"/>
    </w:pPr>
    <w:rPr>
      <w:rFonts w:ascii="Calibri" w:eastAsia="Times New Roman" w:hAnsi="Calibri" w:cs="Times New Roman"/>
      <w:color w:val="000000"/>
      <w:sz w:val="20"/>
      <w:szCs w:val="20"/>
    </w:rPr>
  </w:style>
  <w:style w:type="character" w:customStyle="1" w:styleId="ListLabel4851">
    <w:name w:val="ListLabel 4851"/>
    <w:link w:val="ListLabel485"/>
    <w:rsid w:val="00DA6359"/>
    <w:rPr>
      <w:rFonts w:ascii="Calibri" w:eastAsia="Times New Roman" w:hAnsi="Calibri" w:cs="Times New Roman"/>
      <w:color w:val="000000"/>
      <w:sz w:val="20"/>
      <w:szCs w:val="20"/>
    </w:rPr>
  </w:style>
  <w:style w:type="character" w:customStyle="1" w:styleId="46">
    <w:name w:val="Основной текст Знак4"/>
    <w:rsid w:val="00DA6359"/>
    <w:rPr>
      <w:rFonts w:ascii="Times New Roman" w:hAnsi="Times New Roman"/>
      <w:sz w:val="24"/>
    </w:rPr>
  </w:style>
  <w:style w:type="paragraph" w:customStyle="1" w:styleId="ListLabel219">
    <w:name w:val="ListLabel 219"/>
    <w:link w:val="ListLabel2191"/>
    <w:rsid w:val="00DA6359"/>
    <w:pPr>
      <w:spacing w:after="0" w:line="240" w:lineRule="auto"/>
    </w:pPr>
    <w:rPr>
      <w:rFonts w:ascii="Calibri" w:eastAsia="Times New Roman" w:hAnsi="Calibri" w:cs="Times New Roman"/>
      <w:color w:val="000000"/>
      <w:sz w:val="20"/>
      <w:szCs w:val="20"/>
    </w:rPr>
  </w:style>
  <w:style w:type="character" w:customStyle="1" w:styleId="ListLabel2191">
    <w:name w:val="ListLabel 2191"/>
    <w:link w:val="ListLabel219"/>
    <w:rsid w:val="00DA6359"/>
    <w:rPr>
      <w:rFonts w:ascii="Calibri" w:eastAsia="Times New Roman" w:hAnsi="Calibri" w:cs="Times New Roman"/>
      <w:color w:val="000000"/>
      <w:sz w:val="20"/>
      <w:szCs w:val="20"/>
    </w:rPr>
  </w:style>
  <w:style w:type="paragraph" w:styleId="36">
    <w:name w:val="toc 3"/>
    <w:basedOn w:val="a0"/>
    <w:next w:val="a0"/>
    <w:link w:val="37"/>
    <w:uiPriority w:val="39"/>
    <w:qFormat/>
    <w:rsid w:val="00DA6359"/>
    <w:pPr>
      <w:spacing w:after="0" w:line="252" w:lineRule="auto"/>
      <w:ind w:left="480"/>
    </w:pPr>
    <w:rPr>
      <w:rFonts w:ascii="Times New Roman" w:eastAsia="Times New Roman" w:hAnsi="Times New Roman" w:cs="Times New Roman"/>
      <w:i/>
      <w:color w:val="000000"/>
      <w:sz w:val="24"/>
      <w:szCs w:val="20"/>
    </w:rPr>
  </w:style>
  <w:style w:type="character" w:customStyle="1" w:styleId="37">
    <w:name w:val="Оглавление 3 Знак"/>
    <w:basedOn w:val="1a"/>
    <w:link w:val="36"/>
    <w:rsid w:val="00DA6359"/>
    <w:rPr>
      <w:rFonts w:ascii="Times New Roman" w:eastAsia="Times New Roman" w:hAnsi="Times New Roman" w:cs="Times New Roman"/>
      <w:i/>
      <w:color w:val="000000"/>
      <w:sz w:val="24"/>
      <w:szCs w:val="20"/>
    </w:rPr>
  </w:style>
  <w:style w:type="paragraph" w:customStyle="1" w:styleId="ListLabel422">
    <w:name w:val="ListLabel 422"/>
    <w:link w:val="ListLabel4221"/>
    <w:rsid w:val="00DA6359"/>
    <w:pPr>
      <w:spacing w:after="0" w:line="240" w:lineRule="auto"/>
    </w:pPr>
    <w:rPr>
      <w:rFonts w:ascii="Calibri" w:eastAsia="Times New Roman" w:hAnsi="Calibri" w:cs="Times New Roman"/>
      <w:color w:val="000000"/>
      <w:sz w:val="20"/>
      <w:szCs w:val="20"/>
    </w:rPr>
  </w:style>
  <w:style w:type="character" w:customStyle="1" w:styleId="ListLabel4221">
    <w:name w:val="ListLabel 4221"/>
    <w:link w:val="ListLabel422"/>
    <w:rsid w:val="00DA6359"/>
    <w:rPr>
      <w:rFonts w:ascii="Calibri" w:eastAsia="Times New Roman" w:hAnsi="Calibri" w:cs="Times New Roman"/>
      <w:color w:val="000000"/>
      <w:sz w:val="20"/>
      <w:szCs w:val="20"/>
    </w:rPr>
  </w:style>
  <w:style w:type="paragraph" w:customStyle="1" w:styleId="ListLabel108">
    <w:name w:val="ListLabel 108"/>
    <w:link w:val="ListLabel1081"/>
    <w:rsid w:val="00DA6359"/>
    <w:pPr>
      <w:spacing w:after="0" w:line="240" w:lineRule="auto"/>
    </w:pPr>
    <w:rPr>
      <w:rFonts w:ascii="Calibri" w:eastAsia="Times New Roman" w:hAnsi="Calibri" w:cs="Times New Roman"/>
      <w:color w:val="000000"/>
      <w:sz w:val="20"/>
      <w:szCs w:val="20"/>
    </w:rPr>
  </w:style>
  <w:style w:type="character" w:customStyle="1" w:styleId="ListLabel1081">
    <w:name w:val="ListLabel 1081"/>
    <w:link w:val="ListLabel108"/>
    <w:rsid w:val="00DA6359"/>
    <w:rPr>
      <w:rFonts w:ascii="Calibri" w:eastAsia="Times New Roman" w:hAnsi="Calibri" w:cs="Times New Roman"/>
      <w:color w:val="000000"/>
      <w:sz w:val="20"/>
      <w:szCs w:val="20"/>
    </w:rPr>
  </w:style>
  <w:style w:type="paragraph" w:customStyle="1" w:styleId="ListLabel324">
    <w:name w:val="ListLabel 324"/>
    <w:link w:val="ListLabel3241"/>
    <w:rsid w:val="00DA6359"/>
    <w:pPr>
      <w:spacing w:after="0" w:line="240" w:lineRule="auto"/>
    </w:pPr>
    <w:rPr>
      <w:rFonts w:ascii="Calibri" w:eastAsia="Times New Roman" w:hAnsi="Calibri" w:cs="Times New Roman"/>
      <w:color w:val="000000"/>
      <w:sz w:val="20"/>
      <w:szCs w:val="20"/>
    </w:rPr>
  </w:style>
  <w:style w:type="character" w:customStyle="1" w:styleId="ListLabel3241">
    <w:name w:val="ListLabel 3241"/>
    <w:link w:val="ListLabel324"/>
    <w:rsid w:val="00DA6359"/>
    <w:rPr>
      <w:rFonts w:ascii="Calibri" w:eastAsia="Times New Roman" w:hAnsi="Calibri" w:cs="Times New Roman"/>
      <w:color w:val="000000"/>
      <w:sz w:val="20"/>
      <w:szCs w:val="20"/>
    </w:rPr>
  </w:style>
  <w:style w:type="paragraph" w:customStyle="1" w:styleId="ListLabel470">
    <w:name w:val="ListLabel 470"/>
    <w:link w:val="ListLabel4701"/>
    <w:rsid w:val="00DA6359"/>
    <w:pPr>
      <w:spacing w:after="0" w:line="240" w:lineRule="auto"/>
    </w:pPr>
    <w:rPr>
      <w:rFonts w:ascii="Calibri" w:eastAsia="Times New Roman" w:hAnsi="Calibri" w:cs="Times New Roman"/>
      <w:color w:val="000000"/>
      <w:sz w:val="20"/>
      <w:szCs w:val="20"/>
    </w:rPr>
  </w:style>
  <w:style w:type="character" w:customStyle="1" w:styleId="ListLabel4701">
    <w:name w:val="ListLabel 4701"/>
    <w:link w:val="ListLabel470"/>
    <w:rsid w:val="00DA6359"/>
    <w:rPr>
      <w:rFonts w:ascii="Calibri" w:eastAsia="Times New Roman" w:hAnsi="Calibri" w:cs="Times New Roman"/>
      <w:color w:val="000000"/>
      <w:sz w:val="20"/>
      <w:szCs w:val="20"/>
    </w:rPr>
  </w:style>
  <w:style w:type="paragraph" w:customStyle="1" w:styleId="1f6">
    <w:name w:val="Верхний колонтитул Знак1"/>
    <w:link w:val="118"/>
    <w:rsid w:val="00DA6359"/>
    <w:pPr>
      <w:spacing w:after="0" w:line="240" w:lineRule="auto"/>
    </w:pPr>
    <w:rPr>
      <w:rFonts w:ascii="Times New Roman" w:eastAsia="Times New Roman" w:hAnsi="Times New Roman" w:cs="Times New Roman"/>
      <w:color w:val="000000"/>
      <w:sz w:val="24"/>
      <w:szCs w:val="20"/>
    </w:rPr>
  </w:style>
  <w:style w:type="character" w:customStyle="1" w:styleId="118">
    <w:name w:val="Верхний колонтитул Знак11"/>
    <w:link w:val="1f6"/>
    <w:rsid w:val="00DA6359"/>
    <w:rPr>
      <w:rFonts w:ascii="Times New Roman" w:eastAsia="Times New Roman" w:hAnsi="Times New Roman" w:cs="Times New Roman"/>
      <w:color w:val="000000"/>
      <w:sz w:val="24"/>
      <w:szCs w:val="20"/>
    </w:rPr>
  </w:style>
  <w:style w:type="paragraph" w:customStyle="1" w:styleId="ListLabel305">
    <w:name w:val="ListLabel 305"/>
    <w:link w:val="ListLabel3051"/>
    <w:rsid w:val="00DA6359"/>
    <w:pPr>
      <w:spacing w:after="0" w:line="240" w:lineRule="auto"/>
    </w:pPr>
    <w:rPr>
      <w:rFonts w:ascii="Calibri" w:eastAsia="Times New Roman" w:hAnsi="Calibri" w:cs="Times New Roman"/>
      <w:color w:val="000000"/>
      <w:sz w:val="20"/>
      <w:szCs w:val="20"/>
    </w:rPr>
  </w:style>
  <w:style w:type="character" w:customStyle="1" w:styleId="ListLabel3051">
    <w:name w:val="ListLabel 3051"/>
    <w:link w:val="ListLabel305"/>
    <w:rsid w:val="00DA6359"/>
    <w:rPr>
      <w:rFonts w:ascii="Calibri" w:eastAsia="Times New Roman" w:hAnsi="Calibri" w:cs="Times New Roman"/>
      <w:color w:val="000000"/>
      <w:sz w:val="20"/>
      <w:szCs w:val="20"/>
    </w:rPr>
  </w:style>
  <w:style w:type="paragraph" w:customStyle="1" w:styleId="ListLabel156">
    <w:name w:val="ListLabel 156"/>
    <w:link w:val="ListLabel1561"/>
    <w:rsid w:val="00DA6359"/>
    <w:pPr>
      <w:spacing w:after="0" w:line="240" w:lineRule="auto"/>
    </w:pPr>
    <w:rPr>
      <w:rFonts w:ascii="Calibri" w:eastAsia="Times New Roman" w:hAnsi="Calibri" w:cs="Times New Roman"/>
      <w:color w:val="000000"/>
      <w:sz w:val="20"/>
      <w:szCs w:val="20"/>
    </w:rPr>
  </w:style>
  <w:style w:type="character" w:customStyle="1" w:styleId="ListLabel1561">
    <w:name w:val="ListLabel 1561"/>
    <w:link w:val="ListLabel156"/>
    <w:rsid w:val="00DA6359"/>
    <w:rPr>
      <w:rFonts w:ascii="Calibri" w:eastAsia="Times New Roman" w:hAnsi="Calibri" w:cs="Times New Roman"/>
      <w:color w:val="000000"/>
      <w:sz w:val="20"/>
      <w:szCs w:val="20"/>
    </w:rPr>
  </w:style>
  <w:style w:type="paragraph" w:customStyle="1" w:styleId="ListLabel291">
    <w:name w:val="ListLabel 291"/>
    <w:link w:val="ListLabel2911"/>
    <w:rsid w:val="00DA6359"/>
    <w:pPr>
      <w:spacing w:after="0" w:line="240" w:lineRule="auto"/>
    </w:pPr>
    <w:rPr>
      <w:rFonts w:ascii="Calibri" w:eastAsia="Times New Roman" w:hAnsi="Calibri" w:cs="Times New Roman"/>
      <w:color w:val="000000"/>
      <w:sz w:val="20"/>
      <w:szCs w:val="20"/>
    </w:rPr>
  </w:style>
  <w:style w:type="character" w:customStyle="1" w:styleId="ListLabel2911">
    <w:name w:val="ListLabel 2911"/>
    <w:link w:val="ListLabel291"/>
    <w:rsid w:val="00DA6359"/>
    <w:rPr>
      <w:rFonts w:ascii="Calibri" w:eastAsia="Times New Roman" w:hAnsi="Calibri" w:cs="Times New Roman"/>
      <w:color w:val="000000"/>
      <w:sz w:val="20"/>
      <w:szCs w:val="20"/>
    </w:rPr>
  </w:style>
  <w:style w:type="paragraph" w:customStyle="1" w:styleId="ListLabel19">
    <w:name w:val="ListLabel 19"/>
    <w:link w:val="ListLabel1910"/>
    <w:rsid w:val="00DA6359"/>
    <w:pPr>
      <w:spacing w:after="0" w:line="240" w:lineRule="auto"/>
    </w:pPr>
    <w:rPr>
      <w:rFonts w:ascii="Calibri" w:eastAsia="Times New Roman" w:hAnsi="Calibri" w:cs="Times New Roman"/>
      <w:color w:val="000000"/>
      <w:sz w:val="20"/>
      <w:szCs w:val="20"/>
    </w:rPr>
  </w:style>
  <w:style w:type="character" w:customStyle="1" w:styleId="ListLabel1910">
    <w:name w:val="ListLabel 1910"/>
    <w:link w:val="ListLabel19"/>
    <w:rsid w:val="00DA6359"/>
    <w:rPr>
      <w:rFonts w:ascii="Calibri" w:eastAsia="Times New Roman" w:hAnsi="Calibri" w:cs="Times New Roman"/>
      <w:color w:val="000000"/>
      <w:sz w:val="20"/>
      <w:szCs w:val="20"/>
    </w:rPr>
  </w:style>
  <w:style w:type="paragraph" w:customStyle="1" w:styleId="ListLabel60">
    <w:name w:val="ListLabel 60"/>
    <w:link w:val="ListLabel601"/>
    <w:rsid w:val="00DA6359"/>
    <w:pPr>
      <w:spacing w:after="0" w:line="240" w:lineRule="auto"/>
    </w:pPr>
    <w:rPr>
      <w:rFonts w:ascii="Calibri" w:eastAsia="Times New Roman" w:hAnsi="Calibri" w:cs="Times New Roman"/>
      <w:color w:val="000000"/>
      <w:sz w:val="20"/>
      <w:szCs w:val="20"/>
    </w:rPr>
  </w:style>
  <w:style w:type="character" w:customStyle="1" w:styleId="ListLabel601">
    <w:name w:val="ListLabel 601"/>
    <w:link w:val="ListLabel60"/>
    <w:rsid w:val="00DA6359"/>
    <w:rPr>
      <w:rFonts w:ascii="Calibri" w:eastAsia="Times New Roman" w:hAnsi="Calibri" w:cs="Times New Roman"/>
      <w:color w:val="000000"/>
      <w:sz w:val="20"/>
      <w:szCs w:val="20"/>
    </w:rPr>
  </w:style>
  <w:style w:type="paragraph" w:customStyle="1" w:styleId="ListLabel249">
    <w:name w:val="ListLabel 249"/>
    <w:link w:val="ListLabel2491"/>
    <w:rsid w:val="00DA6359"/>
    <w:pPr>
      <w:spacing w:after="0" w:line="240" w:lineRule="auto"/>
    </w:pPr>
    <w:rPr>
      <w:rFonts w:ascii="Calibri" w:eastAsia="Times New Roman" w:hAnsi="Calibri" w:cs="Times New Roman"/>
      <w:color w:val="000000"/>
      <w:sz w:val="20"/>
      <w:szCs w:val="20"/>
    </w:rPr>
  </w:style>
  <w:style w:type="character" w:customStyle="1" w:styleId="ListLabel2491">
    <w:name w:val="ListLabel 2491"/>
    <w:link w:val="ListLabel249"/>
    <w:rsid w:val="00DA6359"/>
    <w:rPr>
      <w:rFonts w:ascii="Calibri" w:eastAsia="Times New Roman" w:hAnsi="Calibri" w:cs="Times New Roman"/>
      <w:color w:val="000000"/>
      <w:sz w:val="20"/>
      <w:szCs w:val="20"/>
    </w:rPr>
  </w:style>
  <w:style w:type="paragraph" w:customStyle="1" w:styleId="ListLabel480">
    <w:name w:val="ListLabel 480"/>
    <w:link w:val="ListLabel4801"/>
    <w:rsid w:val="00DA6359"/>
    <w:pPr>
      <w:spacing w:after="0" w:line="240" w:lineRule="auto"/>
    </w:pPr>
    <w:rPr>
      <w:rFonts w:ascii="Calibri" w:eastAsia="Times New Roman" w:hAnsi="Calibri" w:cs="Times New Roman"/>
      <w:color w:val="000000"/>
      <w:sz w:val="20"/>
      <w:szCs w:val="20"/>
    </w:rPr>
  </w:style>
  <w:style w:type="character" w:customStyle="1" w:styleId="ListLabel4801">
    <w:name w:val="ListLabel 4801"/>
    <w:link w:val="ListLabel480"/>
    <w:rsid w:val="00DA6359"/>
    <w:rPr>
      <w:rFonts w:ascii="Calibri" w:eastAsia="Times New Roman" w:hAnsi="Calibri" w:cs="Times New Roman"/>
      <w:color w:val="000000"/>
      <w:sz w:val="20"/>
      <w:szCs w:val="20"/>
    </w:rPr>
  </w:style>
  <w:style w:type="paragraph" w:customStyle="1" w:styleId="ListLabel471">
    <w:name w:val="ListLabel 471"/>
    <w:link w:val="ListLabel4711"/>
    <w:rsid w:val="00DA6359"/>
    <w:pPr>
      <w:spacing w:after="0" w:line="240" w:lineRule="auto"/>
    </w:pPr>
    <w:rPr>
      <w:rFonts w:ascii="Calibri" w:eastAsia="Times New Roman" w:hAnsi="Calibri" w:cs="Times New Roman"/>
      <w:color w:val="000000"/>
      <w:sz w:val="20"/>
      <w:szCs w:val="20"/>
    </w:rPr>
  </w:style>
  <w:style w:type="character" w:customStyle="1" w:styleId="ListLabel4711">
    <w:name w:val="ListLabel 4711"/>
    <w:link w:val="ListLabel471"/>
    <w:rsid w:val="00DA6359"/>
    <w:rPr>
      <w:rFonts w:ascii="Calibri" w:eastAsia="Times New Roman" w:hAnsi="Calibri" w:cs="Times New Roman"/>
      <w:color w:val="000000"/>
      <w:sz w:val="20"/>
      <w:szCs w:val="20"/>
    </w:rPr>
  </w:style>
  <w:style w:type="paragraph" w:customStyle="1" w:styleId="ListLabel183">
    <w:name w:val="ListLabel 183"/>
    <w:link w:val="ListLabel1831"/>
    <w:rsid w:val="00DA6359"/>
    <w:pPr>
      <w:spacing w:after="0" w:line="240" w:lineRule="auto"/>
    </w:pPr>
    <w:rPr>
      <w:rFonts w:ascii="Calibri" w:eastAsia="Times New Roman" w:hAnsi="Calibri" w:cs="Times New Roman"/>
      <w:color w:val="000000"/>
      <w:sz w:val="20"/>
      <w:szCs w:val="20"/>
    </w:rPr>
  </w:style>
  <w:style w:type="character" w:customStyle="1" w:styleId="ListLabel1831">
    <w:name w:val="ListLabel 1831"/>
    <w:link w:val="ListLabel183"/>
    <w:rsid w:val="00DA6359"/>
    <w:rPr>
      <w:rFonts w:ascii="Calibri" w:eastAsia="Times New Roman" w:hAnsi="Calibri" w:cs="Times New Roman"/>
      <w:color w:val="000000"/>
      <w:sz w:val="20"/>
      <w:szCs w:val="20"/>
    </w:rPr>
  </w:style>
  <w:style w:type="paragraph" w:customStyle="1" w:styleId="ListLabel37">
    <w:name w:val="ListLabel 37"/>
    <w:link w:val="ListLabel3710"/>
    <w:rsid w:val="00DA6359"/>
    <w:pPr>
      <w:spacing w:after="0" w:line="240" w:lineRule="auto"/>
    </w:pPr>
    <w:rPr>
      <w:rFonts w:ascii="Calibri" w:eastAsia="Times New Roman" w:hAnsi="Calibri" w:cs="Times New Roman"/>
      <w:color w:val="000000"/>
      <w:sz w:val="20"/>
      <w:szCs w:val="20"/>
    </w:rPr>
  </w:style>
  <w:style w:type="character" w:customStyle="1" w:styleId="ListLabel3710">
    <w:name w:val="ListLabel 3710"/>
    <w:link w:val="ListLabel37"/>
    <w:rsid w:val="00DA6359"/>
    <w:rPr>
      <w:rFonts w:ascii="Calibri" w:eastAsia="Times New Roman" w:hAnsi="Calibri" w:cs="Times New Roman"/>
      <w:color w:val="000000"/>
      <w:sz w:val="20"/>
      <w:szCs w:val="20"/>
    </w:rPr>
  </w:style>
  <w:style w:type="paragraph" w:customStyle="1" w:styleId="afffb">
    <w:name w:val="Название Знак"/>
    <w:link w:val="1f7"/>
    <w:rsid w:val="00DA6359"/>
    <w:pPr>
      <w:spacing w:after="0" w:line="240" w:lineRule="auto"/>
    </w:pPr>
    <w:rPr>
      <w:rFonts w:ascii="Calibri" w:eastAsia="Times New Roman" w:hAnsi="Calibri" w:cs="Times New Roman"/>
      <w:color w:val="000000"/>
      <w:sz w:val="48"/>
      <w:szCs w:val="20"/>
    </w:rPr>
  </w:style>
  <w:style w:type="character" w:customStyle="1" w:styleId="1f7">
    <w:name w:val="Название Знак1"/>
    <w:link w:val="afffb"/>
    <w:uiPriority w:val="10"/>
    <w:rsid w:val="00DA6359"/>
    <w:rPr>
      <w:rFonts w:ascii="Calibri" w:eastAsia="Times New Roman" w:hAnsi="Calibri" w:cs="Times New Roman"/>
      <w:color w:val="000000"/>
      <w:sz w:val="48"/>
      <w:szCs w:val="20"/>
    </w:rPr>
  </w:style>
  <w:style w:type="paragraph" w:customStyle="1" w:styleId="ListLabel28">
    <w:name w:val="ListLabel 28"/>
    <w:link w:val="ListLabel2810"/>
    <w:rsid w:val="00DA6359"/>
    <w:pPr>
      <w:spacing w:after="0" w:line="240" w:lineRule="auto"/>
    </w:pPr>
    <w:rPr>
      <w:rFonts w:ascii="Calibri" w:eastAsia="Times New Roman" w:hAnsi="Calibri" w:cs="Times New Roman"/>
      <w:color w:val="000000"/>
      <w:sz w:val="20"/>
      <w:szCs w:val="20"/>
    </w:rPr>
  </w:style>
  <w:style w:type="character" w:customStyle="1" w:styleId="ListLabel2810">
    <w:name w:val="ListLabel 2810"/>
    <w:link w:val="ListLabel28"/>
    <w:rsid w:val="00DA6359"/>
    <w:rPr>
      <w:rFonts w:ascii="Calibri" w:eastAsia="Times New Roman" w:hAnsi="Calibri" w:cs="Times New Roman"/>
      <w:color w:val="000000"/>
      <w:sz w:val="20"/>
      <w:szCs w:val="20"/>
    </w:rPr>
  </w:style>
  <w:style w:type="paragraph" w:customStyle="1" w:styleId="ListLabel524">
    <w:name w:val="ListLabel 524"/>
    <w:link w:val="ListLabel5241"/>
    <w:rsid w:val="00DA6359"/>
    <w:pPr>
      <w:spacing w:after="0" w:line="240" w:lineRule="auto"/>
    </w:pPr>
    <w:rPr>
      <w:rFonts w:ascii="Calibri" w:eastAsia="Times New Roman" w:hAnsi="Calibri" w:cs="Times New Roman"/>
      <w:color w:val="000000"/>
      <w:sz w:val="20"/>
      <w:szCs w:val="20"/>
    </w:rPr>
  </w:style>
  <w:style w:type="character" w:customStyle="1" w:styleId="ListLabel5241">
    <w:name w:val="ListLabel 5241"/>
    <w:link w:val="ListLabel524"/>
    <w:rsid w:val="00DA6359"/>
    <w:rPr>
      <w:rFonts w:ascii="Calibri" w:eastAsia="Times New Roman" w:hAnsi="Calibri" w:cs="Times New Roman"/>
      <w:color w:val="000000"/>
      <w:sz w:val="20"/>
      <w:szCs w:val="20"/>
    </w:rPr>
  </w:style>
  <w:style w:type="paragraph" w:customStyle="1" w:styleId="ListLabel298">
    <w:name w:val="ListLabel 298"/>
    <w:link w:val="ListLabel2981"/>
    <w:rsid w:val="00DA6359"/>
    <w:pPr>
      <w:spacing w:after="0" w:line="240" w:lineRule="auto"/>
    </w:pPr>
    <w:rPr>
      <w:rFonts w:ascii="Calibri" w:eastAsia="Times New Roman" w:hAnsi="Calibri" w:cs="Times New Roman"/>
      <w:color w:val="000000"/>
      <w:sz w:val="20"/>
      <w:szCs w:val="20"/>
    </w:rPr>
  </w:style>
  <w:style w:type="character" w:customStyle="1" w:styleId="ListLabel2981">
    <w:name w:val="ListLabel 2981"/>
    <w:link w:val="ListLabel298"/>
    <w:rsid w:val="00DA6359"/>
    <w:rPr>
      <w:rFonts w:ascii="Calibri" w:eastAsia="Times New Roman" w:hAnsi="Calibri" w:cs="Times New Roman"/>
      <w:color w:val="000000"/>
      <w:sz w:val="20"/>
      <w:szCs w:val="20"/>
    </w:rPr>
  </w:style>
  <w:style w:type="paragraph" w:customStyle="1" w:styleId="ListLabel169">
    <w:name w:val="ListLabel 169"/>
    <w:link w:val="ListLabel1691"/>
    <w:rsid w:val="00DA6359"/>
    <w:pPr>
      <w:spacing w:after="0" w:line="240" w:lineRule="auto"/>
    </w:pPr>
    <w:rPr>
      <w:rFonts w:ascii="Calibri" w:eastAsia="Times New Roman" w:hAnsi="Calibri" w:cs="Times New Roman"/>
      <w:color w:val="000000"/>
      <w:sz w:val="20"/>
      <w:szCs w:val="20"/>
    </w:rPr>
  </w:style>
  <w:style w:type="character" w:customStyle="1" w:styleId="ListLabel1691">
    <w:name w:val="ListLabel 1691"/>
    <w:link w:val="ListLabel169"/>
    <w:rsid w:val="00DA6359"/>
    <w:rPr>
      <w:rFonts w:ascii="Calibri" w:eastAsia="Times New Roman" w:hAnsi="Calibri" w:cs="Times New Roman"/>
      <w:color w:val="000000"/>
      <w:sz w:val="20"/>
      <w:szCs w:val="20"/>
    </w:rPr>
  </w:style>
  <w:style w:type="paragraph" w:customStyle="1" w:styleId="ListLabel253">
    <w:name w:val="ListLabel 253"/>
    <w:link w:val="ListLabel2531"/>
    <w:rsid w:val="00DA6359"/>
    <w:pPr>
      <w:spacing w:after="0" w:line="240" w:lineRule="auto"/>
    </w:pPr>
    <w:rPr>
      <w:rFonts w:ascii="Calibri" w:eastAsia="Times New Roman" w:hAnsi="Calibri" w:cs="Times New Roman"/>
      <w:color w:val="000000"/>
      <w:sz w:val="20"/>
      <w:szCs w:val="20"/>
    </w:rPr>
  </w:style>
  <w:style w:type="character" w:customStyle="1" w:styleId="ListLabel2531">
    <w:name w:val="ListLabel 2531"/>
    <w:link w:val="ListLabel253"/>
    <w:rsid w:val="00DA6359"/>
    <w:rPr>
      <w:rFonts w:ascii="Calibri" w:eastAsia="Times New Roman" w:hAnsi="Calibri" w:cs="Times New Roman"/>
      <w:color w:val="000000"/>
      <w:sz w:val="20"/>
      <w:szCs w:val="20"/>
    </w:rPr>
  </w:style>
  <w:style w:type="paragraph" w:customStyle="1" w:styleId="ListLabel365">
    <w:name w:val="ListLabel 365"/>
    <w:link w:val="ListLabel3651"/>
    <w:rsid w:val="00DA6359"/>
    <w:pPr>
      <w:spacing w:after="0" w:line="240" w:lineRule="auto"/>
    </w:pPr>
    <w:rPr>
      <w:rFonts w:ascii="Calibri" w:eastAsia="Times New Roman" w:hAnsi="Calibri" w:cs="Times New Roman"/>
      <w:color w:val="000000"/>
      <w:sz w:val="20"/>
      <w:szCs w:val="20"/>
    </w:rPr>
  </w:style>
  <w:style w:type="character" w:customStyle="1" w:styleId="ListLabel3651">
    <w:name w:val="ListLabel 3651"/>
    <w:link w:val="ListLabel365"/>
    <w:rsid w:val="00DA6359"/>
    <w:rPr>
      <w:rFonts w:ascii="Calibri" w:eastAsia="Times New Roman" w:hAnsi="Calibri" w:cs="Times New Roman"/>
      <w:color w:val="000000"/>
      <w:sz w:val="20"/>
      <w:szCs w:val="20"/>
    </w:rPr>
  </w:style>
  <w:style w:type="paragraph" w:customStyle="1" w:styleId="ListLabel396">
    <w:name w:val="ListLabel 396"/>
    <w:link w:val="ListLabel3961"/>
    <w:rsid w:val="00DA6359"/>
    <w:pPr>
      <w:spacing w:after="0" w:line="240" w:lineRule="auto"/>
    </w:pPr>
    <w:rPr>
      <w:rFonts w:ascii="Calibri" w:eastAsia="Times New Roman" w:hAnsi="Calibri" w:cs="Times New Roman"/>
      <w:color w:val="000000"/>
      <w:sz w:val="20"/>
      <w:szCs w:val="20"/>
    </w:rPr>
  </w:style>
  <w:style w:type="character" w:customStyle="1" w:styleId="ListLabel3961">
    <w:name w:val="ListLabel 3961"/>
    <w:link w:val="ListLabel396"/>
    <w:rsid w:val="00DA6359"/>
    <w:rPr>
      <w:rFonts w:ascii="Calibri" w:eastAsia="Times New Roman" w:hAnsi="Calibri" w:cs="Times New Roman"/>
      <w:color w:val="000000"/>
      <w:sz w:val="20"/>
      <w:szCs w:val="20"/>
    </w:rPr>
  </w:style>
  <w:style w:type="paragraph" w:customStyle="1" w:styleId="ListLabel27">
    <w:name w:val="ListLabel 27"/>
    <w:link w:val="ListLabel2710"/>
    <w:rsid w:val="00DA6359"/>
    <w:pPr>
      <w:spacing w:after="0" w:line="240" w:lineRule="auto"/>
    </w:pPr>
    <w:rPr>
      <w:rFonts w:ascii="Calibri" w:eastAsia="Times New Roman" w:hAnsi="Calibri" w:cs="Times New Roman"/>
      <w:color w:val="000000"/>
      <w:sz w:val="20"/>
      <w:szCs w:val="20"/>
    </w:rPr>
  </w:style>
  <w:style w:type="character" w:customStyle="1" w:styleId="ListLabel2710">
    <w:name w:val="ListLabel 2710"/>
    <w:link w:val="ListLabel27"/>
    <w:rsid w:val="00DA6359"/>
    <w:rPr>
      <w:rFonts w:ascii="Calibri" w:eastAsia="Times New Roman" w:hAnsi="Calibri" w:cs="Times New Roman"/>
      <w:color w:val="000000"/>
      <w:sz w:val="20"/>
      <w:szCs w:val="20"/>
    </w:rPr>
  </w:style>
  <w:style w:type="paragraph" w:customStyle="1" w:styleId="ListLabel86">
    <w:name w:val="ListLabel 86"/>
    <w:link w:val="ListLabel861"/>
    <w:rsid w:val="00DA6359"/>
    <w:pPr>
      <w:spacing w:after="0" w:line="240" w:lineRule="auto"/>
    </w:pPr>
    <w:rPr>
      <w:rFonts w:ascii="Calibri" w:eastAsia="Times New Roman" w:hAnsi="Calibri" w:cs="Times New Roman"/>
      <w:color w:val="000000"/>
      <w:sz w:val="20"/>
      <w:szCs w:val="20"/>
    </w:rPr>
  </w:style>
  <w:style w:type="character" w:customStyle="1" w:styleId="ListLabel861">
    <w:name w:val="ListLabel 861"/>
    <w:link w:val="ListLabel86"/>
    <w:rsid w:val="00DA6359"/>
    <w:rPr>
      <w:rFonts w:ascii="Calibri" w:eastAsia="Times New Roman" w:hAnsi="Calibri" w:cs="Times New Roman"/>
      <w:color w:val="000000"/>
      <w:sz w:val="20"/>
      <w:szCs w:val="20"/>
    </w:rPr>
  </w:style>
  <w:style w:type="paragraph" w:customStyle="1" w:styleId="ListLabel281">
    <w:name w:val="ListLabel 281"/>
    <w:link w:val="ListLabel2811"/>
    <w:rsid w:val="00DA6359"/>
    <w:pPr>
      <w:spacing w:after="0" w:line="240" w:lineRule="auto"/>
    </w:pPr>
    <w:rPr>
      <w:rFonts w:ascii="Calibri" w:eastAsia="Times New Roman" w:hAnsi="Calibri" w:cs="Times New Roman"/>
      <w:color w:val="000000"/>
      <w:sz w:val="20"/>
      <w:szCs w:val="20"/>
    </w:rPr>
  </w:style>
  <w:style w:type="character" w:customStyle="1" w:styleId="ListLabel2811">
    <w:name w:val="ListLabel 2811"/>
    <w:link w:val="ListLabel281"/>
    <w:rsid w:val="00DA6359"/>
    <w:rPr>
      <w:rFonts w:ascii="Calibri" w:eastAsia="Times New Roman" w:hAnsi="Calibri" w:cs="Times New Roman"/>
      <w:color w:val="000000"/>
      <w:sz w:val="20"/>
      <w:szCs w:val="20"/>
    </w:rPr>
  </w:style>
  <w:style w:type="paragraph" w:customStyle="1" w:styleId="ListLabel464">
    <w:name w:val="ListLabel 464"/>
    <w:link w:val="ListLabel4641"/>
    <w:rsid w:val="00DA6359"/>
    <w:pPr>
      <w:spacing w:after="0" w:line="240" w:lineRule="auto"/>
    </w:pPr>
    <w:rPr>
      <w:rFonts w:ascii="Calibri" w:eastAsia="Times New Roman" w:hAnsi="Calibri" w:cs="Times New Roman"/>
      <w:color w:val="000000"/>
      <w:sz w:val="20"/>
      <w:szCs w:val="20"/>
    </w:rPr>
  </w:style>
  <w:style w:type="character" w:customStyle="1" w:styleId="ListLabel4641">
    <w:name w:val="ListLabel 4641"/>
    <w:link w:val="ListLabel464"/>
    <w:rsid w:val="00DA6359"/>
    <w:rPr>
      <w:rFonts w:ascii="Calibri" w:eastAsia="Times New Roman" w:hAnsi="Calibri" w:cs="Times New Roman"/>
      <w:color w:val="000000"/>
      <w:sz w:val="20"/>
      <w:szCs w:val="20"/>
    </w:rPr>
  </w:style>
  <w:style w:type="paragraph" w:customStyle="1" w:styleId="WW8Num2z7">
    <w:name w:val="WW8Num2z7"/>
    <w:link w:val="WW8Num2z71"/>
    <w:rsid w:val="00DA6359"/>
    <w:pPr>
      <w:spacing w:after="0" w:line="240" w:lineRule="auto"/>
    </w:pPr>
    <w:rPr>
      <w:rFonts w:ascii="Calibri" w:eastAsia="Times New Roman" w:hAnsi="Calibri" w:cs="Times New Roman"/>
      <w:color w:val="000000"/>
      <w:sz w:val="20"/>
      <w:szCs w:val="20"/>
    </w:rPr>
  </w:style>
  <w:style w:type="character" w:customStyle="1" w:styleId="WW8Num2z71">
    <w:name w:val="WW8Num2z71"/>
    <w:link w:val="WW8Num2z7"/>
    <w:rsid w:val="00DA6359"/>
    <w:rPr>
      <w:rFonts w:ascii="Calibri" w:eastAsia="Times New Roman" w:hAnsi="Calibri" w:cs="Times New Roman"/>
      <w:color w:val="000000"/>
      <w:sz w:val="20"/>
      <w:szCs w:val="20"/>
    </w:rPr>
  </w:style>
  <w:style w:type="paragraph" w:customStyle="1" w:styleId="ListLabel491">
    <w:name w:val="ListLabel 491"/>
    <w:link w:val="ListLabel4911"/>
    <w:rsid w:val="00DA6359"/>
    <w:pPr>
      <w:spacing w:after="0" w:line="240" w:lineRule="auto"/>
    </w:pPr>
    <w:rPr>
      <w:rFonts w:ascii="Calibri" w:eastAsia="Times New Roman" w:hAnsi="Calibri" w:cs="Times New Roman"/>
      <w:color w:val="000000"/>
      <w:sz w:val="20"/>
      <w:szCs w:val="20"/>
    </w:rPr>
  </w:style>
  <w:style w:type="character" w:customStyle="1" w:styleId="ListLabel4911">
    <w:name w:val="ListLabel 4911"/>
    <w:link w:val="ListLabel491"/>
    <w:rsid w:val="00DA6359"/>
    <w:rPr>
      <w:rFonts w:ascii="Calibri" w:eastAsia="Times New Roman" w:hAnsi="Calibri" w:cs="Times New Roman"/>
      <w:color w:val="000000"/>
      <w:sz w:val="20"/>
      <w:szCs w:val="20"/>
    </w:rPr>
  </w:style>
  <w:style w:type="paragraph" w:customStyle="1" w:styleId="ListLabel234">
    <w:name w:val="ListLabel 234"/>
    <w:link w:val="ListLabel2341"/>
    <w:rsid w:val="00DA6359"/>
    <w:pPr>
      <w:spacing w:after="0" w:line="240" w:lineRule="auto"/>
    </w:pPr>
    <w:rPr>
      <w:rFonts w:ascii="Calibri" w:eastAsia="Times New Roman" w:hAnsi="Calibri" w:cs="Times New Roman"/>
      <w:color w:val="000000"/>
      <w:sz w:val="20"/>
      <w:szCs w:val="20"/>
    </w:rPr>
  </w:style>
  <w:style w:type="character" w:customStyle="1" w:styleId="ListLabel2341">
    <w:name w:val="ListLabel 2341"/>
    <w:link w:val="ListLabel234"/>
    <w:rsid w:val="00DA6359"/>
    <w:rPr>
      <w:rFonts w:ascii="Calibri" w:eastAsia="Times New Roman" w:hAnsi="Calibri" w:cs="Times New Roman"/>
      <w:color w:val="000000"/>
      <w:sz w:val="20"/>
      <w:szCs w:val="20"/>
    </w:rPr>
  </w:style>
  <w:style w:type="paragraph" w:customStyle="1" w:styleId="ListLabel323">
    <w:name w:val="ListLabel 323"/>
    <w:link w:val="ListLabel3231"/>
    <w:rsid w:val="00DA6359"/>
    <w:pPr>
      <w:spacing w:after="0" w:line="240" w:lineRule="auto"/>
    </w:pPr>
    <w:rPr>
      <w:rFonts w:ascii="Calibri" w:eastAsia="Times New Roman" w:hAnsi="Calibri" w:cs="Times New Roman"/>
      <w:color w:val="000000"/>
      <w:sz w:val="20"/>
      <w:szCs w:val="20"/>
    </w:rPr>
  </w:style>
  <w:style w:type="character" w:customStyle="1" w:styleId="ListLabel3231">
    <w:name w:val="ListLabel 3231"/>
    <w:link w:val="ListLabel323"/>
    <w:rsid w:val="00DA6359"/>
    <w:rPr>
      <w:rFonts w:ascii="Calibri" w:eastAsia="Times New Roman" w:hAnsi="Calibri" w:cs="Times New Roman"/>
      <w:color w:val="000000"/>
      <w:sz w:val="20"/>
      <w:szCs w:val="20"/>
    </w:rPr>
  </w:style>
  <w:style w:type="paragraph" w:customStyle="1" w:styleId="ListLabel190">
    <w:name w:val="ListLabel 190"/>
    <w:link w:val="ListLabel1901"/>
    <w:rsid w:val="00DA6359"/>
    <w:pPr>
      <w:spacing w:after="0" w:line="240" w:lineRule="auto"/>
    </w:pPr>
    <w:rPr>
      <w:rFonts w:ascii="Calibri" w:eastAsia="Times New Roman" w:hAnsi="Calibri" w:cs="Times New Roman"/>
      <w:color w:val="0000FF"/>
      <w:sz w:val="25"/>
      <w:szCs w:val="20"/>
    </w:rPr>
  </w:style>
  <w:style w:type="character" w:customStyle="1" w:styleId="ListLabel1901">
    <w:name w:val="ListLabel 1901"/>
    <w:link w:val="ListLabel190"/>
    <w:rsid w:val="00DA6359"/>
    <w:rPr>
      <w:rFonts w:ascii="Calibri" w:eastAsia="Times New Roman" w:hAnsi="Calibri" w:cs="Times New Roman"/>
      <w:color w:val="0000FF"/>
      <w:sz w:val="25"/>
      <w:szCs w:val="20"/>
    </w:rPr>
  </w:style>
  <w:style w:type="paragraph" w:customStyle="1" w:styleId="ListLabel260">
    <w:name w:val="ListLabel 260"/>
    <w:link w:val="ListLabel2601"/>
    <w:rsid w:val="00DA6359"/>
    <w:pPr>
      <w:spacing w:after="0" w:line="240" w:lineRule="auto"/>
    </w:pPr>
    <w:rPr>
      <w:rFonts w:ascii="Calibri" w:eastAsia="Times New Roman" w:hAnsi="Calibri" w:cs="Times New Roman"/>
      <w:color w:val="000000"/>
      <w:sz w:val="20"/>
      <w:szCs w:val="20"/>
    </w:rPr>
  </w:style>
  <w:style w:type="character" w:customStyle="1" w:styleId="ListLabel2601">
    <w:name w:val="ListLabel 2601"/>
    <w:link w:val="ListLabel260"/>
    <w:rsid w:val="00DA6359"/>
    <w:rPr>
      <w:rFonts w:ascii="Calibri" w:eastAsia="Times New Roman" w:hAnsi="Calibri" w:cs="Times New Roman"/>
      <w:color w:val="000000"/>
      <w:sz w:val="20"/>
      <w:szCs w:val="20"/>
    </w:rPr>
  </w:style>
  <w:style w:type="paragraph" w:customStyle="1" w:styleId="ListLabel1">
    <w:name w:val="ListLabel 1"/>
    <w:link w:val="ListLabel1100"/>
    <w:rsid w:val="00DA6359"/>
    <w:pPr>
      <w:spacing w:after="0" w:line="240" w:lineRule="auto"/>
    </w:pPr>
    <w:rPr>
      <w:rFonts w:ascii="Calibri" w:eastAsia="Times New Roman" w:hAnsi="Calibri" w:cs="Times New Roman"/>
      <w:color w:val="000000"/>
      <w:sz w:val="24"/>
      <w:szCs w:val="20"/>
    </w:rPr>
  </w:style>
  <w:style w:type="character" w:customStyle="1" w:styleId="ListLabel1100">
    <w:name w:val="ListLabel 1100"/>
    <w:link w:val="ListLabel1"/>
    <w:rsid w:val="00DA6359"/>
    <w:rPr>
      <w:rFonts w:ascii="Calibri" w:eastAsia="Times New Roman" w:hAnsi="Calibri" w:cs="Times New Roman"/>
      <w:color w:val="000000"/>
      <w:sz w:val="24"/>
      <w:szCs w:val="20"/>
    </w:rPr>
  </w:style>
  <w:style w:type="paragraph" w:customStyle="1" w:styleId="ListLabel540">
    <w:name w:val="ListLabel 540"/>
    <w:link w:val="ListLabel5401"/>
    <w:rsid w:val="00DA6359"/>
    <w:pPr>
      <w:spacing w:after="0" w:line="240" w:lineRule="auto"/>
    </w:pPr>
    <w:rPr>
      <w:rFonts w:ascii="Calibri" w:eastAsia="Times New Roman" w:hAnsi="Calibri" w:cs="Times New Roman"/>
      <w:color w:val="000000"/>
      <w:sz w:val="20"/>
      <w:szCs w:val="20"/>
    </w:rPr>
  </w:style>
  <w:style w:type="character" w:customStyle="1" w:styleId="ListLabel5401">
    <w:name w:val="ListLabel 5401"/>
    <w:link w:val="ListLabel540"/>
    <w:rsid w:val="00DA6359"/>
    <w:rPr>
      <w:rFonts w:ascii="Calibri" w:eastAsia="Times New Roman" w:hAnsi="Calibri" w:cs="Times New Roman"/>
      <w:color w:val="000000"/>
      <w:sz w:val="20"/>
      <w:szCs w:val="20"/>
    </w:rPr>
  </w:style>
  <w:style w:type="paragraph" w:customStyle="1" w:styleId="ListLabel82">
    <w:name w:val="ListLabel 82"/>
    <w:link w:val="ListLabel821"/>
    <w:rsid w:val="00DA6359"/>
    <w:pPr>
      <w:spacing w:after="0" w:line="240" w:lineRule="auto"/>
    </w:pPr>
    <w:rPr>
      <w:rFonts w:ascii="Calibri" w:eastAsia="Times New Roman" w:hAnsi="Calibri" w:cs="Times New Roman"/>
      <w:color w:val="000000"/>
      <w:sz w:val="20"/>
      <w:szCs w:val="20"/>
    </w:rPr>
  </w:style>
  <w:style w:type="character" w:customStyle="1" w:styleId="ListLabel821">
    <w:name w:val="ListLabel 821"/>
    <w:link w:val="ListLabel82"/>
    <w:rsid w:val="00DA6359"/>
    <w:rPr>
      <w:rFonts w:ascii="Calibri" w:eastAsia="Times New Roman" w:hAnsi="Calibri" w:cs="Times New Roman"/>
      <w:color w:val="000000"/>
      <w:sz w:val="20"/>
      <w:szCs w:val="20"/>
    </w:rPr>
  </w:style>
  <w:style w:type="paragraph" w:customStyle="1" w:styleId="ListLabel166">
    <w:name w:val="ListLabel 166"/>
    <w:link w:val="ListLabel1661"/>
    <w:rsid w:val="00DA6359"/>
    <w:pPr>
      <w:spacing w:after="0" w:line="240" w:lineRule="auto"/>
    </w:pPr>
    <w:rPr>
      <w:rFonts w:ascii="Calibri" w:eastAsia="Times New Roman" w:hAnsi="Calibri" w:cs="Times New Roman"/>
      <w:color w:val="000000"/>
      <w:sz w:val="20"/>
      <w:szCs w:val="20"/>
    </w:rPr>
  </w:style>
  <w:style w:type="character" w:customStyle="1" w:styleId="ListLabel1661">
    <w:name w:val="ListLabel 1661"/>
    <w:link w:val="ListLabel166"/>
    <w:rsid w:val="00DA6359"/>
    <w:rPr>
      <w:rFonts w:ascii="Calibri" w:eastAsia="Times New Roman" w:hAnsi="Calibri" w:cs="Times New Roman"/>
      <w:color w:val="000000"/>
      <w:sz w:val="20"/>
      <w:szCs w:val="20"/>
    </w:rPr>
  </w:style>
  <w:style w:type="character" w:customStyle="1" w:styleId="aff">
    <w:name w:val="Заголовок оглавления Знак"/>
    <w:basedOn w:val="116"/>
    <w:link w:val="afe"/>
    <w:rsid w:val="00DA6359"/>
    <w:rPr>
      <w:rFonts w:ascii="Times New Roman" w:eastAsiaTheme="majorEastAsia" w:hAnsi="Times New Roman" w:cs="Times New Roman"/>
      <w:b/>
      <w:bCs/>
      <w:color w:val="000000"/>
      <w:sz w:val="28"/>
      <w:szCs w:val="28"/>
    </w:rPr>
  </w:style>
  <w:style w:type="paragraph" w:customStyle="1" w:styleId="ListLabel460">
    <w:name w:val="ListLabel 460"/>
    <w:link w:val="ListLabel4601"/>
    <w:rsid w:val="00DA6359"/>
    <w:pPr>
      <w:spacing w:after="0" w:line="240" w:lineRule="auto"/>
    </w:pPr>
    <w:rPr>
      <w:rFonts w:ascii="Calibri" w:eastAsia="Times New Roman" w:hAnsi="Calibri" w:cs="Times New Roman"/>
      <w:color w:val="000000"/>
      <w:sz w:val="20"/>
      <w:szCs w:val="20"/>
    </w:rPr>
  </w:style>
  <w:style w:type="character" w:customStyle="1" w:styleId="ListLabel4601">
    <w:name w:val="ListLabel 4601"/>
    <w:link w:val="ListLabel460"/>
    <w:rsid w:val="00DA6359"/>
    <w:rPr>
      <w:rFonts w:ascii="Calibri" w:eastAsia="Times New Roman" w:hAnsi="Calibri" w:cs="Times New Roman"/>
      <w:color w:val="000000"/>
      <w:sz w:val="20"/>
      <w:szCs w:val="20"/>
    </w:rPr>
  </w:style>
  <w:style w:type="paragraph" w:customStyle="1" w:styleId="ListLabel170">
    <w:name w:val="ListLabel 170"/>
    <w:link w:val="ListLabel1701"/>
    <w:rsid w:val="00DA6359"/>
    <w:pPr>
      <w:spacing w:after="0" w:line="240" w:lineRule="auto"/>
    </w:pPr>
    <w:rPr>
      <w:rFonts w:ascii="Calibri" w:eastAsia="Times New Roman" w:hAnsi="Calibri" w:cs="Times New Roman"/>
      <w:color w:val="000000"/>
      <w:sz w:val="20"/>
      <w:szCs w:val="20"/>
    </w:rPr>
  </w:style>
  <w:style w:type="character" w:customStyle="1" w:styleId="ListLabel1701">
    <w:name w:val="ListLabel 1701"/>
    <w:link w:val="ListLabel170"/>
    <w:rsid w:val="00DA6359"/>
    <w:rPr>
      <w:rFonts w:ascii="Calibri" w:eastAsia="Times New Roman" w:hAnsi="Calibri" w:cs="Times New Roman"/>
      <w:color w:val="000000"/>
      <w:sz w:val="20"/>
      <w:szCs w:val="20"/>
    </w:rPr>
  </w:style>
  <w:style w:type="paragraph" w:customStyle="1" w:styleId="WW8Num3z4">
    <w:name w:val="WW8Num3z4"/>
    <w:link w:val="WW8Num3z41"/>
    <w:rsid w:val="00DA6359"/>
    <w:pPr>
      <w:spacing w:after="0" w:line="240" w:lineRule="auto"/>
    </w:pPr>
    <w:rPr>
      <w:rFonts w:ascii="Calibri" w:eastAsia="Times New Roman" w:hAnsi="Calibri" w:cs="Times New Roman"/>
      <w:color w:val="000000"/>
      <w:sz w:val="20"/>
      <w:szCs w:val="20"/>
    </w:rPr>
  </w:style>
  <w:style w:type="character" w:customStyle="1" w:styleId="WW8Num3z41">
    <w:name w:val="WW8Num3z41"/>
    <w:link w:val="WW8Num3z4"/>
    <w:rsid w:val="00DA6359"/>
    <w:rPr>
      <w:rFonts w:ascii="Calibri" w:eastAsia="Times New Roman" w:hAnsi="Calibri" w:cs="Times New Roman"/>
      <w:color w:val="000000"/>
      <w:sz w:val="20"/>
      <w:szCs w:val="20"/>
    </w:rPr>
  </w:style>
  <w:style w:type="paragraph" w:customStyle="1" w:styleId="ListLabel100">
    <w:name w:val="ListLabel 100"/>
    <w:link w:val="ListLabel1001"/>
    <w:rsid w:val="00DA6359"/>
    <w:pPr>
      <w:spacing w:after="0" w:line="240" w:lineRule="auto"/>
    </w:pPr>
    <w:rPr>
      <w:rFonts w:ascii="Calibri" w:eastAsia="Times New Roman" w:hAnsi="Calibri" w:cs="Times New Roman"/>
      <w:color w:val="000000"/>
      <w:sz w:val="20"/>
      <w:szCs w:val="20"/>
    </w:rPr>
  </w:style>
  <w:style w:type="character" w:customStyle="1" w:styleId="ListLabel1001">
    <w:name w:val="ListLabel 1001"/>
    <w:link w:val="ListLabel100"/>
    <w:rsid w:val="00DA6359"/>
    <w:rPr>
      <w:rFonts w:ascii="Calibri" w:eastAsia="Times New Roman" w:hAnsi="Calibri" w:cs="Times New Roman"/>
      <w:color w:val="000000"/>
      <w:sz w:val="20"/>
      <w:szCs w:val="20"/>
    </w:rPr>
  </w:style>
  <w:style w:type="paragraph" w:customStyle="1" w:styleId="ListLabel131">
    <w:name w:val="ListLabel 131"/>
    <w:link w:val="ListLabel1311"/>
    <w:rsid w:val="00DA6359"/>
    <w:pPr>
      <w:spacing w:after="0" w:line="240" w:lineRule="auto"/>
    </w:pPr>
    <w:rPr>
      <w:rFonts w:ascii="Calibri" w:eastAsia="Times New Roman" w:hAnsi="Calibri" w:cs="Times New Roman"/>
      <w:color w:val="000000"/>
      <w:sz w:val="20"/>
      <w:szCs w:val="20"/>
    </w:rPr>
  </w:style>
  <w:style w:type="character" w:customStyle="1" w:styleId="ListLabel1311">
    <w:name w:val="ListLabel 1311"/>
    <w:link w:val="ListLabel131"/>
    <w:rsid w:val="00DA6359"/>
    <w:rPr>
      <w:rFonts w:ascii="Calibri" w:eastAsia="Times New Roman" w:hAnsi="Calibri" w:cs="Times New Roman"/>
      <w:color w:val="000000"/>
      <w:sz w:val="20"/>
      <w:szCs w:val="20"/>
    </w:rPr>
  </w:style>
  <w:style w:type="paragraph" w:customStyle="1" w:styleId="ListLabel498">
    <w:name w:val="ListLabel 498"/>
    <w:link w:val="ListLabel4981"/>
    <w:rsid w:val="00DA6359"/>
    <w:pPr>
      <w:spacing w:after="0" w:line="240" w:lineRule="auto"/>
    </w:pPr>
    <w:rPr>
      <w:rFonts w:ascii="Calibri" w:eastAsia="Times New Roman" w:hAnsi="Calibri" w:cs="Times New Roman"/>
      <w:color w:val="000000"/>
      <w:sz w:val="20"/>
      <w:szCs w:val="20"/>
    </w:rPr>
  </w:style>
  <w:style w:type="character" w:customStyle="1" w:styleId="ListLabel4981">
    <w:name w:val="ListLabel 4981"/>
    <w:link w:val="ListLabel498"/>
    <w:rsid w:val="00DA6359"/>
    <w:rPr>
      <w:rFonts w:ascii="Calibri" w:eastAsia="Times New Roman" w:hAnsi="Calibri" w:cs="Times New Roman"/>
      <w:color w:val="000000"/>
      <w:sz w:val="20"/>
      <w:szCs w:val="20"/>
    </w:rPr>
  </w:style>
  <w:style w:type="paragraph" w:customStyle="1" w:styleId="ListLabel329">
    <w:name w:val="ListLabel 329"/>
    <w:link w:val="ListLabel3291"/>
    <w:rsid w:val="00DA6359"/>
    <w:pPr>
      <w:spacing w:after="0" w:line="240" w:lineRule="auto"/>
    </w:pPr>
    <w:rPr>
      <w:rFonts w:ascii="Calibri" w:eastAsia="Times New Roman" w:hAnsi="Calibri" w:cs="Times New Roman"/>
      <w:color w:val="000000"/>
      <w:sz w:val="20"/>
      <w:szCs w:val="20"/>
    </w:rPr>
  </w:style>
  <w:style w:type="character" w:customStyle="1" w:styleId="ListLabel3291">
    <w:name w:val="ListLabel 3291"/>
    <w:link w:val="ListLabel329"/>
    <w:rsid w:val="00DA6359"/>
    <w:rPr>
      <w:rFonts w:ascii="Calibri" w:eastAsia="Times New Roman" w:hAnsi="Calibri" w:cs="Times New Roman"/>
      <w:color w:val="000000"/>
      <w:sz w:val="20"/>
      <w:szCs w:val="20"/>
    </w:rPr>
  </w:style>
  <w:style w:type="paragraph" w:customStyle="1" w:styleId="ListLabel67">
    <w:name w:val="ListLabel 67"/>
    <w:link w:val="ListLabel671"/>
    <w:rsid w:val="00DA6359"/>
    <w:pPr>
      <w:spacing w:after="0" w:line="240" w:lineRule="auto"/>
    </w:pPr>
    <w:rPr>
      <w:rFonts w:ascii="Calibri" w:eastAsia="Times New Roman" w:hAnsi="Calibri" w:cs="Times New Roman"/>
      <w:color w:val="000000"/>
      <w:sz w:val="20"/>
      <w:szCs w:val="20"/>
    </w:rPr>
  </w:style>
  <w:style w:type="character" w:customStyle="1" w:styleId="ListLabel671">
    <w:name w:val="ListLabel 671"/>
    <w:link w:val="ListLabel67"/>
    <w:rsid w:val="00DA6359"/>
    <w:rPr>
      <w:rFonts w:ascii="Calibri" w:eastAsia="Times New Roman" w:hAnsi="Calibri" w:cs="Times New Roman"/>
      <w:color w:val="000000"/>
      <w:sz w:val="20"/>
      <w:szCs w:val="20"/>
    </w:rPr>
  </w:style>
  <w:style w:type="paragraph" w:customStyle="1" w:styleId="ListLabel188">
    <w:name w:val="ListLabel 188"/>
    <w:link w:val="ListLabel1881"/>
    <w:rsid w:val="00DA6359"/>
    <w:pPr>
      <w:spacing w:after="0" w:line="240" w:lineRule="auto"/>
    </w:pPr>
    <w:rPr>
      <w:rFonts w:ascii="Calibri" w:eastAsia="Times New Roman" w:hAnsi="Calibri" w:cs="Times New Roman"/>
      <w:color w:val="000000"/>
      <w:sz w:val="24"/>
      <w:szCs w:val="20"/>
    </w:rPr>
  </w:style>
  <w:style w:type="character" w:customStyle="1" w:styleId="ListLabel1881">
    <w:name w:val="ListLabel 1881"/>
    <w:link w:val="ListLabel188"/>
    <w:rsid w:val="00DA6359"/>
    <w:rPr>
      <w:rFonts w:ascii="Calibri" w:eastAsia="Times New Roman" w:hAnsi="Calibri" w:cs="Times New Roman"/>
      <w:color w:val="000000"/>
      <w:sz w:val="24"/>
      <w:szCs w:val="20"/>
    </w:rPr>
  </w:style>
  <w:style w:type="paragraph" w:customStyle="1" w:styleId="ListLabel543">
    <w:name w:val="ListLabel 543"/>
    <w:link w:val="ListLabel5431"/>
    <w:rsid w:val="00DA6359"/>
    <w:pPr>
      <w:spacing w:after="0" w:line="240" w:lineRule="auto"/>
    </w:pPr>
    <w:rPr>
      <w:rFonts w:ascii="Calibri" w:eastAsia="Times New Roman" w:hAnsi="Calibri" w:cs="Times New Roman"/>
      <w:color w:val="000000"/>
      <w:sz w:val="20"/>
      <w:szCs w:val="20"/>
    </w:rPr>
  </w:style>
  <w:style w:type="character" w:customStyle="1" w:styleId="ListLabel5431">
    <w:name w:val="ListLabel 5431"/>
    <w:link w:val="ListLabel543"/>
    <w:rsid w:val="00DA6359"/>
    <w:rPr>
      <w:rFonts w:ascii="Calibri" w:eastAsia="Times New Roman" w:hAnsi="Calibri" w:cs="Times New Roman"/>
      <w:color w:val="000000"/>
      <w:sz w:val="20"/>
      <w:szCs w:val="20"/>
    </w:rPr>
  </w:style>
  <w:style w:type="paragraph" w:customStyle="1" w:styleId="ListLabel284">
    <w:name w:val="ListLabel 284"/>
    <w:link w:val="ListLabel2841"/>
    <w:rsid w:val="00DA6359"/>
    <w:pPr>
      <w:spacing w:after="0" w:line="240" w:lineRule="auto"/>
    </w:pPr>
    <w:rPr>
      <w:rFonts w:ascii="Calibri" w:eastAsia="Times New Roman" w:hAnsi="Calibri" w:cs="Times New Roman"/>
      <w:color w:val="000000"/>
      <w:sz w:val="20"/>
      <w:szCs w:val="20"/>
    </w:rPr>
  </w:style>
  <w:style w:type="character" w:customStyle="1" w:styleId="ListLabel2841">
    <w:name w:val="ListLabel 2841"/>
    <w:link w:val="ListLabel284"/>
    <w:rsid w:val="00DA6359"/>
    <w:rPr>
      <w:rFonts w:ascii="Calibri" w:eastAsia="Times New Roman" w:hAnsi="Calibri" w:cs="Times New Roman"/>
      <w:color w:val="000000"/>
      <w:sz w:val="20"/>
      <w:szCs w:val="20"/>
    </w:rPr>
  </w:style>
  <w:style w:type="paragraph" w:customStyle="1" w:styleId="WW8Num3z1">
    <w:name w:val="WW8Num3z1"/>
    <w:link w:val="WW8Num3z11"/>
    <w:rsid w:val="00DA6359"/>
    <w:pPr>
      <w:spacing w:after="0" w:line="240" w:lineRule="auto"/>
    </w:pPr>
    <w:rPr>
      <w:rFonts w:ascii="Calibri" w:eastAsia="Times New Roman" w:hAnsi="Calibri" w:cs="Times New Roman"/>
      <w:color w:val="000000"/>
      <w:sz w:val="20"/>
      <w:szCs w:val="20"/>
    </w:rPr>
  </w:style>
  <w:style w:type="character" w:customStyle="1" w:styleId="WW8Num3z11">
    <w:name w:val="WW8Num3z11"/>
    <w:link w:val="WW8Num3z1"/>
    <w:rsid w:val="00DA6359"/>
    <w:rPr>
      <w:rFonts w:ascii="Calibri" w:eastAsia="Times New Roman" w:hAnsi="Calibri" w:cs="Times New Roman"/>
      <w:color w:val="000000"/>
      <w:sz w:val="20"/>
      <w:szCs w:val="20"/>
    </w:rPr>
  </w:style>
  <w:style w:type="paragraph" w:customStyle="1" w:styleId="ListLabel119">
    <w:name w:val="ListLabel 119"/>
    <w:link w:val="ListLabel1191"/>
    <w:rsid w:val="00DA6359"/>
    <w:pPr>
      <w:spacing w:after="0" w:line="240" w:lineRule="auto"/>
    </w:pPr>
    <w:rPr>
      <w:rFonts w:ascii="Calibri" w:eastAsia="Times New Roman" w:hAnsi="Calibri" w:cs="Times New Roman"/>
      <w:color w:val="000000"/>
      <w:sz w:val="20"/>
      <w:szCs w:val="20"/>
    </w:rPr>
  </w:style>
  <w:style w:type="character" w:customStyle="1" w:styleId="ListLabel1191">
    <w:name w:val="ListLabel 1191"/>
    <w:link w:val="ListLabel119"/>
    <w:rsid w:val="00DA6359"/>
    <w:rPr>
      <w:rFonts w:ascii="Calibri" w:eastAsia="Times New Roman" w:hAnsi="Calibri" w:cs="Times New Roman"/>
      <w:color w:val="000000"/>
      <w:sz w:val="20"/>
      <w:szCs w:val="20"/>
    </w:rPr>
  </w:style>
  <w:style w:type="paragraph" w:customStyle="1" w:styleId="ListLabel536">
    <w:name w:val="ListLabel 536"/>
    <w:link w:val="ListLabel5361"/>
    <w:rsid w:val="00DA6359"/>
    <w:pPr>
      <w:spacing w:after="0" w:line="240" w:lineRule="auto"/>
    </w:pPr>
    <w:rPr>
      <w:rFonts w:ascii="Calibri" w:eastAsia="Times New Roman" w:hAnsi="Calibri" w:cs="Times New Roman"/>
      <w:color w:val="000000"/>
      <w:sz w:val="20"/>
      <w:szCs w:val="20"/>
    </w:rPr>
  </w:style>
  <w:style w:type="character" w:customStyle="1" w:styleId="ListLabel5361">
    <w:name w:val="ListLabel 5361"/>
    <w:link w:val="ListLabel536"/>
    <w:rsid w:val="00DA6359"/>
    <w:rPr>
      <w:rFonts w:ascii="Calibri" w:eastAsia="Times New Roman" w:hAnsi="Calibri" w:cs="Times New Roman"/>
      <w:color w:val="000000"/>
      <w:sz w:val="20"/>
      <w:szCs w:val="20"/>
    </w:rPr>
  </w:style>
  <w:style w:type="paragraph" w:customStyle="1" w:styleId="ListLabel497">
    <w:name w:val="ListLabel 497"/>
    <w:link w:val="ListLabel4971"/>
    <w:rsid w:val="00DA6359"/>
    <w:pPr>
      <w:spacing w:after="0" w:line="240" w:lineRule="auto"/>
    </w:pPr>
    <w:rPr>
      <w:rFonts w:ascii="Calibri" w:eastAsia="Times New Roman" w:hAnsi="Calibri" w:cs="Times New Roman"/>
      <w:color w:val="000000"/>
      <w:sz w:val="20"/>
      <w:szCs w:val="20"/>
    </w:rPr>
  </w:style>
  <w:style w:type="character" w:customStyle="1" w:styleId="ListLabel4971">
    <w:name w:val="ListLabel 4971"/>
    <w:link w:val="ListLabel497"/>
    <w:rsid w:val="00DA6359"/>
    <w:rPr>
      <w:rFonts w:ascii="Calibri" w:eastAsia="Times New Roman" w:hAnsi="Calibri" w:cs="Times New Roman"/>
      <w:color w:val="000000"/>
      <w:sz w:val="20"/>
      <w:szCs w:val="20"/>
    </w:rPr>
  </w:style>
  <w:style w:type="paragraph" w:customStyle="1" w:styleId="ListLabel307">
    <w:name w:val="ListLabel 307"/>
    <w:link w:val="ListLabel3071"/>
    <w:rsid w:val="00DA6359"/>
    <w:pPr>
      <w:spacing w:after="0" w:line="240" w:lineRule="auto"/>
    </w:pPr>
    <w:rPr>
      <w:rFonts w:ascii="Calibri" w:eastAsia="Times New Roman" w:hAnsi="Calibri" w:cs="Times New Roman"/>
      <w:color w:val="000000"/>
      <w:sz w:val="20"/>
      <w:szCs w:val="20"/>
    </w:rPr>
  </w:style>
  <w:style w:type="character" w:customStyle="1" w:styleId="ListLabel3071">
    <w:name w:val="ListLabel 3071"/>
    <w:link w:val="ListLabel307"/>
    <w:rsid w:val="00DA6359"/>
    <w:rPr>
      <w:rFonts w:ascii="Calibri" w:eastAsia="Times New Roman" w:hAnsi="Calibri" w:cs="Times New Roman"/>
      <w:color w:val="000000"/>
      <w:sz w:val="20"/>
      <w:szCs w:val="20"/>
    </w:rPr>
  </w:style>
  <w:style w:type="paragraph" w:customStyle="1" w:styleId="ListLabel331">
    <w:name w:val="ListLabel 331"/>
    <w:link w:val="ListLabel3311"/>
    <w:rsid w:val="00DA6359"/>
    <w:pPr>
      <w:spacing w:after="0" w:line="240" w:lineRule="auto"/>
    </w:pPr>
    <w:rPr>
      <w:rFonts w:ascii="Calibri" w:eastAsia="Times New Roman" w:hAnsi="Calibri" w:cs="Times New Roman"/>
      <w:color w:val="000000"/>
      <w:sz w:val="20"/>
      <w:szCs w:val="20"/>
    </w:rPr>
  </w:style>
  <w:style w:type="character" w:customStyle="1" w:styleId="ListLabel3311">
    <w:name w:val="ListLabel 3311"/>
    <w:link w:val="ListLabel331"/>
    <w:rsid w:val="00DA6359"/>
    <w:rPr>
      <w:rFonts w:ascii="Calibri" w:eastAsia="Times New Roman" w:hAnsi="Calibri" w:cs="Times New Roman"/>
      <w:color w:val="000000"/>
      <w:sz w:val="20"/>
      <w:szCs w:val="20"/>
    </w:rPr>
  </w:style>
  <w:style w:type="paragraph" w:customStyle="1" w:styleId="ListLabel454">
    <w:name w:val="ListLabel 454"/>
    <w:link w:val="ListLabel4541"/>
    <w:rsid w:val="00DA6359"/>
    <w:pPr>
      <w:spacing w:after="0" w:line="240" w:lineRule="auto"/>
    </w:pPr>
    <w:rPr>
      <w:rFonts w:ascii="Calibri" w:eastAsia="Times New Roman" w:hAnsi="Calibri" w:cs="Times New Roman"/>
      <w:color w:val="000000"/>
      <w:sz w:val="20"/>
      <w:szCs w:val="20"/>
    </w:rPr>
  </w:style>
  <w:style w:type="character" w:customStyle="1" w:styleId="ListLabel4541">
    <w:name w:val="ListLabel 4541"/>
    <w:link w:val="ListLabel454"/>
    <w:rsid w:val="00DA6359"/>
    <w:rPr>
      <w:rFonts w:ascii="Calibri" w:eastAsia="Times New Roman" w:hAnsi="Calibri" w:cs="Times New Roman"/>
      <w:color w:val="000000"/>
      <w:sz w:val="20"/>
      <w:szCs w:val="20"/>
    </w:rPr>
  </w:style>
  <w:style w:type="paragraph" w:customStyle="1" w:styleId="ListLabel515">
    <w:name w:val="ListLabel 515"/>
    <w:link w:val="ListLabel5151"/>
    <w:rsid w:val="00DA6359"/>
    <w:pPr>
      <w:spacing w:after="0" w:line="240" w:lineRule="auto"/>
    </w:pPr>
    <w:rPr>
      <w:rFonts w:ascii="Calibri" w:eastAsia="Times New Roman" w:hAnsi="Calibri" w:cs="Times New Roman"/>
      <w:color w:val="000000"/>
      <w:sz w:val="20"/>
      <w:szCs w:val="20"/>
    </w:rPr>
  </w:style>
  <w:style w:type="character" w:customStyle="1" w:styleId="ListLabel5151">
    <w:name w:val="ListLabel 5151"/>
    <w:link w:val="ListLabel515"/>
    <w:rsid w:val="00DA6359"/>
    <w:rPr>
      <w:rFonts w:ascii="Calibri" w:eastAsia="Times New Roman" w:hAnsi="Calibri" w:cs="Times New Roman"/>
      <w:color w:val="000000"/>
      <w:sz w:val="20"/>
      <w:szCs w:val="20"/>
    </w:rPr>
  </w:style>
  <w:style w:type="paragraph" w:customStyle="1" w:styleId="ListLabel206">
    <w:name w:val="ListLabel 206"/>
    <w:link w:val="ListLabel2061"/>
    <w:rsid w:val="00DA6359"/>
    <w:pPr>
      <w:spacing w:after="0" w:line="240" w:lineRule="auto"/>
    </w:pPr>
    <w:rPr>
      <w:rFonts w:ascii="Calibri" w:eastAsia="Times New Roman" w:hAnsi="Calibri" w:cs="Times New Roman"/>
      <w:color w:val="000000"/>
      <w:sz w:val="20"/>
      <w:szCs w:val="20"/>
    </w:rPr>
  </w:style>
  <w:style w:type="character" w:customStyle="1" w:styleId="ListLabel2061">
    <w:name w:val="ListLabel 2061"/>
    <w:link w:val="ListLabel206"/>
    <w:rsid w:val="00DA6359"/>
    <w:rPr>
      <w:rFonts w:ascii="Calibri" w:eastAsia="Times New Roman" w:hAnsi="Calibri" w:cs="Times New Roman"/>
      <w:color w:val="000000"/>
      <w:sz w:val="20"/>
      <w:szCs w:val="20"/>
    </w:rPr>
  </w:style>
  <w:style w:type="paragraph" w:customStyle="1" w:styleId="SubtitleChar">
    <w:name w:val="Subtitle Char"/>
    <w:link w:val="SubtitleChar1"/>
    <w:rsid w:val="00DA6359"/>
    <w:pPr>
      <w:spacing w:after="0" w:line="240" w:lineRule="auto"/>
    </w:pPr>
    <w:rPr>
      <w:rFonts w:ascii="Calibri" w:eastAsia="Times New Roman" w:hAnsi="Calibri" w:cs="Times New Roman"/>
      <w:color w:val="000000"/>
      <w:sz w:val="24"/>
      <w:szCs w:val="20"/>
    </w:rPr>
  </w:style>
  <w:style w:type="character" w:customStyle="1" w:styleId="SubtitleChar1">
    <w:name w:val="Subtitle Char1"/>
    <w:link w:val="SubtitleChar"/>
    <w:rsid w:val="00DA6359"/>
    <w:rPr>
      <w:rFonts w:ascii="Calibri" w:eastAsia="Times New Roman" w:hAnsi="Calibri" w:cs="Times New Roman"/>
      <w:color w:val="000000"/>
      <w:sz w:val="24"/>
      <w:szCs w:val="20"/>
    </w:rPr>
  </w:style>
  <w:style w:type="paragraph" w:customStyle="1" w:styleId="ListLabel101">
    <w:name w:val="ListLabel 101"/>
    <w:link w:val="ListLabel1011"/>
    <w:rsid w:val="00DA6359"/>
    <w:pPr>
      <w:spacing w:after="0" w:line="240" w:lineRule="auto"/>
    </w:pPr>
    <w:rPr>
      <w:rFonts w:ascii="Calibri" w:eastAsia="Times New Roman" w:hAnsi="Calibri" w:cs="Times New Roman"/>
      <w:color w:val="000000"/>
      <w:sz w:val="24"/>
      <w:szCs w:val="20"/>
    </w:rPr>
  </w:style>
  <w:style w:type="character" w:customStyle="1" w:styleId="ListLabel1011">
    <w:name w:val="ListLabel 1011"/>
    <w:link w:val="ListLabel101"/>
    <w:rsid w:val="00DA6359"/>
    <w:rPr>
      <w:rFonts w:ascii="Calibri" w:eastAsia="Times New Roman" w:hAnsi="Calibri" w:cs="Times New Roman"/>
      <w:color w:val="000000"/>
      <w:sz w:val="24"/>
      <w:szCs w:val="20"/>
    </w:rPr>
  </w:style>
  <w:style w:type="paragraph" w:customStyle="1" w:styleId="ListLabel465">
    <w:name w:val="ListLabel 465"/>
    <w:link w:val="ListLabel4651"/>
    <w:rsid w:val="00DA6359"/>
    <w:pPr>
      <w:spacing w:after="0" w:line="240" w:lineRule="auto"/>
    </w:pPr>
    <w:rPr>
      <w:rFonts w:ascii="Calibri" w:eastAsia="Times New Roman" w:hAnsi="Calibri" w:cs="Times New Roman"/>
      <w:color w:val="000000"/>
      <w:sz w:val="20"/>
      <w:szCs w:val="20"/>
    </w:rPr>
  </w:style>
  <w:style w:type="character" w:customStyle="1" w:styleId="ListLabel4651">
    <w:name w:val="ListLabel 4651"/>
    <w:link w:val="ListLabel465"/>
    <w:rsid w:val="00DA6359"/>
    <w:rPr>
      <w:rFonts w:ascii="Calibri" w:eastAsia="Times New Roman" w:hAnsi="Calibri" w:cs="Times New Roman"/>
      <w:color w:val="000000"/>
      <w:sz w:val="20"/>
      <w:szCs w:val="20"/>
    </w:rPr>
  </w:style>
  <w:style w:type="paragraph" w:customStyle="1" w:styleId="ListLabel499">
    <w:name w:val="ListLabel 499"/>
    <w:link w:val="ListLabel4991"/>
    <w:rsid w:val="00DA6359"/>
    <w:pPr>
      <w:spacing w:after="0" w:line="240" w:lineRule="auto"/>
    </w:pPr>
    <w:rPr>
      <w:rFonts w:ascii="Calibri" w:eastAsia="Times New Roman" w:hAnsi="Calibri" w:cs="Times New Roman"/>
      <w:color w:val="000000"/>
      <w:sz w:val="20"/>
      <w:szCs w:val="20"/>
    </w:rPr>
  </w:style>
  <w:style w:type="character" w:customStyle="1" w:styleId="ListLabel4991">
    <w:name w:val="ListLabel 4991"/>
    <w:link w:val="ListLabel499"/>
    <w:rsid w:val="00DA6359"/>
    <w:rPr>
      <w:rFonts w:ascii="Calibri" w:eastAsia="Times New Roman" w:hAnsi="Calibri" w:cs="Times New Roman"/>
      <w:color w:val="000000"/>
      <w:sz w:val="20"/>
      <w:szCs w:val="20"/>
    </w:rPr>
  </w:style>
  <w:style w:type="paragraph" w:customStyle="1" w:styleId="ListLabel157">
    <w:name w:val="ListLabel 157"/>
    <w:link w:val="ListLabel1571"/>
    <w:rsid w:val="00DA6359"/>
    <w:pPr>
      <w:spacing w:after="0" w:line="240" w:lineRule="auto"/>
    </w:pPr>
    <w:rPr>
      <w:rFonts w:ascii="Calibri" w:eastAsia="Times New Roman" w:hAnsi="Calibri" w:cs="Times New Roman"/>
      <w:color w:val="000000"/>
      <w:sz w:val="20"/>
      <w:szCs w:val="20"/>
    </w:rPr>
  </w:style>
  <w:style w:type="character" w:customStyle="1" w:styleId="ListLabel1571">
    <w:name w:val="ListLabel 1571"/>
    <w:link w:val="ListLabel157"/>
    <w:rsid w:val="00DA6359"/>
    <w:rPr>
      <w:rFonts w:ascii="Calibri" w:eastAsia="Times New Roman" w:hAnsi="Calibri" w:cs="Times New Roman"/>
      <w:color w:val="000000"/>
      <w:sz w:val="20"/>
      <w:szCs w:val="20"/>
    </w:rPr>
  </w:style>
  <w:style w:type="paragraph" w:customStyle="1" w:styleId="ListLabel359">
    <w:name w:val="ListLabel 359"/>
    <w:link w:val="ListLabel3591"/>
    <w:rsid w:val="00DA6359"/>
    <w:pPr>
      <w:spacing w:after="0" w:line="240" w:lineRule="auto"/>
    </w:pPr>
    <w:rPr>
      <w:rFonts w:ascii="Calibri" w:eastAsia="Times New Roman" w:hAnsi="Calibri" w:cs="Times New Roman"/>
      <w:color w:val="000000"/>
      <w:sz w:val="20"/>
      <w:szCs w:val="20"/>
    </w:rPr>
  </w:style>
  <w:style w:type="character" w:customStyle="1" w:styleId="ListLabel3591">
    <w:name w:val="ListLabel 3591"/>
    <w:link w:val="ListLabel359"/>
    <w:rsid w:val="00DA6359"/>
    <w:rPr>
      <w:rFonts w:ascii="Calibri" w:eastAsia="Times New Roman" w:hAnsi="Calibri" w:cs="Times New Roman"/>
      <w:color w:val="000000"/>
      <w:sz w:val="20"/>
      <w:szCs w:val="20"/>
    </w:rPr>
  </w:style>
  <w:style w:type="paragraph" w:customStyle="1" w:styleId="ListLabel142">
    <w:name w:val="ListLabel 142"/>
    <w:link w:val="ListLabel1421"/>
    <w:rsid w:val="00DA6359"/>
    <w:pPr>
      <w:spacing w:after="0" w:line="240" w:lineRule="auto"/>
    </w:pPr>
    <w:rPr>
      <w:rFonts w:ascii="Calibri" w:eastAsia="Times New Roman" w:hAnsi="Calibri" w:cs="Times New Roman"/>
      <w:color w:val="000000"/>
      <w:sz w:val="20"/>
      <w:szCs w:val="20"/>
    </w:rPr>
  </w:style>
  <w:style w:type="character" w:customStyle="1" w:styleId="ListLabel1421">
    <w:name w:val="ListLabel 1421"/>
    <w:link w:val="ListLabel142"/>
    <w:rsid w:val="00DA6359"/>
    <w:rPr>
      <w:rFonts w:ascii="Calibri" w:eastAsia="Times New Roman" w:hAnsi="Calibri" w:cs="Times New Roman"/>
      <w:color w:val="000000"/>
      <w:sz w:val="20"/>
      <w:szCs w:val="20"/>
    </w:rPr>
  </w:style>
  <w:style w:type="paragraph" w:customStyle="1" w:styleId="ListLabel200">
    <w:name w:val="ListLabel 200"/>
    <w:link w:val="ListLabel2001"/>
    <w:rsid w:val="00DA6359"/>
    <w:pPr>
      <w:spacing w:after="0" w:line="240" w:lineRule="auto"/>
    </w:pPr>
    <w:rPr>
      <w:rFonts w:ascii="Calibri" w:eastAsia="Times New Roman" w:hAnsi="Calibri" w:cs="Times New Roman"/>
      <w:color w:val="000000"/>
      <w:sz w:val="20"/>
      <w:szCs w:val="20"/>
    </w:rPr>
  </w:style>
  <w:style w:type="character" w:customStyle="1" w:styleId="ListLabel2001">
    <w:name w:val="ListLabel 2001"/>
    <w:link w:val="ListLabel200"/>
    <w:rsid w:val="00DA6359"/>
    <w:rPr>
      <w:rFonts w:ascii="Calibri" w:eastAsia="Times New Roman" w:hAnsi="Calibri" w:cs="Times New Roman"/>
      <w:color w:val="000000"/>
      <w:sz w:val="20"/>
      <w:szCs w:val="20"/>
    </w:rPr>
  </w:style>
  <w:style w:type="paragraph" w:customStyle="1" w:styleId="ListLabel126">
    <w:name w:val="ListLabel 126"/>
    <w:link w:val="ListLabel1261"/>
    <w:rsid w:val="00DA6359"/>
    <w:pPr>
      <w:spacing w:after="0" w:line="240" w:lineRule="auto"/>
    </w:pPr>
    <w:rPr>
      <w:rFonts w:ascii="Calibri" w:eastAsia="Times New Roman" w:hAnsi="Calibri" w:cs="Times New Roman"/>
      <w:color w:val="000000"/>
      <w:sz w:val="20"/>
      <w:szCs w:val="20"/>
    </w:rPr>
  </w:style>
  <w:style w:type="character" w:customStyle="1" w:styleId="ListLabel1261">
    <w:name w:val="ListLabel 1261"/>
    <w:link w:val="ListLabel126"/>
    <w:rsid w:val="00DA6359"/>
    <w:rPr>
      <w:rFonts w:ascii="Calibri" w:eastAsia="Times New Roman" w:hAnsi="Calibri" w:cs="Times New Roman"/>
      <w:color w:val="000000"/>
      <w:sz w:val="20"/>
      <w:szCs w:val="20"/>
    </w:rPr>
  </w:style>
  <w:style w:type="paragraph" w:customStyle="1" w:styleId="ListLabel81">
    <w:name w:val="ListLabel 81"/>
    <w:link w:val="ListLabel811"/>
    <w:rsid w:val="00DA6359"/>
    <w:pPr>
      <w:spacing w:after="0" w:line="240" w:lineRule="auto"/>
    </w:pPr>
    <w:rPr>
      <w:rFonts w:ascii="Calibri" w:eastAsia="Times New Roman" w:hAnsi="Calibri" w:cs="Times New Roman"/>
      <w:color w:val="000000"/>
      <w:sz w:val="20"/>
      <w:szCs w:val="20"/>
    </w:rPr>
  </w:style>
  <w:style w:type="character" w:customStyle="1" w:styleId="ListLabel811">
    <w:name w:val="ListLabel 811"/>
    <w:link w:val="ListLabel81"/>
    <w:rsid w:val="00DA6359"/>
    <w:rPr>
      <w:rFonts w:ascii="Calibri" w:eastAsia="Times New Roman" w:hAnsi="Calibri" w:cs="Times New Roman"/>
      <w:color w:val="000000"/>
      <w:sz w:val="20"/>
      <w:szCs w:val="20"/>
    </w:rPr>
  </w:style>
  <w:style w:type="character" w:customStyle="1" w:styleId="38">
    <w:name w:val="Выделенная цитата Знак3"/>
    <w:rsid w:val="00DA6359"/>
    <w:rPr>
      <w:rFonts w:ascii="Times New Roman" w:hAnsi="Times New Roman"/>
      <w:i/>
      <w:sz w:val="24"/>
    </w:rPr>
  </w:style>
  <w:style w:type="paragraph" w:customStyle="1" w:styleId="ListLabel110">
    <w:name w:val="ListLabel 110"/>
    <w:link w:val="ListLabel1101"/>
    <w:rsid w:val="00DA6359"/>
    <w:pPr>
      <w:spacing w:after="0" w:line="240" w:lineRule="auto"/>
    </w:pPr>
    <w:rPr>
      <w:rFonts w:ascii="Calibri" w:eastAsia="Times New Roman" w:hAnsi="Calibri" w:cs="Times New Roman"/>
      <w:color w:val="000000"/>
      <w:sz w:val="24"/>
      <w:szCs w:val="20"/>
    </w:rPr>
  </w:style>
  <w:style w:type="character" w:customStyle="1" w:styleId="ListLabel1101">
    <w:name w:val="ListLabel 1101"/>
    <w:link w:val="ListLabel110"/>
    <w:rsid w:val="00DA6359"/>
    <w:rPr>
      <w:rFonts w:ascii="Calibri" w:eastAsia="Times New Roman" w:hAnsi="Calibri" w:cs="Times New Roman"/>
      <w:color w:val="000000"/>
      <w:sz w:val="24"/>
      <w:szCs w:val="20"/>
    </w:rPr>
  </w:style>
  <w:style w:type="paragraph" w:customStyle="1" w:styleId="ListLabel68">
    <w:name w:val="ListLabel 68"/>
    <w:link w:val="ListLabel681"/>
    <w:rsid w:val="00DA6359"/>
    <w:pPr>
      <w:spacing w:after="0" w:line="240" w:lineRule="auto"/>
    </w:pPr>
    <w:rPr>
      <w:rFonts w:ascii="Calibri" w:eastAsia="Times New Roman" w:hAnsi="Calibri" w:cs="Times New Roman"/>
      <w:color w:val="000000"/>
      <w:sz w:val="20"/>
      <w:szCs w:val="20"/>
    </w:rPr>
  </w:style>
  <w:style w:type="character" w:customStyle="1" w:styleId="ListLabel681">
    <w:name w:val="ListLabel 681"/>
    <w:link w:val="ListLabel68"/>
    <w:rsid w:val="00DA6359"/>
    <w:rPr>
      <w:rFonts w:ascii="Calibri" w:eastAsia="Times New Roman" w:hAnsi="Calibri" w:cs="Times New Roman"/>
      <w:color w:val="000000"/>
      <w:sz w:val="20"/>
      <w:szCs w:val="20"/>
    </w:rPr>
  </w:style>
  <w:style w:type="paragraph" w:customStyle="1" w:styleId="ListLabel426">
    <w:name w:val="ListLabel 426"/>
    <w:link w:val="ListLabel4261"/>
    <w:rsid w:val="00DA6359"/>
    <w:pPr>
      <w:spacing w:after="0" w:line="240" w:lineRule="auto"/>
    </w:pPr>
    <w:rPr>
      <w:rFonts w:ascii="Calibri" w:eastAsia="Times New Roman" w:hAnsi="Calibri" w:cs="Times New Roman"/>
      <w:color w:val="000000"/>
      <w:sz w:val="20"/>
      <w:szCs w:val="20"/>
    </w:rPr>
  </w:style>
  <w:style w:type="character" w:customStyle="1" w:styleId="ListLabel4261">
    <w:name w:val="ListLabel 4261"/>
    <w:link w:val="ListLabel426"/>
    <w:rsid w:val="00DA6359"/>
    <w:rPr>
      <w:rFonts w:ascii="Calibri" w:eastAsia="Times New Roman" w:hAnsi="Calibri" w:cs="Times New Roman"/>
      <w:color w:val="000000"/>
      <w:sz w:val="20"/>
      <w:szCs w:val="20"/>
    </w:rPr>
  </w:style>
  <w:style w:type="paragraph" w:customStyle="1" w:styleId="ListLabel140">
    <w:name w:val="ListLabel 140"/>
    <w:link w:val="ListLabel1401"/>
    <w:rsid w:val="00DA6359"/>
    <w:pPr>
      <w:spacing w:after="0" w:line="240" w:lineRule="auto"/>
    </w:pPr>
    <w:rPr>
      <w:rFonts w:ascii="Calibri" w:eastAsia="Times New Roman" w:hAnsi="Calibri" w:cs="Times New Roman"/>
      <w:color w:val="000000"/>
      <w:sz w:val="20"/>
      <w:szCs w:val="20"/>
    </w:rPr>
  </w:style>
  <w:style w:type="character" w:customStyle="1" w:styleId="ListLabel1401">
    <w:name w:val="ListLabel 1401"/>
    <w:link w:val="ListLabel140"/>
    <w:rsid w:val="00DA6359"/>
    <w:rPr>
      <w:rFonts w:ascii="Calibri" w:eastAsia="Times New Roman" w:hAnsi="Calibri" w:cs="Times New Roman"/>
      <w:color w:val="000000"/>
      <w:sz w:val="20"/>
      <w:szCs w:val="20"/>
    </w:rPr>
  </w:style>
  <w:style w:type="paragraph" w:customStyle="1" w:styleId="ListLabel348">
    <w:name w:val="ListLabel 348"/>
    <w:link w:val="ListLabel3481"/>
    <w:rsid w:val="00DA6359"/>
    <w:pPr>
      <w:spacing w:after="0" w:line="240" w:lineRule="auto"/>
    </w:pPr>
    <w:rPr>
      <w:rFonts w:ascii="Calibri" w:eastAsia="Times New Roman" w:hAnsi="Calibri" w:cs="Times New Roman"/>
      <w:color w:val="000000"/>
      <w:sz w:val="20"/>
      <w:szCs w:val="20"/>
    </w:rPr>
  </w:style>
  <w:style w:type="character" w:customStyle="1" w:styleId="ListLabel3481">
    <w:name w:val="ListLabel 3481"/>
    <w:link w:val="ListLabel348"/>
    <w:rsid w:val="00DA6359"/>
    <w:rPr>
      <w:rFonts w:ascii="Calibri" w:eastAsia="Times New Roman" w:hAnsi="Calibri" w:cs="Times New Roman"/>
      <w:color w:val="000000"/>
      <w:sz w:val="20"/>
      <w:szCs w:val="20"/>
    </w:rPr>
  </w:style>
  <w:style w:type="paragraph" w:customStyle="1" w:styleId="Heading4Char">
    <w:name w:val="Heading 4 Char"/>
    <w:link w:val="Heading4Char1"/>
    <w:rsid w:val="00DA6359"/>
    <w:pPr>
      <w:spacing w:after="0" w:line="240" w:lineRule="auto"/>
    </w:pPr>
    <w:rPr>
      <w:rFonts w:ascii="Arial" w:eastAsia="Times New Roman" w:hAnsi="Arial" w:cs="Times New Roman"/>
      <w:b/>
      <w:color w:val="000000"/>
      <w:sz w:val="26"/>
      <w:szCs w:val="20"/>
    </w:rPr>
  </w:style>
  <w:style w:type="character" w:customStyle="1" w:styleId="Heading4Char1">
    <w:name w:val="Heading 4 Char1"/>
    <w:link w:val="Heading4Char"/>
    <w:rsid w:val="00DA6359"/>
    <w:rPr>
      <w:rFonts w:ascii="Arial" w:eastAsia="Times New Roman" w:hAnsi="Arial" w:cs="Times New Roman"/>
      <w:b/>
      <w:color w:val="000000"/>
      <w:sz w:val="26"/>
      <w:szCs w:val="20"/>
    </w:rPr>
  </w:style>
  <w:style w:type="paragraph" w:customStyle="1" w:styleId="1f8">
    <w:name w:val="Нижний колонтитул Знак1"/>
    <w:link w:val="119"/>
    <w:rsid w:val="00DA6359"/>
    <w:pPr>
      <w:spacing w:after="0" w:line="240" w:lineRule="auto"/>
    </w:pPr>
    <w:rPr>
      <w:rFonts w:ascii="Times New Roman" w:eastAsia="Times New Roman" w:hAnsi="Times New Roman" w:cs="Times New Roman"/>
      <w:color w:val="000000"/>
      <w:sz w:val="24"/>
      <w:szCs w:val="20"/>
    </w:rPr>
  </w:style>
  <w:style w:type="character" w:customStyle="1" w:styleId="119">
    <w:name w:val="Нижний колонтитул Знак11"/>
    <w:link w:val="1f8"/>
    <w:rsid w:val="00DA6359"/>
    <w:rPr>
      <w:rFonts w:ascii="Times New Roman" w:eastAsia="Times New Roman" w:hAnsi="Times New Roman" w:cs="Times New Roman"/>
      <w:color w:val="000000"/>
      <w:sz w:val="24"/>
      <w:szCs w:val="20"/>
    </w:rPr>
  </w:style>
  <w:style w:type="paragraph" w:customStyle="1" w:styleId="Heading8Char">
    <w:name w:val="Heading 8 Char"/>
    <w:link w:val="Heading8Char1"/>
    <w:rsid w:val="00DA6359"/>
    <w:pPr>
      <w:spacing w:after="0" w:line="240" w:lineRule="auto"/>
    </w:pPr>
    <w:rPr>
      <w:rFonts w:ascii="Arial" w:eastAsia="Times New Roman" w:hAnsi="Arial" w:cs="Times New Roman"/>
      <w:i/>
      <w:color w:val="000000"/>
      <w:szCs w:val="20"/>
    </w:rPr>
  </w:style>
  <w:style w:type="character" w:customStyle="1" w:styleId="Heading8Char1">
    <w:name w:val="Heading 8 Char1"/>
    <w:link w:val="Heading8Char"/>
    <w:rsid w:val="00DA6359"/>
    <w:rPr>
      <w:rFonts w:ascii="Arial" w:eastAsia="Times New Roman" w:hAnsi="Arial" w:cs="Times New Roman"/>
      <w:i/>
      <w:color w:val="000000"/>
      <w:szCs w:val="20"/>
    </w:rPr>
  </w:style>
  <w:style w:type="paragraph" w:customStyle="1" w:styleId="ListLabel248">
    <w:name w:val="ListLabel 248"/>
    <w:link w:val="ListLabel2481"/>
    <w:rsid w:val="00DA6359"/>
    <w:pPr>
      <w:spacing w:after="0" w:line="240" w:lineRule="auto"/>
    </w:pPr>
    <w:rPr>
      <w:rFonts w:ascii="Calibri" w:eastAsia="Times New Roman" w:hAnsi="Calibri" w:cs="Times New Roman"/>
      <w:color w:val="000000"/>
      <w:sz w:val="20"/>
      <w:szCs w:val="20"/>
    </w:rPr>
  </w:style>
  <w:style w:type="character" w:customStyle="1" w:styleId="ListLabel2481">
    <w:name w:val="ListLabel 2481"/>
    <w:link w:val="ListLabel248"/>
    <w:rsid w:val="00DA6359"/>
    <w:rPr>
      <w:rFonts w:ascii="Calibri" w:eastAsia="Times New Roman" w:hAnsi="Calibri" w:cs="Times New Roman"/>
      <w:color w:val="000000"/>
      <w:sz w:val="20"/>
      <w:szCs w:val="20"/>
    </w:rPr>
  </w:style>
  <w:style w:type="paragraph" w:customStyle="1" w:styleId="ListLabel398">
    <w:name w:val="ListLabel 398"/>
    <w:link w:val="ListLabel3981"/>
    <w:rsid w:val="00DA6359"/>
    <w:pPr>
      <w:spacing w:after="0" w:line="240" w:lineRule="auto"/>
    </w:pPr>
    <w:rPr>
      <w:rFonts w:ascii="Calibri" w:eastAsia="Times New Roman" w:hAnsi="Calibri" w:cs="Times New Roman"/>
      <w:color w:val="000000"/>
      <w:sz w:val="20"/>
      <w:szCs w:val="20"/>
    </w:rPr>
  </w:style>
  <w:style w:type="character" w:customStyle="1" w:styleId="ListLabel3981">
    <w:name w:val="ListLabel 3981"/>
    <w:link w:val="ListLabel398"/>
    <w:rsid w:val="00DA6359"/>
    <w:rPr>
      <w:rFonts w:ascii="Calibri" w:eastAsia="Times New Roman" w:hAnsi="Calibri" w:cs="Times New Roman"/>
      <w:color w:val="000000"/>
      <w:sz w:val="20"/>
      <w:szCs w:val="20"/>
    </w:rPr>
  </w:style>
  <w:style w:type="paragraph" w:customStyle="1" w:styleId="ListLabel79">
    <w:name w:val="ListLabel 79"/>
    <w:link w:val="ListLabel791"/>
    <w:rsid w:val="00DA6359"/>
    <w:pPr>
      <w:spacing w:after="0" w:line="240" w:lineRule="auto"/>
    </w:pPr>
    <w:rPr>
      <w:rFonts w:ascii="Calibri" w:eastAsia="Times New Roman" w:hAnsi="Calibri" w:cs="Times New Roman"/>
      <w:color w:val="000000"/>
      <w:sz w:val="20"/>
      <w:szCs w:val="20"/>
    </w:rPr>
  </w:style>
  <w:style w:type="character" w:customStyle="1" w:styleId="ListLabel791">
    <w:name w:val="ListLabel 791"/>
    <w:link w:val="ListLabel79"/>
    <w:rsid w:val="00DA6359"/>
    <w:rPr>
      <w:rFonts w:ascii="Calibri" w:eastAsia="Times New Roman" w:hAnsi="Calibri" w:cs="Times New Roman"/>
      <w:color w:val="000000"/>
      <w:sz w:val="20"/>
      <w:szCs w:val="20"/>
    </w:rPr>
  </w:style>
  <w:style w:type="paragraph" w:customStyle="1" w:styleId="ListLabel393">
    <w:name w:val="ListLabel 393"/>
    <w:link w:val="ListLabel3931"/>
    <w:rsid w:val="00DA6359"/>
    <w:pPr>
      <w:spacing w:after="0" w:line="240" w:lineRule="auto"/>
    </w:pPr>
    <w:rPr>
      <w:rFonts w:ascii="Calibri" w:eastAsia="Times New Roman" w:hAnsi="Calibri" w:cs="Times New Roman"/>
      <w:color w:val="000000"/>
      <w:sz w:val="20"/>
      <w:szCs w:val="20"/>
    </w:rPr>
  </w:style>
  <w:style w:type="character" w:customStyle="1" w:styleId="ListLabel3931">
    <w:name w:val="ListLabel 3931"/>
    <w:link w:val="ListLabel393"/>
    <w:rsid w:val="00DA6359"/>
    <w:rPr>
      <w:rFonts w:ascii="Calibri" w:eastAsia="Times New Roman" w:hAnsi="Calibri" w:cs="Times New Roman"/>
      <w:color w:val="000000"/>
      <w:sz w:val="20"/>
      <w:szCs w:val="20"/>
    </w:rPr>
  </w:style>
  <w:style w:type="paragraph" w:customStyle="1" w:styleId="ListLabel272">
    <w:name w:val="ListLabel 272"/>
    <w:link w:val="ListLabel2721"/>
    <w:rsid w:val="00DA6359"/>
    <w:pPr>
      <w:spacing w:after="0" w:line="240" w:lineRule="auto"/>
    </w:pPr>
    <w:rPr>
      <w:rFonts w:ascii="Calibri" w:eastAsia="Times New Roman" w:hAnsi="Calibri" w:cs="Times New Roman"/>
      <w:color w:val="000000"/>
      <w:sz w:val="20"/>
      <w:szCs w:val="20"/>
    </w:rPr>
  </w:style>
  <w:style w:type="character" w:customStyle="1" w:styleId="ListLabel2721">
    <w:name w:val="ListLabel 2721"/>
    <w:link w:val="ListLabel272"/>
    <w:rsid w:val="00DA6359"/>
    <w:rPr>
      <w:rFonts w:ascii="Calibri" w:eastAsia="Times New Roman" w:hAnsi="Calibri" w:cs="Times New Roman"/>
      <w:color w:val="000000"/>
      <w:sz w:val="20"/>
      <w:szCs w:val="20"/>
    </w:rPr>
  </w:style>
  <w:style w:type="paragraph" w:customStyle="1" w:styleId="ListLabel456">
    <w:name w:val="ListLabel 456"/>
    <w:link w:val="ListLabel4561"/>
    <w:rsid w:val="00DA6359"/>
    <w:pPr>
      <w:spacing w:after="0" w:line="240" w:lineRule="auto"/>
    </w:pPr>
    <w:rPr>
      <w:rFonts w:ascii="Calibri" w:eastAsia="Times New Roman" w:hAnsi="Calibri" w:cs="Times New Roman"/>
      <w:color w:val="000000"/>
      <w:sz w:val="20"/>
      <w:szCs w:val="20"/>
    </w:rPr>
  </w:style>
  <w:style w:type="character" w:customStyle="1" w:styleId="ListLabel4561">
    <w:name w:val="ListLabel 4561"/>
    <w:link w:val="ListLabel456"/>
    <w:rsid w:val="00DA6359"/>
    <w:rPr>
      <w:rFonts w:ascii="Calibri" w:eastAsia="Times New Roman" w:hAnsi="Calibri" w:cs="Times New Roman"/>
      <w:color w:val="000000"/>
      <w:sz w:val="20"/>
      <w:szCs w:val="20"/>
    </w:rPr>
  </w:style>
  <w:style w:type="paragraph" w:customStyle="1" w:styleId="ListLabel263">
    <w:name w:val="ListLabel 263"/>
    <w:link w:val="ListLabel2631"/>
    <w:rsid w:val="00DA6359"/>
    <w:pPr>
      <w:spacing w:after="0" w:line="240" w:lineRule="auto"/>
    </w:pPr>
    <w:rPr>
      <w:rFonts w:ascii="Calibri" w:eastAsia="Times New Roman" w:hAnsi="Calibri" w:cs="Times New Roman"/>
      <w:color w:val="000000"/>
      <w:sz w:val="20"/>
      <w:szCs w:val="20"/>
    </w:rPr>
  </w:style>
  <w:style w:type="character" w:customStyle="1" w:styleId="ListLabel2631">
    <w:name w:val="ListLabel 2631"/>
    <w:link w:val="ListLabel263"/>
    <w:rsid w:val="00DA6359"/>
    <w:rPr>
      <w:rFonts w:ascii="Calibri" w:eastAsia="Times New Roman" w:hAnsi="Calibri" w:cs="Times New Roman"/>
      <w:color w:val="000000"/>
      <w:sz w:val="20"/>
      <w:szCs w:val="20"/>
    </w:rPr>
  </w:style>
  <w:style w:type="paragraph" w:customStyle="1" w:styleId="ListLabel46">
    <w:name w:val="ListLabel 46"/>
    <w:link w:val="ListLabel4610"/>
    <w:rsid w:val="00DA6359"/>
    <w:pPr>
      <w:spacing w:after="0" w:line="240" w:lineRule="auto"/>
    </w:pPr>
    <w:rPr>
      <w:rFonts w:ascii="Calibri" w:eastAsia="Times New Roman" w:hAnsi="Calibri" w:cs="Times New Roman"/>
      <w:color w:val="000000"/>
      <w:sz w:val="20"/>
      <w:szCs w:val="20"/>
    </w:rPr>
  </w:style>
  <w:style w:type="character" w:customStyle="1" w:styleId="ListLabel4610">
    <w:name w:val="ListLabel 4610"/>
    <w:link w:val="ListLabel46"/>
    <w:rsid w:val="00DA6359"/>
    <w:rPr>
      <w:rFonts w:ascii="Calibri" w:eastAsia="Times New Roman" w:hAnsi="Calibri" w:cs="Times New Roman"/>
      <w:color w:val="000000"/>
      <w:sz w:val="20"/>
      <w:szCs w:val="20"/>
    </w:rPr>
  </w:style>
  <w:style w:type="paragraph" w:customStyle="1" w:styleId="ListLabel31">
    <w:name w:val="ListLabel 31"/>
    <w:link w:val="ListLabel3110"/>
    <w:rsid w:val="00DA6359"/>
    <w:pPr>
      <w:spacing w:after="0" w:line="240" w:lineRule="auto"/>
    </w:pPr>
    <w:rPr>
      <w:rFonts w:ascii="Calibri" w:eastAsia="Times New Roman" w:hAnsi="Calibri" w:cs="Times New Roman"/>
      <w:color w:val="000000"/>
      <w:sz w:val="20"/>
      <w:szCs w:val="20"/>
    </w:rPr>
  </w:style>
  <w:style w:type="character" w:customStyle="1" w:styleId="ListLabel3110">
    <w:name w:val="ListLabel 3110"/>
    <w:link w:val="ListLabel31"/>
    <w:rsid w:val="00DA6359"/>
    <w:rPr>
      <w:rFonts w:ascii="Calibri" w:eastAsia="Times New Roman" w:hAnsi="Calibri" w:cs="Times New Roman"/>
      <w:color w:val="000000"/>
      <w:sz w:val="20"/>
      <w:szCs w:val="20"/>
    </w:rPr>
  </w:style>
  <w:style w:type="paragraph" w:customStyle="1" w:styleId="ListLabel350">
    <w:name w:val="ListLabel 350"/>
    <w:link w:val="ListLabel3501"/>
    <w:rsid w:val="00DA6359"/>
    <w:pPr>
      <w:spacing w:after="0" w:line="240" w:lineRule="auto"/>
    </w:pPr>
    <w:rPr>
      <w:rFonts w:ascii="Calibri" w:eastAsia="Times New Roman" w:hAnsi="Calibri" w:cs="Times New Roman"/>
      <w:color w:val="000000"/>
      <w:sz w:val="20"/>
      <w:szCs w:val="20"/>
    </w:rPr>
  </w:style>
  <w:style w:type="character" w:customStyle="1" w:styleId="ListLabel3501">
    <w:name w:val="ListLabel 3501"/>
    <w:link w:val="ListLabel350"/>
    <w:rsid w:val="00DA6359"/>
    <w:rPr>
      <w:rFonts w:ascii="Calibri" w:eastAsia="Times New Roman" w:hAnsi="Calibri" w:cs="Times New Roman"/>
      <w:color w:val="000000"/>
      <w:sz w:val="20"/>
      <w:szCs w:val="20"/>
    </w:rPr>
  </w:style>
  <w:style w:type="paragraph" w:customStyle="1" w:styleId="ListLabel161">
    <w:name w:val="ListLabel 161"/>
    <w:link w:val="ListLabel1611"/>
    <w:rsid w:val="00DA6359"/>
    <w:pPr>
      <w:spacing w:after="0" w:line="240" w:lineRule="auto"/>
    </w:pPr>
    <w:rPr>
      <w:rFonts w:ascii="Calibri" w:eastAsia="Times New Roman" w:hAnsi="Calibri" w:cs="Times New Roman"/>
      <w:color w:val="000000"/>
      <w:sz w:val="20"/>
      <w:szCs w:val="20"/>
    </w:rPr>
  </w:style>
  <w:style w:type="character" w:customStyle="1" w:styleId="ListLabel1611">
    <w:name w:val="ListLabel 1611"/>
    <w:link w:val="ListLabel161"/>
    <w:rsid w:val="00DA6359"/>
    <w:rPr>
      <w:rFonts w:ascii="Calibri" w:eastAsia="Times New Roman" w:hAnsi="Calibri" w:cs="Times New Roman"/>
      <w:color w:val="000000"/>
      <w:sz w:val="20"/>
      <w:szCs w:val="20"/>
    </w:rPr>
  </w:style>
  <w:style w:type="paragraph" w:customStyle="1" w:styleId="ListLabel179">
    <w:name w:val="ListLabel 179"/>
    <w:link w:val="ListLabel1791"/>
    <w:rsid w:val="00DA6359"/>
    <w:pPr>
      <w:spacing w:after="0" w:line="240" w:lineRule="auto"/>
    </w:pPr>
    <w:rPr>
      <w:rFonts w:ascii="Calibri" w:eastAsia="Times New Roman" w:hAnsi="Calibri" w:cs="Times New Roman"/>
      <w:color w:val="000000"/>
      <w:sz w:val="20"/>
      <w:szCs w:val="20"/>
    </w:rPr>
  </w:style>
  <w:style w:type="character" w:customStyle="1" w:styleId="ListLabel1791">
    <w:name w:val="ListLabel 1791"/>
    <w:link w:val="ListLabel179"/>
    <w:rsid w:val="00DA6359"/>
    <w:rPr>
      <w:rFonts w:ascii="Calibri" w:eastAsia="Times New Roman" w:hAnsi="Calibri" w:cs="Times New Roman"/>
      <w:color w:val="000000"/>
      <w:sz w:val="20"/>
      <w:szCs w:val="20"/>
    </w:rPr>
  </w:style>
  <w:style w:type="paragraph" w:customStyle="1" w:styleId="ListLabel409">
    <w:name w:val="ListLabel 409"/>
    <w:link w:val="ListLabel4091"/>
    <w:rsid w:val="00DA6359"/>
    <w:pPr>
      <w:spacing w:after="0" w:line="240" w:lineRule="auto"/>
    </w:pPr>
    <w:rPr>
      <w:rFonts w:ascii="Calibri" w:eastAsia="Times New Roman" w:hAnsi="Calibri" w:cs="Times New Roman"/>
      <w:color w:val="000000"/>
      <w:sz w:val="20"/>
      <w:szCs w:val="20"/>
    </w:rPr>
  </w:style>
  <w:style w:type="character" w:customStyle="1" w:styleId="ListLabel4091">
    <w:name w:val="ListLabel 4091"/>
    <w:link w:val="ListLabel409"/>
    <w:rsid w:val="00DA6359"/>
    <w:rPr>
      <w:rFonts w:ascii="Calibri" w:eastAsia="Times New Roman" w:hAnsi="Calibri" w:cs="Times New Roman"/>
      <w:color w:val="000000"/>
      <w:sz w:val="20"/>
      <w:szCs w:val="20"/>
    </w:rPr>
  </w:style>
  <w:style w:type="paragraph" w:customStyle="1" w:styleId="HeaderChar">
    <w:name w:val="Header Char"/>
    <w:basedOn w:val="1c"/>
    <w:link w:val="HeaderChar1"/>
    <w:rsid w:val="00DA6359"/>
  </w:style>
  <w:style w:type="character" w:customStyle="1" w:styleId="HeaderChar1">
    <w:name w:val="Header Char1"/>
    <w:basedOn w:val="a2"/>
    <w:link w:val="HeaderChar"/>
    <w:rsid w:val="00DA6359"/>
    <w:rPr>
      <w:rFonts w:ascii="Calibri" w:eastAsia="Times New Roman" w:hAnsi="Calibri" w:cs="Times New Roman"/>
      <w:color w:val="000000"/>
      <w:sz w:val="20"/>
      <w:szCs w:val="20"/>
    </w:rPr>
  </w:style>
  <w:style w:type="paragraph" w:customStyle="1" w:styleId="ListLabel247">
    <w:name w:val="ListLabel 247"/>
    <w:link w:val="ListLabel2471"/>
    <w:rsid w:val="00DA6359"/>
    <w:pPr>
      <w:spacing w:after="0" w:line="240" w:lineRule="auto"/>
    </w:pPr>
    <w:rPr>
      <w:rFonts w:ascii="Calibri" w:eastAsia="Times New Roman" w:hAnsi="Calibri" w:cs="Times New Roman"/>
      <w:color w:val="000000"/>
      <w:sz w:val="20"/>
      <w:szCs w:val="20"/>
    </w:rPr>
  </w:style>
  <w:style w:type="character" w:customStyle="1" w:styleId="ListLabel2471">
    <w:name w:val="ListLabel 2471"/>
    <w:link w:val="ListLabel247"/>
    <w:rsid w:val="00DA6359"/>
    <w:rPr>
      <w:rFonts w:ascii="Calibri" w:eastAsia="Times New Roman" w:hAnsi="Calibri" w:cs="Times New Roman"/>
      <w:color w:val="000000"/>
      <w:sz w:val="20"/>
      <w:szCs w:val="20"/>
    </w:rPr>
  </w:style>
  <w:style w:type="paragraph" w:styleId="afffc">
    <w:name w:val="table of figures"/>
    <w:basedOn w:val="a0"/>
    <w:link w:val="afffd"/>
    <w:uiPriority w:val="99"/>
    <w:qFormat/>
    <w:rsid w:val="00DA6359"/>
    <w:pPr>
      <w:spacing w:after="0" w:line="252" w:lineRule="auto"/>
    </w:pPr>
    <w:rPr>
      <w:rFonts w:ascii="Times New Roman" w:eastAsia="Times New Roman" w:hAnsi="Times New Roman" w:cs="Times New Roman"/>
      <w:color w:val="000000"/>
      <w:sz w:val="24"/>
      <w:szCs w:val="20"/>
    </w:rPr>
  </w:style>
  <w:style w:type="character" w:customStyle="1" w:styleId="afffd">
    <w:name w:val="Перечень рисунков Знак"/>
    <w:basedOn w:val="1a"/>
    <w:link w:val="afffc"/>
    <w:uiPriority w:val="99"/>
    <w:rsid w:val="00DA6359"/>
    <w:rPr>
      <w:rFonts w:ascii="Times New Roman" w:eastAsia="Times New Roman" w:hAnsi="Times New Roman" w:cs="Times New Roman"/>
      <w:color w:val="000000"/>
      <w:sz w:val="24"/>
      <w:szCs w:val="20"/>
    </w:rPr>
  </w:style>
  <w:style w:type="paragraph" w:customStyle="1" w:styleId="ListLabel544">
    <w:name w:val="ListLabel 544"/>
    <w:link w:val="ListLabel5441"/>
    <w:rsid w:val="00DA6359"/>
    <w:pPr>
      <w:spacing w:after="0" w:line="240" w:lineRule="auto"/>
    </w:pPr>
    <w:rPr>
      <w:rFonts w:ascii="Calibri" w:eastAsia="Times New Roman" w:hAnsi="Calibri" w:cs="Times New Roman"/>
      <w:color w:val="000000"/>
      <w:sz w:val="20"/>
      <w:szCs w:val="20"/>
    </w:rPr>
  </w:style>
  <w:style w:type="character" w:customStyle="1" w:styleId="ListLabel5441">
    <w:name w:val="ListLabel 5441"/>
    <w:link w:val="ListLabel544"/>
    <w:rsid w:val="00DA6359"/>
    <w:rPr>
      <w:rFonts w:ascii="Calibri" w:eastAsia="Times New Roman" w:hAnsi="Calibri" w:cs="Times New Roman"/>
      <w:color w:val="000000"/>
      <w:sz w:val="20"/>
      <w:szCs w:val="20"/>
    </w:rPr>
  </w:style>
  <w:style w:type="paragraph" w:customStyle="1" w:styleId="ListLabel581">
    <w:name w:val="ListLabel 581"/>
    <w:link w:val="ListLabel5811"/>
    <w:rsid w:val="00DA6359"/>
    <w:pPr>
      <w:spacing w:after="0" w:line="240" w:lineRule="auto"/>
    </w:pPr>
    <w:rPr>
      <w:rFonts w:ascii="Calibri" w:eastAsia="Times New Roman" w:hAnsi="Calibri" w:cs="Times New Roman"/>
      <w:color w:val="000000"/>
      <w:sz w:val="20"/>
      <w:szCs w:val="20"/>
    </w:rPr>
  </w:style>
  <w:style w:type="character" w:customStyle="1" w:styleId="ListLabel5811">
    <w:name w:val="ListLabel 5811"/>
    <w:link w:val="ListLabel581"/>
    <w:rsid w:val="00DA6359"/>
    <w:rPr>
      <w:rFonts w:ascii="Calibri" w:eastAsia="Times New Roman" w:hAnsi="Calibri" w:cs="Times New Roman"/>
      <w:color w:val="000000"/>
      <w:sz w:val="20"/>
      <w:szCs w:val="20"/>
    </w:rPr>
  </w:style>
  <w:style w:type="paragraph" w:customStyle="1" w:styleId="ListLabel315">
    <w:name w:val="ListLabel 315"/>
    <w:link w:val="ListLabel3151"/>
    <w:rsid w:val="00DA6359"/>
    <w:pPr>
      <w:spacing w:after="0" w:line="240" w:lineRule="auto"/>
    </w:pPr>
    <w:rPr>
      <w:rFonts w:ascii="Calibri" w:eastAsia="Times New Roman" w:hAnsi="Calibri" w:cs="Times New Roman"/>
      <w:color w:val="000000"/>
      <w:sz w:val="20"/>
      <w:szCs w:val="20"/>
    </w:rPr>
  </w:style>
  <w:style w:type="character" w:customStyle="1" w:styleId="ListLabel3151">
    <w:name w:val="ListLabel 3151"/>
    <w:link w:val="ListLabel315"/>
    <w:rsid w:val="00DA6359"/>
    <w:rPr>
      <w:rFonts w:ascii="Calibri" w:eastAsia="Times New Roman" w:hAnsi="Calibri" w:cs="Times New Roman"/>
      <w:color w:val="000000"/>
      <w:sz w:val="20"/>
      <w:szCs w:val="20"/>
    </w:rPr>
  </w:style>
  <w:style w:type="paragraph" w:customStyle="1" w:styleId="ListLabel23">
    <w:name w:val="ListLabel 23"/>
    <w:link w:val="ListLabel2310"/>
    <w:rsid w:val="00DA6359"/>
    <w:pPr>
      <w:spacing w:after="0" w:line="240" w:lineRule="auto"/>
    </w:pPr>
    <w:rPr>
      <w:rFonts w:ascii="Calibri" w:eastAsia="Times New Roman" w:hAnsi="Calibri" w:cs="Times New Roman"/>
      <w:color w:val="000000"/>
      <w:sz w:val="20"/>
      <w:szCs w:val="20"/>
    </w:rPr>
  </w:style>
  <w:style w:type="character" w:customStyle="1" w:styleId="ListLabel2310">
    <w:name w:val="ListLabel 2310"/>
    <w:link w:val="ListLabel23"/>
    <w:rsid w:val="00DA6359"/>
    <w:rPr>
      <w:rFonts w:ascii="Calibri" w:eastAsia="Times New Roman" w:hAnsi="Calibri" w:cs="Times New Roman"/>
      <w:color w:val="000000"/>
      <w:sz w:val="20"/>
      <w:szCs w:val="20"/>
    </w:rPr>
  </w:style>
  <w:style w:type="paragraph" w:customStyle="1" w:styleId="ListLabel196">
    <w:name w:val="ListLabel 196"/>
    <w:link w:val="ListLabel1961"/>
    <w:rsid w:val="00DA6359"/>
    <w:pPr>
      <w:spacing w:after="0" w:line="240" w:lineRule="auto"/>
    </w:pPr>
    <w:rPr>
      <w:rFonts w:ascii="Calibri" w:eastAsia="Times New Roman" w:hAnsi="Calibri" w:cs="Times New Roman"/>
      <w:color w:val="000000"/>
      <w:sz w:val="20"/>
      <w:szCs w:val="20"/>
    </w:rPr>
  </w:style>
  <w:style w:type="character" w:customStyle="1" w:styleId="ListLabel1961">
    <w:name w:val="ListLabel 1961"/>
    <w:link w:val="ListLabel196"/>
    <w:rsid w:val="00DA6359"/>
    <w:rPr>
      <w:rFonts w:ascii="Calibri" w:eastAsia="Times New Roman" w:hAnsi="Calibri" w:cs="Times New Roman"/>
      <w:color w:val="000000"/>
      <w:sz w:val="20"/>
      <w:szCs w:val="20"/>
    </w:rPr>
  </w:style>
  <w:style w:type="paragraph" w:customStyle="1" w:styleId="ListLabel65">
    <w:name w:val="ListLabel 65"/>
    <w:link w:val="ListLabel651"/>
    <w:rsid w:val="00DA6359"/>
    <w:pPr>
      <w:spacing w:after="0" w:line="240" w:lineRule="auto"/>
    </w:pPr>
    <w:rPr>
      <w:rFonts w:ascii="Calibri" w:eastAsia="Times New Roman" w:hAnsi="Calibri" w:cs="Times New Roman"/>
      <w:color w:val="000000"/>
      <w:sz w:val="20"/>
      <w:szCs w:val="20"/>
    </w:rPr>
  </w:style>
  <w:style w:type="character" w:customStyle="1" w:styleId="ListLabel651">
    <w:name w:val="ListLabel 651"/>
    <w:link w:val="ListLabel65"/>
    <w:rsid w:val="00DA6359"/>
    <w:rPr>
      <w:rFonts w:ascii="Calibri" w:eastAsia="Times New Roman" w:hAnsi="Calibri" w:cs="Times New Roman"/>
      <w:color w:val="000000"/>
      <w:sz w:val="20"/>
      <w:szCs w:val="20"/>
    </w:rPr>
  </w:style>
  <w:style w:type="paragraph" w:customStyle="1" w:styleId="ListLabel542">
    <w:name w:val="ListLabel 542"/>
    <w:link w:val="ListLabel5421"/>
    <w:rsid w:val="00DA6359"/>
    <w:pPr>
      <w:spacing w:after="0" w:line="240" w:lineRule="auto"/>
    </w:pPr>
    <w:rPr>
      <w:rFonts w:ascii="Calibri" w:eastAsia="Times New Roman" w:hAnsi="Calibri" w:cs="Times New Roman"/>
      <w:color w:val="000000"/>
      <w:sz w:val="20"/>
      <w:szCs w:val="20"/>
    </w:rPr>
  </w:style>
  <w:style w:type="character" w:customStyle="1" w:styleId="ListLabel5421">
    <w:name w:val="ListLabel 5421"/>
    <w:link w:val="ListLabel542"/>
    <w:rsid w:val="00DA6359"/>
    <w:rPr>
      <w:rFonts w:ascii="Calibri" w:eastAsia="Times New Roman" w:hAnsi="Calibri" w:cs="Times New Roman"/>
      <w:color w:val="000000"/>
      <w:sz w:val="20"/>
      <w:szCs w:val="20"/>
    </w:rPr>
  </w:style>
  <w:style w:type="paragraph" w:customStyle="1" w:styleId="ListLabel213">
    <w:name w:val="ListLabel 213"/>
    <w:link w:val="ListLabel2131"/>
    <w:rsid w:val="00DA6359"/>
    <w:pPr>
      <w:spacing w:after="0" w:line="240" w:lineRule="auto"/>
    </w:pPr>
    <w:rPr>
      <w:rFonts w:ascii="Calibri" w:eastAsia="Times New Roman" w:hAnsi="Calibri" w:cs="Times New Roman"/>
      <w:color w:val="000000"/>
      <w:sz w:val="20"/>
      <w:szCs w:val="20"/>
    </w:rPr>
  </w:style>
  <w:style w:type="character" w:customStyle="1" w:styleId="ListLabel2131">
    <w:name w:val="ListLabel 2131"/>
    <w:link w:val="ListLabel213"/>
    <w:rsid w:val="00DA6359"/>
    <w:rPr>
      <w:rFonts w:ascii="Calibri" w:eastAsia="Times New Roman" w:hAnsi="Calibri" w:cs="Times New Roman"/>
      <w:color w:val="000000"/>
      <w:sz w:val="20"/>
      <w:szCs w:val="20"/>
    </w:rPr>
  </w:style>
  <w:style w:type="paragraph" w:customStyle="1" w:styleId="ListLabel306">
    <w:name w:val="ListLabel 306"/>
    <w:link w:val="ListLabel3061"/>
    <w:rsid w:val="00DA6359"/>
    <w:pPr>
      <w:spacing w:after="0" w:line="240" w:lineRule="auto"/>
    </w:pPr>
    <w:rPr>
      <w:rFonts w:ascii="Calibri" w:eastAsia="Times New Roman" w:hAnsi="Calibri" w:cs="Times New Roman"/>
      <w:color w:val="000000"/>
      <w:sz w:val="20"/>
      <w:szCs w:val="20"/>
    </w:rPr>
  </w:style>
  <w:style w:type="character" w:customStyle="1" w:styleId="ListLabel3061">
    <w:name w:val="ListLabel 3061"/>
    <w:link w:val="ListLabel306"/>
    <w:rsid w:val="00DA6359"/>
    <w:rPr>
      <w:rFonts w:ascii="Calibri" w:eastAsia="Times New Roman" w:hAnsi="Calibri" w:cs="Times New Roman"/>
      <w:color w:val="000000"/>
      <w:sz w:val="20"/>
      <w:szCs w:val="20"/>
    </w:rPr>
  </w:style>
  <w:style w:type="paragraph" w:customStyle="1" w:styleId="ListLabel133">
    <w:name w:val="ListLabel 133"/>
    <w:link w:val="ListLabel1331"/>
    <w:rsid w:val="00DA6359"/>
    <w:pPr>
      <w:spacing w:after="0" w:line="240" w:lineRule="auto"/>
    </w:pPr>
    <w:rPr>
      <w:rFonts w:ascii="Calibri" w:eastAsia="Times New Roman" w:hAnsi="Calibri" w:cs="Times New Roman"/>
      <w:color w:val="000000"/>
      <w:sz w:val="20"/>
      <w:szCs w:val="20"/>
    </w:rPr>
  </w:style>
  <w:style w:type="character" w:customStyle="1" w:styleId="ListLabel1331">
    <w:name w:val="ListLabel 1331"/>
    <w:link w:val="ListLabel133"/>
    <w:rsid w:val="00DA6359"/>
    <w:rPr>
      <w:rFonts w:ascii="Calibri" w:eastAsia="Times New Roman" w:hAnsi="Calibri" w:cs="Times New Roman"/>
      <w:color w:val="000000"/>
      <w:sz w:val="20"/>
      <w:szCs w:val="20"/>
    </w:rPr>
  </w:style>
  <w:style w:type="paragraph" w:customStyle="1" w:styleId="ListLabel47">
    <w:name w:val="ListLabel 47"/>
    <w:link w:val="ListLabel4710"/>
    <w:rsid w:val="00DA6359"/>
    <w:pPr>
      <w:spacing w:after="0" w:line="240" w:lineRule="auto"/>
    </w:pPr>
    <w:rPr>
      <w:rFonts w:ascii="Calibri" w:eastAsia="Times New Roman" w:hAnsi="Calibri" w:cs="Times New Roman"/>
      <w:color w:val="000000"/>
      <w:sz w:val="20"/>
      <w:szCs w:val="20"/>
    </w:rPr>
  </w:style>
  <w:style w:type="character" w:customStyle="1" w:styleId="ListLabel4710">
    <w:name w:val="ListLabel 4710"/>
    <w:link w:val="ListLabel47"/>
    <w:rsid w:val="00DA6359"/>
    <w:rPr>
      <w:rFonts w:ascii="Calibri" w:eastAsia="Times New Roman" w:hAnsi="Calibri" w:cs="Times New Roman"/>
      <w:color w:val="000000"/>
      <w:sz w:val="20"/>
      <w:szCs w:val="20"/>
    </w:rPr>
  </w:style>
  <w:style w:type="paragraph" w:customStyle="1" w:styleId="ListLabel559">
    <w:name w:val="ListLabel 559"/>
    <w:link w:val="ListLabel5591"/>
    <w:rsid w:val="00DA6359"/>
    <w:pPr>
      <w:spacing w:after="0" w:line="240" w:lineRule="auto"/>
    </w:pPr>
    <w:rPr>
      <w:rFonts w:ascii="Calibri" w:eastAsia="Times New Roman" w:hAnsi="Calibri" w:cs="Times New Roman"/>
      <w:color w:val="000000"/>
      <w:sz w:val="20"/>
      <w:szCs w:val="20"/>
    </w:rPr>
  </w:style>
  <w:style w:type="character" w:customStyle="1" w:styleId="ListLabel5591">
    <w:name w:val="ListLabel 5591"/>
    <w:link w:val="ListLabel559"/>
    <w:rsid w:val="00DA6359"/>
    <w:rPr>
      <w:rFonts w:ascii="Calibri" w:eastAsia="Times New Roman" w:hAnsi="Calibri" w:cs="Times New Roman"/>
      <w:color w:val="000000"/>
      <w:sz w:val="20"/>
      <w:szCs w:val="20"/>
    </w:rPr>
  </w:style>
  <w:style w:type="paragraph" w:customStyle="1" w:styleId="ListLabel10">
    <w:name w:val="ListLabel 10"/>
    <w:link w:val="ListLabel1010"/>
    <w:rsid w:val="00DA6359"/>
    <w:pPr>
      <w:spacing w:after="0" w:line="240" w:lineRule="auto"/>
    </w:pPr>
    <w:rPr>
      <w:rFonts w:ascii="Calibri" w:eastAsia="Times New Roman" w:hAnsi="Calibri" w:cs="Times New Roman"/>
      <w:color w:val="000000"/>
      <w:sz w:val="20"/>
      <w:szCs w:val="20"/>
    </w:rPr>
  </w:style>
  <w:style w:type="character" w:customStyle="1" w:styleId="ListLabel1010">
    <w:name w:val="ListLabel 1010"/>
    <w:link w:val="ListLabel10"/>
    <w:rsid w:val="00DA6359"/>
    <w:rPr>
      <w:rFonts w:ascii="Calibri" w:eastAsia="Times New Roman" w:hAnsi="Calibri" w:cs="Times New Roman"/>
      <w:color w:val="000000"/>
      <w:sz w:val="20"/>
      <w:szCs w:val="20"/>
    </w:rPr>
  </w:style>
  <w:style w:type="paragraph" w:customStyle="1" w:styleId="ListLabel198">
    <w:name w:val="ListLabel 198"/>
    <w:link w:val="ListLabel1981"/>
    <w:rsid w:val="00DA6359"/>
    <w:pPr>
      <w:spacing w:after="0" w:line="240" w:lineRule="auto"/>
    </w:pPr>
    <w:rPr>
      <w:rFonts w:ascii="Calibri" w:eastAsia="Times New Roman" w:hAnsi="Calibri" w:cs="Times New Roman"/>
      <w:color w:val="000000"/>
      <w:sz w:val="20"/>
      <w:szCs w:val="20"/>
    </w:rPr>
  </w:style>
  <w:style w:type="character" w:customStyle="1" w:styleId="ListLabel1981">
    <w:name w:val="ListLabel 1981"/>
    <w:link w:val="ListLabel198"/>
    <w:rsid w:val="00DA6359"/>
    <w:rPr>
      <w:rFonts w:ascii="Calibri" w:eastAsia="Times New Roman" w:hAnsi="Calibri" w:cs="Times New Roman"/>
      <w:color w:val="000000"/>
      <w:sz w:val="20"/>
      <w:szCs w:val="20"/>
    </w:rPr>
  </w:style>
  <w:style w:type="paragraph" w:customStyle="1" w:styleId="ListLabel437">
    <w:name w:val="ListLabel 437"/>
    <w:link w:val="ListLabel4371"/>
    <w:rsid w:val="00DA6359"/>
    <w:pPr>
      <w:spacing w:after="0" w:line="240" w:lineRule="auto"/>
    </w:pPr>
    <w:rPr>
      <w:rFonts w:ascii="Calibri" w:eastAsia="Times New Roman" w:hAnsi="Calibri" w:cs="Times New Roman"/>
      <w:color w:val="000000"/>
      <w:sz w:val="20"/>
      <w:szCs w:val="20"/>
    </w:rPr>
  </w:style>
  <w:style w:type="character" w:customStyle="1" w:styleId="ListLabel4371">
    <w:name w:val="ListLabel 4371"/>
    <w:link w:val="ListLabel437"/>
    <w:rsid w:val="00DA6359"/>
    <w:rPr>
      <w:rFonts w:ascii="Calibri" w:eastAsia="Times New Roman" w:hAnsi="Calibri" w:cs="Times New Roman"/>
      <w:color w:val="000000"/>
      <w:sz w:val="20"/>
      <w:szCs w:val="20"/>
    </w:rPr>
  </w:style>
  <w:style w:type="paragraph" w:customStyle="1" w:styleId="ListLabel526">
    <w:name w:val="ListLabel 526"/>
    <w:link w:val="ListLabel5261"/>
    <w:rsid w:val="00DA6359"/>
    <w:pPr>
      <w:spacing w:after="0" w:line="240" w:lineRule="auto"/>
    </w:pPr>
    <w:rPr>
      <w:rFonts w:ascii="Calibri" w:eastAsia="Times New Roman" w:hAnsi="Calibri" w:cs="Times New Roman"/>
      <w:color w:val="000000"/>
      <w:sz w:val="20"/>
      <w:szCs w:val="20"/>
    </w:rPr>
  </w:style>
  <w:style w:type="character" w:customStyle="1" w:styleId="ListLabel5261">
    <w:name w:val="ListLabel 5261"/>
    <w:link w:val="ListLabel526"/>
    <w:rsid w:val="00DA6359"/>
    <w:rPr>
      <w:rFonts w:ascii="Calibri" w:eastAsia="Times New Roman" w:hAnsi="Calibri" w:cs="Times New Roman"/>
      <w:color w:val="000000"/>
      <w:sz w:val="20"/>
      <w:szCs w:val="20"/>
    </w:rPr>
  </w:style>
  <w:style w:type="paragraph" w:customStyle="1" w:styleId="WW8Num3z6">
    <w:name w:val="WW8Num3z6"/>
    <w:link w:val="WW8Num3z61"/>
    <w:rsid w:val="00DA6359"/>
    <w:pPr>
      <w:spacing w:after="0" w:line="240" w:lineRule="auto"/>
    </w:pPr>
    <w:rPr>
      <w:rFonts w:ascii="Calibri" w:eastAsia="Times New Roman" w:hAnsi="Calibri" w:cs="Times New Roman"/>
      <w:color w:val="000000"/>
      <w:sz w:val="20"/>
      <w:szCs w:val="20"/>
    </w:rPr>
  </w:style>
  <w:style w:type="character" w:customStyle="1" w:styleId="WW8Num3z61">
    <w:name w:val="WW8Num3z61"/>
    <w:link w:val="WW8Num3z6"/>
    <w:rsid w:val="00DA6359"/>
    <w:rPr>
      <w:rFonts w:ascii="Calibri" w:eastAsia="Times New Roman" w:hAnsi="Calibri" w:cs="Times New Roman"/>
      <w:color w:val="000000"/>
      <w:sz w:val="20"/>
      <w:szCs w:val="20"/>
    </w:rPr>
  </w:style>
  <w:style w:type="paragraph" w:customStyle="1" w:styleId="ListLabel148">
    <w:name w:val="ListLabel 148"/>
    <w:link w:val="ListLabel1481"/>
    <w:rsid w:val="00DA6359"/>
    <w:pPr>
      <w:spacing w:after="0" w:line="240" w:lineRule="auto"/>
    </w:pPr>
    <w:rPr>
      <w:rFonts w:ascii="Calibri" w:eastAsia="Times New Roman" w:hAnsi="Calibri" w:cs="Times New Roman"/>
      <w:color w:val="000000"/>
      <w:sz w:val="20"/>
      <w:szCs w:val="20"/>
    </w:rPr>
  </w:style>
  <w:style w:type="character" w:customStyle="1" w:styleId="ListLabel1481">
    <w:name w:val="ListLabel 1481"/>
    <w:link w:val="ListLabel148"/>
    <w:rsid w:val="00DA6359"/>
    <w:rPr>
      <w:rFonts w:ascii="Calibri" w:eastAsia="Times New Roman" w:hAnsi="Calibri" w:cs="Times New Roman"/>
      <w:color w:val="000000"/>
      <w:sz w:val="20"/>
      <w:szCs w:val="20"/>
    </w:rPr>
  </w:style>
  <w:style w:type="paragraph" w:customStyle="1" w:styleId="ListLabel572">
    <w:name w:val="ListLabel 572"/>
    <w:link w:val="ListLabel5721"/>
    <w:rsid w:val="00DA6359"/>
    <w:pPr>
      <w:spacing w:after="0" w:line="240" w:lineRule="auto"/>
    </w:pPr>
    <w:rPr>
      <w:rFonts w:ascii="Calibri" w:eastAsia="Times New Roman" w:hAnsi="Calibri" w:cs="Times New Roman"/>
      <w:color w:val="000000"/>
      <w:sz w:val="20"/>
      <w:szCs w:val="20"/>
    </w:rPr>
  </w:style>
  <w:style w:type="character" w:customStyle="1" w:styleId="ListLabel5721">
    <w:name w:val="ListLabel 5721"/>
    <w:link w:val="ListLabel572"/>
    <w:rsid w:val="00DA6359"/>
    <w:rPr>
      <w:rFonts w:ascii="Calibri" w:eastAsia="Times New Roman" w:hAnsi="Calibri" w:cs="Times New Roman"/>
      <w:color w:val="000000"/>
      <w:sz w:val="20"/>
      <w:szCs w:val="20"/>
    </w:rPr>
  </w:style>
  <w:style w:type="paragraph" w:customStyle="1" w:styleId="ListLabel501">
    <w:name w:val="ListLabel 501"/>
    <w:link w:val="ListLabel5011"/>
    <w:rsid w:val="00DA6359"/>
    <w:pPr>
      <w:spacing w:after="0" w:line="240" w:lineRule="auto"/>
    </w:pPr>
    <w:rPr>
      <w:rFonts w:ascii="Calibri" w:eastAsia="Times New Roman" w:hAnsi="Calibri" w:cs="Times New Roman"/>
      <w:color w:val="000000"/>
      <w:sz w:val="20"/>
      <w:szCs w:val="20"/>
    </w:rPr>
  </w:style>
  <w:style w:type="character" w:customStyle="1" w:styleId="ListLabel5011">
    <w:name w:val="ListLabel 5011"/>
    <w:link w:val="ListLabel501"/>
    <w:rsid w:val="00DA6359"/>
    <w:rPr>
      <w:rFonts w:ascii="Calibri" w:eastAsia="Times New Roman" w:hAnsi="Calibri" w:cs="Times New Roman"/>
      <w:color w:val="000000"/>
      <w:sz w:val="20"/>
      <w:szCs w:val="20"/>
    </w:rPr>
  </w:style>
  <w:style w:type="paragraph" w:customStyle="1" w:styleId="ListLabel89">
    <w:name w:val="ListLabel 89"/>
    <w:link w:val="ListLabel891"/>
    <w:rsid w:val="00DA6359"/>
    <w:pPr>
      <w:spacing w:after="0" w:line="240" w:lineRule="auto"/>
    </w:pPr>
    <w:rPr>
      <w:rFonts w:ascii="Calibri" w:eastAsia="Times New Roman" w:hAnsi="Calibri" w:cs="Times New Roman"/>
      <w:color w:val="000000"/>
      <w:sz w:val="20"/>
      <w:szCs w:val="20"/>
    </w:rPr>
  </w:style>
  <w:style w:type="character" w:customStyle="1" w:styleId="ListLabel891">
    <w:name w:val="ListLabel 891"/>
    <w:link w:val="ListLabel89"/>
    <w:rsid w:val="00DA6359"/>
    <w:rPr>
      <w:rFonts w:ascii="Calibri" w:eastAsia="Times New Roman" w:hAnsi="Calibri" w:cs="Times New Roman"/>
      <w:color w:val="000000"/>
      <w:sz w:val="20"/>
      <w:szCs w:val="20"/>
    </w:rPr>
  </w:style>
  <w:style w:type="paragraph" w:customStyle="1" w:styleId="ListLabel43">
    <w:name w:val="ListLabel 43"/>
    <w:link w:val="ListLabel4310"/>
    <w:rsid w:val="00DA6359"/>
    <w:pPr>
      <w:spacing w:after="0" w:line="240" w:lineRule="auto"/>
    </w:pPr>
    <w:rPr>
      <w:rFonts w:ascii="Calibri" w:eastAsia="Times New Roman" w:hAnsi="Calibri" w:cs="Times New Roman"/>
      <w:color w:val="000000"/>
      <w:sz w:val="20"/>
      <w:szCs w:val="20"/>
    </w:rPr>
  </w:style>
  <w:style w:type="character" w:customStyle="1" w:styleId="ListLabel4310">
    <w:name w:val="ListLabel 4310"/>
    <w:link w:val="ListLabel43"/>
    <w:rsid w:val="00DA6359"/>
    <w:rPr>
      <w:rFonts w:ascii="Calibri" w:eastAsia="Times New Roman" w:hAnsi="Calibri" w:cs="Times New Roman"/>
      <w:color w:val="000000"/>
      <w:sz w:val="20"/>
      <w:szCs w:val="20"/>
    </w:rPr>
  </w:style>
  <w:style w:type="paragraph" w:customStyle="1" w:styleId="ListLabel302">
    <w:name w:val="ListLabel 302"/>
    <w:link w:val="ListLabel3021"/>
    <w:rsid w:val="00DA6359"/>
    <w:pPr>
      <w:spacing w:after="0" w:line="240" w:lineRule="auto"/>
    </w:pPr>
    <w:rPr>
      <w:rFonts w:ascii="Calibri" w:eastAsia="Times New Roman" w:hAnsi="Calibri" w:cs="Times New Roman"/>
      <w:color w:val="000000"/>
      <w:sz w:val="20"/>
      <w:szCs w:val="20"/>
    </w:rPr>
  </w:style>
  <w:style w:type="character" w:customStyle="1" w:styleId="ListLabel3021">
    <w:name w:val="ListLabel 3021"/>
    <w:link w:val="ListLabel302"/>
    <w:rsid w:val="00DA6359"/>
    <w:rPr>
      <w:rFonts w:ascii="Calibri" w:eastAsia="Times New Roman" w:hAnsi="Calibri" w:cs="Times New Roman"/>
      <w:color w:val="000000"/>
      <w:sz w:val="20"/>
      <w:szCs w:val="20"/>
    </w:rPr>
  </w:style>
  <w:style w:type="paragraph" w:customStyle="1" w:styleId="ListLabel75">
    <w:name w:val="ListLabel 75"/>
    <w:link w:val="ListLabel751"/>
    <w:rsid w:val="00DA6359"/>
    <w:pPr>
      <w:spacing w:after="0" w:line="240" w:lineRule="auto"/>
    </w:pPr>
    <w:rPr>
      <w:rFonts w:ascii="Calibri" w:eastAsia="Times New Roman" w:hAnsi="Calibri" w:cs="Times New Roman"/>
      <w:color w:val="000000"/>
      <w:sz w:val="20"/>
      <w:szCs w:val="20"/>
    </w:rPr>
  </w:style>
  <w:style w:type="character" w:customStyle="1" w:styleId="ListLabel751">
    <w:name w:val="ListLabel 751"/>
    <w:link w:val="ListLabel75"/>
    <w:rsid w:val="00DA6359"/>
    <w:rPr>
      <w:rFonts w:ascii="Calibri" w:eastAsia="Times New Roman" w:hAnsi="Calibri" w:cs="Times New Roman"/>
      <w:color w:val="000000"/>
      <w:sz w:val="20"/>
      <w:szCs w:val="20"/>
    </w:rPr>
  </w:style>
  <w:style w:type="paragraph" w:customStyle="1" w:styleId="ListLabel397">
    <w:name w:val="ListLabel 397"/>
    <w:link w:val="ListLabel3971"/>
    <w:rsid w:val="00DA6359"/>
    <w:pPr>
      <w:spacing w:after="0" w:line="240" w:lineRule="auto"/>
    </w:pPr>
    <w:rPr>
      <w:rFonts w:ascii="Calibri" w:eastAsia="Times New Roman" w:hAnsi="Calibri" w:cs="Times New Roman"/>
      <w:color w:val="000000"/>
      <w:sz w:val="20"/>
      <w:szCs w:val="20"/>
    </w:rPr>
  </w:style>
  <w:style w:type="character" w:customStyle="1" w:styleId="ListLabel3971">
    <w:name w:val="ListLabel 3971"/>
    <w:link w:val="ListLabel397"/>
    <w:rsid w:val="00DA6359"/>
    <w:rPr>
      <w:rFonts w:ascii="Calibri" w:eastAsia="Times New Roman" w:hAnsi="Calibri" w:cs="Times New Roman"/>
      <w:color w:val="000000"/>
      <w:sz w:val="20"/>
      <w:szCs w:val="20"/>
    </w:rPr>
  </w:style>
  <w:style w:type="paragraph" w:customStyle="1" w:styleId="ListLabel233">
    <w:name w:val="ListLabel 233"/>
    <w:link w:val="ListLabel2331"/>
    <w:rsid w:val="00DA6359"/>
    <w:pPr>
      <w:spacing w:after="0" w:line="240" w:lineRule="auto"/>
    </w:pPr>
    <w:rPr>
      <w:rFonts w:ascii="Calibri" w:eastAsia="Times New Roman" w:hAnsi="Calibri" w:cs="Times New Roman"/>
      <w:color w:val="000000"/>
      <w:sz w:val="20"/>
      <w:szCs w:val="20"/>
    </w:rPr>
  </w:style>
  <w:style w:type="character" w:customStyle="1" w:styleId="ListLabel2331">
    <w:name w:val="ListLabel 2331"/>
    <w:link w:val="ListLabel233"/>
    <w:rsid w:val="00DA6359"/>
    <w:rPr>
      <w:rFonts w:ascii="Calibri" w:eastAsia="Times New Roman" w:hAnsi="Calibri" w:cs="Times New Roman"/>
      <w:color w:val="000000"/>
      <w:sz w:val="20"/>
      <w:szCs w:val="20"/>
    </w:rPr>
  </w:style>
  <w:style w:type="paragraph" w:customStyle="1" w:styleId="ListLabel452">
    <w:name w:val="ListLabel 452"/>
    <w:link w:val="ListLabel4521"/>
    <w:rsid w:val="00DA6359"/>
    <w:pPr>
      <w:spacing w:after="0" w:line="240" w:lineRule="auto"/>
    </w:pPr>
    <w:rPr>
      <w:rFonts w:ascii="Calibri" w:eastAsia="Times New Roman" w:hAnsi="Calibri" w:cs="Times New Roman"/>
      <w:color w:val="000000"/>
      <w:sz w:val="20"/>
      <w:szCs w:val="20"/>
    </w:rPr>
  </w:style>
  <w:style w:type="character" w:customStyle="1" w:styleId="ListLabel4521">
    <w:name w:val="ListLabel 4521"/>
    <w:link w:val="ListLabel452"/>
    <w:rsid w:val="00DA6359"/>
    <w:rPr>
      <w:rFonts w:ascii="Calibri" w:eastAsia="Times New Roman" w:hAnsi="Calibri" w:cs="Times New Roman"/>
      <w:color w:val="000000"/>
      <w:sz w:val="20"/>
      <w:szCs w:val="20"/>
    </w:rPr>
  </w:style>
  <w:style w:type="paragraph" w:customStyle="1" w:styleId="ListLabel360">
    <w:name w:val="ListLabel 360"/>
    <w:link w:val="ListLabel3601"/>
    <w:rsid w:val="00DA6359"/>
    <w:pPr>
      <w:spacing w:after="0" w:line="240" w:lineRule="auto"/>
    </w:pPr>
    <w:rPr>
      <w:rFonts w:ascii="Calibri" w:eastAsia="Times New Roman" w:hAnsi="Calibri" w:cs="Times New Roman"/>
      <w:color w:val="000000"/>
      <w:sz w:val="20"/>
      <w:szCs w:val="20"/>
    </w:rPr>
  </w:style>
  <w:style w:type="character" w:customStyle="1" w:styleId="ListLabel3601">
    <w:name w:val="ListLabel 3601"/>
    <w:link w:val="ListLabel360"/>
    <w:rsid w:val="00DA6359"/>
    <w:rPr>
      <w:rFonts w:ascii="Calibri" w:eastAsia="Times New Roman" w:hAnsi="Calibri" w:cs="Times New Roman"/>
      <w:color w:val="000000"/>
      <w:sz w:val="20"/>
      <w:szCs w:val="20"/>
    </w:rPr>
  </w:style>
  <w:style w:type="paragraph" w:customStyle="1" w:styleId="ListLabel583">
    <w:name w:val="ListLabel 583"/>
    <w:link w:val="ListLabel5831"/>
    <w:rsid w:val="00DA6359"/>
    <w:pPr>
      <w:spacing w:after="0" w:line="240" w:lineRule="auto"/>
    </w:pPr>
    <w:rPr>
      <w:rFonts w:ascii="Calibri" w:eastAsia="Times New Roman" w:hAnsi="Calibri" w:cs="Times New Roman"/>
      <w:color w:val="000000"/>
      <w:sz w:val="20"/>
      <w:szCs w:val="20"/>
    </w:rPr>
  </w:style>
  <w:style w:type="character" w:customStyle="1" w:styleId="ListLabel5831">
    <w:name w:val="ListLabel 5831"/>
    <w:link w:val="ListLabel583"/>
    <w:rsid w:val="00DA6359"/>
    <w:rPr>
      <w:rFonts w:ascii="Calibri" w:eastAsia="Times New Roman" w:hAnsi="Calibri" w:cs="Times New Roman"/>
      <w:color w:val="000000"/>
      <w:sz w:val="20"/>
      <w:szCs w:val="20"/>
    </w:rPr>
  </w:style>
  <w:style w:type="paragraph" w:customStyle="1" w:styleId="ListLabel566">
    <w:name w:val="ListLabel 566"/>
    <w:link w:val="ListLabel5661"/>
    <w:rsid w:val="00DA6359"/>
    <w:pPr>
      <w:spacing w:after="0" w:line="240" w:lineRule="auto"/>
    </w:pPr>
    <w:rPr>
      <w:rFonts w:ascii="Calibri" w:eastAsia="Times New Roman" w:hAnsi="Calibri" w:cs="Times New Roman"/>
      <w:color w:val="000000"/>
      <w:sz w:val="20"/>
      <w:szCs w:val="20"/>
    </w:rPr>
  </w:style>
  <w:style w:type="character" w:customStyle="1" w:styleId="ListLabel5661">
    <w:name w:val="ListLabel 5661"/>
    <w:link w:val="ListLabel566"/>
    <w:rsid w:val="00DA6359"/>
    <w:rPr>
      <w:rFonts w:ascii="Calibri" w:eastAsia="Times New Roman" w:hAnsi="Calibri" w:cs="Times New Roman"/>
      <w:color w:val="000000"/>
      <w:sz w:val="20"/>
      <w:szCs w:val="20"/>
    </w:rPr>
  </w:style>
  <w:style w:type="paragraph" w:customStyle="1" w:styleId="ListLabel369">
    <w:name w:val="ListLabel 369"/>
    <w:link w:val="ListLabel3691"/>
    <w:rsid w:val="00DA6359"/>
    <w:pPr>
      <w:spacing w:after="0" w:line="240" w:lineRule="auto"/>
    </w:pPr>
    <w:rPr>
      <w:rFonts w:ascii="Calibri" w:eastAsia="Times New Roman" w:hAnsi="Calibri" w:cs="Times New Roman"/>
      <w:color w:val="000000"/>
      <w:sz w:val="20"/>
      <w:szCs w:val="20"/>
    </w:rPr>
  </w:style>
  <w:style w:type="character" w:customStyle="1" w:styleId="ListLabel3691">
    <w:name w:val="ListLabel 3691"/>
    <w:link w:val="ListLabel369"/>
    <w:rsid w:val="00DA6359"/>
    <w:rPr>
      <w:rFonts w:ascii="Calibri" w:eastAsia="Times New Roman" w:hAnsi="Calibri" w:cs="Times New Roman"/>
      <w:color w:val="000000"/>
      <w:sz w:val="20"/>
      <w:szCs w:val="20"/>
    </w:rPr>
  </w:style>
  <w:style w:type="paragraph" w:customStyle="1" w:styleId="ListLabel578">
    <w:name w:val="ListLabel 578"/>
    <w:link w:val="ListLabel5781"/>
    <w:rsid w:val="00DA6359"/>
    <w:pPr>
      <w:spacing w:after="0" w:line="240" w:lineRule="auto"/>
    </w:pPr>
    <w:rPr>
      <w:rFonts w:ascii="Calibri" w:eastAsia="Times New Roman" w:hAnsi="Calibri" w:cs="Times New Roman"/>
      <w:color w:val="000000"/>
      <w:sz w:val="20"/>
      <w:szCs w:val="20"/>
    </w:rPr>
  </w:style>
  <w:style w:type="character" w:customStyle="1" w:styleId="ListLabel5781">
    <w:name w:val="ListLabel 5781"/>
    <w:link w:val="ListLabel578"/>
    <w:rsid w:val="00DA6359"/>
    <w:rPr>
      <w:rFonts w:ascii="Calibri" w:eastAsia="Times New Roman" w:hAnsi="Calibri" w:cs="Times New Roman"/>
      <w:color w:val="000000"/>
      <w:sz w:val="20"/>
      <w:szCs w:val="20"/>
    </w:rPr>
  </w:style>
  <w:style w:type="paragraph" w:customStyle="1" w:styleId="ListLabel564">
    <w:name w:val="ListLabel 564"/>
    <w:link w:val="ListLabel5641"/>
    <w:rsid w:val="00DA6359"/>
    <w:pPr>
      <w:spacing w:after="0" w:line="240" w:lineRule="auto"/>
    </w:pPr>
    <w:rPr>
      <w:rFonts w:ascii="Calibri" w:eastAsia="Times New Roman" w:hAnsi="Calibri" w:cs="Times New Roman"/>
      <w:color w:val="000000"/>
      <w:sz w:val="20"/>
      <w:szCs w:val="20"/>
    </w:rPr>
  </w:style>
  <w:style w:type="character" w:customStyle="1" w:styleId="ListLabel5641">
    <w:name w:val="ListLabel 5641"/>
    <w:link w:val="ListLabel564"/>
    <w:rsid w:val="00DA6359"/>
    <w:rPr>
      <w:rFonts w:ascii="Calibri" w:eastAsia="Times New Roman" w:hAnsi="Calibri" w:cs="Times New Roman"/>
      <w:color w:val="000000"/>
      <w:sz w:val="20"/>
      <w:szCs w:val="20"/>
    </w:rPr>
  </w:style>
  <w:style w:type="paragraph" w:customStyle="1" w:styleId="ListLabel557">
    <w:name w:val="ListLabel 557"/>
    <w:link w:val="ListLabel5571"/>
    <w:rsid w:val="00DA6359"/>
    <w:pPr>
      <w:spacing w:after="0" w:line="240" w:lineRule="auto"/>
    </w:pPr>
    <w:rPr>
      <w:rFonts w:ascii="Calibri" w:eastAsia="Times New Roman" w:hAnsi="Calibri" w:cs="Times New Roman"/>
      <w:color w:val="000000"/>
      <w:sz w:val="20"/>
      <w:szCs w:val="20"/>
    </w:rPr>
  </w:style>
  <w:style w:type="character" w:customStyle="1" w:styleId="ListLabel5571">
    <w:name w:val="ListLabel 5571"/>
    <w:link w:val="ListLabel557"/>
    <w:rsid w:val="00DA6359"/>
    <w:rPr>
      <w:rFonts w:ascii="Calibri" w:eastAsia="Times New Roman" w:hAnsi="Calibri" w:cs="Times New Roman"/>
      <w:color w:val="000000"/>
      <w:sz w:val="20"/>
      <w:szCs w:val="20"/>
    </w:rPr>
  </w:style>
  <w:style w:type="paragraph" w:customStyle="1" w:styleId="ListLabel374">
    <w:name w:val="ListLabel 374"/>
    <w:link w:val="ListLabel3741"/>
    <w:rsid w:val="00DA6359"/>
    <w:pPr>
      <w:spacing w:after="0" w:line="240" w:lineRule="auto"/>
    </w:pPr>
    <w:rPr>
      <w:rFonts w:ascii="Calibri" w:eastAsia="Times New Roman" w:hAnsi="Calibri" w:cs="Times New Roman"/>
      <w:color w:val="000000"/>
      <w:sz w:val="20"/>
      <w:szCs w:val="20"/>
    </w:rPr>
  </w:style>
  <w:style w:type="character" w:customStyle="1" w:styleId="ListLabel3741">
    <w:name w:val="ListLabel 3741"/>
    <w:link w:val="ListLabel374"/>
    <w:rsid w:val="00DA6359"/>
    <w:rPr>
      <w:rFonts w:ascii="Calibri" w:eastAsia="Times New Roman" w:hAnsi="Calibri" w:cs="Times New Roman"/>
      <w:color w:val="000000"/>
      <w:sz w:val="20"/>
      <w:szCs w:val="20"/>
    </w:rPr>
  </w:style>
  <w:style w:type="paragraph" w:customStyle="1" w:styleId="ListLabel164">
    <w:name w:val="ListLabel 164"/>
    <w:link w:val="ListLabel1641"/>
    <w:rsid w:val="00DA6359"/>
    <w:pPr>
      <w:spacing w:after="0" w:line="240" w:lineRule="auto"/>
    </w:pPr>
    <w:rPr>
      <w:rFonts w:ascii="Calibri" w:eastAsia="Times New Roman" w:hAnsi="Calibri" w:cs="Times New Roman"/>
      <w:color w:val="000000"/>
      <w:sz w:val="20"/>
      <w:szCs w:val="20"/>
    </w:rPr>
  </w:style>
  <w:style w:type="character" w:customStyle="1" w:styleId="ListLabel1641">
    <w:name w:val="ListLabel 1641"/>
    <w:link w:val="ListLabel164"/>
    <w:rsid w:val="00DA6359"/>
    <w:rPr>
      <w:rFonts w:ascii="Calibri" w:eastAsia="Times New Roman" w:hAnsi="Calibri" w:cs="Times New Roman"/>
      <w:color w:val="000000"/>
      <w:sz w:val="20"/>
      <w:szCs w:val="20"/>
    </w:rPr>
  </w:style>
  <w:style w:type="paragraph" w:customStyle="1" w:styleId="ListLabel334">
    <w:name w:val="ListLabel 334"/>
    <w:link w:val="ListLabel3341"/>
    <w:rsid w:val="00DA6359"/>
    <w:pPr>
      <w:spacing w:after="0" w:line="240" w:lineRule="auto"/>
    </w:pPr>
    <w:rPr>
      <w:rFonts w:ascii="Calibri" w:eastAsia="Times New Roman" w:hAnsi="Calibri" w:cs="Times New Roman"/>
      <w:color w:val="000000"/>
      <w:sz w:val="20"/>
      <w:szCs w:val="20"/>
    </w:rPr>
  </w:style>
  <w:style w:type="character" w:customStyle="1" w:styleId="ListLabel3341">
    <w:name w:val="ListLabel 3341"/>
    <w:link w:val="ListLabel334"/>
    <w:rsid w:val="00DA6359"/>
    <w:rPr>
      <w:rFonts w:ascii="Calibri" w:eastAsia="Times New Roman" w:hAnsi="Calibri" w:cs="Times New Roman"/>
      <w:color w:val="000000"/>
      <w:sz w:val="20"/>
      <w:szCs w:val="20"/>
    </w:rPr>
  </w:style>
  <w:style w:type="paragraph" w:customStyle="1" w:styleId="ListLabel389">
    <w:name w:val="ListLabel 389"/>
    <w:link w:val="ListLabel3891"/>
    <w:rsid w:val="00DA6359"/>
    <w:pPr>
      <w:spacing w:after="0" w:line="240" w:lineRule="auto"/>
    </w:pPr>
    <w:rPr>
      <w:rFonts w:ascii="Calibri" w:eastAsia="Times New Roman" w:hAnsi="Calibri" w:cs="Times New Roman"/>
      <w:color w:val="000000"/>
      <w:sz w:val="20"/>
      <w:szCs w:val="20"/>
    </w:rPr>
  </w:style>
  <w:style w:type="character" w:customStyle="1" w:styleId="ListLabel3891">
    <w:name w:val="ListLabel 3891"/>
    <w:link w:val="ListLabel389"/>
    <w:rsid w:val="00DA6359"/>
    <w:rPr>
      <w:rFonts w:ascii="Calibri" w:eastAsia="Times New Roman" w:hAnsi="Calibri" w:cs="Times New Roman"/>
      <w:color w:val="000000"/>
      <w:sz w:val="20"/>
      <w:szCs w:val="20"/>
    </w:rPr>
  </w:style>
  <w:style w:type="paragraph" w:customStyle="1" w:styleId="WW8Num2z3">
    <w:name w:val="WW8Num2z3"/>
    <w:link w:val="WW8Num2z31"/>
    <w:rsid w:val="00DA6359"/>
    <w:pPr>
      <w:spacing w:after="0" w:line="240" w:lineRule="auto"/>
    </w:pPr>
    <w:rPr>
      <w:rFonts w:ascii="Calibri" w:eastAsia="Times New Roman" w:hAnsi="Calibri" w:cs="Times New Roman"/>
      <w:color w:val="000000"/>
      <w:sz w:val="20"/>
      <w:szCs w:val="20"/>
    </w:rPr>
  </w:style>
  <w:style w:type="character" w:customStyle="1" w:styleId="WW8Num2z31">
    <w:name w:val="WW8Num2z31"/>
    <w:link w:val="WW8Num2z3"/>
    <w:rsid w:val="00DA6359"/>
    <w:rPr>
      <w:rFonts w:ascii="Calibri" w:eastAsia="Times New Roman" w:hAnsi="Calibri" w:cs="Times New Roman"/>
      <w:color w:val="000000"/>
      <w:sz w:val="20"/>
      <w:szCs w:val="20"/>
    </w:rPr>
  </w:style>
  <w:style w:type="character" w:customStyle="1" w:styleId="2f2">
    <w:name w:val="Текст выноски Знак2"/>
    <w:basedOn w:val="a2"/>
    <w:rsid w:val="00DA6359"/>
    <w:rPr>
      <w:rFonts w:ascii="Tahoma" w:hAnsi="Tahoma"/>
      <w:sz w:val="16"/>
    </w:rPr>
  </w:style>
  <w:style w:type="paragraph" w:customStyle="1" w:styleId="ListLabel191">
    <w:name w:val="ListLabel 191"/>
    <w:link w:val="ListLabel1911"/>
    <w:rsid w:val="00DA6359"/>
    <w:pPr>
      <w:spacing w:after="0" w:line="240" w:lineRule="auto"/>
    </w:pPr>
    <w:rPr>
      <w:rFonts w:ascii="Calibri" w:eastAsia="Times New Roman" w:hAnsi="Calibri" w:cs="Times New Roman"/>
      <w:color w:val="000000"/>
      <w:sz w:val="24"/>
      <w:szCs w:val="20"/>
    </w:rPr>
  </w:style>
  <w:style w:type="character" w:customStyle="1" w:styleId="ListLabel1911">
    <w:name w:val="ListLabel 1911"/>
    <w:link w:val="ListLabel191"/>
    <w:rsid w:val="00DA6359"/>
    <w:rPr>
      <w:rFonts w:ascii="Calibri" w:eastAsia="Times New Roman" w:hAnsi="Calibri" w:cs="Times New Roman"/>
      <w:color w:val="000000"/>
      <w:sz w:val="24"/>
      <w:szCs w:val="20"/>
    </w:rPr>
  </w:style>
  <w:style w:type="paragraph" w:customStyle="1" w:styleId="ListLabel314">
    <w:name w:val="ListLabel 314"/>
    <w:link w:val="ListLabel3141"/>
    <w:rsid w:val="00DA6359"/>
    <w:pPr>
      <w:spacing w:after="0" w:line="240" w:lineRule="auto"/>
    </w:pPr>
    <w:rPr>
      <w:rFonts w:ascii="Calibri" w:eastAsia="Times New Roman" w:hAnsi="Calibri" w:cs="Times New Roman"/>
      <w:color w:val="000000"/>
      <w:sz w:val="20"/>
      <w:szCs w:val="20"/>
    </w:rPr>
  </w:style>
  <w:style w:type="character" w:customStyle="1" w:styleId="ListLabel3141">
    <w:name w:val="ListLabel 3141"/>
    <w:link w:val="ListLabel314"/>
    <w:rsid w:val="00DA6359"/>
    <w:rPr>
      <w:rFonts w:ascii="Calibri" w:eastAsia="Times New Roman" w:hAnsi="Calibri" w:cs="Times New Roman"/>
      <w:color w:val="000000"/>
      <w:sz w:val="20"/>
      <w:szCs w:val="20"/>
    </w:rPr>
  </w:style>
  <w:style w:type="paragraph" w:customStyle="1" w:styleId="ListLabel222">
    <w:name w:val="ListLabel 222"/>
    <w:link w:val="ListLabel2221"/>
    <w:rsid w:val="00DA6359"/>
    <w:pPr>
      <w:spacing w:after="0" w:line="240" w:lineRule="auto"/>
    </w:pPr>
    <w:rPr>
      <w:rFonts w:ascii="Calibri" w:eastAsia="Times New Roman" w:hAnsi="Calibri" w:cs="Times New Roman"/>
      <w:color w:val="000000"/>
      <w:sz w:val="20"/>
      <w:szCs w:val="20"/>
    </w:rPr>
  </w:style>
  <w:style w:type="character" w:customStyle="1" w:styleId="ListLabel2221">
    <w:name w:val="ListLabel 2221"/>
    <w:link w:val="ListLabel222"/>
    <w:rsid w:val="00DA6359"/>
    <w:rPr>
      <w:rFonts w:ascii="Calibri" w:eastAsia="Times New Roman" w:hAnsi="Calibri" w:cs="Times New Roman"/>
      <w:color w:val="000000"/>
      <w:sz w:val="20"/>
      <w:szCs w:val="20"/>
    </w:rPr>
  </w:style>
  <w:style w:type="paragraph" w:customStyle="1" w:styleId="ListLabel120">
    <w:name w:val="ListLabel 120"/>
    <w:link w:val="ListLabel1201"/>
    <w:rsid w:val="00DA6359"/>
    <w:pPr>
      <w:spacing w:after="0" w:line="240" w:lineRule="auto"/>
    </w:pPr>
    <w:rPr>
      <w:rFonts w:ascii="Calibri" w:eastAsia="Times New Roman" w:hAnsi="Calibri" w:cs="Times New Roman"/>
      <w:color w:val="000000"/>
      <w:sz w:val="20"/>
      <w:szCs w:val="20"/>
    </w:rPr>
  </w:style>
  <w:style w:type="character" w:customStyle="1" w:styleId="ListLabel1201">
    <w:name w:val="ListLabel 1201"/>
    <w:link w:val="ListLabel120"/>
    <w:rsid w:val="00DA6359"/>
    <w:rPr>
      <w:rFonts w:ascii="Calibri" w:eastAsia="Times New Roman" w:hAnsi="Calibri" w:cs="Times New Roman"/>
      <w:color w:val="000000"/>
      <w:sz w:val="20"/>
      <w:szCs w:val="20"/>
    </w:rPr>
  </w:style>
  <w:style w:type="paragraph" w:customStyle="1" w:styleId="FootnoteTextChar">
    <w:name w:val="Footnote Text Char"/>
    <w:link w:val="FootnoteTextChar1"/>
    <w:rsid w:val="00DA6359"/>
    <w:pPr>
      <w:spacing w:after="0" w:line="240" w:lineRule="auto"/>
    </w:pPr>
    <w:rPr>
      <w:rFonts w:ascii="Calibri" w:eastAsia="Times New Roman" w:hAnsi="Calibri" w:cs="Times New Roman"/>
      <w:color w:val="000000"/>
      <w:sz w:val="18"/>
      <w:szCs w:val="20"/>
    </w:rPr>
  </w:style>
  <w:style w:type="character" w:customStyle="1" w:styleId="FootnoteTextChar1">
    <w:name w:val="Footnote Text Char1"/>
    <w:link w:val="FootnoteTextChar"/>
    <w:rsid w:val="00DA6359"/>
    <w:rPr>
      <w:rFonts w:ascii="Calibri" w:eastAsia="Times New Roman" w:hAnsi="Calibri" w:cs="Times New Roman"/>
      <w:color w:val="000000"/>
      <w:sz w:val="18"/>
      <w:szCs w:val="20"/>
    </w:rPr>
  </w:style>
  <w:style w:type="paragraph" w:customStyle="1" w:styleId="ListLabel91">
    <w:name w:val="ListLabel 91"/>
    <w:link w:val="ListLabel911"/>
    <w:rsid w:val="00DA6359"/>
    <w:pPr>
      <w:spacing w:after="0" w:line="240" w:lineRule="auto"/>
    </w:pPr>
    <w:rPr>
      <w:rFonts w:ascii="Calibri" w:eastAsia="Times New Roman" w:hAnsi="Calibri" w:cs="Times New Roman"/>
      <w:color w:val="000000"/>
      <w:sz w:val="20"/>
      <w:szCs w:val="20"/>
    </w:rPr>
  </w:style>
  <w:style w:type="character" w:customStyle="1" w:styleId="ListLabel911">
    <w:name w:val="ListLabel 911"/>
    <w:link w:val="ListLabel91"/>
    <w:rsid w:val="00DA6359"/>
    <w:rPr>
      <w:rFonts w:ascii="Calibri" w:eastAsia="Times New Roman" w:hAnsi="Calibri" w:cs="Times New Roman"/>
      <w:color w:val="000000"/>
      <w:sz w:val="20"/>
      <w:szCs w:val="20"/>
    </w:rPr>
  </w:style>
  <w:style w:type="paragraph" w:customStyle="1" w:styleId="ListLabel550">
    <w:name w:val="ListLabel 550"/>
    <w:link w:val="ListLabel5501"/>
    <w:rsid w:val="00DA6359"/>
    <w:pPr>
      <w:spacing w:after="0" w:line="240" w:lineRule="auto"/>
    </w:pPr>
    <w:rPr>
      <w:rFonts w:ascii="Calibri" w:eastAsia="Times New Roman" w:hAnsi="Calibri" w:cs="Times New Roman"/>
      <w:color w:val="000000"/>
      <w:sz w:val="20"/>
      <w:szCs w:val="20"/>
    </w:rPr>
  </w:style>
  <w:style w:type="character" w:customStyle="1" w:styleId="ListLabel5501">
    <w:name w:val="ListLabel 5501"/>
    <w:link w:val="ListLabel550"/>
    <w:rsid w:val="00DA6359"/>
    <w:rPr>
      <w:rFonts w:ascii="Calibri" w:eastAsia="Times New Roman" w:hAnsi="Calibri" w:cs="Times New Roman"/>
      <w:color w:val="000000"/>
      <w:sz w:val="20"/>
      <w:szCs w:val="20"/>
    </w:rPr>
  </w:style>
  <w:style w:type="paragraph" w:customStyle="1" w:styleId="ListLabel153">
    <w:name w:val="ListLabel 153"/>
    <w:link w:val="ListLabel1531"/>
    <w:rsid w:val="00DA6359"/>
    <w:pPr>
      <w:spacing w:after="0" w:line="240" w:lineRule="auto"/>
    </w:pPr>
    <w:rPr>
      <w:rFonts w:ascii="Calibri" w:eastAsia="Times New Roman" w:hAnsi="Calibri" w:cs="Times New Roman"/>
      <w:color w:val="000000"/>
      <w:sz w:val="20"/>
      <w:szCs w:val="20"/>
    </w:rPr>
  </w:style>
  <w:style w:type="character" w:customStyle="1" w:styleId="ListLabel1531">
    <w:name w:val="ListLabel 1531"/>
    <w:link w:val="ListLabel153"/>
    <w:rsid w:val="00DA6359"/>
    <w:rPr>
      <w:rFonts w:ascii="Calibri" w:eastAsia="Times New Roman" w:hAnsi="Calibri" w:cs="Times New Roman"/>
      <w:color w:val="000000"/>
      <w:sz w:val="20"/>
      <w:szCs w:val="20"/>
    </w:rPr>
  </w:style>
  <w:style w:type="paragraph" w:customStyle="1" w:styleId="ListLabel349">
    <w:name w:val="ListLabel 349"/>
    <w:link w:val="ListLabel3491"/>
    <w:rsid w:val="00DA6359"/>
    <w:pPr>
      <w:spacing w:after="0" w:line="240" w:lineRule="auto"/>
    </w:pPr>
    <w:rPr>
      <w:rFonts w:ascii="Calibri" w:eastAsia="Times New Roman" w:hAnsi="Calibri" w:cs="Times New Roman"/>
      <w:color w:val="000000"/>
      <w:sz w:val="20"/>
      <w:szCs w:val="20"/>
    </w:rPr>
  </w:style>
  <w:style w:type="character" w:customStyle="1" w:styleId="ListLabel3491">
    <w:name w:val="ListLabel 3491"/>
    <w:link w:val="ListLabel349"/>
    <w:rsid w:val="00DA6359"/>
    <w:rPr>
      <w:rFonts w:ascii="Calibri" w:eastAsia="Times New Roman" w:hAnsi="Calibri" w:cs="Times New Roman"/>
      <w:color w:val="000000"/>
      <w:sz w:val="20"/>
      <w:szCs w:val="20"/>
    </w:rPr>
  </w:style>
  <w:style w:type="paragraph" w:customStyle="1" w:styleId="WW8Num2z2">
    <w:name w:val="WW8Num2z2"/>
    <w:link w:val="WW8Num2z21"/>
    <w:rsid w:val="00DA6359"/>
    <w:pPr>
      <w:spacing w:after="0" w:line="240" w:lineRule="auto"/>
    </w:pPr>
    <w:rPr>
      <w:rFonts w:ascii="Calibri" w:eastAsia="Times New Roman" w:hAnsi="Calibri" w:cs="Times New Roman"/>
      <w:color w:val="000000"/>
      <w:sz w:val="20"/>
      <w:szCs w:val="20"/>
    </w:rPr>
  </w:style>
  <w:style w:type="character" w:customStyle="1" w:styleId="WW8Num2z21">
    <w:name w:val="WW8Num2z21"/>
    <w:link w:val="WW8Num2z2"/>
    <w:rsid w:val="00DA6359"/>
    <w:rPr>
      <w:rFonts w:ascii="Calibri" w:eastAsia="Times New Roman" w:hAnsi="Calibri" w:cs="Times New Roman"/>
      <w:color w:val="000000"/>
      <w:sz w:val="20"/>
      <w:szCs w:val="20"/>
    </w:rPr>
  </w:style>
  <w:style w:type="paragraph" w:customStyle="1" w:styleId="ListLabel363">
    <w:name w:val="ListLabel 363"/>
    <w:link w:val="ListLabel3631"/>
    <w:rsid w:val="00DA6359"/>
    <w:pPr>
      <w:spacing w:after="0" w:line="240" w:lineRule="auto"/>
    </w:pPr>
    <w:rPr>
      <w:rFonts w:ascii="Calibri" w:eastAsia="Times New Roman" w:hAnsi="Calibri" w:cs="Times New Roman"/>
      <w:color w:val="000000"/>
      <w:sz w:val="20"/>
      <w:szCs w:val="20"/>
    </w:rPr>
  </w:style>
  <w:style w:type="character" w:customStyle="1" w:styleId="ListLabel3631">
    <w:name w:val="ListLabel 3631"/>
    <w:link w:val="ListLabel363"/>
    <w:rsid w:val="00DA6359"/>
    <w:rPr>
      <w:rFonts w:ascii="Calibri" w:eastAsia="Times New Roman" w:hAnsi="Calibri" w:cs="Times New Roman"/>
      <w:color w:val="000000"/>
      <w:sz w:val="20"/>
      <w:szCs w:val="20"/>
    </w:rPr>
  </w:style>
  <w:style w:type="paragraph" w:customStyle="1" w:styleId="13">
    <w:name w:val="Гиперссылка1"/>
    <w:basedOn w:val="1c"/>
    <w:link w:val="af2"/>
    <w:rsid w:val="00DA6359"/>
    <w:rPr>
      <w:rFonts w:asciiTheme="minorHAnsi" w:eastAsiaTheme="minorHAnsi" w:hAnsiTheme="minorHAnsi" w:cstheme="minorBidi"/>
      <w:color w:val="0000FF"/>
      <w:sz w:val="22"/>
      <w:szCs w:val="22"/>
      <w:u w:val="single"/>
    </w:rPr>
  </w:style>
  <w:style w:type="paragraph" w:customStyle="1" w:styleId="Footnote">
    <w:name w:val="Footnote"/>
    <w:basedOn w:val="a0"/>
    <w:link w:val="Footnote1"/>
    <w:rsid w:val="00DA6359"/>
    <w:pPr>
      <w:spacing w:after="40" w:line="240" w:lineRule="auto"/>
    </w:pPr>
    <w:rPr>
      <w:rFonts w:ascii="Times New Roman" w:eastAsia="Times New Roman" w:hAnsi="Times New Roman" w:cs="Times New Roman"/>
      <w:color w:val="000000"/>
      <w:sz w:val="18"/>
      <w:szCs w:val="20"/>
    </w:rPr>
  </w:style>
  <w:style w:type="character" w:customStyle="1" w:styleId="Footnote1">
    <w:name w:val="Footnote1"/>
    <w:basedOn w:val="1a"/>
    <w:link w:val="Footnote"/>
    <w:rsid w:val="00DA6359"/>
    <w:rPr>
      <w:rFonts w:ascii="Times New Roman" w:eastAsia="Times New Roman" w:hAnsi="Times New Roman" w:cs="Times New Roman"/>
      <w:color w:val="000000"/>
      <w:sz w:val="18"/>
      <w:szCs w:val="20"/>
    </w:rPr>
  </w:style>
  <w:style w:type="paragraph" w:customStyle="1" w:styleId="ListLabel421">
    <w:name w:val="ListLabel 421"/>
    <w:link w:val="ListLabel4211"/>
    <w:rsid w:val="00DA6359"/>
    <w:pPr>
      <w:spacing w:after="0" w:line="240" w:lineRule="auto"/>
    </w:pPr>
    <w:rPr>
      <w:rFonts w:ascii="Calibri" w:eastAsia="Times New Roman" w:hAnsi="Calibri" w:cs="Times New Roman"/>
      <w:color w:val="000000"/>
      <w:sz w:val="20"/>
      <w:szCs w:val="20"/>
    </w:rPr>
  </w:style>
  <w:style w:type="character" w:customStyle="1" w:styleId="ListLabel4211">
    <w:name w:val="ListLabel 4211"/>
    <w:link w:val="ListLabel421"/>
    <w:rsid w:val="00DA6359"/>
    <w:rPr>
      <w:rFonts w:ascii="Calibri" w:eastAsia="Times New Roman" w:hAnsi="Calibri" w:cs="Times New Roman"/>
      <w:color w:val="000000"/>
      <w:sz w:val="20"/>
      <w:szCs w:val="20"/>
    </w:rPr>
  </w:style>
  <w:style w:type="paragraph" w:customStyle="1" w:styleId="ListLabel547">
    <w:name w:val="ListLabel 547"/>
    <w:link w:val="ListLabel5471"/>
    <w:rsid w:val="00DA6359"/>
    <w:pPr>
      <w:spacing w:after="0" w:line="240" w:lineRule="auto"/>
    </w:pPr>
    <w:rPr>
      <w:rFonts w:ascii="Calibri" w:eastAsia="Times New Roman" w:hAnsi="Calibri" w:cs="Times New Roman"/>
      <w:color w:val="000000"/>
      <w:sz w:val="20"/>
      <w:szCs w:val="20"/>
    </w:rPr>
  </w:style>
  <w:style w:type="character" w:customStyle="1" w:styleId="ListLabel5471">
    <w:name w:val="ListLabel 5471"/>
    <w:link w:val="ListLabel547"/>
    <w:rsid w:val="00DA6359"/>
    <w:rPr>
      <w:rFonts w:ascii="Calibri" w:eastAsia="Times New Roman" w:hAnsi="Calibri" w:cs="Times New Roman"/>
      <w:color w:val="000000"/>
      <w:sz w:val="20"/>
      <w:szCs w:val="20"/>
    </w:rPr>
  </w:style>
  <w:style w:type="paragraph" w:customStyle="1" w:styleId="ListLabel71">
    <w:name w:val="ListLabel 71"/>
    <w:link w:val="ListLabel711"/>
    <w:rsid w:val="00DA6359"/>
    <w:pPr>
      <w:spacing w:after="0" w:line="240" w:lineRule="auto"/>
    </w:pPr>
    <w:rPr>
      <w:rFonts w:ascii="Calibri" w:eastAsia="Times New Roman" w:hAnsi="Calibri" w:cs="Times New Roman"/>
      <w:color w:val="000000"/>
      <w:sz w:val="20"/>
      <w:szCs w:val="20"/>
    </w:rPr>
  </w:style>
  <w:style w:type="character" w:customStyle="1" w:styleId="ListLabel711">
    <w:name w:val="ListLabel 711"/>
    <w:link w:val="ListLabel71"/>
    <w:rsid w:val="00DA6359"/>
    <w:rPr>
      <w:rFonts w:ascii="Calibri" w:eastAsia="Times New Roman" w:hAnsi="Calibri" w:cs="Times New Roman"/>
      <w:color w:val="000000"/>
      <w:sz w:val="20"/>
      <w:szCs w:val="20"/>
    </w:rPr>
  </w:style>
  <w:style w:type="paragraph" w:customStyle="1" w:styleId="ListLabel417">
    <w:name w:val="ListLabel 417"/>
    <w:link w:val="ListLabel4171"/>
    <w:rsid w:val="00DA6359"/>
    <w:pPr>
      <w:spacing w:after="0" w:line="240" w:lineRule="auto"/>
    </w:pPr>
    <w:rPr>
      <w:rFonts w:ascii="Calibri" w:eastAsia="Times New Roman" w:hAnsi="Calibri" w:cs="Times New Roman"/>
      <w:color w:val="000000"/>
      <w:sz w:val="20"/>
      <w:szCs w:val="20"/>
    </w:rPr>
  </w:style>
  <w:style w:type="character" w:customStyle="1" w:styleId="ListLabel4171">
    <w:name w:val="ListLabel 4171"/>
    <w:link w:val="ListLabel417"/>
    <w:rsid w:val="00DA6359"/>
    <w:rPr>
      <w:rFonts w:ascii="Calibri" w:eastAsia="Times New Roman" w:hAnsi="Calibri" w:cs="Times New Roman"/>
      <w:color w:val="000000"/>
      <w:sz w:val="20"/>
      <w:szCs w:val="20"/>
    </w:rPr>
  </w:style>
  <w:style w:type="character" w:customStyle="1" w:styleId="ConsPlusNormal1">
    <w:name w:val="ConsPlusNormal1"/>
    <w:link w:val="ConsPlusNormal"/>
    <w:rsid w:val="00DA6359"/>
    <w:rPr>
      <w:rFonts w:ascii="Calibri" w:eastAsia="Times New Roman" w:hAnsi="Calibri" w:cs="Calibri"/>
      <w:szCs w:val="20"/>
    </w:rPr>
  </w:style>
  <w:style w:type="character" w:customStyle="1" w:styleId="39">
    <w:name w:val="Нижний колонтитул Знак3"/>
    <w:rsid w:val="00DA6359"/>
    <w:rPr>
      <w:rFonts w:ascii="Times New Roman" w:hAnsi="Times New Roman"/>
      <w:sz w:val="24"/>
    </w:rPr>
  </w:style>
  <w:style w:type="paragraph" w:customStyle="1" w:styleId="ListLabel252">
    <w:name w:val="ListLabel 252"/>
    <w:link w:val="ListLabel2521"/>
    <w:rsid w:val="00DA6359"/>
    <w:pPr>
      <w:spacing w:after="0" w:line="240" w:lineRule="auto"/>
    </w:pPr>
    <w:rPr>
      <w:rFonts w:ascii="Calibri" w:eastAsia="Times New Roman" w:hAnsi="Calibri" w:cs="Times New Roman"/>
      <w:color w:val="000000"/>
      <w:sz w:val="20"/>
      <w:szCs w:val="20"/>
    </w:rPr>
  </w:style>
  <w:style w:type="character" w:customStyle="1" w:styleId="ListLabel2521">
    <w:name w:val="ListLabel 2521"/>
    <w:link w:val="ListLabel252"/>
    <w:rsid w:val="00DA6359"/>
    <w:rPr>
      <w:rFonts w:ascii="Calibri" w:eastAsia="Times New Roman" w:hAnsi="Calibri" w:cs="Times New Roman"/>
      <w:color w:val="000000"/>
      <w:sz w:val="20"/>
      <w:szCs w:val="20"/>
    </w:rPr>
  </w:style>
  <w:style w:type="paragraph" w:customStyle="1" w:styleId="ListLabel127">
    <w:name w:val="ListLabel 127"/>
    <w:link w:val="ListLabel1271"/>
    <w:rsid w:val="00DA6359"/>
    <w:pPr>
      <w:spacing w:after="0" w:line="240" w:lineRule="auto"/>
    </w:pPr>
    <w:rPr>
      <w:rFonts w:ascii="Calibri" w:eastAsia="Times New Roman" w:hAnsi="Calibri" w:cs="Times New Roman"/>
      <w:color w:val="000000"/>
      <w:sz w:val="20"/>
      <w:szCs w:val="20"/>
    </w:rPr>
  </w:style>
  <w:style w:type="character" w:customStyle="1" w:styleId="ListLabel1271">
    <w:name w:val="ListLabel 1271"/>
    <w:link w:val="ListLabel127"/>
    <w:rsid w:val="00DA6359"/>
    <w:rPr>
      <w:rFonts w:ascii="Calibri" w:eastAsia="Times New Roman" w:hAnsi="Calibri" w:cs="Times New Roman"/>
      <w:color w:val="000000"/>
      <w:sz w:val="20"/>
      <w:szCs w:val="20"/>
    </w:rPr>
  </w:style>
  <w:style w:type="character" w:customStyle="1" w:styleId="110">
    <w:name w:val="Оглавление 1 Знак1"/>
    <w:basedOn w:val="afff0"/>
    <w:link w:val="14"/>
    <w:uiPriority w:val="39"/>
    <w:rsid w:val="006063BE"/>
    <w:rPr>
      <w:rFonts w:ascii="Times New Roman" w:eastAsia="NSimSun" w:hAnsi="Times New Roman" w:cs="Times New Roman"/>
      <w:b/>
      <w:bCs/>
      <w:noProof/>
      <w:color w:val="000000"/>
      <w:sz w:val="24"/>
      <w:szCs w:val="24"/>
      <w:lang w:eastAsia="zh-CN" w:bidi="hi-IN"/>
    </w:rPr>
  </w:style>
  <w:style w:type="paragraph" w:customStyle="1" w:styleId="ListLabel57">
    <w:name w:val="ListLabel 57"/>
    <w:link w:val="ListLabel5710"/>
    <w:rsid w:val="00DA6359"/>
    <w:pPr>
      <w:spacing w:after="0" w:line="240" w:lineRule="auto"/>
    </w:pPr>
    <w:rPr>
      <w:rFonts w:ascii="Calibri" w:eastAsia="Times New Roman" w:hAnsi="Calibri" w:cs="Times New Roman"/>
      <w:color w:val="000000"/>
      <w:sz w:val="20"/>
      <w:szCs w:val="20"/>
    </w:rPr>
  </w:style>
  <w:style w:type="character" w:customStyle="1" w:styleId="ListLabel5710">
    <w:name w:val="ListLabel 5710"/>
    <w:link w:val="ListLabel57"/>
    <w:rsid w:val="00DA6359"/>
    <w:rPr>
      <w:rFonts w:ascii="Calibri" w:eastAsia="Times New Roman" w:hAnsi="Calibri" w:cs="Times New Roman"/>
      <w:color w:val="000000"/>
      <w:sz w:val="20"/>
      <w:szCs w:val="20"/>
    </w:rPr>
  </w:style>
  <w:style w:type="paragraph" w:customStyle="1" w:styleId="WW8Num2z0">
    <w:name w:val="WW8Num2z0"/>
    <w:link w:val="WW8Num2z01"/>
    <w:rsid w:val="00DA6359"/>
    <w:pPr>
      <w:spacing w:after="0" w:line="240" w:lineRule="auto"/>
    </w:pPr>
    <w:rPr>
      <w:rFonts w:ascii="Calibri" w:eastAsia="Times New Roman" w:hAnsi="Calibri" w:cs="Times New Roman"/>
      <w:color w:val="000000"/>
      <w:sz w:val="20"/>
      <w:szCs w:val="20"/>
    </w:rPr>
  </w:style>
  <w:style w:type="character" w:customStyle="1" w:styleId="WW8Num2z01">
    <w:name w:val="WW8Num2z01"/>
    <w:link w:val="WW8Num2z0"/>
    <w:rsid w:val="00DA6359"/>
    <w:rPr>
      <w:rFonts w:ascii="Calibri" w:eastAsia="Times New Roman" w:hAnsi="Calibri" w:cs="Times New Roman"/>
      <w:color w:val="000000"/>
      <w:sz w:val="20"/>
      <w:szCs w:val="20"/>
    </w:rPr>
  </w:style>
  <w:style w:type="paragraph" w:customStyle="1" w:styleId="ListLabel181">
    <w:name w:val="ListLabel 181"/>
    <w:link w:val="ListLabel1811"/>
    <w:rsid w:val="00DA6359"/>
    <w:pPr>
      <w:spacing w:after="0" w:line="240" w:lineRule="auto"/>
    </w:pPr>
    <w:rPr>
      <w:rFonts w:ascii="Calibri" w:eastAsia="Times New Roman" w:hAnsi="Calibri" w:cs="Times New Roman"/>
      <w:color w:val="000000"/>
      <w:sz w:val="20"/>
      <w:szCs w:val="20"/>
    </w:rPr>
  </w:style>
  <w:style w:type="character" w:customStyle="1" w:styleId="ListLabel1811">
    <w:name w:val="ListLabel 1811"/>
    <w:link w:val="ListLabel181"/>
    <w:rsid w:val="00DA6359"/>
    <w:rPr>
      <w:rFonts w:ascii="Calibri" w:eastAsia="Times New Roman" w:hAnsi="Calibri" w:cs="Times New Roman"/>
      <w:color w:val="000000"/>
      <w:sz w:val="20"/>
      <w:szCs w:val="20"/>
    </w:rPr>
  </w:style>
  <w:style w:type="paragraph" w:customStyle="1" w:styleId="ListLabel34">
    <w:name w:val="ListLabel 34"/>
    <w:link w:val="ListLabel3410"/>
    <w:rsid w:val="00DA6359"/>
    <w:pPr>
      <w:spacing w:after="0" w:line="240" w:lineRule="auto"/>
    </w:pPr>
    <w:rPr>
      <w:rFonts w:ascii="Calibri" w:eastAsia="Times New Roman" w:hAnsi="Calibri" w:cs="Times New Roman"/>
      <w:color w:val="000000"/>
      <w:sz w:val="20"/>
      <w:szCs w:val="20"/>
    </w:rPr>
  </w:style>
  <w:style w:type="character" w:customStyle="1" w:styleId="ListLabel3410">
    <w:name w:val="ListLabel 3410"/>
    <w:link w:val="ListLabel34"/>
    <w:rsid w:val="00DA6359"/>
    <w:rPr>
      <w:rFonts w:ascii="Calibri" w:eastAsia="Times New Roman" w:hAnsi="Calibri" w:cs="Times New Roman"/>
      <w:color w:val="000000"/>
      <w:sz w:val="20"/>
      <w:szCs w:val="20"/>
    </w:rPr>
  </w:style>
  <w:style w:type="paragraph" w:customStyle="1" w:styleId="ListLabel104">
    <w:name w:val="ListLabel 104"/>
    <w:link w:val="ListLabel1041"/>
    <w:rsid w:val="00DA6359"/>
    <w:pPr>
      <w:spacing w:after="0" w:line="240" w:lineRule="auto"/>
    </w:pPr>
    <w:rPr>
      <w:rFonts w:ascii="Calibri" w:eastAsia="Times New Roman" w:hAnsi="Calibri" w:cs="Times New Roman"/>
      <w:color w:val="000000"/>
      <w:sz w:val="20"/>
      <w:szCs w:val="20"/>
    </w:rPr>
  </w:style>
  <w:style w:type="character" w:customStyle="1" w:styleId="ListLabel1041">
    <w:name w:val="ListLabel 1041"/>
    <w:link w:val="ListLabel104"/>
    <w:rsid w:val="00DA6359"/>
    <w:rPr>
      <w:rFonts w:ascii="Calibri" w:eastAsia="Times New Roman" w:hAnsi="Calibri" w:cs="Times New Roman"/>
      <w:color w:val="000000"/>
      <w:sz w:val="20"/>
      <w:szCs w:val="20"/>
    </w:rPr>
  </w:style>
  <w:style w:type="paragraph" w:customStyle="1" w:styleId="ListLabel412">
    <w:name w:val="ListLabel 412"/>
    <w:link w:val="ListLabel4121"/>
    <w:rsid w:val="00DA6359"/>
    <w:pPr>
      <w:spacing w:after="0" w:line="240" w:lineRule="auto"/>
    </w:pPr>
    <w:rPr>
      <w:rFonts w:ascii="Calibri" w:eastAsia="Times New Roman" w:hAnsi="Calibri" w:cs="Times New Roman"/>
      <w:color w:val="000000"/>
      <w:sz w:val="20"/>
      <w:szCs w:val="20"/>
    </w:rPr>
  </w:style>
  <w:style w:type="character" w:customStyle="1" w:styleId="ListLabel4121">
    <w:name w:val="ListLabel 4121"/>
    <w:link w:val="ListLabel412"/>
    <w:rsid w:val="00DA6359"/>
    <w:rPr>
      <w:rFonts w:ascii="Calibri" w:eastAsia="Times New Roman" w:hAnsi="Calibri" w:cs="Times New Roman"/>
      <w:color w:val="000000"/>
      <w:sz w:val="20"/>
      <w:szCs w:val="20"/>
    </w:rPr>
  </w:style>
  <w:style w:type="paragraph" w:customStyle="1" w:styleId="ListLabel433">
    <w:name w:val="ListLabel 433"/>
    <w:link w:val="ListLabel4331"/>
    <w:rsid w:val="00DA6359"/>
    <w:pPr>
      <w:spacing w:after="0" w:line="240" w:lineRule="auto"/>
    </w:pPr>
    <w:rPr>
      <w:rFonts w:ascii="Calibri" w:eastAsia="Times New Roman" w:hAnsi="Calibri" w:cs="Times New Roman"/>
      <w:color w:val="000000"/>
      <w:sz w:val="20"/>
      <w:szCs w:val="20"/>
    </w:rPr>
  </w:style>
  <w:style w:type="character" w:customStyle="1" w:styleId="ListLabel4331">
    <w:name w:val="ListLabel 4331"/>
    <w:link w:val="ListLabel433"/>
    <w:rsid w:val="00DA6359"/>
    <w:rPr>
      <w:rFonts w:ascii="Calibri" w:eastAsia="Times New Roman" w:hAnsi="Calibri" w:cs="Times New Roman"/>
      <w:color w:val="000000"/>
      <w:sz w:val="20"/>
      <w:szCs w:val="20"/>
    </w:rPr>
  </w:style>
  <w:style w:type="paragraph" w:customStyle="1" w:styleId="ListLabel278">
    <w:name w:val="ListLabel 278"/>
    <w:link w:val="ListLabel2781"/>
    <w:rsid w:val="00DA6359"/>
    <w:pPr>
      <w:spacing w:after="0" w:line="240" w:lineRule="auto"/>
    </w:pPr>
    <w:rPr>
      <w:rFonts w:ascii="Calibri" w:eastAsia="Times New Roman" w:hAnsi="Calibri" w:cs="Times New Roman"/>
      <w:color w:val="000000"/>
      <w:sz w:val="20"/>
      <w:szCs w:val="20"/>
    </w:rPr>
  </w:style>
  <w:style w:type="character" w:customStyle="1" w:styleId="ListLabel2781">
    <w:name w:val="ListLabel 2781"/>
    <w:link w:val="ListLabel278"/>
    <w:rsid w:val="00DA6359"/>
    <w:rPr>
      <w:rFonts w:ascii="Calibri" w:eastAsia="Times New Roman" w:hAnsi="Calibri" w:cs="Times New Roman"/>
      <w:color w:val="000000"/>
      <w:sz w:val="20"/>
      <w:szCs w:val="20"/>
    </w:rPr>
  </w:style>
  <w:style w:type="paragraph" w:customStyle="1" w:styleId="ListLabel35">
    <w:name w:val="ListLabel 35"/>
    <w:link w:val="ListLabel3510"/>
    <w:rsid w:val="00DA6359"/>
    <w:pPr>
      <w:spacing w:after="0" w:line="240" w:lineRule="auto"/>
    </w:pPr>
    <w:rPr>
      <w:rFonts w:ascii="Calibri" w:eastAsia="Times New Roman" w:hAnsi="Calibri" w:cs="Times New Roman"/>
      <w:color w:val="000000"/>
      <w:sz w:val="20"/>
      <w:szCs w:val="20"/>
    </w:rPr>
  </w:style>
  <w:style w:type="character" w:customStyle="1" w:styleId="ListLabel3510">
    <w:name w:val="ListLabel 3510"/>
    <w:link w:val="ListLabel35"/>
    <w:rsid w:val="00DA6359"/>
    <w:rPr>
      <w:rFonts w:ascii="Calibri" w:eastAsia="Times New Roman" w:hAnsi="Calibri" w:cs="Times New Roman"/>
      <w:color w:val="000000"/>
      <w:sz w:val="20"/>
      <w:szCs w:val="20"/>
    </w:rPr>
  </w:style>
  <w:style w:type="paragraph" w:customStyle="1" w:styleId="ListLabel403">
    <w:name w:val="ListLabel 403"/>
    <w:link w:val="ListLabel4031"/>
    <w:rsid w:val="00DA6359"/>
    <w:pPr>
      <w:spacing w:after="0" w:line="240" w:lineRule="auto"/>
    </w:pPr>
    <w:rPr>
      <w:rFonts w:ascii="Calibri" w:eastAsia="Times New Roman" w:hAnsi="Calibri" w:cs="Times New Roman"/>
      <w:color w:val="000000"/>
      <w:sz w:val="20"/>
      <w:szCs w:val="20"/>
    </w:rPr>
  </w:style>
  <w:style w:type="character" w:customStyle="1" w:styleId="ListLabel4031">
    <w:name w:val="ListLabel 4031"/>
    <w:link w:val="ListLabel403"/>
    <w:rsid w:val="00DA6359"/>
    <w:rPr>
      <w:rFonts w:ascii="Calibri" w:eastAsia="Times New Roman" w:hAnsi="Calibri" w:cs="Times New Roman"/>
      <w:color w:val="000000"/>
      <w:sz w:val="20"/>
      <w:szCs w:val="20"/>
    </w:rPr>
  </w:style>
  <w:style w:type="paragraph" w:customStyle="1" w:styleId="ListLabel309">
    <w:name w:val="ListLabel 309"/>
    <w:link w:val="ListLabel3091"/>
    <w:rsid w:val="00DA6359"/>
    <w:pPr>
      <w:spacing w:after="0" w:line="240" w:lineRule="auto"/>
    </w:pPr>
    <w:rPr>
      <w:rFonts w:ascii="Calibri" w:eastAsia="Times New Roman" w:hAnsi="Calibri" w:cs="Times New Roman"/>
      <w:color w:val="000000"/>
      <w:sz w:val="20"/>
      <w:szCs w:val="20"/>
    </w:rPr>
  </w:style>
  <w:style w:type="character" w:customStyle="1" w:styleId="ListLabel3091">
    <w:name w:val="ListLabel 3091"/>
    <w:link w:val="ListLabel309"/>
    <w:rsid w:val="00DA6359"/>
    <w:rPr>
      <w:rFonts w:ascii="Calibri" w:eastAsia="Times New Roman" w:hAnsi="Calibri" w:cs="Times New Roman"/>
      <w:color w:val="000000"/>
      <w:sz w:val="20"/>
      <w:szCs w:val="20"/>
    </w:rPr>
  </w:style>
  <w:style w:type="paragraph" w:customStyle="1" w:styleId="ListLabel232">
    <w:name w:val="ListLabel 232"/>
    <w:link w:val="ListLabel2321"/>
    <w:rsid w:val="00DA6359"/>
    <w:pPr>
      <w:spacing w:after="0" w:line="240" w:lineRule="auto"/>
    </w:pPr>
    <w:rPr>
      <w:rFonts w:ascii="Calibri" w:eastAsia="Times New Roman" w:hAnsi="Calibri" w:cs="Times New Roman"/>
      <w:color w:val="000000"/>
      <w:sz w:val="20"/>
      <w:szCs w:val="20"/>
    </w:rPr>
  </w:style>
  <w:style w:type="character" w:customStyle="1" w:styleId="ListLabel2321">
    <w:name w:val="ListLabel 2321"/>
    <w:link w:val="ListLabel232"/>
    <w:rsid w:val="00DA6359"/>
    <w:rPr>
      <w:rFonts w:ascii="Calibri" w:eastAsia="Times New Roman" w:hAnsi="Calibri" w:cs="Times New Roman"/>
      <w:color w:val="000000"/>
      <w:sz w:val="20"/>
      <w:szCs w:val="20"/>
    </w:rPr>
  </w:style>
  <w:style w:type="character" w:customStyle="1" w:styleId="3a">
    <w:name w:val="Верхний колонтитул Знак3"/>
    <w:rsid w:val="00DA6359"/>
    <w:rPr>
      <w:rFonts w:ascii="Times New Roman" w:hAnsi="Times New Roman"/>
      <w:sz w:val="24"/>
    </w:rPr>
  </w:style>
  <w:style w:type="paragraph" w:customStyle="1" w:styleId="ListLabel343">
    <w:name w:val="ListLabel 343"/>
    <w:link w:val="ListLabel3431"/>
    <w:rsid w:val="00DA6359"/>
    <w:pPr>
      <w:spacing w:after="0" w:line="240" w:lineRule="auto"/>
    </w:pPr>
    <w:rPr>
      <w:rFonts w:ascii="Calibri" w:eastAsia="Times New Roman" w:hAnsi="Calibri" w:cs="Times New Roman"/>
      <w:color w:val="000000"/>
      <w:sz w:val="24"/>
      <w:szCs w:val="20"/>
    </w:rPr>
  </w:style>
  <w:style w:type="character" w:customStyle="1" w:styleId="ListLabel3431">
    <w:name w:val="ListLabel 3431"/>
    <w:link w:val="ListLabel343"/>
    <w:rsid w:val="00DA6359"/>
    <w:rPr>
      <w:rFonts w:ascii="Calibri" w:eastAsia="Times New Roman" w:hAnsi="Calibri" w:cs="Times New Roman"/>
      <w:color w:val="000000"/>
      <w:sz w:val="24"/>
      <w:szCs w:val="20"/>
    </w:rPr>
  </w:style>
  <w:style w:type="paragraph" w:customStyle="1" w:styleId="ListLabel404">
    <w:name w:val="ListLabel 404"/>
    <w:link w:val="ListLabel4041"/>
    <w:rsid w:val="00DA6359"/>
    <w:pPr>
      <w:spacing w:after="0" w:line="240" w:lineRule="auto"/>
    </w:pPr>
    <w:rPr>
      <w:rFonts w:ascii="Calibri" w:eastAsia="Times New Roman" w:hAnsi="Calibri" w:cs="Times New Roman"/>
      <w:color w:val="000000"/>
      <w:sz w:val="20"/>
      <w:szCs w:val="20"/>
    </w:rPr>
  </w:style>
  <w:style w:type="character" w:customStyle="1" w:styleId="ListLabel4041">
    <w:name w:val="ListLabel 4041"/>
    <w:link w:val="ListLabel404"/>
    <w:rsid w:val="00DA6359"/>
    <w:rPr>
      <w:rFonts w:ascii="Calibri" w:eastAsia="Times New Roman" w:hAnsi="Calibri" w:cs="Times New Roman"/>
      <w:color w:val="000000"/>
      <w:sz w:val="20"/>
      <w:szCs w:val="20"/>
    </w:rPr>
  </w:style>
  <w:style w:type="paragraph" w:customStyle="1" w:styleId="ListLabel353">
    <w:name w:val="ListLabel 353"/>
    <w:link w:val="ListLabel3531"/>
    <w:rsid w:val="00DA6359"/>
    <w:pPr>
      <w:spacing w:after="0" w:line="240" w:lineRule="auto"/>
    </w:pPr>
    <w:rPr>
      <w:rFonts w:ascii="Calibri" w:eastAsia="Times New Roman" w:hAnsi="Calibri" w:cs="Times New Roman"/>
      <w:color w:val="000000"/>
      <w:sz w:val="20"/>
      <w:szCs w:val="20"/>
    </w:rPr>
  </w:style>
  <w:style w:type="character" w:customStyle="1" w:styleId="ListLabel3531">
    <w:name w:val="ListLabel 3531"/>
    <w:link w:val="ListLabel353"/>
    <w:rsid w:val="00DA6359"/>
    <w:rPr>
      <w:rFonts w:ascii="Calibri" w:eastAsia="Times New Roman" w:hAnsi="Calibri" w:cs="Times New Roman"/>
      <w:color w:val="000000"/>
      <w:sz w:val="20"/>
      <w:szCs w:val="20"/>
    </w:rPr>
  </w:style>
  <w:style w:type="paragraph" w:customStyle="1" w:styleId="ListLabel15">
    <w:name w:val="ListLabel 15"/>
    <w:link w:val="ListLabel1510"/>
    <w:rsid w:val="00DA6359"/>
    <w:pPr>
      <w:spacing w:after="0" w:line="240" w:lineRule="auto"/>
    </w:pPr>
    <w:rPr>
      <w:rFonts w:ascii="Calibri" w:eastAsia="Times New Roman" w:hAnsi="Calibri" w:cs="Times New Roman"/>
      <w:color w:val="000000"/>
      <w:sz w:val="20"/>
      <w:szCs w:val="20"/>
    </w:rPr>
  </w:style>
  <w:style w:type="character" w:customStyle="1" w:styleId="ListLabel1510">
    <w:name w:val="ListLabel 1510"/>
    <w:link w:val="ListLabel15"/>
    <w:rsid w:val="00DA6359"/>
    <w:rPr>
      <w:rFonts w:ascii="Calibri" w:eastAsia="Times New Roman" w:hAnsi="Calibri" w:cs="Times New Roman"/>
      <w:color w:val="000000"/>
      <w:sz w:val="20"/>
      <w:szCs w:val="20"/>
    </w:rPr>
  </w:style>
  <w:style w:type="paragraph" w:customStyle="1" w:styleId="ListLabel381">
    <w:name w:val="ListLabel 381"/>
    <w:link w:val="ListLabel3811"/>
    <w:rsid w:val="00DA6359"/>
    <w:pPr>
      <w:spacing w:after="0" w:line="240" w:lineRule="auto"/>
    </w:pPr>
    <w:rPr>
      <w:rFonts w:ascii="Calibri" w:eastAsia="Times New Roman" w:hAnsi="Calibri" w:cs="Times New Roman"/>
      <w:color w:val="000000"/>
      <w:sz w:val="20"/>
      <w:szCs w:val="20"/>
    </w:rPr>
  </w:style>
  <w:style w:type="character" w:customStyle="1" w:styleId="ListLabel3811">
    <w:name w:val="ListLabel 3811"/>
    <w:link w:val="ListLabel381"/>
    <w:rsid w:val="00DA6359"/>
    <w:rPr>
      <w:rFonts w:ascii="Calibri" w:eastAsia="Times New Roman" w:hAnsi="Calibri" w:cs="Times New Roman"/>
      <w:color w:val="000000"/>
      <w:sz w:val="20"/>
      <w:szCs w:val="20"/>
    </w:rPr>
  </w:style>
  <w:style w:type="paragraph" w:customStyle="1" w:styleId="ListLabel74">
    <w:name w:val="ListLabel 74"/>
    <w:link w:val="ListLabel741"/>
    <w:rsid w:val="00DA6359"/>
    <w:pPr>
      <w:spacing w:after="0" w:line="240" w:lineRule="auto"/>
    </w:pPr>
    <w:rPr>
      <w:rFonts w:ascii="Calibri" w:eastAsia="Times New Roman" w:hAnsi="Calibri" w:cs="Times New Roman"/>
      <w:color w:val="000000"/>
      <w:sz w:val="20"/>
      <w:szCs w:val="20"/>
    </w:rPr>
  </w:style>
  <w:style w:type="character" w:customStyle="1" w:styleId="ListLabel741">
    <w:name w:val="ListLabel 741"/>
    <w:link w:val="ListLabel74"/>
    <w:rsid w:val="00DA6359"/>
    <w:rPr>
      <w:rFonts w:ascii="Calibri" w:eastAsia="Times New Roman" w:hAnsi="Calibri" w:cs="Times New Roman"/>
      <w:color w:val="000000"/>
      <w:sz w:val="20"/>
      <w:szCs w:val="20"/>
    </w:rPr>
  </w:style>
  <w:style w:type="paragraph" w:customStyle="1" w:styleId="ListLabel338">
    <w:name w:val="ListLabel 338"/>
    <w:link w:val="ListLabel3381"/>
    <w:rsid w:val="00DA6359"/>
    <w:pPr>
      <w:spacing w:after="0" w:line="240" w:lineRule="auto"/>
    </w:pPr>
    <w:rPr>
      <w:rFonts w:ascii="Calibri" w:eastAsia="Times New Roman" w:hAnsi="Calibri" w:cs="Times New Roman"/>
      <w:color w:val="000000"/>
      <w:sz w:val="20"/>
      <w:szCs w:val="20"/>
    </w:rPr>
  </w:style>
  <w:style w:type="character" w:customStyle="1" w:styleId="ListLabel3381">
    <w:name w:val="ListLabel 3381"/>
    <w:link w:val="ListLabel338"/>
    <w:rsid w:val="00DA6359"/>
    <w:rPr>
      <w:rFonts w:ascii="Calibri" w:eastAsia="Times New Roman" w:hAnsi="Calibri" w:cs="Times New Roman"/>
      <w:color w:val="000000"/>
      <w:sz w:val="20"/>
      <w:szCs w:val="20"/>
    </w:rPr>
  </w:style>
  <w:style w:type="paragraph" w:customStyle="1" w:styleId="ListLabel361">
    <w:name w:val="ListLabel 361"/>
    <w:link w:val="ListLabel3611"/>
    <w:rsid w:val="00DA6359"/>
    <w:pPr>
      <w:spacing w:after="0" w:line="240" w:lineRule="auto"/>
    </w:pPr>
    <w:rPr>
      <w:rFonts w:ascii="Calibri" w:eastAsia="Times New Roman" w:hAnsi="Calibri" w:cs="Times New Roman"/>
      <w:color w:val="000000"/>
      <w:sz w:val="20"/>
      <w:szCs w:val="20"/>
    </w:rPr>
  </w:style>
  <w:style w:type="character" w:customStyle="1" w:styleId="ListLabel3611">
    <w:name w:val="ListLabel 3611"/>
    <w:link w:val="ListLabel361"/>
    <w:rsid w:val="00DA6359"/>
    <w:rPr>
      <w:rFonts w:ascii="Calibri" w:eastAsia="Times New Roman" w:hAnsi="Calibri" w:cs="Times New Roman"/>
      <w:color w:val="000000"/>
      <w:sz w:val="20"/>
      <w:szCs w:val="20"/>
    </w:rPr>
  </w:style>
  <w:style w:type="paragraph" w:styleId="1f9">
    <w:name w:val="index 1"/>
    <w:basedOn w:val="a0"/>
    <w:next w:val="a0"/>
    <w:link w:val="1fa"/>
    <w:uiPriority w:val="99"/>
    <w:qFormat/>
    <w:rsid w:val="00DA6359"/>
    <w:pPr>
      <w:spacing w:after="0" w:line="240" w:lineRule="auto"/>
      <w:ind w:left="240" w:hanging="240"/>
    </w:pPr>
    <w:rPr>
      <w:rFonts w:ascii="Times New Roman" w:eastAsia="Times New Roman" w:hAnsi="Times New Roman" w:cs="Times New Roman"/>
      <w:color w:val="000000"/>
      <w:sz w:val="24"/>
      <w:szCs w:val="20"/>
    </w:rPr>
  </w:style>
  <w:style w:type="character" w:customStyle="1" w:styleId="1fa">
    <w:name w:val="Указатель 1 Знак"/>
    <w:basedOn w:val="1a"/>
    <w:link w:val="1f9"/>
    <w:uiPriority w:val="99"/>
    <w:rsid w:val="00DA6359"/>
    <w:rPr>
      <w:rFonts w:ascii="Times New Roman" w:eastAsia="Times New Roman" w:hAnsi="Times New Roman" w:cs="Times New Roman"/>
      <w:color w:val="000000"/>
      <w:sz w:val="24"/>
      <w:szCs w:val="20"/>
    </w:rPr>
  </w:style>
  <w:style w:type="paragraph" w:customStyle="1" w:styleId="HeaderandFooter">
    <w:name w:val="Header and Footer"/>
    <w:basedOn w:val="a0"/>
    <w:link w:val="HeaderandFooter1"/>
    <w:qFormat/>
    <w:rsid w:val="00DA6359"/>
    <w:pPr>
      <w:tabs>
        <w:tab w:val="center" w:pos="4819"/>
        <w:tab w:val="right" w:pos="9638"/>
      </w:tabs>
      <w:spacing w:line="252" w:lineRule="auto"/>
    </w:pPr>
    <w:rPr>
      <w:rFonts w:ascii="Times New Roman" w:eastAsia="Times New Roman" w:hAnsi="Times New Roman" w:cs="Times New Roman"/>
      <w:color w:val="000000"/>
      <w:sz w:val="24"/>
      <w:szCs w:val="20"/>
    </w:rPr>
  </w:style>
  <w:style w:type="character" w:customStyle="1" w:styleId="HeaderandFooter1">
    <w:name w:val="Header and Footer1"/>
    <w:basedOn w:val="1a"/>
    <w:link w:val="HeaderandFooter"/>
    <w:uiPriority w:val="99"/>
    <w:rsid w:val="00DA6359"/>
    <w:rPr>
      <w:rFonts w:ascii="Times New Roman" w:eastAsia="Times New Roman" w:hAnsi="Times New Roman" w:cs="Times New Roman"/>
      <w:color w:val="000000"/>
      <w:sz w:val="24"/>
      <w:szCs w:val="20"/>
    </w:rPr>
  </w:style>
  <w:style w:type="paragraph" w:customStyle="1" w:styleId="ListLabel13">
    <w:name w:val="ListLabel 13"/>
    <w:link w:val="ListLabel1310"/>
    <w:rsid w:val="00DA6359"/>
    <w:pPr>
      <w:spacing w:after="0" w:line="240" w:lineRule="auto"/>
    </w:pPr>
    <w:rPr>
      <w:rFonts w:ascii="Calibri" w:eastAsia="Times New Roman" w:hAnsi="Calibri" w:cs="Times New Roman"/>
      <w:color w:val="000000"/>
      <w:sz w:val="20"/>
      <w:szCs w:val="20"/>
    </w:rPr>
  </w:style>
  <w:style w:type="character" w:customStyle="1" w:styleId="ListLabel1310">
    <w:name w:val="ListLabel 1310"/>
    <w:link w:val="ListLabel13"/>
    <w:rsid w:val="00DA6359"/>
    <w:rPr>
      <w:rFonts w:ascii="Calibri" w:eastAsia="Times New Roman" w:hAnsi="Calibri" w:cs="Times New Roman"/>
      <w:color w:val="000000"/>
      <w:sz w:val="20"/>
      <w:szCs w:val="20"/>
    </w:rPr>
  </w:style>
  <w:style w:type="paragraph" w:customStyle="1" w:styleId="ListLabel22">
    <w:name w:val="ListLabel 22"/>
    <w:link w:val="ListLabel2210"/>
    <w:rsid w:val="00DA6359"/>
    <w:pPr>
      <w:spacing w:after="0" w:line="240" w:lineRule="auto"/>
    </w:pPr>
    <w:rPr>
      <w:rFonts w:ascii="Calibri" w:eastAsia="Times New Roman" w:hAnsi="Calibri" w:cs="Times New Roman"/>
      <w:color w:val="000000"/>
      <w:sz w:val="20"/>
      <w:szCs w:val="20"/>
    </w:rPr>
  </w:style>
  <w:style w:type="character" w:customStyle="1" w:styleId="ListLabel2210">
    <w:name w:val="ListLabel 2210"/>
    <w:link w:val="ListLabel22"/>
    <w:rsid w:val="00DA6359"/>
    <w:rPr>
      <w:rFonts w:ascii="Calibri" w:eastAsia="Times New Roman" w:hAnsi="Calibri" w:cs="Times New Roman"/>
      <w:color w:val="000000"/>
      <w:sz w:val="20"/>
      <w:szCs w:val="20"/>
    </w:rPr>
  </w:style>
  <w:style w:type="paragraph" w:customStyle="1" w:styleId="ListLabel255">
    <w:name w:val="ListLabel 255"/>
    <w:link w:val="ListLabel2551"/>
    <w:rsid w:val="00DA6359"/>
    <w:pPr>
      <w:spacing w:after="0" w:line="240" w:lineRule="auto"/>
    </w:pPr>
    <w:rPr>
      <w:rFonts w:ascii="Calibri" w:eastAsia="Times New Roman" w:hAnsi="Calibri" w:cs="Times New Roman"/>
      <w:color w:val="000000"/>
      <w:sz w:val="20"/>
      <w:szCs w:val="20"/>
    </w:rPr>
  </w:style>
  <w:style w:type="character" w:customStyle="1" w:styleId="ListLabel2551">
    <w:name w:val="ListLabel 2551"/>
    <w:link w:val="ListLabel255"/>
    <w:rsid w:val="00DA6359"/>
    <w:rPr>
      <w:rFonts w:ascii="Calibri" w:eastAsia="Times New Roman" w:hAnsi="Calibri" w:cs="Times New Roman"/>
      <w:color w:val="000000"/>
      <w:sz w:val="20"/>
      <w:szCs w:val="20"/>
    </w:rPr>
  </w:style>
  <w:style w:type="paragraph" w:customStyle="1" w:styleId="ListLabel344">
    <w:name w:val="ListLabel 344"/>
    <w:link w:val="ListLabel3441"/>
    <w:rsid w:val="00DA6359"/>
    <w:pPr>
      <w:spacing w:after="0" w:line="240" w:lineRule="auto"/>
    </w:pPr>
    <w:rPr>
      <w:rFonts w:ascii="Calibri" w:eastAsia="Times New Roman" w:hAnsi="Calibri" w:cs="Times New Roman"/>
      <w:color w:val="000000"/>
      <w:sz w:val="24"/>
      <w:szCs w:val="20"/>
    </w:rPr>
  </w:style>
  <w:style w:type="character" w:customStyle="1" w:styleId="ListLabel3441">
    <w:name w:val="ListLabel 3441"/>
    <w:link w:val="ListLabel344"/>
    <w:rsid w:val="00DA6359"/>
    <w:rPr>
      <w:rFonts w:ascii="Calibri" w:eastAsia="Times New Roman" w:hAnsi="Calibri" w:cs="Times New Roman"/>
      <w:color w:val="000000"/>
      <w:sz w:val="24"/>
      <w:szCs w:val="20"/>
    </w:rPr>
  </w:style>
  <w:style w:type="paragraph" w:customStyle="1" w:styleId="ListLabel117">
    <w:name w:val="ListLabel 117"/>
    <w:link w:val="ListLabel1171"/>
    <w:rsid w:val="00DA6359"/>
    <w:pPr>
      <w:spacing w:after="0" w:line="240" w:lineRule="auto"/>
    </w:pPr>
    <w:rPr>
      <w:rFonts w:ascii="Calibri" w:eastAsia="Times New Roman" w:hAnsi="Calibri" w:cs="Times New Roman"/>
      <w:color w:val="000000"/>
      <w:sz w:val="20"/>
      <w:szCs w:val="20"/>
    </w:rPr>
  </w:style>
  <w:style w:type="character" w:customStyle="1" w:styleId="ListLabel1171">
    <w:name w:val="ListLabel 1171"/>
    <w:link w:val="ListLabel117"/>
    <w:rsid w:val="00DA6359"/>
    <w:rPr>
      <w:rFonts w:ascii="Calibri" w:eastAsia="Times New Roman" w:hAnsi="Calibri" w:cs="Times New Roman"/>
      <w:color w:val="000000"/>
      <w:sz w:val="20"/>
      <w:szCs w:val="20"/>
    </w:rPr>
  </w:style>
  <w:style w:type="paragraph" w:customStyle="1" w:styleId="ListLabel268">
    <w:name w:val="ListLabel 268"/>
    <w:link w:val="ListLabel2681"/>
    <w:rsid w:val="00DA6359"/>
    <w:pPr>
      <w:spacing w:after="0" w:line="240" w:lineRule="auto"/>
    </w:pPr>
    <w:rPr>
      <w:rFonts w:ascii="Calibri" w:eastAsia="Times New Roman" w:hAnsi="Calibri" w:cs="Times New Roman"/>
      <w:color w:val="000000"/>
      <w:sz w:val="20"/>
      <w:szCs w:val="20"/>
    </w:rPr>
  </w:style>
  <w:style w:type="character" w:customStyle="1" w:styleId="ListLabel2681">
    <w:name w:val="ListLabel 2681"/>
    <w:link w:val="ListLabel268"/>
    <w:rsid w:val="00DA6359"/>
    <w:rPr>
      <w:rFonts w:ascii="Calibri" w:eastAsia="Times New Roman" w:hAnsi="Calibri" w:cs="Times New Roman"/>
      <w:color w:val="000000"/>
      <w:sz w:val="20"/>
      <w:szCs w:val="20"/>
    </w:rPr>
  </w:style>
  <w:style w:type="paragraph" w:customStyle="1" w:styleId="WW8Num1z1">
    <w:name w:val="WW8Num1z1"/>
    <w:link w:val="WW8Num1z11"/>
    <w:rsid w:val="00DA6359"/>
    <w:pPr>
      <w:spacing w:after="0" w:line="240" w:lineRule="auto"/>
    </w:pPr>
    <w:rPr>
      <w:rFonts w:ascii="Calibri" w:eastAsia="Times New Roman" w:hAnsi="Calibri" w:cs="Times New Roman"/>
      <w:color w:val="000000"/>
      <w:sz w:val="20"/>
      <w:szCs w:val="20"/>
    </w:rPr>
  </w:style>
  <w:style w:type="character" w:customStyle="1" w:styleId="WW8Num1z11">
    <w:name w:val="WW8Num1z11"/>
    <w:link w:val="WW8Num1z1"/>
    <w:rsid w:val="00DA6359"/>
    <w:rPr>
      <w:rFonts w:ascii="Calibri" w:eastAsia="Times New Roman" w:hAnsi="Calibri" w:cs="Times New Roman"/>
      <w:color w:val="000000"/>
      <w:sz w:val="20"/>
      <w:szCs w:val="20"/>
    </w:rPr>
  </w:style>
  <w:style w:type="paragraph" w:customStyle="1" w:styleId="ListLabel143">
    <w:name w:val="ListLabel 143"/>
    <w:link w:val="ListLabel1431"/>
    <w:rsid w:val="00DA6359"/>
    <w:pPr>
      <w:spacing w:after="0" w:line="240" w:lineRule="auto"/>
    </w:pPr>
    <w:rPr>
      <w:rFonts w:ascii="Calibri" w:eastAsia="Times New Roman" w:hAnsi="Calibri" w:cs="Times New Roman"/>
      <w:color w:val="000000"/>
      <w:sz w:val="20"/>
      <w:szCs w:val="20"/>
    </w:rPr>
  </w:style>
  <w:style w:type="character" w:customStyle="1" w:styleId="ListLabel1431">
    <w:name w:val="ListLabel 1431"/>
    <w:link w:val="ListLabel143"/>
    <w:rsid w:val="00DA6359"/>
    <w:rPr>
      <w:rFonts w:ascii="Calibri" w:eastAsia="Times New Roman" w:hAnsi="Calibri" w:cs="Times New Roman"/>
      <w:color w:val="000000"/>
      <w:sz w:val="20"/>
      <w:szCs w:val="20"/>
    </w:rPr>
  </w:style>
  <w:style w:type="paragraph" w:customStyle="1" w:styleId="1c">
    <w:name w:val="Основной шрифт абзаца1"/>
    <w:rsid w:val="00DA6359"/>
    <w:pPr>
      <w:spacing w:after="0" w:line="240" w:lineRule="auto"/>
    </w:pPr>
    <w:rPr>
      <w:rFonts w:ascii="Calibri" w:eastAsia="Times New Roman" w:hAnsi="Calibri" w:cs="Times New Roman"/>
      <w:color w:val="000000"/>
      <w:sz w:val="20"/>
      <w:szCs w:val="20"/>
    </w:rPr>
  </w:style>
  <w:style w:type="paragraph" w:customStyle="1" w:styleId="pc">
    <w:name w:val="pc"/>
    <w:basedOn w:val="a0"/>
    <w:link w:val="pc1"/>
    <w:rsid w:val="00DA6359"/>
    <w:pPr>
      <w:spacing w:before="280" w:after="280" w:line="240" w:lineRule="auto"/>
    </w:pPr>
    <w:rPr>
      <w:rFonts w:ascii="Times New Roman" w:eastAsia="Times New Roman" w:hAnsi="Times New Roman" w:cs="Times New Roman"/>
      <w:color w:val="000000"/>
      <w:sz w:val="24"/>
      <w:szCs w:val="20"/>
    </w:rPr>
  </w:style>
  <w:style w:type="character" w:customStyle="1" w:styleId="pc1">
    <w:name w:val="pc1"/>
    <w:basedOn w:val="1a"/>
    <w:link w:val="pc"/>
    <w:rsid w:val="00DA6359"/>
    <w:rPr>
      <w:rFonts w:ascii="Times New Roman" w:eastAsia="Times New Roman" w:hAnsi="Times New Roman" w:cs="Times New Roman"/>
      <w:color w:val="000000"/>
      <w:sz w:val="24"/>
      <w:szCs w:val="20"/>
    </w:rPr>
  </w:style>
  <w:style w:type="paragraph" w:customStyle="1" w:styleId="ListLabel310">
    <w:name w:val="ListLabel 310"/>
    <w:link w:val="ListLabel3101"/>
    <w:rsid w:val="00DA6359"/>
    <w:pPr>
      <w:spacing w:after="0" w:line="240" w:lineRule="auto"/>
    </w:pPr>
    <w:rPr>
      <w:rFonts w:ascii="Calibri" w:eastAsia="Times New Roman" w:hAnsi="Calibri" w:cs="Times New Roman"/>
      <w:color w:val="000000"/>
      <w:sz w:val="20"/>
      <w:szCs w:val="20"/>
    </w:rPr>
  </w:style>
  <w:style w:type="character" w:customStyle="1" w:styleId="ListLabel3101">
    <w:name w:val="ListLabel 3101"/>
    <w:link w:val="ListLabel310"/>
    <w:rsid w:val="00DA6359"/>
    <w:rPr>
      <w:rFonts w:ascii="Calibri" w:eastAsia="Times New Roman" w:hAnsi="Calibri" w:cs="Times New Roman"/>
      <w:color w:val="000000"/>
      <w:sz w:val="20"/>
      <w:szCs w:val="20"/>
    </w:rPr>
  </w:style>
  <w:style w:type="paragraph" w:customStyle="1" w:styleId="ListLabel318">
    <w:name w:val="ListLabel 318"/>
    <w:link w:val="ListLabel3181"/>
    <w:rsid w:val="00DA6359"/>
    <w:pPr>
      <w:spacing w:after="0" w:line="240" w:lineRule="auto"/>
    </w:pPr>
    <w:rPr>
      <w:rFonts w:ascii="Calibri" w:eastAsia="Times New Roman" w:hAnsi="Calibri" w:cs="Times New Roman"/>
      <w:color w:val="000000"/>
      <w:sz w:val="20"/>
      <w:szCs w:val="20"/>
    </w:rPr>
  </w:style>
  <w:style w:type="character" w:customStyle="1" w:styleId="ListLabel3181">
    <w:name w:val="ListLabel 3181"/>
    <w:link w:val="ListLabel318"/>
    <w:rsid w:val="00DA6359"/>
    <w:rPr>
      <w:rFonts w:ascii="Calibri" w:eastAsia="Times New Roman" w:hAnsi="Calibri" w:cs="Times New Roman"/>
      <w:color w:val="000000"/>
      <w:sz w:val="20"/>
      <w:szCs w:val="20"/>
    </w:rPr>
  </w:style>
  <w:style w:type="paragraph" w:customStyle="1" w:styleId="ListLabel105">
    <w:name w:val="ListLabel 105"/>
    <w:link w:val="ListLabel1051"/>
    <w:rsid w:val="00DA6359"/>
    <w:pPr>
      <w:spacing w:after="0" w:line="240" w:lineRule="auto"/>
    </w:pPr>
    <w:rPr>
      <w:rFonts w:ascii="Calibri" w:eastAsia="Times New Roman" w:hAnsi="Calibri" w:cs="Times New Roman"/>
      <w:color w:val="000000"/>
      <w:sz w:val="20"/>
      <w:szCs w:val="20"/>
    </w:rPr>
  </w:style>
  <w:style w:type="character" w:customStyle="1" w:styleId="ListLabel1051">
    <w:name w:val="ListLabel 1051"/>
    <w:link w:val="ListLabel105"/>
    <w:rsid w:val="00DA6359"/>
    <w:rPr>
      <w:rFonts w:ascii="Calibri" w:eastAsia="Times New Roman" w:hAnsi="Calibri" w:cs="Times New Roman"/>
      <w:color w:val="000000"/>
      <w:sz w:val="20"/>
      <w:szCs w:val="20"/>
    </w:rPr>
  </w:style>
  <w:style w:type="paragraph" w:customStyle="1" w:styleId="ListLabel41">
    <w:name w:val="ListLabel 41"/>
    <w:link w:val="ListLabel4110"/>
    <w:rsid w:val="00DA6359"/>
    <w:pPr>
      <w:spacing w:after="0" w:line="240" w:lineRule="auto"/>
    </w:pPr>
    <w:rPr>
      <w:rFonts w:ascii="Calibri" w:eastAsia="Times New Roman" w:hAnsi="Calibri" w:cs="Times New Roman"/>
      <w:color w:val="000000"/>
      <w:sz w:val="20"/>
      <w:szCs w:val="20"/>
    </w:rPr>
  </w:style>
  <w:style w:type="character" w:customStyle="1" w:styleId="ListLabel4110">
    <w:name w:val="ListLabel 4110"/>
    <w:link w:val="ListLabel41"/>
    <w:rsid w:val="00DA6359"/>
    <w:rPr>
      <w:rFonts w:ascii="Calibri" w:eastAsia="Times New Roman" w:hAnsi="Calibri" w:cs="Times New Roman"/>
      <w:color w:val="000000"/>
      <w:sz w:val="20"/>
      <w:szCs w:val="20"/>
    </w:rPr>
  </w:style>
  <w:style w:type="paragraph" w:customStyle="1" w:styleId="ListLabel173">
    <w:name w:val="ListLabel 173"/>
    <w:link w:val="ListLabel1731"/>
    <w:rsid w:val="00DA6359"/>
    <w:pPr>
      <w:spacing w:after="0" w:line="240" w:lineRule="auto"/>
    </w:pPr>
    <w:rPr>
      <w:rFonts w:ascii="Calibri" w:eastAsia="Times New Roman" w:hAnsi="Calibri" w:cs="Times New Roman"/>
      <w:color w:val="000000"/>
      <w:sz w:val="20"/>
      <w:szCs w:val="20"/>
    </w:rPr>
  </w:style>
  <w:style w:type="character" w:customStyle="1" w:styleId="ListLabel1731">
    <w:name w:val="ListLabel 1731"/>
    <w:link w:val="ListLabel173"/>
    <w:rsid w:val="00DA6359"/>
    <w:rPr>
      <w:rFonts w:ascii="Calibri" w:eastAsia="Times New Roman" w:hAnsi="Calibri" w:cs="Times New Roman"/>
      <w:color w:val="000000"/>
      <w:sz w:val="20"/>
      <w:szCs w:val="20"/>
    </w:rPr>
  </w:style>
  <w:style w:type="paragraph" w:customStyle="1" w:styleId="ListLabel541">
    <w:name w:val="ListLabel 541"/>
    <w:link w:val="ListLabel5411"/>
    <w:rsid w:val="00DA6359"/>
    <w:pPr>
      <w:spacing w:after="0" w:line="240" w:lineRule="auto"/>
    </w:pPr>
    <w:rPr>
      <w:rFonts w:ascii="Calibri" w:eastAsia="Times New Roman" w:hAnsi="Calibri" w:cs="Times New Roman"/>
      <w:color w:val="000000"/>
      <w:sz w:val="20"/>
      <w:szCs w:val="20"/>
    </w:rPr>
  </w:style>
  <w:style w:type="character" w:customStyle="1" w:styleId="ListLabel5411">
    <w:name w:val="ListLabel 5411"/>
    <w:link w:val="ListLabel541"/>
    <w:rsid w:val="00DA6359"/>
    <w:rPr>
      <w:rFonts w:ascii="Calibri" w:eastAsia="Times New Roman" w:hAnsi="Calibri" w:cs="Times New Roman"/>
      <w:color w:val="000000"/>
      <w:sz w:val="20"/>
      <w:szCs w:val="20"/>
    </w:rPr>
  </w:style>
  <w:style w:type="paragraph" w:customStyle="1" w:styleId="AAA">
    <w:name w:val="AAA Заголовок методички"/>
    <w:basedOn w:val="a0"/>
    <w:qFormat/>
    <w:rsid w:val="00647F52"/>
    <w:pPr>
      <w:spacing w:after="120" w:line="360" w:lineRule="auto"/>
      <w:ind w:firstLine="709"/>
      <w:jc w:val="both"/>
    </w:pPr>
    <w:rPr>
      <w:rFonts w:ascii="Times New Roman" w:hAnsi="Times New Roman"/>
      <w:b/>
      <w:sz w:val="28"/>
    </w:rPr>
  </w:style>
  <w:style w:type="paragraph" w:customStyle="1" w:styleId="AAA0">
    <w:name w:val="AAA Подзаголовок методичке"/>
    <w:basedOn w:val="a0"/>
    <w:qFormat/>
    <w:rsid w:val="00DE5159"/>
    <w:pPr>
      <w:spacing w:after="120" w:line="360" w:lineRule="auto"/>
      <w:ind w:firstLine="709"/>
      <w:jc w:val="both"/>
    </w:pPr>
    <w:rPr>
      <w:rFonts w:ascii="Times New Roman" w:hAnsi="Times New Roman" w:cs="Times New Roman"/>
      <w:b/>
      <w:bCs/>
      <w:sz w:val="28"/>
      <w:szCs w:val="24"/>
      <w:lang w:eastAsia="en-US"/>
    </w:rPr>
  </w:style>
  <w:style w:type="paragraph" w:customStyle="1" w:styleId="WW8Num3z5">
    <w:name w:val="WW8Num3z5"/>
    <w:link w:val="WW8Num3z51"/>
    <w:rsid w:val="00DA6359"/>
    <w:pPr>
      <w:spacing w:after="0" w:line="240" w:lineRule="auto"/>
    </w:pPr>
    <w:rPr>
      <w:rFonts w:ascii="Calibri" w:eastAsia="Times New Roman" w:hAnsi="Calibri" w:cs="Times New Roman"/>
      <w:color w:val="000000"/>
      <w:sz w:val="20"/>
      <w:szCs w:val="20"/>
    </w:rPr>
  </w:style>
  <w:style w:type="character" w:customStyle="1" w:styleId="WW8Num3z51">
    <w:name w:val="WW8Num3z51"/>
    <w:link w:val="WW8Num3z5"/>
    <w:rsid w:val="00DA6359"/>
    <w:rPr>
      <w:rFonts w:ascii="Calibri" w:eastAsia="Times New Roman" w:hAnsi="Calibri" w:cs="Times New Roman"/>
      <w:color w:val="000000"/>
      <w:sz w:val="20"/>
      <w:szCs w:val="20"/>
    </w:rPr>
  </w:style>
  <w:style w:type="paragraph" w:customStyle="1" w:styleId="ListLabel488">
    <w:name w:val="ListLabel 488"/>
    <w:link w:val="ListLabel4881"/>
    <w:rsid w:val="00DA6359"/>
    <w:pPr>
      <w:spacing w:after="0" w:line="240" w:lineRule="auto"/>
    </w:pPr>
    <w:rPr>
      <w:rFonts w:ascii="Calibri" w:eastAsia="Times New Roman" w:hAnsi="Calibri" w:cs="Times New Roman"/>
      <w:color w:val="000000"/>
      <w:sz w:val="20"/>
      <w:szCs w:val="20"/>
    </w:rPr>
  </w:style>
  <w:style w:type="character" w:customStyle="1" w:styleId="ListLabel4881">
    <w:name w:val="ListLabel 4881"/>
    <w:link w:val="ListLabel488"/>
    <w:rsid w:val="00DA6359"/>
    <w:rPr>
      <w:rFonts w:ascii="Calibri" w:eastAsia="Times New Roman" w:hAnsi="Calibri" w:cs="Times New Roman"/>
      <w:color w:val="000000"/>
      <w:sz w:val="20"/>
      <w:szCs w:val="20"/>
    </w:rPr>
  </w:style>
  <w:style w:type="paragraph" w:customStyle="1" w:styleId="ListLabel254">
    <w:name w:val="ListLabel 254"/>
    <w:link w:val="ListLabel2541"/>
    <w:rsid w:val="00DA6359"/>
    <w:pPr>
      <w:spacing w:after="0" w:line="240" w:lineRule="auto"/>
    </w:pPr>
    <w:rPr>
      <w:rFonts w:ascii="Calibri" w:eastAsia="Times New Roman" w:hAnsi="Calibri" w:cs="Times New Roman"/>
      <w:color w:val="000000"/>
      <w:sz w:val="20"/>
      <w:szCs w:val="20"/>
    </w:rPr>
  </w:style>
  <w:style w:type="character" w:customStyle="1" w:styleId="ListLabel2541">
    <w:name w:val="ListLabel 2541"/>
    <w:link w:val="ListLabel254"/>
    <w:rsid w:val="00DA6359"/>
    <w:rPr>
      <w:rFonts w:ascii="Calibri" w:eastAsia="Times New Roman" w:hAnsi="Calibri" w:cs="Times New Roman"/>
      <w:color w:val="000000"/>
      <w:sz w:val="20"/>
      <w:szCs w:val="20"/>
    </w:rPr>
  </w:style>
  <w:style w:type="paragraph" w:customStyle="1" w:styleId="ListLabel561">
    <w:name w:val="ListLabel 561"/>
    <w:link w:val="ListLabel5611"/>
    <w:rsid w:val="00DA6359"/>
    <w:pPr>
      <w:spacing w:after="0" w:line="240" w:lineRule="auto"/>
    </w:pPr>
    <w:rPr>
      <w:rFonts w:ascii="Calibri" w:eastAsia="Times New Roman" w:hAnsi="Calibri" w:cs="Times New Roman"/>
      <w:color w:val="000000"/>
      <w:sz w:val="20"/>
      <w:szCs w:val="20"/>
    </w:rPr>
  </w:style>
  <w:style w:type="character" w:customStyle="1" w:styleId="ListLabel5611">
    <w:name w:val="ListLabel 5611"/>
    <w:link w:val="ListLabel561"/>
    <w:rsid w:val="00DA6359"/>
    <w:rPr>
      <w:rFonts w:ascii="Calibri" w:eastAsia="Times New Roman" w:hAnsi="Calibri" w:cs="Times New Roman"/>
      <w:color w:val="000000"/>
      <w:sz w:val="20"/>
      <w:szCs w:val="20"/>
    </w:rPr>
  </w:style>
  <w:style w:type="character" w:customStyle="1" w:styleId="-1">
    <w:name w:val="Интернет-ссылка1"/>
    <w:rsid w:val="00DA6359"/>
    <w:rPr>
      <w:color w:val="0563C1"/>
      <w:u w:val="single"/>
    </w:rPr>
  </w:style>
  <w:style w:type="paragraph" w:customStyle="1" w:styleId="ListLabel565">
    <w:name w:val="ListLabel 565"/>
    <w:link w:val="ListLabel5651"/>
    <w:rsid w:val="00DA6359"/>
    <w:pPr>
      <w:spacing w:after="0" w:line="240" w:lineRule="auto"/>
    </w:pPr>
    <w:rPr>
      <w:rFonts w:ascii="Calibri" w:eastAsia="Times New Roman" w:hAnsi="Calibri" w:cs="Times New Roman"/>
      <w:color w:val="000000"/>
      <w:sz w:val="20"/>
      <w:szCs w:val="20"/>
    </w:rPr>
  </w:style>
  <w:style w:type="character" w:customStyle="1" w:styleId="ListLabel5651">
    <w:name w:val="ListLabel 5651"/>
    <w:link w:val="ListLabel565"/>
    <w:rsid w:val="00DA6359"/>
    <w:rPr>
      <w:rFonts w:ascii="Calibri" w:eastAsia="Times New Roman" w:hAnsi="Calibri" w:cs="Times New Roman"/>
      <w:color w:val="000000"/>
      <w:sz w:val="20"/>
      <w:szCs w:val="20"/>
    </w:rPr>
  </w:style>
  <w:style w:type="paragraph" w:customStyle="1" w:styleId="ListLabel99">
    <w:name w:val="ListLabel 99"/>
    <w:link w:val="ListLabel991"/>
    <w:rsid w:val="00DA6359"/>
    <w:pPr>
      <w:spacing w:after="0" w:line="240" w:lineRule="auto"/>
    </w:pPr>
    <w:rPr>
      <w:rFonts w:ascii="Calibri" w:eastAsia="Times New Roman" w:hAnsi="Calibri" w:cs="Times New Roman"/>
      <w:color w:val="000000"/>
      <w:sz w:val="24"/>
      <w:szCs w:val="20"/>
    </w:rPr>
  </w:style>
  <w:style w:type="character" w:customStyle="1" w:styleId="ListLabel991">
    <w:name w:val="ListLabel 991"/>
    <w:link w:val="ListLabel99"/>
    <w:rsid w:val="00DA6359"/>
    <w:rPr>
      <w:rFonts w:ascii="Calibri" w:eastAsia="Times New Roman" w:hAnsi="Calibri" w:cs="Times New Roman"/>
      <w:color w:val="000000"/>
      <w:sz w:val="24"/>
      <w:szCs w:val="20"/>
    </w:rPr>
  </w:style>
  <w:style w:type="paragraph" w:customStyle="1" w:styleId="ListLabel262">
    <w:name w:val="ListLabel 262"/>
    <w:link w:val="ListLabel2621"/>
    <w:rsid w:val="00DA6359"/>
    <w:pPr>
      <w:spacing w:after="0" w:line="240" w:lineRule="auto"/>
    </w:pPr>
    <w:rPr>
      <w:rFonts w:ascii="Calibri" w:eastAsia="Times New Roman" w:hAnsi="Calibri" w:cs="Times New Roman"/>
      <w:color w:val="000000"/>
      <w:sz w:val="20"/>
      <w:szCs w:val="20"/>
    </w:rPr>
  </w:style>
  <w:style w:type="character" w:customStyle="1" w:styleId="ListLabel2621">
    <w:name w:val="ListLabel 2621"/>
    <w:link w:val="ListLabel262"/>
    <w:rsid w:val="00DA6359"/>
    <w:rPr>
      <w:rFonts w:ascii="Calibri" w:eastAsia="Times New Roman" w:hAnsi="Calibri" w:cs="Times New Roman"/>
      <w:color w:val="000000"/>
      <w:sz w:val="20"/>
      <w:szCs w:val="20"/>
    </w:rPr>
  </w:style>
  <w:style w:type="paragraph" w:customStyle="1" w:styleId="ListLabel580">
    <w:name w:val="ListLabel 580"/>
    <w:link w:val="ListLabel5801"/>
    <w:rsid w:val="00DA6359"/>
    <w:pPr>
      <w:spacing w:after="0" w:line="240" w:lineRule="auto"/>
    </w:pPr>
    <w:rPr>
      <w:rFonts w:ascii="Calibri" w:eastAsia="Times New Roman" w:hAnsi="Calibri" w:cs="Times New Roman"/>
      <w:color w:val="000000"/>
      <w:sz w:val="20"/>
      <w:szCs w:val="20"/>
    </w:rPr>
  </w:style>
  <w:style w:type="character" w:customStyle="1" w:styleId="ListLabel5801">
    <w:name w:val="ListLabel 5801"/>
    <w:link w:val="ListLabel580"/>
    <w:rsid w:val="00DA6359"/>
    <w:rPr>
      <w:rFonts w:ascii="Calibri" w:eastAsia="Times New Roman" w:hAnsi="Calibri" w:cs="Times New Roman"/>
      <w:color w:val="000000"/>
      <w:sz w:val="20"/>
      <w:szCs w:val="20"/>
    </w:rPr>
  </w:style>
  <w:style w:type="paragraph" w:customStyle="1" w:styleId="ListLabel58">
    <w:name w:val="ListLabel 58"/>
    <w:link w:val="ListLabel587"/>
    <w:rsid w:val="00DA6359"/>
    <w:pPr>
      <w:spacing w:after="0" w:line="240" w:lineRule="auto"/>
    </w:pPr>
    <w:rPr>
      <w:rFonts w:ascii="Calibri" w:eastAsia="Times New Roman" w:hAnsi="Calibri" w:cs="Times New Roman"/>
      <w:color w:val="000000"/>
      <w:sz w:val="20"/>
      <w:szCs w:val="20"/>
    </w:rPr>
  </w:style>
  <w:style w:type="character" w:customStyle="1" w:styleId="ListLabel587">
    <w:name w:val="ListLabel 587"/>
    <w:link w:val="ListLabel58"/>
    <w:rsid w:val="00DA6359"/>
    <w:rPr>
      <w:rFonts w:ascii="Calibri" w:eastAsia="Times New Roman" w:hAnsi="Calibri" w:cs="Times New Roman"/>
      <w:color w:val="000000"/>
      <w:sz w:val="20"/>
      <w:szCs w:val="20"/>
    </w:rPr>
  </w:style>
  <w:style w:type="paragraph" w:customStyle="1" w:styleId="ListLabel128">
    <w:name w:val="ListLabel 128"/>
    <w:link w:val="ListLabel1281"/>
    <w:rsid w:val="00DA6359"/>
    <w:pPr>
      <w:spacing w:after="0" w:line="240" w:lineRule="auto"/>
    </w:pPr>
    <w:rPr>
      <w:rFonts w:ascii="Calibri" w:eastAsia="Times New Roman" w:hAnsi="Calibri" w:cs="Times New Roman"/>
      <w:color w:val="000000"/>
      <w:sz w:val="20"/>
      <w:szCs w:val="20"/>
    </w:rPr>
  </w:style>
  <w:style w:type="character" w:customStyle="1" w:styleId="ListLabel1281">
    <w:name w:val="ListLabel 1281"/>
    <w:link w:val="ListLabel128"/>
    <w:rsid w:val="00DA6359"/>
    <w:rPr>
      <w:rFonts w:ascii="Calibri" w:eastAsia="Times New Roman" w:hAnsi="Calibri" w:cs="Times New Roman"/>
      <w:color w:val="000000"/>
      <w:sz w:val="20"/>
      <w:szCs w:val="20"/>
    </w:rPr>
  </w:style>
  <w:style w:type="paragraph" w:customStyle="1" w:styleId="ListLabel364">
    <w:name w:val="ListLabel 364"/>
    <w:link w:val="ListLabel3641"/>
    <w:rsid w:val="00DA6359"/>
    <w:pPr>
      <w:spacing w:after="0" w:line="240" w:lineRule="auto"/>
    </w:pPr>
    <w:rPr>
      <w:rFonts w:ascii="Calibri" w:eastAsia="Times New Roman" w:hAnsi="Calibri" w:cs="Times New Roman"/>
      <w:color w:val="000000"/>
      <w:sz w:val="20"/>
      <w:szCs w:val="20"/>
    </w:rPr>
  </w:style>
  <w:style w:type="character" w:customStyle="1" w:styleId="ListLabel3641">
    <w:name w:val="ListLabel 3641"/>
    <w:link w:val="ListLabel364"/>
    <w:rsid w:val="00DA6359"/>
    <w:rPr>
      <w:rFonts w:ascii="Calibri" w:eastAsia="Times New Roman" w:hAnsi="Calibri" w:cs="Times New Roman"/>
      <w:color w:val="000000"/>
      <w:sz w:val="20"/>
      <w:szCs w:val="20"/>
    </w:rPr>
  </w:style>
  <w:style w:type="paragraph" w:styleId="afffe">
    <w:name w:val="index heading"/>
    <w:basedOn w:val="a0"/>
    <w:link w:val="afff0"/>
    <w:uiPriority w:val="99"/>
    <w:qFormat/>
    <w:rsid w:val="00DA6359"/>
    <w:pPr>
      <w:spacing w:line="252" w:lineRule="auto"/>
    </w:pPr>
    <w:rPr>
      <w:rFonts w:ascii="Times New Roman" w:eastAsia="Times New Roman" w:hAnsi="Times New Roman" w:cs="Times New Roman"/>
      <w:color w:val="000000"/>
      <w:sz w:val="24"/>
      <w:szCs w:val="20"/>
    </w:rPr>
  </w:style>
  <w:style w:type="character" w:customStyle="1" w:styleId="afff0">
    <w:name w:val="Указатель Знак"/>
    <w:basedOn w:val="1a"/>
    <w:link w:val="afffe"/>
    <w:uiPriority w:val="99"/>
    <w:rsid w:val="00DA6359"/>
    <w:rPr>
      <w:rFonts w:ascii="Times New Roman" w:eastAsia="Times New Roman" w:hAnsi="Times New Roman" w:cs="Times New Roman"/>
      <w:color w:val="000000"/>
      <w:sz w:val="24"/>
      <w:szCs w:val="20"/>
    </w:rPr>
  </w:style>
  <w:style w:type="paragraph" w:styleId="91">
    <w:name w:val="toc 9"/>
    <w:basedOn w:val="a0"/>
    <w:link w:val="92"/>
    <w:qFormat/>
    <w:rsid w:val="00DA6359"/>
    <w:pPr>
      <w:spacing w:after="0" w:line="252" w:lineRule="auto"/>
      <w:ind w:left="1920"/>
    </w:pPr>
    <w:rPr>
      <w:rFonts w:ascii="Times New Roman" w:eastAsia="Times New Roman" w:hAnsi="Times New Roman" w:cs="Times New Roman"/>
      <w:color w:val="000000"/>
      <w:sz w:val="18"/>
      <w:szCs w:val="20"/>
    </w:rPr>
  </w:style>
  <w:style w:type="character" w:customStyle="1" w:styleId="92">
    <w:name w:val="Оглавление 9 Знак"/>
    <w:basedOn w:val="1a"/>
    <w:link w:val="91"/>
    <w:rsid w:val="00DA6359"/>
    <w:rPr>
      <w:rFonts w:ascii="Times New Roman" w:eastAsia="Times New Roman" w:hAnsi="Times New Roman" w:cs="Times New Roman"/>
      <w:color w:val="000000"/>
      <w:sz w:val="18"/>
      <w:szCs w:val="20"/>
    </w:rPr>
  </w:style>
  <w:style w:type="paragraph" w:customStyle="1" w:styleId="ListLabel226">
    <w:name w:val="ListLabel 226"/>
    <w:link w:val="ListLabel2261"/>
    <w:rsid w:val="00DA6359"/>
    <w:pPr>
      <w:spacing w:after="0" w:line="240" w:lineRule="auto"/>
    </w:pPr>
    <w:rPr>
      <w:rFonts w:ascii="Calibri" w:eastAsia="Times New Roman" w:hAnsi="Calibri" w:cs="Times New Roman"/>
      <w:color w:val="000000"/>
      <w:sz w:val="20"/>
      <w:szCs w:val="20"/>
    </w:rPr>
  </w:style>
  <w:style w:type="character" w:customStyle="1" w:styleId="ListLabel2261">
    <w:name w:val="ListLabel 2261"/>
    <w:link w:val="ListLabel226"/>
    <w:rsid w:val="00DA6359"/>
    <w:rPr>
      <w:rFonts w:ascii="Calibri" w:eastAsia="Times New Roman" w:hAnsi="Calibri" w:cs="Times New Roman"/>
      <w:color w:val="000000"/>
      <w:sz w:val="20"/>
      <w:szCs w:val="20"/>
    </w:rPr>
  </w:style>
  <w:style w:type="paragraph" w:customStyle="1" w:styleId="1fb">
    <w:name w:val="Заголовок Знак1"/>
    <w:link w:val="11a"/>
    <w:rsid w:val="00DA6359"/>
    <w:pPr>
      <w:spacing w:after="0" w:line="240" w:lineRule="auto"/>
    </w:pPr>
    <w:rPr>
      <w:rFonts w:ascii="Times New Roman" w:eastAsia="Times New Roman" w:hAnsi="Times New Roman" w:cs="Times New Roman"/>
      <w:i/>
      <w:color w:val="000000"/>
      <w:sz w:val="24"/>
      <w:szCs w:val="20"/>
    </w:rPr>
  </w:style>
  <w:style w:type="character" w:customStyle="1" w:styleId="11a">
    <w:name w:val="Заголовок Знак11"/>
    <w:link w:val="1fb"/>
    <w:rsid w:val="00DA6359"/>
    <w:rPr>
      <w:rFonts w:ascii="Times New Roman" w:eastAsia="Times New Roman" w:hAnsi="Times New Roman" w:cs="Times New Roman"/>
      <w:i/>
      <w:color w:val="000000"/>
      <w:sz w:val="24"/>
      <w:szCs w:val="20"/>
    </w:rPr>
  </w:style>
  <w:style w:type="paragraph" w:customStyle="1" w:styleId="ListLabel367">
    <w:name w:val="ListLabel 367"/>
    <w:link w:val="ListLabel3671"/>
    <w:rsid w:val="00DA6359"/>
    <w:pPr>
      <w:spacing w:after="0" w:line="240" w:lineRule="auto"/>
    </w:pPr>
    <w:rPr>
      <w:rFonts w:ascii="Calibri" w:eastAsia="Times New Roman" w:hAnsi="Calibri" w:cs="Times New Roman"/>
      <w:color w:val="000000"/>
      <w:sz w:val="20"/>
      <w:szCs w:val="20"/>
    </w:rPr>
  </w:style>
  <w:style w:type="character" w:customStyle="1" w:styleId="ListLabel3671">
    <w:name w:val="ListLabel 3671"/>
    <w:link w:val="ListLabel367"/>
    <w:rsid w:val="00DA6359"/>
    <w:rPr>
      <w:rFonts w:ascii="Calibri" w:eastAsia="Times New Roman" w:hAnsi="Calibri" w:cs="Times New Roman"/>
      <w:color w:val="000000"/>
      <w:sz w:val="20"/>
      <w:szCs w:val="20"/>
    </w:rPr>
  </w:style>
  <w:style w:type="paragraph" w:customStyle="1" w:styleId="ListLabel138">
    <w:name w:val="ListLabel 138"/>
    <w:link w:val="ListLabel1381"/>
    <w:rsid w:val="00DA6359"/>
    <w:pPr>
      <w:spacing w:after="0" w:line="240" w:lineRule="auto"/>
    </w:pPr>
    <w:rPr>
      <w:rFonts w:ascii="Calibri" w:eastAsia="Times New Roman" w:hAnsi="Calibri" w:cs="Times New Roman"/>
      <w:color w:val="000000"/>
      <w:sz w:val="20"/>
      <w:szCs w:val="20"/>
    </w:rPr>
  </w:style>
  <w:style w:type="character" w:customStyle="1" w:styleId="ListLabel1381">
    <w:name w:val="ListLabel 1381"/>
    <w:link w:val="ListLabel138"/>
    <w:rsid w:val="00DA6359"/>
    <w:rPr>
      <w:rFonts w:ascii="Calibri" w:eastAsia="Times New Roman" w:hAnsi="Calibri" w:cs="Times New Roman"/>
      <w:color w:val="000000"/>
      <w:sz w:val="20"/>
      <w:szCs w:val="20"/>
    </w:rPr>
  </w:style>
  <w:style w:type="paragraph" w:customStyle="1" w:styleId="ListLabel242">
    <w:name w:val="ListLabel 242"/>
    <w:link w:val="ListLabel2421"/>
    <w:rsid w:val="00DA6359"/>
    <w:pPr>
      <w:spacing w:after="0" w:line="240" w:lineRule="auto"/>
    </w:pPr>
    <w:rPr>
      <w:rFonts w:ascii="Calibri" w:eastAsia="Times New Roman" w:hAnsi="Calibri" w:cs="Times New Roman"/>
      <w:color w:val="000000"/>
      <w:sz w:val="20"/>
      <w:szCs w:val="20"/>
    </w:rPr>
  </w:style>
  <w:style w:type="character" w:customStyle="1" w:styleId="ListLabel2421">
    <w:name w:val="ListLabel 2421"/>
    <w:link w:val="ListLabel242"/>
    <w:rsid w:val="00DA6359"/>
    <w:rPr>
      <w:rFonts w:ascii="Calibri" w:eastAsia="Times New Roman" w:hAnsi="Calibri" w:cs="Times New Roman"/>
      <w:color w:val="000000"/>
      <w:sz w:val="20"/>
      <w:szCs w:val="20"/>
    </w:rPr>
  </w:style>
  <w:style w:type="paragraph" w:customStyle="1" w:styleId="ListLabel296">
    <w:name w:val="ListLabel 296"/>
    <w:link w:val="ListLabel2961"/>
    <w:rsid w:val="00DA6359"/>
    <w:pPr>
      <w:spacing w:after="0" w:line="240" w:lineRule="auto"/>
    </w:pPr>
    <w:rPr>
      <w:rFonts w:ascii="Calibri" w:eastAsia="Times New Roman" w:hAnsi="Calibri" w:cs="Times New Roman"/>
      <w:color w:val="000000"/>
      <w:sz w:val="20"/>
      <w:szCs w:val="20"/>
    </w:rPr>
  </w:style>
  <w:style w:type="character" w:customStyle="1" w:styleId="ListLabel2961">
    <w:name w:val="ListLabel 2961"/>
    <w:link w:val="ListLabel296"/>
    <w:rsid w:val="00DA6359"/>
    <w:rPr>
      <w:rFonts w:ascii="Calibri" w:eastAsia="Times New Roman" w:hAnsi="Calibri" w:cs="Times New Roman"/>
      <w:color w:val="000000"/>
      <w:sz w:val="20"/>
      <w:szCs w:val="20"/>
    </w:rPr>
  </w:style>
  <w:style w:type="paragraph" w:customStyle="1" w:styleId="ListLabel167">
    <w:name w:val="ListLabel 167"/>
    <w:link w:val="ListLabel1671"/>
    <w:rsid w:val="00DA6359"/>
    <w:pPr>
      <w:spacing w:after="0" w:line="240" w:lineRule="auto"/>
    </w:pPr>
    <w:rPr>
      <w:rFonts w:ascii="Calibri" w:eastAsia="Times New Roman" w:hAnsi="Calibri" w:cs="Times New Roman"/>
      <w:color w:val="000000"/>
      <w:sz w:val="20"/>
      <w:szCs w:val="20"/>
    </w:rPr>
  </w:style>
  <w:style w:type="character" w:customStyle="1" w:styleId="ListLabel1671">
    <w:name w:val="ListLabel 1671"/>
    <w:link w:val="ListLabel167"/>
    <w:rsid w:val="00DA6359"/>
    <w:rPr>
      <w:rFonts w:ascii="Calibri" w:eastAsia="Times New Roman" w:hAnsi="Calibri" w:cs="Times New Roman"/>
      <w:color w:val="000000"/>
      <w:sz w:val="20"/>
      <w:szCs w:val="20"/>
    </w:rPr>
  </w:style>
  <w:style w:type="paragraph" w:customStyle="1" w:styleId="ListLabel308">
    <w:name w:val="ListLabel 308"/>
    <w:link w:val="ListLabel3081"/>
    <w:rsid w:val="00DA6359"/>
    <w:pPr>
      <w:spacing w:after="0" w:line="240" w:lineRule="auto"/>
    </w:pPr>
    <w:rPr>
      <w:rFonts w:ascii="Calibri" w:eastAsia="Times New Roman" w:hAnsi="Calibri" w:cs="Times New Roman"/>
      <w:color w:val="000000"/>
      <w:sz w:val="20"/>
      <w:szCs w:val="20"/>
    </w:rPr>
  </w:style>
  <w:style w:type="character" w:customStyle="1" w:styleId="ListLabel3081">
    <w:name w:val="ListLabel 3081"/>
    <w:link w:val="ListLabel308"/>
    <w:rsid w:val="00DA6359"/>
    <w:rPr>
      <w:rFonts w:ascii="Calibri" w:eastAsia="Times New Roman" w:hAnsi="Calibri" w:cs="Times New Roman"/>
      <w:color w:val="000000"/>
      <w:sz w:val="20"/>
      <w:szCs w:val="20"/>
    </w:rPr>
  </w:style>
  <w:style w:type="paragraph" w:customStyle="1" w:styleId="ListLabel432">
    <w:name w:val="ListLabel 432"/>
    <w:link w:val="ListLabel4321"/>
    <w:rsid w:val="00DA6359"/>
    <w:pPr>
      <w:spacing w:after="0" w:line="240" w:lineRule="auto"/>
    </w:pPr>
    <w:rPr>
      <w:rFonts w:ascii="Calibri" w:eastAsia="Times New Roman" w:hAnsi="Calibri" w:cs="Times New Roman"/>
      <w:color w:val="000000"/>
      <w:sz w:val="20"/>
      <w:szCs w:val="20"/>
    </w:rPr>
  </w:style>
  <w:style w:type="character" w:customStyle="1" w:styleId="ListLabel4321">
    <w:name w:val="ListLabel 4321"/>
    <w:link w:val="ListLabel432"/>
    <w:rsid w:val="00DA6359"/>
    <w:rPr>
      <w:rFonts w:ascii="Calibri" w:eastAsia="Times New Roman" w:hAnsi="Calibri" w:cs="Times New Roman"/>
      <w:color w:val="000000"/>
      <w:sz w:val="20"/>
      <w:szCs w:val="20"/>
    </w:rPr>
  </w:style>
  <w:style w:type="paragraph" w:customStyle="1" w:styleId="ListLabel267">
    <w:name w:val="ListLabel 267"/>
    <w:link w:val="ListLabel2671"/>
    <w:rsid w:val="00DA6359"/>
    <w:pPr>
      <w:spacing w:after="0" w:line="240" w:lineRule="auto"/>
    </w:pPr>
    <w:rPr>
      <w:rFonts w:ascii="Calibri" w:eastAsia="Times New Roman" w:hAnsi="Calibri" w:cs="Times New Roman"/>
      <w:color w:val="000000"/>
      <w:sz w:val="20"/>
      <w:szCs w:val="20"/>
    </w:rPr>
  </w:style>
  <w:style w:type="character" w:customStyle="1" w:styleId="ListLabel2671">
    <w:name w:val="ListLabel 2671"/>
    <w:link w:val="ListLabel267"/>
    <w:rsid w:val="00DA6359"/>
    <w:rPr>
      <w:rFonts w:ascii="Calibri" w:eastAsia="Times New Roman" w:hAnsi="Calibri" w:cs="Times New Roman"/>
      <w:color w:val="000000"/>
      <w:sz w:val="20"/>
      <w:szCs w:val="20"/>
    </w:rPr>
  </w:style>
  <w:style w:type="paragraph" w:customStyle="1" w:styleId="ListLabel93">
    <w:name w:val="ListLabel 93"/>
    <w:link w:val="ListLabel931"/>
    <w:rsid w:val="00DA6359"/>
    <w:pPr>
      <w:spacing w:after="0" w:line="240" w:lineRule="auto"/>
    </w:pPr>
    <w:rPr>
      <w:rFonts w:ascii="Calibri" w:eastAsia="Times New Roman" w:hAnsi="Calibri" w:cs="Times New Roman"/>
      <w:color w:val="000000"/>
      <w:sz w:val="20"/>
      <w:szCs w:val="20"/>
    </w:rPr>
  </w:style>
  <w:style w:type="character" w:customStyle="1" w:styleId="ListLabel931">
    <w:name w:val="ListLabel 931"/>
    <w:link w:val="ListLabel93"/>
    <w:rsid w:val="00DA6359"/>
    <w:rPr>
      <w:rFonts w:ascii="Calibri" w:eastAsia="Times New Roman" w:hAnsi="Calibri" w:cs="Times New Roman"/>
      <w:color w:val="000000"/>
      <w:sz w:val="20"/>
      <w:szCs w:val="20"/>
    </w:rPr>
  </w:style>
  <w:style w:type="paragraph" w:customStyle="1" w:styleId="ListLabel216">
    <w:name w:val="ListLabel 216"/>
    <w:link w:val="ListLabel2161"/>
    <w:rsid w:val="00DA6359"/>
    <w:pPr>
      <w:spacing w:after="0" w:line="240" w:lineRule="auto"/>
    </w:pPr>
    <w:rPr>
      <w:rFonts w:ascii="Calibri" w:eastAsia="Times New Roman" w:hAnsi="Calibri" w:cs="Times New Roman"/>
      <w:color w:val="000000"/>
      <w:sz w:val="20"/>
      <w:szCs w:val="20"/>
    </w:rPr>
  </w:style>
  <w:style w:type="character" w:customStyle="1" w:styleId="ListLabel2161">
    <w:name w:val="ListLabel 2161"/>
    <w:link w:val="ListLabel216"/>
    <w:rsid w:val="00DA6359"/>
    <w:rPr>
      <w:rFonts w:ascii="Calibri" w:eastAsia="Times New Roman" w:hAnsi="Calibri" w:cs="Times New Roman"/>
      <w:color w:val="000000"/>
      <w:sz w:val="20"/>
      <w:szCs w:val="20"/>
    </w:rPr>
  </w:style>
  <w:style w:type="paragraph" w:customStyle="1" w:styleId="ListLabel346">
    <w:name w:val="ListLabel 346"/>
    <w:link w:val="ListLabel3461"/>
    <w:rsid w:val="00DA6359"/>
    <w:pPr>
      <w:spacing w:after="0" w:line="240" w:lineRule="auto"/>
    </w:pPr>
    <w:rPr>
      <w:rFonts w:ascii="Calibri" w:eastAsia="Times New Roman" w:hAnsi="Calibri" w:cs="Times New Roman"/>
      <w:color w:val="000000"/>
      <w:sz w:val="20"/>
      <w:szCs w:val="20"/>
    </w:rPr>
  </w:style>
  <w:style w:type="character" w:customStyle="1" w:styleId="ListLabel3461">
    <w:name w:val="ListLabel 3461"/>
    <w:link w:val="ListLabel346"/>
    <w:rsid w:val="00DA6359"/>
    <w:rPr>
      <w:rFonts w:ascii="Calibri" w:eastAsia="Times New Roman" w:hAnsi="Calibri" w:cs="Times New Roman"/>
      <w:color w:val="000000"/>
      <w:sz w:val="20"/>
      <w:szCs w:val="20"/>
    </w:rPr>
  </w:style>
  <w:style w:type="paragraph" w:customStyle="1" w:styleId="ListLabel29">
    <w:name w:val="ListLabel 29"/>
    <w:link w:val="ListLabel2910"/>
    <w:rsid w:val="00DA6359"/>
    <w:pPr>
      <w:spacing w:after="0" w:line="240" w:lineRule="auto"/>
    </w:pPr>
    <w:rPr>
      <w:rFonts w:ascii="Calibri" w:eastAsia="Times New Roman" w:hAnsi="Calibri" w:cs="Times New Roman"/>
      <w:color w:val="000000"/>
      <w:sz w:val="20"/>
      <w:szCs w:val="20"/>
    </w:rPr>
  </w:style>
  <w:style w:type="character" w:customStyle="1" w:styleId="ListLabel2910">
    <w:name w:val="ListLabel 2910"/>
    <w:link w:val="ListLabel29"/>
    <w:rsid w:val="00DA6359"/>
    <w:rPr>
      <w:rFonts w:ascii="Calibri" w:eastAsia="Times New Roman" w:hAnsi="Calibri" w:cs="Times New Roman"/>
      <w:color w:val="000000"/>
      <w:sz w:val="20"/>
      <w:szCs w:val="20"/>
    </w:rPr>
  </w:style>
  <w:style w:type="paragraph" w:customStyle="1" w:styleId="ListLabel430">
    <w:name w:val="ListLabel 430"/>
    <w:link w:val="ListLabel4301"/>
    <w:rsid w:val="00DA6359"/>
    <w:pPr>
      <w:spacing w:after="0" w:line="240" w:lineRule="auto"/>
    </w:pPr>
    <w:rPr>
      <w:rFonts w:ascii="Calibri" w:eastAsia="Times New Roman" w:hAnsi="Calibri" w:cs="Times New Roman"/>
      <w:color w:val="000000"/>
      <w:sz w:val="20"/>
      <w:szCs w:val="20"/>
    </w:rPr>
  </w:style>
  <w:style w:type="character" w:customStyle="1" w:styleId="ListLabel4301">
    <w:name w:val="ListLabel 4301"/>
    <w:link w:val="ListLabel430"/>
    <w:rsid w:val="00DA6359"/>
    <w:rPr>
      <w:rFonts w:ascii="Calibri" w:eastAsia="Times New Roman" w:hAnsi="Calibri" w:cs="Times New Roman"/>
      <w:color w:val="000000"/>
      <w:sz w:val="20"/>
      <w:szCs w:val="20"/>
    </w:rPr>
  </w:style>
  <w:style w:type="paragraph" w:customStyle="1" w:styleId="ListLabel322">
    <w:name w:val="ListLabel 322"/>
    <w:link w:val="ListLabel3221"/>
    <w:rsid w:val="00DA6359"/>
    <w:pPr>
      <w:spacing w:after="0" w:line="240" w:lineRule="auto"/>
    </w:pPr>
    <w:rPr>
      <w:rFonts w:ascii="Calibri" w:eastAsia="Times New Roman" w:hAnsi="Calibri" w:cs="Times New Roman"/>
      <w:color w:val="000000"/>
      <w:sz w:val="20"/>
      <w:szCs w:val="20"/>
    </w:rPr>
  </w:style>
  <w:style w:type="character" w:customStyle="1" w:styleId="ListLabel3221">
    <w:name w:val="ListLabel 3221"/>
    <w:link w:val="ListLabel322"/>
    <w:rsid w:val="00DA6359"/>
    <w:rPr>
      <w:rFonts w:ascii="Calibri" w:eastAsia="Times New Roman" w:hAnsi="Calibri" w:cs="Times New Roman"/>
      <w:color w:val="000000"/>
      <w:sz w:val="20"/>
      <w:szCs w:val="20"/>
    </w:rPr>
  </w:style>
  <w:style w:type="paragraph" w:customStyle="1" w:styleId="ListLabel423">
    <w:name w:val="ListLabel 423"/>
    <w:link w:val="ListLabel4231"/>
    <w:rsid w:val="00DA6359"/>
    <w:pPr>
      <w:spacing w:after="0" w:line="240" w:lineRule="auto"/>
    </w:pPr>
    <w:rPr>
      <w:rFonts w:ascii="Calibri" w:eastAsia="Times New Roman" w:hAnsi="Calibri" w:cs="Times New Roman"/>
      <w:color w:val="000000"/>
      <w:sz w:val="20"/>
      <w:szCs w:val="20"/>
    </w:rPr>
  </w:style>
  <w:style w:type="character" w:customStyle="1" w:styleId="ListLabel4231">
    <w:name w:val="ListLabel 4231"/>
    <w:link w:val="ListLabel423"/>
    <w:rsid w:val="00DA6359"/>
    <w:rPr>
      <w:rFonts w:ascii="Calibri" w:eastAsia="Times New Roman" w:hAnsi="Calibri" w:cs="Times New Roman"/>
      <w:color w:val="000000"/>
      <w:sz w:val="20"/>
      <w:szCs w:val="20"/>
    </w:rPr>
  </w:style>
  <w:style w:type="paragraph" w:customStyle="1" w:styleId="ListLabel168">
    <w:name w:val="ListLabel 168"/>
    <w:link w:val="ListLabel1681"/>
    <w:rsid w:val="00DA6359"/>
    <w:pPr>
      <w:spacing w:after="0" w:line="240" w:lineRule="auto"/>
    </w:pPr>
    <w:rPr>
      <w:rFonts w:ascii="Calibri" w:eastAsia="Times New Roman" w:hAnsi="Calibri" w:cs="Times New Roman"/>
      <w:color w:val="000000"/>
      <w:sz w:val="20"/>
      <w:szCs w:val="20"/>
    </w:rPr>
  </w:style>
  <w:style w:type="character" w:customStyle="1" w:styleId="ListLabel1681">
    <w:name w:val="ListLabel 1681"/>
    <w:link w:val="ListLabel168"/>
    <w:rsid w:val="00DA6359"/>
    <w:rPr>
      <w:rFonts w:ascii="Calibri" w:eastAsia="Times New Roman" w:hAnsi="Calibri" w:cs="Times New Roman"/>
      <w:color w:val="000000"/>
      <w:sz w:val="20"/>
      <w:szCs w:val="20"/>
    </w:rPr>
  </w:style>
  <w:style w:type="paragraph" w:customStyle="1" w:styleId="ListLabel59">
    <w:name w:val="ListLabel 59"/>
    <w:link w:val="ListLabel591"/>
    <w:rsid w:val="00DA6359"/>
    <w:pPr>
      <w:spacing w:after="0" w:line="240" w:lineRule="auto"/>
    </w:pPr>
    <w:rPr>
      <w:rFonts w:ascii="Calibri" w:eastAsia="Times New Roman" w:hAnsi="Calibri" w:cs="Times New Roman"/>
      <w:color w:val="000000"/>
      <w:sz w:val="20"/>
      <w:szCs w:val="20"/>
    </w:rPr>
  </w:style>
  <w:style w:type="character" w:customStyle="1" w:styleId="ListLabel591">
    <w:name w:val="ListLabel 591"/>
    <w:link w:val="ListLabel59"/>
    <w:rsid w:val="00DA6359"/>
    <w:rPr>
      <w:rFonts w:ascii="Calibri" w:eastAsia="Times New Roman" w:hAnsi="Calibri" w:cs="Times New Roman"/>
      <w:color w:val="000000"/>
      <w:sz w:val="20"/>
      <w:szCs w:val="20"/>
    </w:rPr>
  </w:style>
  <w:style w:type="paragraph" w:customStyle="1" w:styleId="ListLabel137">
    <w:name w:val="ListLabel 137"/>
    <w:link w:val="ListLabel1371"/>
    <w:rsid w:val="00DA6359"/>
    <w:pPr>
      <w:spacing w:after="0" w:line="240" w:lineRule="auto"/>
    </w:pPr>
    <w:rPr>
      <w:rFonts w:ascii="Calibri" w:eastAsia="Times New Roman" w:hAnsi="Calibri" w:cs="Times New Roman"/>
      <w:color w:val="000000"/>
      <w:sz w:val="20"/>
      <w:szCs w:val="20"/>
    </w:rPr>
  </w:style>
  <w:style w:type="character" w:customStyle="1" w:styleId="ListLabel1371">
    <w:name w:val="ListLabel 1371"/>
    <w:link w:val="ListLabel137"/>
    <w:rsid w:val="00DA6359"/>
    <w:rPr>
      <w:rFonts w:ascii="Calibri" w:eastAsia="Times New Roman" w:hAnsi="Calibri" w:cs="Times New Roman"/>
      <w:color w:val="000000"/>
      <w:sz w:val="20"/>
      <w:szCs w:val="20"/>
    </w:rPr>
  </w:style>
  <w:style w:type="paragraph" w:customStyle="1" w:styleId="ListLabel555">
    <w:name w:val="ListLabel 555"/>
    <w:link w:val="ListLabel5551"/>
    <w:rsid w:val="00DA6359"/>
    <w:pPr>
      <w:spacing w:after="0" w:line="240" w:lineRule="auto"/>
    </w:pPr>
    <w:rPr>
      <w:rFonts w:ascii="Calibri" w:eastAsia="Times New Roman" w:hAnsi="Calibri" w:cs="Times New Roman"/>
      <w:color w:val="000000"/>
      <w:sz w:val="20"/>
      <w:szCs w:val="20"/>
    </w:rPr>
  </w:style>
  <w:style w:type="character" w:customStyle="1" w:styleId="ListLabel5551">
    <w:name w:val="ListLabel 5551"/>
    <w:link w:val="ListLabel555"/>
    <w:rsid w:val="00DA6359"/>
    <w:rPr>
      <w:rFonts w:ascii="Calibri" w:eastAsia="Times New Roman" w:hAnsi="Calibri" w:cs="Times New Roman"/>
      <w:color w:val="000000"/>
      <w:sz w:val="20"/>
      <w:szCs w:val="20"/>
    </w:rPr>
  </w:style>
  <w:style w:type="paragraph" w:customStyle="1" w:styleId="ListLabel211">
    <w:name w:val="ListLabel 211"/>
    <w:link w:val="ListLabel2111"/>
    <w:rsid w:val="00DA6359"/>
    <w:pPr>
      <w:spacing w:after="0" w:line="240" w:lineRule="auto"/>
    </w:pPr>
    <w:rPr>
      <w:rFonts w:ascii="Calibri" w:eastAsia="Times New Roman" w:hAnsi="Calibri" w:cs="Times New Roman"/>
      <w:color w:val="000000"/>
      <w:sz w:val="20"/>
      <w:szCs w:val="20"/>
    </w:rPr>
  </w:style>
  <w:style w:type="character" w:customStyle="1" w:styleId="ListLabel2111">
    <w:name w:val="ListLabel 2111"/>
    <w:link w:val="ListLabel211"/>
    <w:rsid w:val="00DA6359"/>
    <w:rPr>
      <w:rFonts w:ascii="Calibri" w:eastAsia="Times New Roman" w:hAnsi="Calibri" w:cs="Times New Roman"/>
      <w:color w:val="000000"/>
      <w:sz w:val="20"/>
      <w:szCs w:val="20"/>
    </w:rPr>
  </w:style>
  <w:style w:type="character" w:customStyle="1" w:styleId="2f3">
    <w:name w:val="Тема примечания Знак2"/>
    <w:uiPriority w:val="99"/>
    <w:rsid w:val="00DA6359"/>
    <w:rPr>
      <w:rFonts w:ascii="Times New Roman" w:hAnsi="Times New Roman"/>
      <w:b/>
    </w:rPr>
  </w:style>
  <w:style w:type="paragraph" w:customStyle="1" w:styleId="ListLabel428">
    <w:name w:val="ListLabel 428"/>
    <w:link w:val="ListLabel4281"/>
    <w:rsid w:val="00DA6359"/>
    <w:pPr>
      <w:spacing w:after="0" w:line="240" w:lineRule="auto"/>
    </w:pPr>
    <w:rPr>
      <w:rFonts w:ascii="Calibri" w:eastAsia="Times New Roman" w:hAnsi="Calibri" w:cs="Times New Roman"/>
      <w:color w:val="000000"/>
      <w:sz w:val="20"/>
      <w:szCs w:val="20"/>
    </w:rPr>
  </w:style>
  <w:style w:type="character" w:customStyle="1" w:styleId="ListLabel4281">
    <w:name w:val="ListLabel 4281"/>
    <w:link w:val="ListLabel428"/>
    <w:rsid w:val="00DA6359"/>
    <w:rPr>
      <w:rFonts w:ascii="Calibri" w:eastAsia="Times New Roman" w:hAnsi="Calibri" w:cs="Times New Roman"/>
      <w:color w:val="000000"/>
      <w:sz w:val="20"/>
      <w:szCs w:val="20"/>
    </w:rPr>
  </w:style>
  <w:style w:type="paragraph" w:styleId="affff">
    <w:name w:val="caption"/>
    <w:basedOn w:val="a0"/>
    <w:link w:val="affff0"/>
    <w:qFormat/>
    <w:rsid w:val="00DA6359"/>
    <w:pPr>
      <w:spacing w:before="120" w:after="120" w:line="252" w:lineRule="auto"/>
    </w:pPr>
    <w:rPr>
      <w:rFonts w:ascii="Times New Roman" w:eastAsia="Times New Roman" w:hAnsi="Times New Roman" w:cs="Times New Roman"/>
      <w:i/>
      <w:color w:val="000000"/>
      <w:sz w:val="24"/>
      <w:szCs w:val="20"/>
    </w:rPr>
  </w:style>
  <w:style w:type="character" w:customStyle="1" w:styleId="affff0">
    <w:name w:val="Название объекта Знак"/>
    <w:basedOn w:val="1a"/>
    <w:link w:val="affff"/>
    <w:uiPriority w:val="35"/>
    <w:rsid w:val="00DA6359"/>
    <w:rPr>
      <w:rFonts w:ascii="Times New Roman" w:eastAsia="Times New Roman" w:hAnsi="Times New Roman" w:cs="Times New Roman"/>
      <w:i/>
      <w:color w:val="000000"/>
      <w:sz w:val="24"/>
      <w:szCs w:val="20"/>
    </w:rPr>
  </w:style>
  <w:style w:type="paragraph" w:customStyle="1" w:styleId="ListLabel162">
    <w:name w:val="ListLabel 162"/>
    <w:link w:val="ListLabel1621"/>
    <w:rsid w:val="00DA6359"/>
    <w:pPr>
      <w:spacing w:after="0" w:line="240" w:lineRule="auto"/>
    </w:pPr>
    <w:rPr>
      <w:rFonts w:ascii="Calibri" w:eastAsia="Times New Roman" w:hAnsi="Calibri" w:cs="Times New Roman"/>
      <w:color w:val="000000"/>
      <w:sz w:val="20"/>
      <w:szCs w:val="20"/>
    </w:rPr>
  </w:style>
  <w:style w:type="character" w:customStyle="1" w:styleId="ListLabel1621">
    <w:name w:val="ListLabel 1621"/>
    <w:link w:val="ListLabel162"/>
    <w:rsid w:val="00DA6359"/>
    <w:rPr>
      <w:rFonts w:ascii="Calibri" w:eastAsia="Times New Roman" w:hAnsi="Calibri" w:cs="Times New Roman"/>
      <w:color w:val="000000"/>
      <w:sz w:val="20"/>
      <w:szCs w:val="20"/>
    </w:rPr>
  </w:style>
  <w:style w:type="paragraph" w:customStyle="1" w:styleId="affff1">
    <w:name w:val="Ссылка указателя"/>
    <w:link w:val="1fc"/>
    <w:rsid w:val="00DA6359"/>
    <w:pPr>
      <w:spacing w:after="0" w:line="240" w:lineRule="auto"/>
    </w:pPr>
    <w:rPr>
      <w:rFonts w:ascii="Calibri" w:eastAsia="Times New Roman" w:hAnsi="Calibri" w:cs="Times New Roman"/>
      <w:color w:val="000000"/>
      <w:sz w:val="20"/>
      <w:szCs w:val="20"/>
    </w:rPr>
  </w:style>
  <w:style w:type="character" w:customStyle="1" w:styleId="1fc">
    <w:name w:val="Ссылка указателя1"/>
    <w:link w:val="affff1"/>
    <w:rsid w:val="00DA6359"/>
    <w:rPr>
      <w:rFonts w:ascii="Calibri" w:eastAsia="Times New Roman" w:hAnsi="Calibri" w:cs="Times New Roman"/>
      <w:color w:val="000000"/>
      <w:sz w:val="20"/>
      <w:szCs w:val="20"/>
    </w:rPr>
  </w:style>
  <w:style w:type="paragraph" w:customStyle="1" w:styleId="ListLabel458">
    <w:name w:val="ListLabel 458"/>
    <w:link w:val="ListLabel4581"/>
    <w:rsid w:val="00DA6359"/>
    <w:pPr>
      <w:spacing w:after="0" w:line="240" w:lineRule="auto"/>
    </w:pPr>
    <w:rPr>
      <w:rFonts w:ascii="Calibri" w:eastAsia="Times New Roman" w:hAnsi="Calibri" w:cs="Times New Roman"/>
      <w:color w:val="000000"/>
      <w:sz w:val="20"/>
      <w:szCs w:val="20"/>
    </w:rPr>
  </w:style>
  <w:style w:type="character" w:customStyle="1" w:styleId="ListLabel4581">
    <w:name w:val="ListLabel 4581"/>
    <w:link w:val="ListLabel458"/>
    <w:rsid w:val="00DA6359"/>
    <w:rPr>
      <w:rFonts w:ascii="Calibri" w:eastAsia="Times New Roman" w:hAnsi="Calibri" w:cs="Times New Roman"/>
      <w:color w:val="000000"/>
      <w:sz w:val="20"/>
      <w:szCs w:val="20"/>
    </w:rPr>
  </w:style>
  <w:style w:type="character" w:customStyle="1" w:styleId="2f4">
    <w:name w:val="Текст концевой сноски Знак2"/>
    <w:basedOn w:val="1a"/>
    <w:uiPriority w:val="99"/>
    <w:rsid w:val="00DA6359"/>
    <w:rPr>
      <w:rFonts w:ascii="Times New Roman" w:hAnsi="Times New Roman"/>
      <w:sz w:val="24"/>
    </w:rPr>
  </w:style>
  <w:style w:type="paragraph" w:customStyle="1" w:styleId="ListLabel158">
    <w:name w:val="ListLabel 158"/>
    <w:link w:val="ListLabel1581"/>
    <w:rsid w:val="00DA6359"/>
    <w:pPr>
      <w:spacing w:after="0" w:line="240" w:lineRule="auto"/>
    </w:pPr>
    <w:rPr>
      <w:rFonts w:ascii="Calibri" w:eastAsia="Times New Roman" w:hAnsi="Calibri" w:cs="Times New Roman"/>
      <w:color w:val="000000"/>
      <w:sz w:val="20"/>
      <w:szCs w:val="20"/>
    </w:rPr>
  </w:style>
  <w:style w:type="character" w:customStyle="1" w:styleId="ListLabel1581">
    <w:name w:val="ListLabel 1581"/>
    <w:link w:val="ListLabel158"/>
    <w:rsid w:val="00DA6359"/>
    <w:rPr>
      <w:rFonts w:ascii="Calibri" w:eastAsia="Times New Roman" w:hAnsi="Calibri" w:cs="Times New Roman"/>
      <w:color w:val="000000"/>
      <w:sz w:val="20"/>
      <w:szCs w:val="20"/>
    </w:rPr>
  </w:style>
  <w:style w:type="paragraph" w:customStyle="1" w:styleId="ListLabel300">
    <w:name w:val="ListLabel 300"/>
    <w:link w:val="ListLabel3001"/>
    <w:rsid w:val="00DA6359"/>
    <w:pPr>
      <w:spacing w:after="0" w:line="240" w:lineRule="auto"/>
    </w:pPr>
    <w:rPr>
      <w:rFonts w:ascii="Calibri" w:eastAsia="Times New Roman" w:hAnsi="Calibri" w:cs="Times New Roman"/>
      <w:color w:val="000000"/>
      <w:sz w:val="20"/>
      <w:szCs w:val="20"/>
    </w:rPr>
  </w:style>
  <w:style w:type="character" w:customStyle="1" w:styleId="ListLabel3001">
    <w:name w:val="ListLabel 3001"/>
    <w:link w:val="ListLabel300"/>
    <w:rsid w:val="00DA6359"/>
    <w:rPr>
      <w:rFonts w:ascii="Calibri" w:eastAsia="Times New Roman" w:hAnsi="Calibri" w:cs="Times New Roman"/>
      <w:color w:val="000000"/>
      <w:sz w:val="20"/>
      <w:szCs w:val="20"/>
    </w:rPr>
  </w:style>
  <w:style w:type="paragraph" w:customStyle="1" w:styleId="ListLabel517">
    <w:name w:val="ListLabel 517"/>
    <w:link w:val="ListLabel5171"/>
    <w:rsid w:val="00DA6359"/>
    <w:pPr>
      <w:spacing w:after="0" w:line="240" w:lineRule="auto"/>
    </w:pPr>
    <w:rPr>
      <w:rFonts w:ascii="Calibri" w:eastAsia="Times New Roman" w:hAnsi="Calibri" w:cs="Times New Roman"/>
      <w:color w:val="000000"/>
      <w:sz w:val="20"/>
      <w:szCs w:val="20"/>
    </w:rPr>
  </w:style>
  <w:style w:type="character" w:customStyle="1" w:styleId="ListLabel5171">
    <w:name w:val="ListLabel 5171"/>
    <w:link w:val="ListLabel517"/>
    <w:rsid w:val="00DA6359"/>
    <w:rPr>
      <w:rFonts w:ascii="Calibri" w:eastAsia="Times New Roman" w:hAnsi="Calibri" w:cs="Times New Roman"/>
      <w:color w:val="000000"/>
      <w:sz w:val="20"/>
      <w:szCs w:val="20"/>
    </w:rPr>
  </w:style>
  <w:style w:type="paragraph" w:customStyle="1" w:styleId="ListLabel239">
    <w:name w:val="ListLabel 239"/>
    <w:link w:val="ListLabel2391"/>
    <w:rsid w:val="00DA6359"/>
    <w:pPr>
      <w:spacing w:after="0" w:line="240" w:lineRule="auto"/>
    </w:pPr>
    <w:rPr>
      <w:rFonts w:ascii="Calibri" w:eastAsia="Times New Roman" w:hAnsi="Calibri" w:cs="Times New Roman"/>
      <w:color w:val="000000"/>
      <w:sz w:val="20"/>
      <w:szCs w:val="20"/>
    </w:rPr>
  </w:style>
  <w:style w:type="character" w:customStyle="1" w:styleId="ListLabel2391">
    <w:name w:val="ListLabel 2391"/>
    <w:link w:val="ListLabel239"/>
    <w:rsid w:val="00DA6359"/>
    <w:rPr>
      <w:rFonts w:ascii="Calibri" w:eastAsia="Times New Roman" w:hAnsi="Calibri" w:cs="Times New Roman"/>
      <w:color w:val="000000"/>
      <w:sz w:val="20"/>
      <w:szCs w:val="20"/>
    </w:rPr>
  </w:style>
  <w:style w:type="paragraph" w:customStyle="1" w:styleId="ListLabel279">
    <w:name w:val="ListLabel 279"/>
    <w:link w:val="ListLabel2791"/>
    <w:rsid w:val="00DA6359"/>
    <w:pPr>
      <w:spacing w:after="0" w:line="240" w:lineRule="auto"/>
    </w:pPr>
    <w:rPr>
      <w:rFonts w:ascii="Calibri" w:eastAsia="Times New Roman" w:hAnsi="Calibri" w:cs="Times New Roman"/>
      <w:color w:val="000000"/>
      <w:sz w:val="20"/>
      <w:szCs w:val="20"/>
    </w:rPr>
  </w:style>
  <w:style w:type="character" w:customStyle="1" w:styleId="ListLabel2791">
    <w:name w:val="ListLabel 2791"/>
    <w:link w:val="ListLabel279"/>
    <w:rsid w:val="00DA6359"/>
    <w:rPr>
      <w:rFonts w:ascii="Calibri" w:eastAsia="Times New Roman" w:hAnsi="Calibri" w:cs="Times New Roman"/>
      <w:color w:val="000000"/>
      <w:sz w:val="20"/>
      <w:szCs w:val="20"/>
    </w:rPr>
  </w:style>
  <w:style w:type="paragraph" w:customStyle="1" w:styleId="ListLabel92">
    <w:name w:val="ListLabel 92"/>
    <w:link w:val="ListLabel921"/>
    <w:rsid w:val="00DA6359"/>
    <w:pPr>
      <w:spacing w:after="0" w:line="240" w:lineRule="auto"/>
    </w:pPr>
    <w:rPr>
      <w:rFonts w:ascii="Calibri" w:eastAsia="Times New Roman" w:hAnsi="Calibri" w:cs="Times New Roman"/>
      <w:color w:val="000000"/>
      <w:sz w:val="20"/>
      <w:szCs w:val="20"/>
    </w:rPr>
  </w:style>
  <w:style w:type="character" w:customStyle="1" w:styleId="ListLabel921">
    <w:name w:val="ListLabel 921"/>
    <w:link w:val="ListLabel92"/>
    <w:rsid w:val="00DA6359"/>
    <w:rPr>
      <w:rFonts w:ascii="Calibri" w:eastAsia="Times New Roman" w:hAnsi="Calibri" w:cs="Times New Roman"/>
      <w:color w:val="000000"/>
      <w:sz w:val="20"/>
      <w:szCs w:val="20"/>
    </w:rPr>
  </w:style>
  <w:style w:type="paragraph" w:customStyle="1" w:styleId="ListLabel523">
    <w:name w:val="ListLabel 523"/>
    <w:link w:val="ListLabel5231"/>
    <w:rsid w:val="00DA6359"/>
    <w:pPr>
      <w:spacing w:after="0" w:line="240" w:lineRule="auto"/>
    </w:pPr>
    <w:rPr>
      <w:rFonts w:ascii="Calibri" w:eastAsia="Times New Roman" w:hAnsi="Calibri" w:cs="Times New Roman"/>
      <w:color w:val="000000"/>
      <w:sz w:val="20"/>
      <w:szCs w:val="20"/>
    </w:rPr>
  </w:style>
  <w:style w:type="character" w:customStyle="1" w:styleId="ListLabel5231">
    <w:name w:val="ListLabel 5231"/>
    <w:link w:val="ListLabel523"/>
    <w:rsid w:val="00DA6359"/>
    <w:rPr>
      <w:rFonts w:ascii="Calibri" w:eastAsia="Times New Roman" w:hAnsi="Calibri" w:cs="Times New Roman"/>
      <w:color w:val="000000"/>
      <w:sz w:val="20"/>
      <w:szCs w:val="20"/>
    </w:rPr>
  </w:style>
  <w:style w:type="paragraph" w:customStyle="1" w:styleId="1fd">
    <w:name w:val="Оглавление 1 Знак"/>
    <w:link w:val="121"/>
    <w:rsid w:val="00DA6359"/>
    <w:pPr>
      <w:spacing w:after="0" w:line="240" w:lineRule="auto"/>
    </w:pPr>
    <w:rPr>
      <w:rFonts w:ascii="Times New Roman" w:eastAsia="Times New Roman" w:hAnsi="Times New Roman" w:cs="Times New Roman"/>
      <w:b/>
      <w:color w:val="000000"/>
      <w:sz w:val="24"/>
      <w:szCs w:val="20"/>
    </w:rPr>
  </w:style>
  <w:style w:type="character" w:customStyle="1" w:styleId="121">
    <w:name w:val="Оглавление 1 Знак2"/>
    <w:link w:val="1fd"/>
    <w:rsid w:val="00DA6359"/>
    <w:rPr>
      <w:rFonts w:ascii="Times New Roman" w:eastAsia="Times New Roman" w:hAnsi="Times New Roman" w:cs="Times New Roman"/>
      <w:b/>
      <w:color w:val="000000"/>
      <w:sz w:val="24"/>
      <w:szCs w:val="20"/>
    </w:rPr>
  </w:style>
  <w:style w:type="paragraph" w:customStyle="1" w:styleId="ListLabel111">
    <w:name w:val="ListLabel 111"/>
    <w:link w:val="ListLabel1111"/>
    <w:rsid w:val="00DA6359"/>
    <w:pPr>
      <w:spacing w:after="0" w:line="240" w:lineRule="auto"/>
    </w:pPr>
    <w:rPr>
      <w:rFonts w:ascii="Calibri" w:eastAsia="Times New Roman" w:hAnsi="Calibri" w:cs="Times New Roman"/>
      <w:color w:val="000000"/>
      <w:sz w:val="20"/>
      <w:szCs w:val="20"/>
    </w:rPr>
  </w:style>
  <w:style w:type="character" w:customStyle="1" w:styleId="ListLabel1111">
    <w:name w:val="ListLabel 1111"/>
    <w:link w:val="ListLabel111"/>
    <w:rsid w:val="00DA6359"/>
    <w:rPr>
      <w:rFonts w:ascii="Calibri" w:eastAsia="Times New Roman" w:hAnsi="Calibri" w:cs="Times New Roman"/>
      <w:color w:val="000000"/>
      <w:sz w:val="20"/>
      <w:szCs w:val="20"/>
    </w:rPr>
  </w:style>
  <w:style w:type="paragraph" w:styleId="82">
    <w:name w:val="toc 8"/>
    <w:basedOn w:val="a0"/>
    <w:link w:val="83"/>
    <w:qFormat/>
    <w:rsid w:val="00DA6359"/>
    <w:pPr>
      <w:spacing w:after="0" w:line="252" w:lineRule="auto"/>
      <w:ind w:left="1680"/>
    </w:pPr>
    <w:rPr>
      <w:rFonts w:ascii="Times New Roman" w:eastAsia="Times New Roman" w:hAnsi="Times New Roman" w:cs="Times New Roman"/>
      <w:color w:val="000000"/>
      <w:sz w:val="18"/>
      <w:szCs w:val="20"/>
    </w:rPr>
  </w:style>
  <w:style w:type="character" w:customStyle="1" w:styleId="83">
    <w:name w:val="Оглавление 8 Знак"/>
    <w:basedOn w:val="1a"/>
    <w:link w:val="82"/>
    <w:rsid w:val="00DA6359"/>
    <w:rPr>
      <w:rFonts w:ascii="Times New Roman" w:eastAsia="Times New Roman" w:hAnsi="Times New Roman" w:cs="Times New Roman"/>
      <w:color w:val="000000"/>
      <w:sz w:val="18"/>
      <w:szCs w:val="20"/>
    </w:rPr>
  </w:style>
  <w:style w:type="paragraph" w:customStyle="1" w:styleId="ListLabel246">
    <w:name w:val="ListLabel 246"/>
    <w:link w:val="ListLabel2461"/>
    <w:rsid w:val="00DA6359"/>
    <w:pPr>
      <w:spacing w:after="0" w:line="240" w:lineRule="auto"/>
    </w:pPr>
    <w:rPr>
      <w:rFonts w:ascii="Calibri" w:eastAsia="Times New Roman" w:hAnsi="Calibri" w:cs="Times New Roman"/>
      <w:color w:val="000000"/>
      <w:sz w:val="20"/>
      <w:szCs w:val="20"/>
    </w:rPr>
  </w:style>
  <w:style w:type="character" w:customStyle="1" w:styleId="ListLabel2461">
    <w:name w:val="ListLabel 2461"/>
    <w:link w:val="ListLabel246"/>
    <w:rsid w:val="00DA6359"/>
    <w:rPr>
      <w:rFonts w:ascii="Calibri" w:eastAsia="Times New Roman" w:hAnsi="Calibri" w:cs="Times New Roman"/>
      <w:color w:val="000000"/>
      <w:sz w:val="20"/>
      <w:szCs w:val="20"/>
    </w:rPr>
  </w:style>
  <w:style w:type="paragraph" w:customStyle="1" w:styleId="ListLabel245">
    <w:name w:val="ListLabel 245"/>
    <w:link w:val="ListLabel2451"/>
    <w:rsid w:val="00DA6359"/>
    <w:pPr>
      <w:spacing w:after="0" w:line="240" w:lineRule="auto"/>
    </w:pPr>
    <w:rPr>
      <w:rFonts w:ascii="Calibri" w:eastAsia="Times New Roman" w:hAnsi="Calibri" w:cs="Times New Roman"/>
      <w:color w:val="000000"/>
      <w:sz w:val="20"/>
      <w:szCs w:val="20"/>
    </w:rPr>
  </w:style>
  <w:style w:type="character" w:customStyle="1" w:styleId="ListLabel2451">
    <w:name w:val="ListLabel 2451"/>
    <w:link w:val="ListLabel245"/>
    <w:rsid w:val="00DA6359"/>
    <w:rPr>
      <w:rFonts w:ascii="Calibri" w:eastAsia="Times New Roman" w:hAnsi="Calibri" w:cs="Times New Roman"/>
      <w:color w:val="000000"/>
      <w:sz w:val="20"/>
      <w:szCs w:val="20"/>
    </w:rPr>
  </w:style>
  <w:style w:type="paragraph" w:customStyle="1" w:styleId="ListLabel163">
    <w:name w:val="ListLabel 163"/>
    <w:link w:val="ListLabel1631"/>
    <w:rsid w:val="00DA6359"/>
    <w:pPr>
      <w:spacing w:after="0" w:line="240" w:lineRule="auto"/>
    </w:pPr>
    <w:rPr>
      <w:rFonts w:ascii="Calibri" w:eastAsia="Times New Roman" w:hAnsi="Calibri" w:cs="Times New Roman"/>
      <w:color w:val="000000"/>
      <w:sz w:val="20"/>
      <w:szCs w:val="20"/>
    </w:rPr>
  </w:style>
  <w:style w:type="character" w:customStyle="1" w:styleId="ListLabel1631">
    <w:name w:val="ListLabel 1631"/>
    <w:link w:val="ListLabel163"/>
    <w:rsid w:val="00DA6359"/>
    <w:rPr>
      <w:rFonts w:ascii="Calibri" w:eastAsia="Times New Roman" w:hAnsi="Calibri" w:cs="Times New Roman"/>
      <w:color w:val="000000"/>
      <w:sz w:val="20"/>
      <w:szCs w:val="20"/>
    </w:rPr>
  </w:style>
  <w:style w:type="paragraph" w:customStyle="1" w:styleId="cf01">
    <w:name w:val="cf01"/>
    <w:basedOn w:val="1c"/>
    <w:link w:val="cf011"/>
    <w:rsid w:val="00DA6359"/>
    <w:rPr>
      <w:rFonts w:ascii="Segoe UI" w:hAnsi="Segoe UI"/>
      <w:color w:val="00B050"/>
      <w:sz w:val="18"/>
    </w:rPr>
  </w:style>
  <w:style w:type="character" w:customStyle="1" w:styleId="cf011">
    <w:name w:val="cf011"/>
    <w:basedOn w:val="a2"/>
    <w:link w:val="cf01"/>
    <w:rsid w:val="00DA6359"/>
    <w:rPr>
      <w:rFonts w:ascii="Segoe UI" w:eastAsia="Times New Roman" w:hAnsi="Segoe UI" w:cs="Times New Roman"/>
      <w:color w:val="00B050"/>
      <w:sz w:val="18"/>
      <w:szCs w:val="20"/>
    </w:rPr>
  </w:style>
  <w:style w:type="character" w:customStyle="1" w:styleId="11b">
    <w:name w:val="Текст концевой сноски Знак11"/>
    <w:rsid w:val="00DA6359"/>
    <w:rPr>
      <w:rFonts w:ascii="Times New Roman" w:hAnsi="Times New Roman"/>
    </w:rPr>
  </w:style>
  <w:style w:type="paragraph" w:customStyle="1" w:styleId="ListLabel552">
    <w:name w:val="ListLabel 552"/>
    <w:link w:val="ListLabel5521"/>
    <w:rsid w:val="00DA6359"/>
    <w:pPr>
      <w:spacing w:after="0" w:line="240" w:lineRule="auto"/>
    </w:pPr>
    <w:rPr>
      <w:rFonts w:ascii="Calibri" w:eastAsia="Times New Roman" w:hAnsi="Calibri" w:cs="Times New Roman"/>
      <w:color w:val="000000"/>
      <w:sz w:val="20"/>
      <w:szCs w:val="20"/>
    </w:rPr>
  </w:style>
  <w:style w:type="character" w:customStyle="1" w:styleId="ListLabel5521">
    <w:name w:val="ListLabel 5521"/>
    <w:link w:val="ListLabel552"/>
    <w:rsid w:val="00DA6359"/>
    <w:rPr>
      <w:rFonts w:ascii="Calibri" w:eastAsia="Times New Roman" w:hAnsi="Calibri" w:cs="Times New Roman"/>
      <w:color w:val="000000"/>
      <w:sz w:val="20"/>
      <w:szCs w:val="20"/>
    </w:rPr>
  </w:style>
  <w:style w:type="paragraph" w:customStyle="1" w:styleId="ListLabel176">
    <w:name w:val="ListLabel 176"/>
    <w:link w:val="ListLabel1761"/>
    <w:rsid w:val="00DA6359"/>
    <w:pPr>
      <w:spacing w:after="0" w:line="240" w:lineRule="auto"/>
    </w:pPr>
    <w:rPr>
      <w:rFonts w:ascii="Calibri" w:eastAsia="Times New Roman" w:hAnsi="Calibri" w:cs="Times New Roman"/>
      <w:color w:val="000000"/>
      <w:sz w:val="20"/>
      <w:szCs w:val="20"/>
    </w:rPr>
  </w:style>
  <w:style w:type="character" w:customStyle="1" w:styleId="ListLabel1761">
    <w:name w:val="ListLabel 1761"/>
    <w:link w:val="ListLabel176"/>
    <w:rsid w:val="00DA6359"/>
    <w:rPr>
      <w:rFonts w:ascii="Calibri" w:eastAsia="Times New Roman" w:hAnsi="Calibri" w:cs="Times New Roman"/>
      <w:color w:val="000000"/>
      <w:sz w:val="20"/>
      <w:szCs w:val="20"/>
    </w:rPr>
  </w:style>
  <w:style w:type="paragraph" w:customStyle="1" w:styleId="ListLabel316">
    <w:name w:val="ListLabel 316"/>
    <w:link w:val="ListLabel3161"/>
    <w:rsid w:val="00DA6359"/>
    <w:pPr>
      <w:spacing w:after="0" w:line="240" w:lineRule="auto"/>
    </w:pPr>
    <w:rPr>
      <w:rFonts w:ascii="Calibri" w:eastAsia="Times New Roman" w:hAnsi="Calibri" w:cs="Times New Roman"/>
      <w:color w:val="000000"/>
      <w:sz w:val="20"/>
      <w:szCs w:val="20"/>
    </w:rPr>
  </w:style>
  <w:style w:type="character" w:customStyle="1" w:styleId="ListLabel3161">
    <w:name w:val="ListLabel 3161"/>
    <w:link w:val="ListLabel316"/>
    <w:rsid w:val="00DA6359"/>
    <w:rPr>
      <w:rFonts w:ascii="Calibri" w:eastAsia="Times New Roman" w:hAnsi="Calibri" w:cs="Times New Roman"/>
      <w:color w:val="000000"/>
      <w:sz w:val="20"/>
      <w:szCs w:val="20"/>
    </w:rPr>
  </w:style>
  <w:style w:type="paragraph" w:customStyle="1" w:styleId="ListLabel449">
    <w:name w:val="ListLabel 449"/>
    <w:link w:val="ListLabel4491"/>
    <w:rsid w:val="00DA6359"/>
    <w:pPr>
      <w:spacing w:after="0" w:line="240" w:lineRule="auto"/>
    </w:pPr>
    <w:rPr>
      <w:rFonts w:ascii="Calibri" w:eastAsia="Times New Roman" w:hAnsi="Calibri" w:cs="Times New Roman"/>
      <w:color w:val="000000"/>
      <w:sz w:val="20"/>
      <w:szCs w:val="20"/>
    </w:rPr>
  </w:style>
  <w:style w:type="character" w:customStyle="1" w:styleId="ListLabel4491">
    <w:name w:val="ListLabel 4491"/>
    <w:link w:val="ListLabel449"/>
    <w:rsid w:val="00DA6359"/>
    <w:rPr>
      <w:rFonts w:ascii="Calibri" w:eastAsia="Times New Roman" w:hAnsi="Calibri" w:cs="Times New Roman"/>
      <w:color w:val="000000"/>
      <w:sz w:val="20"/>
      <w:szCs w:val="20"/>
    </w:rPr>
  </w:style>
  <w:style w:type="paragraph" w:customStyle="1" w:styleId="WW8Num3z0">
    <w:name w:val="WW8Num3z0"/>
    <w:link w:val="WW8Num3z01"/>
    <w:rsid w:val="00DA6359"/>
    <w:pPr>
      <w:spacing w:after="0" w:line="240" w:lineRule="auto"/>
    </w:pPr>
    <w:rPr>
      <w:rFonts w:ascii="Times New Roman" w:eastAsia="Times New Roman" w:hAnsi="Times New Roman" w:cs="Times New Roman"/>
      <w:color w:val="000000"/>
      <w:sz w:val="24"/>
      <w:szCs w:val="20"/>
    </w:rPr>
  </w:style>
  <w:style w:type="character" w:customStyle="1" w:styleId="WW8Num3z01">
    <w:name w:val="WW8Num3z01"/>
    <w:link w:val="WW8Num3z0"/>
    <w:rsid w:val="00DA6359"/>
    <w:rPr>
      <w:rFonts w:ascii="Times New Roman" w:eastAsia="Times New Roman" w:hAnsi="Times New Roman" w:cs="Times New Roman"/>
      <w:color w:val="000000"/>
      <w:sz w:val="24"/>
      <w:szCs w:val="20"/>
    </w:rPr>
  </w:style>
  <w:style w:type="paragraph" w:customStyle="1" w:styleId="ListLabel492">
    <w:name w:val="ListLabel 492"/>
    <w:link w:val="ListLabel4921"/>
    <w:rsid w:val="00DA6359"/>
    <w:pPr>
      <w:spacing w:after="0" w:line="240" w:lineRule="auto"/>
    </w:pPr>
    <w:rPr>
      <w:rFonts w:ascii="Calibri" w:eastAsia="Times New Roman" w:hAnsi="Calibri" w:cs="Times New Roman"/>
      <w:color w:val="000000"/>
      <w:sz w:val="20"/>
      <w:szCs w:val="20"/>
    </w:rPr>
  </w:style>
  <w:style w:type="character" w:customStyle="1" w:styleId="ListLabel4921">
    <w:name w:val="ListLabel 4921"/>
    <w:link w:val="ListLabel492"/>
    <w:rsid w:val="00DA6359"/>
    <w:rPr>
      <w:rFonts w:ascii="Calibri" w:eastAsia="Times New Roman" w:hAnsi="Calibri" w:cs="Times New Roman"/>
      <w:color w:val="000000"/>
      <w:sz w:val="20"/>
      <w:szCs w:val="20"/>
    </w:rPr>
  </w:style>
  <w:style w:type="paragraph" w:customStyle="1" w:styleId="ListLabel549">
    <w:name w:val="ListLabel 549"/>
    <w:link w:val="ListLabel5491"/>
    <w:rsid w:val="00DA6359"/>
    <w:pPr>
      <w:spacing w:after="0" w:line="240" w:lineRule="auto"/>
    </w:pPr>
    <w:rPr>
      <w:rFonts w:ascii="Calibri" w:eastAsia="Times New Roman" w:hAnsi="Calibri" w:cs="Times New Roman"/>
      <w:color w:val="000000"/>
      <w:sz w:val="20"/>
      <w:szCs w:val="20"/>
    </w:rPr>
  </w:style>
  <w:style w:type="character" w:customStyle="1" w:styleId="ListLabel5491">
    <w:name w:val="ListLabel 5491"/>
    <w:link w:val="ListLabel549"/>
    <w:rsid w:val="00DA6359"/>
    <w:rPr>
      <w:rFonts w:ascii="Calibri" w:eastAsia="Times New Roman" w:hAnsi="Calibri" w:cs="Times New Roman"/>
      <w:color w:val="000000"/>
      <w:sz w:val="20"/>
      <w:szCs w:val="20"/>
    </w:rPr>
  </w:style>
  <w:style w:type="paragraph" w:customStyle="1" w:styleId="ListLabel70">
    <w:name w:val="ListLabel 70"/>
    <w:link w:val="ListLabel701"/>
    <w:rsid w:val="00DA6359"/>
    <w:pPr>
      <w:spacing w:after="0" w:line="240" w:lineRule="auto"/>
    </w:pPr>
    <w:rPr>
      <w:rFonts w:ascii="Calibri" w:eastAsia="Times New Roman" w:hAnsi="Calibri" w:cs="Times New Roman"/>
      <w:color w:val="000000"/>
      <w:sz w:val="20"/>
      <w:szCs w:val="20"/>
    </w:rPr>
  </w:style>
  <w:style w:type="character" w:customStyle="1" w:styleId="ListLabel701">
    <w:name w:val="ListLabel 701"/>
    <w:link w:val="ListLabel70"/>
    <w:rsid w:val="00DA6359"/>
    <w:rPr>
      <w:rFonts w:ascii="Calibri" w:eastAsia="Times New Roman" w:hAnsi="Calibri" w:cs="Times New Roman"/>
      <w:color w:val="000000"/>
      <w:sz w:val="20"/>
      <w:szCs w:val="20"/>
    </w:rPr>
  </w:style>
  <w:style w:type="paragraph" w:customStyle="1" w:styleId="affff2">
    <w:name w:val="Привязка концевой сноски"/>
    <w:link w:val="1fe"/>
    <w:rsid w:val="00DA6359"/>
    <w:pPr>
      <w:spacing w:after="0" w:line="240" w:lineRule="auto"/>
    </w:pPr>
    <w:rPr>
      <w:rFonts w:ascii="Calibri" w:eastAsia="Times New Roman" w:hAnsi="Calibri" w:cs="Times New Roman"/>
      <w:color w:val="000000"/>
      <w:sz w:val="20"/>
      <w:szCs w:val="20"/>
      <w:vertAlign w:val="superscript"/>
    </w:rPr>
  </w:style>
  <w:style w:type="character" w:customStyle="1" w:styleId="1fe">
    <w:name w:val="Привязка концевой сноски1"/>
    <w:link w:val="affff2"/>
    <w:rsid w:val="00DA6359"/>
    <w:rPr>
      <w:rFonts w:ascii="Calibri" w:eastAsia="Times New Roman" w:hAnsi="Calibri" w:cs="Times New Roman"/>
      <w:color w:val="000000"/>
      <w:sz w:val="20"/>
      <w:szCs w:val="20"/>
      <w:vertAlign w:val="superscript"/>
    </w:rPr>
  </w:style>
  <w:style w:type="paragraph" w:customStyle="1" w:styleId="QuoteChar">
    <w:name w:val="Quote Char"/>
    <w:link w:val="QuoteChar1"/>
    <w:rsid w:val="00DA6359"/>
    <w:pPr>
      <w:spacing w:after="0" w:line="240" w:lineRule="auto"/>
    </w:pPr>
    <w:rPr>
      <w:rFonts w:ascii="Calibri" w:eastAsia="Times New Roman" w:hAnsi="Calibri" w:cs="Times New Roman"/>
      <w:i/>
      <w:color w:val="000000"/>
      <w:sz w:val="20"/>
      <w:szCs w:val="20"/>
    </w:rPr>
  </w:style>
  <w:style w:type="character" w:customStyle="1" w:styleId="QuoteChar1">
    <w:name w:val="Quote Char1"/>
    <w:link w:val="QuoteChar"/>
    <w:rsid w:val="00DA6359"/>
    <w:rPr>
      <w:rFonts w:ascii="Calibri" w:eastAsia="Times New Roman" w:hAnsi="Calibri" w:cs="Times New Roman"/>
      <w:i/>
      <w:color w:val="000000"/>
      <w:sz w:val="20"/>
      <w:szCs w:val="20"/>
    </w:rPr>
  </w:style>
  <w:style w:type="paragraph" w:customStyle="1" w:styleId="ListLabel476">
    <w:name w:val="ListLabel 476"/>
    <w:link w:val="ListLabel4761"/>
    <w:rsid w:val="00DA6359"/>
    <w:pPr>
      <w:spacing w:after="0" w:line="240" w:lineRule="auto"/>
    </w:pPr>
    <w:rPr>
      <w:rFonts w:ascii="Calibri" w:eastAsia="Times New Roman" w:hAnsi="Calibri" w:cs="Times New Roman"/>
      <w:color w:val="000000"/>
      <w:sz w:val="20"/>
      <w:szCs w:val="20"/>
    </w:rPr>
  </w:style>
  <w:style w:type="character" w:customStyle="1" w:styleId="ListLabel4761">
    <w:name w:val="ListLabel 4761"/>
    <w:link w:val="ListLabel476"/>
    <w:rsid w:val="00DA6359"/>
    <w:rPr>
      <w:rFonts w:ascii="Calibri" w:eastAsia="Times New Roman" w:hAnsi="Calibri" w:cs="Times New Roman"/>
      <w:color w:val="000000"/>
      <w:sz w:val="20"/>
      <w:szCs w:val="20"/>
    </w:rPr>
  </w:style>
  <w:style w:type="paragraph" w:customStyle="1" w:styleId="ListLabel136">
    <w:name w:val="ListLabel 136"/>
    <w:link w:val="ListLabel1361"/>
    <w:rsid w:val="00DA6359"/>
    <w:pPr>
      <w:spacing w:after="0" w:line="240" w:lineRule="auto"/>
    </w:pPr>
    <w:rPr>
      <w:rFonts w:ascii="Calibri" w:eastAsia="Times New Roman" w:hAnsi="Calibri" w:cs="Times New Roman"/>
      <w:color w:val="000000"/>
      <w:sz w:val="20"/>
      <w:szCs w:val="20"/>
    </w:rPr>
  </w:style>
  <w:style w:type="character" w:customStyle="1" w:styleId="ListLabel1361">
    <w:name w:val="ListLabel 1361"/>
    <w:link w:val="ListLabel136"/>
    <w:rsid w:val="00DA6359"/>
    <w:rPr>
      <w:rFonts w:ascii="Calibri" w:eastAsia="Times New Roman" w:hAnsi="Calibri" w:cs="Times New Roman"/>
      <w:color w:val="000000"/>
      <w:sz w:val="20"/>
      <w:szCs w:val="20"/>
    </w:rPr>
  </w:style>
  <w:style w:type="paragraph" w:customStyle="1" w:styleId="ListLabel277">
    <w:name w:val="ListLabel 277"/>
    <w:link w:val="ListLabel2771"/>
    <w:rsid w:val="00DA6359"/>
    <w:pPr>
      <w:spacing w:after="0" w:line="240" w:lineRule="auto"/>
    </w:pPr>
    <w:rPr>
      <w:rFonts w:ascii="Calibri" w:eastAsia="Times New Roman" w:hAnsi="Calibri" w:cs="Times New Roman"/>
      <w:color w:val="000000"/>
      <w:sz w:val="20"/>
      <w:szCs w:val="20"/>
    </w:rPr>
  </w:style>
  <w:style w:type="character" w:customStyle="1" w:styleId="ListLabel2771">
    <w:name w:val="ListLabel 2771"/>
    <w:link w:val="ListLabel277"/>
    <w:rsid w:val="00DA6359"/>
    <w:rPr>
      <w:rFonts w:ascii="Calibri" w:eastAsia="Times New Roman" w:hAnsi="Calibri" w:cs="Times New Roman"/>
      <w:color w:val="000000"/>
      <w:sz w:val="20"/>
      <w:szCs w:val="20"/>
    </w:rPr>
  </w:style>
  <w:style w:type="paragraph" w:customStyle="1" w:styleId="headertext">
    <w:name w:val="headertext"/>
    <w:basedOn w:val="a0"/>
    <w:link w:val="headertext1"/>
    <w:rsid w:val="00DA6359"/>
    <w:pPr>
      <w:spacing w:before="280" w:after="280" w:line="240" w:lineRule="auto"/>
    </w:pPr>
    <w:rPr>
      <w:rFonts w:ascii="Times New Roman" w:eastAsia="Times New Roman" w:hAnsi="Times New Roman" w:cs="Times New Roman"/>
      <w:color w:val="000000"/>
      <w:sz w:val="24"/>
      <w:szCs w:val="20"/>
    </w:rPr>
  </w:style>
  <w:style w:type="character" w:customStyle="1" w:styleId="headertext1">
    <w:name w:val="headertext1"/>
    <w:basedOn w:val="1a"/>
    <w:link w:val="headertext"/>
    <w:rsid w:val="00DA6359"/>
    <w:rPr>
      <w:rFonts w:ascii="Times New Roman" w:eastAsia="Times New Roman" w:hAnsi="Times New Roman" w:cs="Times New Roman"/>
      <w:color w:val="000000"/>
      <w:sz w:val="24"/>
      <w:szCs w:val="20"/>
    </w:rPr>
  </w:style>
  <w:style w:type="paragraph" w:customStyle="1" w:styleId="ListLabel562">
    <w:name w:val="ListLabel 562"/>
    <w:link w:val="ListLabel5621"/>
    <w:rsid w:val="00DA6359"/>
    <w:pPr>
      <w:spacing w:after="0" w:line="240" w:lineRule="auto"/>
    </w:pPr>
    <w:rPr>
      <w:rFonts w:ascii="Calibri" w:eastAsia="Times New Roman" w:hAnsi="Calibri" w:cs="Times New Roman"/>
      <w:color w:val="000000"/>
      <w:sz w:val="20"/>
      <w:szCs w:val="20"/>
    </w:rPr>
  </w:style>
  <w:style w:type="character" w:customStyle="1" w:styleId="ListLabel5621">
    <w:name w:val="ListLabel 5621"/>
    <w:link w:val="ListLabel562"/>
    <w:rsid w:val="00DA6359"/>
    <w:rPr>
      <w:rFonts w:ascii="Calibri" w:eastAsia="Times New Roman" w:hAnsi="Calibri" w:cs="Times New Roman"/>
      <w:color w:val="000000"/>
      <w:sz w:val="20"/>
      <w:szCs w:val="20"/>
    </w:rPr>
  </w:style>
  <w:style w:type="paragraph" w:customStyle="1" w:styleId="ListLabel567">
    <w:name w:val="ListLabel 567"/>
    <w:link w:val="ListLabel5671"/>
    <w:rsid w:val="00DA6359"/>
    <w:pPr>
      <w:spacing w:after="0" w:line="240" w:lineRule="auto"/>
    </w:pPr>
    <w:rPr>
      <w:rFonts w:ascii="Calibri" w:eastAsia="Times New Roman" w:hAnsi="Calibri" w:cs="Times New Roman"/>
      <w:color w:val="000000"/>
      <w:sz w:val="20"/>
      <w:szCs w:val="20"/>
    </w:rPr>
  </w:style>
  <w:style w:type="character" w:customStyle="1" w:styleId="ListLabel5671">
    <w:name w:val="ListLabel 5671"/>
    <w:link w:val="ListLabel567"/>
    <w:rsid w:val="00DA6359"/>
    <w:rPr>
      <w:rFonts w:ascii="Calibri" w:eastAsia="Times New Roman" w:hAnsi="Calibri" w:cs="Times New Roman"/>
      <w:color w:val="000000"/>
      <w:sz w:val="20"/>
      <w:szCs w:val="20"/>
    </w:rPr>
  </w:style>
  <w:style w:type="paragraph" w:styleId="2f5">
    <w:name w:val="Quote"/>
    <w:basedOn w:val="a0"/>
    <w:link w:val="2f6"/>
    <w:uiPriority w:val="29"/>
    <w:qFormat/>
    <w:rsid w:val="00DA6359"/>
    <w:pPr>
      <w:spacing w:line="252" w:lineRule="auto"/>
      <w:ind w:left="720" w:right="720"/>
    </w:pPr>
    <w:rPr>
      <w:rFonts w:ascii="Times New Roman" w:eastAsia="Times New Roman" w:hAnsi="Times New Roman" w:cs="Times New Roman"/>
      <w:i/>
      <w:color w:val="000000"/>
      <w:sz w:val="24"/>
      <w:szCs w:val="20"/>
    </w:rPr>
  </w:style>
  <w:style w:type="character" w:customStyle="1" w:styleId="2f6">
    <w:name w:val="Цитата 2 Знак"/>
    <w:basedOn w:val="a2"/>
    <w:link w:val="2f5"/>
    <w:uiPriority w:val="29"/>
    <w:qFormat/>
    <w:rsid w:val="00DA6359"/>
    <w:rPr>
      <w:rFonts w:ascii="Times New Roman" w:eastAsia="Times New Roman" w:hAnsi="Times New Roman" w:cs="Times New Roman"/>
      <w:i/>
      <w:color w:val="000000"/>
      <w:sz w:val="24"/>
      <w:szCs w:val="20"/>
    </w:rPr>
  </w:style>
  <w:style w:type="paragraph" w:customStyle="1" w:styleId="ListLabel244">
    <w:name w:val="ListLabel 244"/>
    <w:link w:val="ListLabel2441"/>
    <w:rsid w:val="00DA6359"/>
    <w:pPr>
      <w:spacing w:after="0" w:line="240" w:lineRule="auto"/>
    </w:pPr>
    <w:rPr>
      <w:rFonts w:ascii="Calibri" w:eastAsia="Times New Roman" w:hAnsi="Calibri" w:cs="Times New Roman"/>
      <w:color w:val="000000"/>
      <w:sz w:val="20"/>
      <w:szCs w:val="20"/>
    </w:rPr>
  </w:style>
  <w:style w:type="character" w:customStyle="1" w:styleId="ListLabel2441">
    <w:name w:val="ListLabel 2441"/>
    <w:link w:val="ListLabel244"/>
    <w:rsid w:val="00DA6359"/>
    <w:rPr>
      <w:rFonts w:ascii="Calibri" w:eastAsia="Times New Roman" w:hAnsi="Calibri" w:cs="Times New Roman"/>
      <w:color w:val="000000"/>
      <w:sz w:val="20"/>
      <w:szCs w:val="20"/>
    </w:rPr>
  </w:style>
  <w:style w:type="paragraph" w:customStyle="1" w:styleId="ListLabel14">
    <w:name w:val="ListLabel 14"/>
    <w:link w:val="ListLabel1410"/>
    <w:rsid w:val="00DA6359"/>
    <w:pPr>
      <w:spacing w:after="0" w:line="240" w:lineRule="auto"/>
    </w:pPr>
    <w:rPr>
      <w:rFonts w:ascii="Calibri" w:eastAsia="Times New Roman" w:hAnsi="Calibri" w:cs="Times New Roman"/>
      <w:color w:val="000000"/>
      <w:sz w:val="20"/>
      <w:szCs w:val="20"/>
    </w:rPr>
  </w:style>
  <w:style w:type="character" w:customStyle="1" w:styleId="ListLabel1410">
    <w:name w:val="ListLabel 1410"/>
    <w:link w:val="ListLabel14"/>
    <w:rsid w:val="00DA6359"/>
    <w:rPr>
      <w:rFonts w:ascii="Calibri" w:eastAsia="Times New Roman" w:hAnsi="Calibri" w:cs="Times New Roman"/>
      <w:color w:val="000000"/>
      <w:sz w:val="20"/>
      <w:szCs w:val="20"/>
    </w:rPr>
  </w:style>
  <w:style w:type="paragraph" w:customStyle="1" w:styleId="ListLabel546">
    <w:name w:val="ListLabel 546"/>
    <w:link w:val="ListLabel5461"/>
    <w:rsid w:val="00DA6359"/>
    <w:pPr>
      <w:spacing w:after="0" w:line="240" w:lineRule="auto"/>
    </w:pPr>
    <w:rPr>
      <w:rFonts w:ascii="Calibri" w:eastAsia="Times New Roman" w:hAnsi="Calibri" w:cs="Times New Roman"/>
      <w:color w:val="000000"/>
      <w:sz w:val="20"/>
      <w:szCs w:val="20"/>
    </w:rPr>
  </w:style>
  <w:style w:type="character" w:customStyle="1" w:styleId="ListLabel5461">
    <w:name w:val="ListLabel 5461"/>
    <w:link w:val="ListLabel546"/>
    <w:rsid w:val="00DA6359"/>
    <w:rPr>
      <w:rFonts w:ascii="Calibri" w:eastAsia="Times New Roman" w:hAnsi="Calibri" w:cs="Times New Roman"/>
      <w:color w:val="000000"/>
      <w:sz w:val="20"/>
      <w:szCs w:val="20"/>
    </w:rPr>
  </w:style>
  <w:style w:type="paragraph" w:customStyle="1" w:styleId="ListLabel496">
    <w:name w:val="ListLabel 496"/>
    <w:link w:val="ListLabel4961"/>
    <w:rsid w:val="00DA6359"/>
    <w:pPr>
      <w:spacing w:after="0" w:line="240" w:lineRule="auto"/>
    </w:pPr>
    <w:rPr>
      <w:rFonts w:ascii="Calibri" w:eastAsia="Times New Roman" w:hAnsi="Calibri" w:cs="Times New Roman"/>
      <w:color w:val="000000"/>
      <w:sz w:val="20"/>
      <w:szCs w:val="20"/>
    </w:rPr>
  </w:style>
  <w:style w:type="character" w:customStyle="1" w:styleId="ListLabel4961">
    <w:name w:val="ListLabel 4961"/>
    <w:link w:val="ListLabel496"/>
    <w:rsid w:val="00DA6359"/>
    <w:rPr>
      <w:rFonts w:ascii="Calibri" w:eastAsia="Times New Roman" w:hAnsi="Calibri" w:cs="Times New Roman"/>
      <w:color w:val="000000"/>
      <w:sz w:val="20"/>
      <w:szCs w:val="20"/>
    </w:rPr>
  </w:style>
  <w:style w:type="paragraph" w:customStyle="1" w:styleId="ListLabel146">
    <w:name w:val="ListLabel 146"/>
    <w:link w:val="ListLabel1461"/>
    <w:rsid w:val="00DA6359"/>
    <w:pPr>
      <w:spacing w:after="0" w:line="240" w:lineRule="auto"/>
    </w:pPr>
    <w:rPr>
      <w:rFonts w:ascii="Calibri" w:eastAsia="Times New Roman" w:hAnsi="Calibri" w:cs="Times New Roman"/>
      <w:color w:val="000000"/>
      <w:sz w:val="20"/>
      <w:szCs w:val="20"/>
    </w:rPr>
  </w:style>
  <w:style w:type="character" w:customStyle="1" w:styleId="ListLabel1461">
    <w:name w:val="ListLabel 1461"/>
    <w:link w:val="ListLabel146"/>
    <w:rsid w:val="00DA6359"/>
    <w:rPr>
      <w:rFonts w:ascii="Calibri" w:eastAsia="Times New Roman" w:hAnsi="Calibri" w:cs="Times New Roman"/>
      <w:color w:val="000000"/>
      <w:sz w:val="20"/>
      <w:szCs w:val="20"/>
    </w:rPr>
  </w:style>
  <w:style w:type="paragraph" w:customStyle="1" w:styleId="ListLabel506">
    <w:name w:val="ListLabel 506"/>
    <w:link w:val="ListLabel5061"/>
    <w:rsid w:val="00DA6359"/>
    <w:pPr>
      <w:spacing w:after="0" w:line="240" w:lineRule="auto"/>
    </w:pPr>
    <w:rPr>
      <w:rFonts w:ascii="Calibri" w:eastAsia="Times New Roman" w:hAnsi="Calibri" w:cs="Times New Roman"/>
      <w:color w:val="000000"/>
      <w:sz w:val="20"/>
      <w:szCs w:val="20"/>
    </w:rPr>
  </w:style>
  <w:style w:type="character" w:customStyle="1" w:styleId="ListLabel5061">
    <w:name w:val="ListLabel 5061"/>
    <w:link w:val="ListLabel506"/>
    <w:rsid w:val="00DA6359"/>
    <w:rPr>
      <w:rFonts w:ascii="Calibri" w:eastAsia="Times New Roman" w:hAnsi="Calibri" w:cs="Times New Roman"/>
      <w:color w:val="000000"/>
      <w:sz w:val="20"/>
      <w:szCs w:val="20"/>
    </w:rPr>
  </w:style>
  <w:style w:type="paragraph" w:customStyle="1" w:styleId="ListLabel62">
    <w:name w:val="ListLabel 62"/>
    <w:link w:val="ListLabel621"/>
    <w:rsid w:val="00DA6359"/>
    <w:pPr>
      <w:spacing w:after="0" w:line="240" w:lineRule="auto"/>
    </w:pPr>
    <w:rPr>
      <w:rFonts w:ascii="Calibri" w:eastAsia="Times New Roman" w:hAnsi="Calibri" w:cs="Times New Roman"/>
      <w:color w:val="000000"/>
      <w:sz w:val="20"/>
      <w:szCs w:val="20"/>
    </w:rPr>
  </w:style>
  <w:style w:type="character" w:customStyle="1" w:styleId="ListLabel621">
    <w:name w:val="ListLabel 621"/>
    <w:link w:val="ListLabel62"/>
    <w:rsid w:val="00DA6359"/>
    <w:rPr>
      <w:rFonts w:ascii="Calibri" w:eastAsia="Times New Roman" w:hAnsi="Calibri" w:cs="Times New Roman"/>
      <w:color w:val="000000"/>
      <w:sz w:val="20"/>
      <w:szCs w:val="20"/>
    </w:rPr>
  </w:style>
  <w:style w:type="paragraph" w:customStyle="1" w:styleId="ListLabel129">
    <w:name w:val="ListLabel 129"/>
    <w:link w:val="ListLabel1291"/>
    <w:rsid w:val="00DA6359"/>
    <w:pPr>
      <w:spacing w:after="0" w:line="240" w:lineRule="auto"/>
    </w:pPr>
    <w:rPr>
      <w:rFonts w:ascii="Calibri" w:eastAsia="Times New Roman" w:hAnsi="Calibri" w:cs="Times New Roman"/>
      <w:color w:val="000000"/>
      <w:sz w:val="20"/>
      <w:szCs w:val="20"/>
    </w:rPr>
  </w:style>
  <w:style w:type="character" w:customStyle="1" w:styleId="ListLabel1291">
    <w:name w:val="ListLabel 1291"/>
    <w:link w:val="ListLabel129"/>
    <w:rsid w:val="00DA6359"/>
    <w:rPr>
      <w:rFonts w:ascii="Calibri" w:eastAsia="Times New Roman" w:hAnsi="Calibri" w:cs="Times New Roman"/>
      <w:color w:val="000000"/>
      <w:sz w:val="20"/>
      <w:szCs w:val="20"/>
    </w:rPr>
  </w:style>
  <w:style w:type="paragraph" w:customStyle="1" w:styleId="ListLabel45">
    <w:name w:val="ListLabel 45"/>
    <w:link w:val="ListLabel4510"/>
    <w:rsid w:val="00DA6359"/>
    <w:pPr>
      <w:spacing w:after="0" w:line="240" w:lineRule="auto"/>
    </w:pPr>
    <w:rPr>
      <w:rFonts w:ascii="Calibri" w:eastAsia="Times New Roman" w:hAnsi="Calibri" w:cs="Times New Roman"/>
      <w:color w:val="000000"/>
      <w:sz w:val="20"/>
      <w:szCs w:val="20"/>
    </w:rPr>
  </w:style>
  <w:style w:type="character" w:customStyle="1" w:styleId="ListLabel4510">
    <w:name w:val="ListLabel 4510"/>
    <w:link w:val="ListLabel45"/>
    <w:rsid w:val="00DA6359"/>
    <w:rPr>
      <w:rFonts w:ascii="Calibri" w:eastAsia="Times New Roman" w:hAnsi="Calibri" w:cs="Times New Roman"/>
      <w:color w:val="000000"/>
      <w:sz w:val="20"/>
      <w:szCs w:val="20"/>
    </w:rPr>
  </w:style>
  <w:style w:type="paragraph" w:customStyle="1" w:styleId="ListLabel447">
    <w:name w:val="ListLabel 447"/>
    <w:link w:val="ListLabel4471"/>
    <w:rsid w:val="00DA6359"/>
    <w:pPr>
      <w:spacing w:after="0" w:line="240" w:lineRule="auto"/>
    </w:pPr>
    <w:rPr>
      <w:rFonts w:ascii="Calibri" w:eastAsia="Times New Roman" w:hAnsi="Calibri" w:cs="Times New Roman"/>
      <w:color w:val="000000"/>
      <w:sz w:val="20"/>
      <w:szCs w:val="20"/>
    </w:rPr>
  </w:style>
  <w:style w:type="character" w:customStyle="1" w:styleId="ListLabel4471">
    <w:name w:val="ListLabel 4471"/>
    <w:link w:val="ListLabel447"/>
    <w:rsid w:val="00DA6359"/>
    <w:rPr>
      <w:rFonts w:ascii="Calibri" w:eastAsia="Times New Roman" w:hAnsi="Calibri" w:cs="Times New Roman"/>
      <w:color w:val="000000"/>
      <w:sz w:val="20"/>
      <w:szCs w:val="20"/>
    </w:rPr>
  </w:style>
  <w:style w:type="paragraph" w:customStyle="1" w:styleId="ListLabel411">
    <w:name w:val="ListLabel 411"/>
    <w:link w:val="ListLabel4111"/>
    <w:rsid w:val="00DA6359"/>
    <w:pPr>
      <w:spacing w:after="0" w:line="240" w:lineRule="auto"/>
    </w:pPr>
    <w:rPr>
      <w:rFonts w:ascii="Calibri" w:eastAsia="Times New Roman" w:hAnsi="Calibri" w:cs="Times New Roman"/>
      <w:color w:val="000000"/>
      <w:sz w:val="20"/>
      <w:szCs w:val="20"/>
    </w:rPr>
  </w:style>
  <w:style w:type="character" w:customStyle="1" w:styleId="ListLabel4111">
    <w:name w:val="ListLabel 4111"/>
    <w:link w:val="ListLabel411"/>
    <w:rsid w:val="00DA6359"/>
    <w:rPr>
      <w:rFonts w:ascii="Calibri" w:eastAsia="Times New Roman" w:hAnsi="Calibri" w:cs="Times New Roman"/>
      <w:color w:val="000000"/>
      <w:sz w:val="20"/>
      <w:szCs w:val="20"/>
    </w:rPr>
  </w:style>
  <w:style w:type="paragraph" w:customStyle="1" w:styleId="ListLabel379">
    <w:name w:val="ListLabel 379"/>
    <w:link w:val="ListLabel3791"/>
    <w:rsid w:val="00DA6359"/>
    <w:pPr>
      <w:spacing w:after="0" w:line="240" w:lineRule="auto"/>
    </w:pPr>
    <w:rPr>
      <w:rFonts w:ascii="Calibri" w:eastAsia="Times New Roman" w:hAnsi="Calibri" w:cs="Times New Roman"/>
      <w:color w:val="000000"/>
      <w:sz w:val="20"/>
      <w:szCs w:val="20"/>
    </w:rPr>
  </w:style>
  <w:style w:type="character" w:customStyle="1" w:styleId="ListLabel3791">
    <w:name w:val="ListLabel 3791"/>
    <w:link w:val="ListLabel379"/>
    <w:rsid w:val="00DA6359"/>
    <w:rPr>
      <w:rFonts w:ascii="Calibri" w:eastAsia="Times New Roman" w:hAnsi="Calibri" w:cs="Times New Roman"/>
      <w:color w:val="000000"/>
      <w:sz w:val="20"/>
      <w:szCs w:val="20"/>
    </w:rPr>
  </w:style>
  <w:style w:type="paragraph" w:customStyle="1" w:styleId="ListLabel106">
    <w:name w:val="ListLabel 106"/>
    <w:link w:val="ListLabel1061"/>
    <w:rsid w:val="00DA6359"/>
    <w:pPr>
      <w:spacing w:after="0" w:line="240" w:lineRule="auto"/>
    </w:pPr>
    <w:rPr>
      <w:rFonts w:ascii="Calibri" w:eastAsia="Times New Roman" w:hAnsi="Calibri" w:cs="Times New Roman"/>
      <w:color w:val="000000"/>
      <w:sz w:val="20"/>
      <w:szCs w:val="20"/>
    </w:rPr>
  </w:style>
  <w:style w:type="character" w:customStyle="1" w:styleId="ListLabel1061">
    <w:name w:val="ListLabel 1061"/>
    <w:link w:val="ListLabel106"/>
    <w:rsid w:val="00DA6359"/>
    <w:rPr>
      <w:rFonts w:ascii="Calibri" w:eastAsia="Times New Roman" w:hAnsi="Calibri" w:cs="Times New Roman"/>
      <w:color w:val="000000"/>
      <w:sz w:val="20"/>
      <w:szCs w:val="20"/>
    </w:rPr>
  </w:style>
  <w:style w:type="paragraph" w:customStyle="1" w:styleId="ListLabel2">
    <w:name w:val="ListLabel 2"/>
    <w:link w:val="ListLabel2100"/>
    <w:rsid w:val="00DA6359"/>
    <w:pPr>
      <w:spacing w:after="0" w:line="240" w:lineRule="auto"/>
    </w:pPr>
    <w:rPr>
      <w:rFonts w:ascii="Calibri" w:eastAsia="Times New Roman" w:hAnsi="Calibri" w:cs="Times New Roman"/>
      <w:color w:val="000000"/>
      <w:sz w:val="20"/>
      <w:szCs w:val="20"/>
    </w:rPr>
  </w:style>
  <w:style w:type="character" w:customStyle="1" w:styleId="ListLabel2100">
    <w:name w:val="ListLabel 2100"/>
    <w:link w:val="ListLabel2"/>
    <w:rsid w:val="00DA6359"/>
    <w:rPr>
      <w:rFonts w:ascii="Calibri" w:eastAsia="Times New Roman" w:hAnsi="Calibri" w:cs="Times New Roman"/>
      <w:color w:val="000000"/>
      <w:sz w:val="20"/>
      <w:szCs w:val="20"/>
    </w:rPr>
  </w:style>
  <w:style w:type="paragraph" w:customStyle="1" w:styleId="ListLabel533">
    <w:name w:val="ListLabel 533"/>
    <w:link w:val="ListLabel5331"/>
    <w:rsid w:val="00DA6359"/>
    <w:pPr>
      <w:spacing w:after="0" w:line="240" w:lineRule="auto"/>
    </w:pPr>
    <w:rPr>
      <w:rFonts w:ascii="Calibri" w:eastAsia="Times New Roman" w:hAnsi="Calibri" w:cs="Times New Roman"/>
      <w:color w:val="000000"/>
      <w:sz w:val="20"/>
      <w:szCs w:val="20"/>
    </w:rPr>
  </w:style>
  <w:style w:type="character" w:customStyle="1" w:styleId="ListLabel5331">
    <w:name w:val="ListLabel 5331"/>
    <w:link w:val="ListLabel533"/>
    <w:rsid w:val="00DA6359"/>
    <w:rPr>
      <w:rFonts w:ascii="Calibri" w:eastAsia="Times New Roman" w:hAnsi="Calibri" w:cs="Times New Roman"/>
      <w:color w:val="000000"/>
      <w:sz w:val="20"/>
      <w:szCs w:val="20"/>
    </w:rPr>
  </w:style>
  <w:style w:type="paragraph" w:customStyle="1" w:styleId="ListLabel205">
    <w:name w:val="ListLabel 205"/>
    <w:link w:val="ListLabel2051"/>
    <w:rsid w:val="00DA6359"/>
    <w:pPr>
      <w:spacing w:after="0" w:line="240" w:lineRule="auto"/>
    </w:pPr>
    <w:rPr>
      <w:rFonts w:ascii="Calibri" w:eastAsia="Times New Roman" w:hAnsi="Calibri" w:cs="Times New Roman"/>
      <w:color w:val="000000"/>
      <w:sz w:val="20"/>
      <w:szCs w:val="20"/>
    </w:rPr>
  </w:style>
  <w:style w:type="character" w:customStyle="1" w:styleId="ListLabel2051">
    <w:name w:val="ListLabel 2051"/>
    <w:link w:val="ListLabel205"/>
    <w:rsid w:val="00DA6359"/>
    <w:rPr>
      <w:rFonts w:ascii="Calibri" w:eastAsia="Times New Roman" w:hAnsi="Calibri" w:cs="Times New Roman"/>
      <w:color w:val="000000"/>
      <w:sz w:val="20"/>
      <w:szCs w:val="20"/>
    </w:rPr>
  </w:style>
  <w:style w:type="paragraph" w:customStyle="1" w:styleId="formattext">
    <w:name w:val="formattext"/>
    <w:basedOn w:val="a0"/>
    <w:link w:val="formattext1"/>
    <w:uiPriority w:val="99"/>
    <w:qFormat/>
    <w:rsid w:val="00DA6359"/>
    <w:pPr>
      <w:spacing w:before="280" w:after="280" w:line="240" w:lineRule="auto"/>
    </w:pPr>
    <w:rPr>
      <w:rFonts w:ascii="Times New Roman" w:eastAsia="Times New Roman" w:hAnsi="Times New Roman" w:cs="Times New Roman"/>
      <w:color w:val="000000"/>
      <w:sz w:val="24"/>
      <w:szCs w:val="20"/>
    </w:rPr>
  </w:style>
  <w:style w:type="character" w:customStyle="1" w:styleId="formattext1">
    <w:name w:val="formattext1"/>
    <w:basedOn w:val="1a"/>
    <w:link w:val="formattext"/>
    <w:uiPriority w:val="99"/>
    <w:rsid w:val="00DA6359"/>
    <w:rPr>
      <w:rFonts w:ascii="Times New Roman" w:eastAsia="Times New Roman" w:hAnsi="Times New Roman" w:cs="Times New Roman"/>
      <w:color w:val="000000"/>
      <w:sz w:val="24"/>
      <w:szCs w:val="20"/>
    </w:rPr>
  </w:style>
  <w:style w:type="paragraph" w:customStyle="1" w:styleId="ListLabel217">
    <w:name w:val="ListLabel 217"/>
    <w:link w:val="ListLabel2171"/>
    <w:rsid w:val="00DA6359"/>
    <w:pPr>
      <w:spacing w:after="0" w:line="240" w:lineRule="auto"/>
    </w:pPr>
    <w:rPr>
      <w:rFonts w:ascii="Calibri" w:eastAsia="Times New Roman" w:hAnsi="Calibri" w:cs="Times New Roman"/>
      <w:color w:val="000000"/>
      <w:sz w:val="20"/>
      <w:szCs w:val="20"/>
    </w:rPr>
  </w:style>
  <w:style w:type="character" w:customStyle="1" w:styleId="ListLabel2171">
    <w:name w:val="ListLabel 2171"/>
    <w:link w:val="ListLabel217"/>
    <w:rsid w:val="00DA6359"/>
    <w:rPr>
      <w:rFonts w:ascii="Calibri" w:eastAsia="Times New Roman" w:hAnsi="Calibri" w:cs="Times New Roman"/>
      <w:color w:val="000000"/>
      <w:sz w:val="20"/>
      <w:szCs w:val="20"/>
    </w:rPr>
  </w:style>
  <w:style w:type="paragraph" w:customStyle="1" w:styleId="ListLabel215">
    <w:name w:val="ListLabel 215"/>
    <w:link w:val="ListLabel2151"/>
    <w:rsid w:val="00DA6359"/>
    <w:pPr>
      <w:spacing w:after="0" w:line="240" w:lineRule="auto"/>
    </w:pPr>
    <w:rPr>
      <w:rFonts w:ascii="Calibri" w:eastAsia="Times New Roman" w:hAnsi="Calibri" w:cs="Times New Roman"/>
      <w:color w:val="000000"/>
      <w:sz w:val="20"/>
      <w:szCs w:val="20"/>
    </w:rPr>
  </w:style>
  <w:style w:type="character" w:customStyle="1" w:styleId="ListLabel2151">
    <w:name w:val="ListLabel 2151"/>
    <w:link w:val="ListLabel215"/>
    <w:rsid w:val="00DA6359"/>
    <w:rPr>
      <w:rFonts w:ascii="Calibri" w:eastAsia="Times New Roman" w:hAnsi="Calibri" w:cs="Times New Roman"/>
      <w:color w:val="000000"/>
      <w:sz w:val="20"/>
      <w:szCs w:val="20"/>
    </w:rPr>
  </w:style>
  <w:style w:type="paragraph" w:customStyle="1" w:styleId="ListLabel400">
    <w:name w:val="ListLabel 400"/>
    <w:link w:val="ListLabel4001"/>
    <w:rsid w:val="00DA6359"/>
    <w:pPr>
      <w:spacing w:after="0" w:line="240" w:lineRule="auto"/>
    </w:pPr>
    <w:rPr>
      <w:rFonts w:ascii="Calibri" w:eastAsia="Times New Roman" w:hAnsi="Calibri" w:cs="Times New Roman"/>
      <w:color w:val="000000"/>
      <w:sz w:val="24"/>
      <w:szCs w:val="20"/>
    </w:rPr>
  </w:style>
  <w:style w:type="character" w:customStyle="1" w:styleId="ListLabel4001">
    <w:name w:val="ListLabel 4001"/>
    <w:link w:val="ListLabel400"/>
    <w:rsid w:val="00DA6359"/>
    <w:rPr>
      <w:rFonts w:ascii="Calibri" w:eastAsia="Times New Roman" w:hAnsi="Calibri" w:cs="Times New Roman"/>
      <w:color w:val="000000"/>
      <w:sz w:val="24"/>
      <w:szCs w:val="20"/>
    </w:rPr>
  </w:style>
  <w:style w:type="paragraph" w:customStyle="1" w:styleId="ListLabel210">
    <w:name w:val="ListLabel 210"/>
    <w:link w:val="ListLabel2101"/>
    <w:rsid w:val="00DA6359"/>
    <w:pPr>
      <w:spacing w:after="0" w:line="240" w:lineRule="auto"/>
    </w:pPr>
    <w:rPr>
      <w:rFonts w:ascii="Calibri" w:eastAsia="Times New Roman" w:hAnsi="Calibri" w:cs="Times New Roman"/>
      <w:color w:val="000000"/>
      <w:sz w:val="20"/>
      <w:szCs w:val="20"/>
    </w:rPr>
  </w:style>
  <w:style w:type="character" w:customStyle="1" w:styleId="ListLabel2101">
    <w:name w:val="ListLabel 2101"/>
    <w:link w:val="ListLabel210"/>
    <w:rsid w:val="00DA6359"/>
    <w:rPr>
      <w:rFonts w:ascii="Calibri" w:eastAsia="Times New Roman" w:hAnsi="Calibri" w:cs="Times New Roman"/>
      <w:color w:val="000000"/>
      <w:sz w:val="20"/>
      <w:szCs w:val="20"/>
    </w:rPr>
  </w:style>
  <w:style w:type="paragraph" w:customStyle="1" w:styleId="ListLabel194">
    <w:name w:val="ListLabel 194"/>
    <w:link w:val="ListLabel1941"/>
    <w:rsid w:val="00DA6359"/>
    <w:pPr>
      <w:spacing w:after="0" w:line="240" w:lineRule="auto"/>
    </w:pPr>
    <w:rPr>
      <w:rFonts w:ascii="Calibri" w:eastAsia="Times New Roman" w:hAnsi="Calibri" w:cs="Times New Roman"/>
      <w:color w:val="000000"/>
      <w:sz w:val="20"/>
      <w:szCs w:val="20"/>
    </w:rPr>
  </w:style>
  <w:style w:type="character" w:customStyle="1" w:styleId="ListLabel1941">
    <w:name w:val="ListLabel 1941"/>
    <w:link w:val="ListLabel194"/>
    <w:rsid w:val="00DA6359"/>
    <w:rPr>
      <w:rFonts w:ascii="Calibri" w:eastAsia="Times New Roman" w:hAnsi="Calibri" w:cs="Times New Roman"/>
      <w:color w:val="000000"/>
      <w:sz w:val="20"/>
      <w:szCs w:val="20"/>
    </w:rPr>
  </w:style>
  <w:style w:type="paragraph" w:customStyle="1" w:styleId="Heading2Char">
    <w:name w:val="Heading 2 Char"/>
    <w:link w:val="Heading2Char1"/>
    <w:rsid w:val="00DA6359"/>
    <w:pPr>
      <w:spacing w:after="0" w:line="240" w:lineRule="auto"/>
    </w:pPr>
    <w:rPr>
      <w:rFonts w:ascii="Arial" w:eastAsia="Times New Roman" w:hAnsi="Arial" w:cs="Times New Roman"/>
      <w:color w:val="000000"/>
      <w:sz w:val="34"/>
      <w:szCs w:val="20"/>
    </w:rPr>
  </w:style>
  <w:style w:type="character" w:customStyle="1" w:styleId="Heading2Char1">
    <w:name w:val="Heading 2 Char1"/>
    <w:link w:val="Heading2Char"/>
    <w:rsid w:val="00DA6359"/>
    <w:rPr>
      <w:rFonts w:ascii="Arial" w:eastAsia="Times New Roman" w:hAnsi="Arial" w:cs="Times New Roman"/>
      <w:color w:val="000000"/>
      <w:sz w:val="34"/>
      <w:szCs w:val="20"/>
    </w:rPr>
  </w:style>
  <w:style w:type="paragraph" w:customStyle="1" w:styleId="ListLabel154">
    <w:name w:val="ListLabel 154"/>
    <w:link w:val="ListLabel1541"/>
    <w:rsid w:val="00DA6359"/>
    <w:pPr>
      <w:spacing w:after="0" w:line="240" w:lineRule="auto"/>
    </w:pPr>
    <w:rPr>
      <w:rFonts w:ascii="Calibri" w:eastAsia="Times New Roman" w:hAnsi="Calibri" w:cs="Times New Roman"/>
      <w:color w:val="000000"/>
      <w:sz w:val="20"/>
      <w:szCs w:val="20"/>
    </w:rPr>
  </w:style>
  <w:style w:type="character" w:customStyle="1" w:styleId="ListLabel1541">
    <w:name w:val="ListLabel 1541"/>
    <w:link w:val="ListLabel154"/>
    <w:rsid w:val="00DA6359"/>
    <w:rPr>
      <w:rFonts w:ascii="Calibri" w:eastAsia="Times New Roman" w:hAnsi="Calibri" w:cs="Times New Roman"/>
      <w:color w:val="000000"/>
      <w:sz w:val="20"/>
      <w:szCs w:val="20"/>
    </w:rPr>
  </w:style>
  <w:style w:type="paragraph" w:customStyle="1" w:styleId="ListLabel489">
    <w:name w:val="ListLabel 489"/>
    <w:link w:val="ListLabel4891"/>
    <w:rsid w:val="00DA6359"/>
    <w:pPr>
      <w:spacing w:after="0" w:line="240" w:lineRule="auto"/>
    </w:pPr>
    <w:rPr>
      <w:rFonts w:ascii="Calibri" w:eastAsia="Times New Roman" w:hAnsi="Calibri" w:cs="Times New Roman"/>
      <w:color w:val="000000"/>
      <w:sz w:val="20"/>
      <w:szCs w:val="20"/>
    </w:rPr>
  </w:style>
  <w:style w:type="character" w:customStyle="1" w:styleId="ListLabel4891">
    <w:name w:val="ListLabel 4891"/>
    <w:link w:val="ListLabel489"/>
    <w:rsid w:val="00DA6359"/>
    <w:rPr>
      <w:rFonts w:ascii="Calibri" w:eastAsia="Times New Roman" w:hAnsi="Calibri" w:cs="Times New Roman"/>
      <w:color w:val="000000"/>
      <w:sz w:val="20"/>
      <w:szCs w:val="20"/>
    </w:rPr>
  </w:style>
  <w:style w:type="paragraph" w:customStyle="1" w:styleId="ListLabel147">
    <w:name w:val="ListLabel 147"/>
    <w:link w:val="ListLabel1471"/>
    <w:rsid w:val="00DA6359"/>
    <w:pPr>
      <w:spacing w:after="0" w:line="240" w:lineRule="auto"/>
    </w:pPr>
    <w:rPr>
      <w:rFonts w:ascii="Calibri" w:eastAsia="Times New Roman" w:hAnsi="Calibri" w:cs="Times New Roman"/>
      <w:color w:val="000000"/>
      <w:sz w:val="20"/>
      <w:szCs w:val="20"/>
    </w:rPr>
  </w:style>
  <w:style w:type="character" w:customStyle="1" w:styleId="ListLabel1471">
    <w:name w:val="ListLabel 1471"/>
    <w:link w:val="ListLabel147"/>
    <w:rsid w:val="00DA6359"/>
    <w:rPr>
      <w:rFonts w:ascii="Calibri" w:eastAsia="Times New Roman" w:hAnsi="Calibri" w:cs="Times New Roman"/>
      <w:color w:val="000000"/>
      <w:sz w:val="20"/>
      <w:szCs w:val="20"/>
    </w:rPr>
  </w:style>
  <w:style w:type="paragraph" w:customStyle="1" w:styleId="ListLabel319">
    <w:name w:val="ListLabel 319"/>
    <w:link w:val="ListLabel3191"/>
    <w:rsid w:val="00DA6359"/>
    <w:pPr>
      <w:spacing w:after="0" w:line="240" w:lineRule="auto"/>
    </w:pPr>
    <w:rPr>
      <w:rFonts w:ascii="Calibri" w:eastAsia="Times New Roman" w:hAnsi="Calibri" w:cs="Times New Roman"/>
      <w:color w:val="000000"/>
      <w:sz w:val="20"/>
      <w:szCs w:val="20"/>
    </w:rPr>
  </w:style>
  <w:style w:type="character" w:customStyle="1" w:styleId="ListLabel3191">
    <w:name w:val="ListLabel 3191"/>
    <w:link w:val="ListLabel319"/>
    <w:rsid w:val="00DA6359"/>
    <w:rPr>
      <w:rFonts w:ascii="Calibri" w:eastAsia="Times New Roman" w:hAnsi="Calibri" w:cs="Times New Roman"/>
      <w:color w:val="000000"/>
      <w:sz w:val="20"/>
      <w:szCs w:val="20"/>
    </w:rPr>
  </w:style>
  <w:style w:type="paragraph" w:customStyle="1" w:styleId="CaptionChar">
    <w:name w:val="Caption Char"/>
    <w:link w:val="CaptionChar1"/>
    <w:rsid w:val="00DA6359"/>
    <w:pPr>
      <w:spacing w:after="0" w:line="240" w:lineRule="auto"/>
    </w:pPr>
    <w:rPr>
      <w:rFonts w:ascii="Calibri" w:eastAsia="Times New Roman" w:hAnsi="Calibri" w:cs="Times New Roman"/>
      <w:color w:val="000000"/>
      <w:sz w:val="20"/>
      <w:szCs w:val="20"/>
    </w:rPr>
  </w:style>
  <w:style w:type="character" w:customStyle="1" w:styleId="CaptionChar1">
    <w:name w:val="Caption Char1"/>
    <w:link w:val="CaptionChar"/>
    <w:rsid w:val="00DA6359"/>
    <w:rPr>
      <w:rFonts w:ascii="Calibri" w:eastAsia="Times New Roman" w:hAnsi="Calibri" w:cs="Times New Roman"/>
      <w:color w:val="000000"/>
      <w:sz w:val="20"/>
      <w:szCs w:val="20"/>
    </w:rPr>
  </w:style>
  <w:style w:type="paragraph" w:customStyle="1" w:styleId="ListLabel530">
    <w:name w:val="ListLabel 530"/>
    <w:link w:val="ListLabel5301"/>
    <w:rsid w:val="00DA6359"/>
    <w:pPr>
      <w:spacing w:after="0" w:line="240" w:lineRule="auto"/>
    </w:pPr>
    <w:rPr>
      <w:rFonts w:ascii="Calibri" w:eastAsia="Times New Roman" w:hAnsi="Calibri" w:cs="Times New Roman"/>
      <w:color w:val="000000"/>
      <w:sz w:val="20"/>
      <w:szCs w:val="20"/>
    </w:rPr>
  </w:style>
  <w:style w:type="character" w:customStyle="1" w:styleId="ListLabel5301">
    <w:name w:val="ListLabel 5301"/>
    <w:link w:val="ListLabel530"/>
    <w:rsid w:val="00DA6359"/>
    <w:rPr>
      <w:rFonts w:ascii="Calibri" w:eastAsia="Times New Roman" w:hAnsi="Calibri" w:cs="Times New Roman"/>
      <w:color w:val="000000"/>
      <w:sz w:val="20"/>
      <w:szCs w:val="20"/>
    </w:rPr>
  </w:style>
  <w:style w:type="paragraph" w:customStyle="1" w:styleId="ListLabel519">
    <w:name w:val="ListLabel 519"/>
    <w:link w:val="ListLabel5191"/>
    <w:rsid w:val="00DA6359"/>
    <w:pPr>
      <w:spacing w:after="0" w:line="240" w:lineRule="auto"/>
    </w:pPr>
    <w:rPr>
      <w:rFonts w:ascii="Calibri" w:eastAsia="Times New Roman" w:hAnsi="Calibri" w:cs="Times New Roman"/>
      <w:color w:val="000000"/>
      <w:sz w:val="20"/>
      <w:szCs w:val="20"/>
    </w:rPr>
  </w:style>
  <w:style w:type="character" w:customStyle="1" w:styleId="ListLabel5191">
    <w:name w:val="ListLabel 5191"/>
    <w:link w:val="ListLabel519"/>
    <w:rsid w:val="00DA6359"/>
    <w:rPr>
      <w:rFonts w:ascii="Calibri" w:eastAsia="Times New Roman" w:hAnsi="Calibri" w:cs="Times New Roman"/>
      <w:color w:val="000000"/>
      <w:sz w:val="20"/>
      <w:szCs w:val="20"/>
    </w:rPr>
  </w:style>
  <w:style w:type="paragraph" w:customStyle="1" w:styleId="ListLabel410">
    <w:name w:val="ListLabel 410"/>
    <w:link w:val="ListLabel4101"/>
    <w:rsid w:val="00DA6359"/>
    <w:pPr>
      <w:spacing w:after="0" w:line="240" w:lineRule="auto"/>
    </w:pPr>
    <w:rPr>
      <w:rFonts w:ascii="Calibri" w:eastAsia="Times New Roman" w:hAnsi="Calibri" w:cs="Times New Roman"/>
      <w:color w:val="000000"/>
      <w:sz w:val="20"/>
      <w:szCs w:val="20"/>
    </w:rPr>
  </w:style>
  <w:style w:type="character" w:customStyle="1" w:styleId="ListLabel4101">
    <w:name w:val="ListLabel 4101"/>
    <w:link w:val="ListLabel410"/>
    <w:rsid w:val="00DA6359"/>
    <w:rPr>
      <w:rFonts w:ascii="Calibri" w:eastAsia="Times New Roman" w:hAnsi="Calibri" w:cs="Times New Roman"/>
      <w:color w:val="000000"/>
      <w:sz w:val="20"/>
      <w:szCs w:val="20"/>
    </w:rPr>
  </w:style>
  <w:style w:type="paragraph" w:customStyle="1" w:styleId="ListLabel40">
    <w:name w:val="ListLabel 40"/>
    <w:link w:val="ListLabel4010"/>
    <w:rsid w:val="00DA6359"/>
    <w:pPr>
      <w:spacing w:after="0" w:line="240" w:lineRule="auto"/>
    </w:pPr>
    <w:rPr>
      <w:rFonts w:ascii="Calibri" w:eastAsia="Times New Roman" w:hAnsi="Calibri" w:cs="Times New Roman"/>
      <w:color w:val="000000"/>
      <w:sz w:val="20"/>
      <w:szCs w:val="20"/>
    </w:rPr>
  </w:style>
  <w:style w:type="character" w:customStyle="1" w:styleId="ListLabel4010">
    <w:name w:val="ListLabel 4010"/>
    <w:link w:val="ListLabel40"/>
    <w:rsid w:val="00DA6359"/>
    <w:rPr>
      <w:rFonts w:ascii="Calibri" w:eastAsia="Times New Roman" w:hAnsi="Calibri" w:cs="Times New Roman"/>
      <w:color w:val="000000"/>
      <w:sz w:val="20"/>
      <w:szCs w:val="20"/>
    </w:rPr>
  </w:style>
  <w:style w:type="paragraph" w:customStyle="1" w:styleId="ListLabel88">
    <w:name w:val="ListLabel 88"/>
    <w:link w:val="ListLabel881"/>
    <w:rsid w:val="00DA6359"/>
    <w:pPr>
      <w:spacing w:after="0" w:line="240" w:lineRule="auto"/>
    </w:pPr>
    <w:rPr>
      <w:rFonts w:ascii="Calibri" w:eastAsia="Times New Roman" w:hAnsi="Calibri" w:cs="Times New Roman"/>
      <w:color w:val="000000"/>
      <w:sz w:val="20"/>
      <w:szCs w:val="20"/>
    </w:rPr>
  </w:style>
  <w:style w:type="character" w:customStyle="1" w:styleId="ListLabel881">
    <w:name w:val="ListLabel 881"/>
    <w:link w:val="ListLabel88"/>
    <w:rsid w:val="00DA6359"/>
    <w:rPr>
      <w:rFonts w:ascii="Calibri" w:eastAsia="Times New Roman" w:hAnsi="Calibri" w:cs="Times New Roman"/>
      <w:color w:val="000000"/>
      <w:sz w:val="20"/>
      <w:szCs w:val="20"/>
    </w:rPr>
  </w:style>
  <w:style w:type="paragraph" w:customStyle="1" w:styleId="ListLabel94">
    <w:name w:val="ListLabel 94"/>
    <w:link w:val="ListLabel941"/>
    <w:rsid w:val="00DA6359"/>
    <w:pPr>
      <w:spacing w:after="0" w:line="240" w:lineRule="auto"/>
    </w:pPr>
    <w:rPr>
      <w:rFonts w:ascii="Calibri" w:eastAsia="Times New Roman" w:hAnsi="Calibri" w:cs="Times New Roman"/>
      <w:color w:val="000000"/>
      <w:sz w:val="20"/>
      <w:szCs w:val="20"/>
    </w:rPr>
  </w:style>
  <w:style w:type="character" w:customStyle="1" w:styleId="ListLabel941">
    <w:name w:val="ListLabel 941"/>
    <w:link w:val="ListLabel94"/>
    <w:rsid w:val="00DA6359"/>
    <w:rPr>
      <w:rFonts w:ascii="Calibri" w:eastAsia="Times New Roman" w:hAnsi="Calibri" w:cs="Times New Roman"/>
      <w:color w:val="000000"/>
      <w:sz w:val="20"/>
      <w:szCs w:val="20"/>
    </w:rPr>
  </w:style>
  <w:style w:type="paragraph" w:customStyle="1" w:styleId="ListLabel165">
    <w:name w:val="ListLabel 165"/>
    <w:link w:val="ListLabel1651"/>
    <w:rsid w:val="00DA6359"/>
    <w:pPr>
      <w:spacing w:after="0" w:line="240" w:lineRule="auto"/>
    </w:pPr>
    <w:rPr>
      <w:rFonts w:ascii="Calibri" w:eastAsia="Times New Roman" w:hAnsi="Calibri" w:cs="Times New Roman"/>
      <w:color w:val="000000"/>
      <w:sz w:val="20"/>
      <w:szCs w:val="20"/>
    </w:rPr>
  </w:style>
  <w:style w:type="character" w:customStyle="1" w:styleId="ListLabel1651">
    <w:name w:val="ListLabel 1651"/>
    <w:link w:val="ListLabel165"/>
    <w:rsid w:val="00DA6359"/>
    <w:rPr>
      <w:rFonts w:ascii="Calibri" w:eastAsia="Times New Roman" w:hAnsi="Calibri" w:cs="Times New Roman"/>
      <w:color w:val="000000"/>
      <w:sz w:val="20"/>
      <w:szCs w:val="20"/>
    </w:rPr>
  </w:style>
  <w:style w:type="paragraph" w:customStyle="1" w:styleId="ListLabel144">
    <w:name w:val="ListLabel 144"/>
    <w:link w:val="ListLabel1441"/>
    <w:rsid w:val="00DA6359"/>
    <w:pPr>
      <w:spacing w:after="0" w:line="240" w:lineRule="auto"/>
    </w:pPr>
    <w:rPr>
      <w:rFonts w:ascii="Calibri" w:eastAsia="Times New Roman" w:hAnsi="Calibri" w:cs="Times New Roman"/>
      <w:color w:val="000000"/>
      <w:sz w:val="20"/>
      <w:szCs w:val="20"/>
    </w:rPr>
  </w:style>
  <w:style w:type="character" w:customStyle="1" w:styleId="ListLabel1441">
    <w:name w:val="ListLabel 1441"/>
    <w:link w:val="ListLabel144"/>
    <w:rsid w:val="00DA6359"/>
    <w:rPr>
      <w:rFonts w:ascii="Calibri" w:eastAsia="Times New Roman" w:hAnsi="Calibri" w:cs="Times New Roman"/>
      <w:color w:val="000000"/>
      <w:sz w:val="20"/>
      <w:szCs w:val="20"/>
    </w:rPr>
  </w:style>
  <w:style w:type="paragraph" w:customStyle="1" w:styleId="ListLabel463">
    <w:name w:val="ListLabel 463"/>
    <w:link w:val="ListLabel4631"/>
    <w:rsid w:val="00DA6359"/>
    <w:pPr>
      <w:spacing w:after="0" w:line="240" w:lineRule="auto"/>
    </w:pPr>
    <w:rPr>
      <w:rFonts w:ascii="Calibri" w:eastAsia="Times New Roman" w:hAnsi="Calibri" w:cs="Times New Roman"/>
      <w:color w:val="000000"/>
      <w:sz w:val="20"/>
      <w:szCs w:val="20"/>
    </w:rPr>
  </w:style>
  <w:style w:type="character" w:customStyle="1" w:styleId="ListLabel4631">
    <w:name w:val="ListLabel 4631"/>
    <w:link w:val="ListLabel463"/>
    <w:rsid w:val="00DA6359"/>
    <w:rPr>
      <w:rFonts w:ascii="Calibri" w:eastAsia="Times New Roman" w:hAnsi="Calibri" w:cs="Times New Roman"/>
      <w:color w:val="000000"/>
      <w:sz w:val="20"/>
      <w:szCs w:val="20"/>
    </w:rPr>
  </w:style>
  <w:style w:type="paragraph" w:customStyle="1" w:styleId="ListLabel266">
    <w:name w:val="ListLabel 266"/>
    <w:link w:val="ListLabel2661"/>
    <w:rsid w:val="00DA6359"/>
    <w:pPr>
      <w:spacing w:after="0" w:line="240" w:lineRule="auto"/>
    </w:pPr>
    <w:rPr>
      <w:rFonts w:ascii="Calibri" w:eastAsia="Times New Roman" w:hAnsi="Calibri" w:cs="Times New Roman"/>
      <w:color w:val="000000"/>
      <w:sz w:val="20"/>
      <w:szCs w:val="20"/>
    </w:rPr>
  </w:style>
  <w:style w:type="character" w:customStyle="1" w:styleId="ListLabel2661">
    <w:name w:val="ListLabel 2661"/>
    <w:link w:val="ListLabel266"/>
    <w:rsid w:val="00DA6359"/>
    <w:rPr>
      <w:rFonts w:ascii="Calibri" w:eastAsia="Times New Roman" w:hAnsi="Calibri" w:cs="Times New Roman"/>
      <w:color w:val="000000"/>
      <w:sz w:val="20"/>
      <w:szCs w:val="20"/>
    </w:rPr>
  </w:style>
  <w:style w:type="paragraph" w:customStyle="1" w:styleId="ListLabel90">
    <w:name w:val="ListLabel 90"/>
    <w:link w:val="ListLabel901"/>
    <w:rsid w:val="00DA6359"/>
    <w:pPr>
      <w:spacing w:after="0" w:line="240" w:lineRule="auto"/>
    </w:pPr>
    <w:rPr>
      <w:rFonts w:ascii="Calibri" w:eastAsia="Times New Roman" w:hAnsi="Calibri" w:cs="Times New Roman"/>
      <w:color w:val="000000"/>
      <w:sz w:val="20"/>
      <w:szCs w:val="20"/>
    </w:rPr>
  </w:style>
  <w:style w:type="character" w:customStyle="1" w:styleId="ListLabel901">
    <w:name w:val="ListLabel 901"/>
    <w:link w:val="ListLabel90"/>
    <w:rsid w:val="00DA6359"/>
    <w:rPr>
      <w:rFonts w:ascii="Calibri" w:eastAsia="Times New Roman" w:hAnsi="Calibri" w:cs="Times New Roman"/>
      <w:color w:val="000000"/>
      <w:sz w:val="20"/>
      <w:szCs w:val="20"/>
    </w:rPr>
  </w:style>
  <w:style w:type="paragraph" w:customStyle="1" w:styleId="ListLabel274">
    <w:name w:val="ListLabel 274"/>
    <w:link w:val="ListLabel2741"/>
    <w:rsid w:val="00DA6359"/>
    <w:pPr>
      <w:spacing w:after="0" w:line="240" w:lineRule="auto"/>
    </w:pPr>
    <w:rPr>
      <w:rFonts w:ascii="Calibri" w:eastAsia="Times New Roman" w:hAnsi="Calibri" w:cs="Times New Roman"/>
      <w:color w:val="000000"/>
      <w:sz w:val="20"/>
      <w:szCs w:val="20"/>
    </w:rPr>
  </w:style>
  <w:style w:type="character" w:customStyle="1" w:styleId="ListLabel2741">
    <w:name w:val="ListLabel 2741"/>
    <w:link w:val="ListLabel274"/>
    <w:rsid w:val="00DA6359"/>
    <w:rPr>
      <w:rFonts w:ascii="Calibri" w:eastAsia="Times New Roman" w:hAnsi="Calibri" w:cs="Times New Roman"/>
      <w:color w:val="000000"/>
      <w:sz w:val="20"/>
      <w:szCs w:val="20"/>
    </w:rPr>
  </w:style>
  <w:style w:type="paragraph" w:customStyle="1" w:styleId="ListLabel383">
    <w:name w:val="ListLabel 383"/>
    <w:link w:val="ListLabel3831"/>
    <w:rsid w:val="00DA6359"/>
    <w:pPr>
      <w:spacing w:after="0" w:line="240" w:lineRule="auto"/>
    </w:pPr>
    <w:rPr>
      <w:rFonts w:ascii="Calibri" w:eastAsia="Times New Roman" w:hAnsi="Calibri" w:cs="Times New Roman"/>
      <w:color w:val="000000"/>
      <w:sz w:val="20"/>
      <w:szCs w:val="20"/>
    </w:rPr>
  </w:style>
  <w:style w:type="character" w:customStyle="1" w:styleId="ListLabel3831">
    <w:name w:val="ListLabel 3831"/>
    <w:link w:val="ListLabel383"/>
    <w:rsid w:val="00DA6359"/>
    <w:rPr>
      <w:rFonts w:ascii="Calibri" w:eastAsia="Times New Roman" w:hAnsi="Calibri" w:cs="Times New Roman"/>
      <w:color w:val="000000"/>
      <w:sz w:val="20"/>
      <w:szCs w:val="20"/>
    </w:rPr>
  </w:style>
  <w:style w:type="paragraph" w:styleId="51">
    <w:name w:val="toc 5"/>
    <w:basedOn w:val="a0"/>
    <w:next w:val="a0"/>
    <w:link w:val="52"/>
    <w:qFormat/>
    <w:rsid w:val="00DA6359"/>
    <w:pPr>
      <w:spacing w:after="0" w:line="252" w:lineRule="auto"/>
      <w:ind w:left="960"/>
    </w:pPr>
    <w:rPr>
      <w:rFonts w:ascii="Times New Roman" w:eastAsia="Times New Roman" w:hAnsi="Times New Roman" w:cs="Times New Roman"/>
      <w:color w:val="000000"/>
      <w:sz w:val="18"/>
      <w:szCs w:val="20"/>
    </w:rPr>
  </w:style>
  <w:style w:type="character" w:customStyle="1" w:styleId="52">
    <w:name w:val="Оглавление 5 Знак"/>
    <w:basedOn w:val="1a"/>
    <w:link w:val="51"/>
    <w:rsid w:val="00DA6359"/>
    <w:rPr>
      <w:rFonts w:ascii="Times New Roman" w:eastAsia="Times New Roman" w:hAnsi="Times New Roman" w:cs="Times New Roman"/>
      <w:color w:val="000000"/>
      <w:sz w:val="18"/>
      <w:szCs w:val="20"/>
    </w:rPr>
  </w:style>
  <w:style w:type="paragraph" w:customStyle="1" w:styleId="ListLabel442">
    <w:name w:val="ListLabel 442"/>
    <w:link w:val="ListLabel4421"/>
    <w:rsid w:val="00DA6359"/>
    <w:pPr>
      <w:spacing w:after="0" w:line="240" w:lineRule="auto"/>
    </w:pPr>
    <w:rPr>
      <w:rFonts w:ascii="Calibri" w:eastAsia="Times New Roman" w:hAnsi="Calibri" w:cs="Times New Roman"/>
      <w:color w:val="000000"/>
      <w:sz w:val="20"/>
      <w:szCs w:val="20"/>
    </w:rPr>
  </w:style>
  <w:style w:type="character" w:customStyle="1" w:styleId="ListLabel4421">
    <w:name w:val="ListLabel 4421"/>
    <w:link w:val="ListLabel442"/>
    <w:rsid w:val="00DA6359"/>
    <w:rPr>
      <w:rFonts w:ascii="Calibri" w:eastAsia="Times New Roman" w:hAnsi="Calibri" w:cs="Times New Roman"/>
      <w:color w:val="000000"/>
      <w:sz w:val="20"/>
      <w:szCs w:val="20"/>
    </w:rPr>
  </w:style>
  <w:style w:type="paragraph" w:customStyle="1" w:styleId="ListLabel531">
    <w:name w:val="ListLabel 531"/>
    <w:link w:val="ListLabel5311"/>
    <w:rsid w:val="00DA6359"/>
    <w:pPr>
      <w:spacing w:after="0" w:line="240" w:lineRule="auto"/>
    </w:pPr>
    <w:rPr>
      <w:rFonts w:ascii="Calibri" w:eastAsia="Times New Roman" w:hAnsi="Calibri" w:cs="Times New Roman"/>
      <w:color w:val="000000"/>
      <w:sz w:val="20"/>
      <w:szCs w:val="20"/>
    </w:rPr>
  </w:style>
  <w:style w:type="character" w:customStyle="1" w:styleId="ListLabel5311">
    <w:name w:val="ListLabel 5311"/>
    <w:link w:val="ListLabel531"/>
    <w:rsid w:val="00DA6359"/>
    <w:rPr>
      <w:rFonts w:ascii="Calibri" w:eastAsia="Times New Roman" w:hAnsi="Calibri" w:cs="Times New Roman"/>
      <w:color w:val="000000"/>
      <w:sz w:val="20"/>
      <w:szCs w:val="20"/>
    </w:rPr>
  </w:style>
  <w:style w:type="paragraph" w:customStyle="1" w:styleId="ListLabel311">
    <w:name w:val="ListLabel 311"/>
    <w:link w:val="ListLabel3111"/>
    <w:rsid w:val="00DA6359"/>
    <w:pPr>
      <w:spacing w:after="0" w:line="240" w:lineRule="auto"/>
    </w:pPr>
    <w:rPr>
      <w:rFonts w:ascii="Calibri" w:eastAsia="Times New Roman" w:hAnsi="Calibri" w:cs="Times New Roman"/>
      <w:color w:val="000000"/>
      <w:sz w:val="20"/>
      <w:szCs w:val="20"/>
    </w:rPr>
  </w:style>
  <w:style w:type="character" w:customStyle="1" w:styleId="ListLabel3111">
    <w:name w:val="ListLabel 3111"/>
    <w:link w:val="ListLabel311"/>
    <w:rsid w:val="00DA6359"/>
    <w:rPr>
      <w:rFonts w:ascii="Calibri" w:eastAsia="Times New Roman" w:hAnsi="Calibri" w:cs="Times New Roman"/>
      <w:color w:val="000000"/>
      <w:sz w:val="20"/>
      <w:szCs w:val="20"/>
    </w:rPr>
  </w:style>
  <w:style w:type="paragraph" w:customStyle="1" w:styleId="ListLabel445">
    <w:name w:val="ListLabel 445"/>
    <w:link w:val="ListLabel4451"/>
    <w:rsid w:val="00DA6359"/>
    <w:pPr>
      <w:spacing w:after="0" w:line="240" w:lineRule="auto"/>
    </w:pPr>
    <w:rPr>
      <w:rFonts w:ascii="Calibri" w:eastAsia="Times New Roman" w:hAnsi="Calibri" w:cs="Times New Roman"/>
      <w:color w:val="000000"/>
      <w:sz w:val="20"/>
      <w:szCs w:val="20"/>
    </w:rPr>
  </w:style>
  <w:style w:type="character" w:customStyle="1" w:styleId="ListLabel4451">
    <w:name w:val="ListLabel 4451"/>
    <w:link w:val="ListLabel445"/>
    <w:rsid w:val="00DA6359"/>
    <w:rPr>
      <w:rFonts w:ascii="Calibri" w:eastAsia="Times New Roman" w:hAnsi="Calibri" w:cs="Times New Roman"/>
      <w:color w:val="000000"/>
      <w:sz w:val="20"/>
      <w:szCs w:val="20"/>
    </w:rPr>
  </w:style>
  <w:style w:type="paragraph" w:customStyle="1" w:styleId="ListLabel171">
    <w:name w:val="ListLabel 171"/>
    <w:link w:val="ListLabel1711"/>
    <w:rsid w:val="00DA6359"/>
    <w:pPr>
      <w:spacing w:after="0" w:line="240" w:lineRule="auto"/>
    </w:pPr>
    <w:rPr>
      <w:rFonts w:ascii="Calibri" w:eastAsia="Times New Roman" w:hAnsi="Calibri" w:cs="Times New Roman"/>
      <w:color w:val="000000"/>
      <w:sz w:val="20"/>
      <w:szCs w:val="20"/>
    </w:rPr>
  </w:style>
  <w:style w:type="character" w:customStyle="1" w:styleId="ListLabel1711">
    <w:name w:val="ListLabel 1711"/>
    <w:link w:val="ListLabel171"/>
    <w:rsid w:val="00DA6359"/>
    <w:rPr>
      <w:rFonts w:ascii="Calibri" w:eastAsia="Times New Roman" w:hAnsi="Calibri" w:cs="Times New Roman"/>
      <w:color w:val="000000"/>
      <w:sz w:val="20"/>
      <w:szCs w:val="20"/>
    </w:rPr>
  </w:style>
  <w:style w:type="paragraph" w:customStyle="1" w:styleId="ListLabel52">
    <w:name w:val="ListLabel 52"/>
    <w:link w:val="ListLabel5210"/>
    <w:rsid w:val="00DA6359"/>
    <w:pPr>
      <w:spacing w:after="0" w:line="240" w:lineRule="auto"/>
    </w:pPr>
    <w:rPr>
      <w:rFonts w:ascii="Calibri" w:eastAsia="Times New Roman" w:hAnsi="Calibri" w:cs="Times New Roman"/>
      <w:color w:val="000000"/>
      <w:sz w:val="20"/>
      <w:szCs w:val="20"/>
    </w:rPr>
  </w:style>
  <w:style w:type="character" w:customStyle="1" w:styleId="ListLabel5210">
    <w:name w:val="ListLabel 5210"/>
    <w:link w:val="ListLabel52"/>
    <w:rsid w:val="00DA6359"/>
    <w:rPr>
      <w:rFonts w:ascii="Calibri" w:eastAsia="Times New Roman" w:hAnsi="Calibri" w:cs="Times New Roman"/>
      <w:color w:val="000000"/>
      <w:sz w:val="20"/>
      <w:szCs w:val="20"/>
    </w:rPr>
  </w:style>
  <w:style w:type="paragraph" w:customStyle="1" w:styleId="ListLabel185">
    <w:name w:val="ListLabel 185"/>
    <w:link w:val="ListLabel1851"/>
    <w:rsid w:val="00DA6359"/>
    <w:pPr>
      <w:spacing w:after="0" w:line="240" w:lineRule="auto"/>
    </w:pPr>
    <w:rPr>
      <w:rFonts w:ascii="Calibri" w:eastAsia="Times New Roman" w:hAnsi="Calibri" w:cs="Times New Roman"/>
      <w:color w:val="000000"/>
      <w:sz w:val="20"/>
      <w:szCs w:val="20"/>
    </w:rPr>
  </w:style>
  <w:style w:type="character" w:customStyle="1" w:styleId="ListLabel1851">
    <w:name w:val="ListLabel 1851"/>
    <w:link w:val="ListLabel185"/>
    <w:rsid w:val="00DA6359"/>
    <w:rPr>
      <w:rFonts w:ascii="Calibri" w:eastAsia="Times New Roman" w:hAnsi="Calibri" w:cs="Times New Roman"/>
      <w:color w:val="000000"/>
      <w:sz w:val="20"/>
      <w:szCs w:val="20"/>
    </w:rPr>
  </w:style>
  <w:style w:type="paragraph" w:customStyle="1" w:styleId="ListLabel522">
    <w:name w:val="ListLabel 522"/>
    <w:link w:val="ListLabel5221"/>
    <w:rsid w:val="00DA6359"/>
    <w:pPr>
      <w:spacing w:after="0" w:line="240" w:lineRule="auto"/>
    </w:pPr>
    <w:rPr>
      <w:rFonts w:ascii="Calibri" w:eastAsia="Times New Roman" w:hAnsi="Calibri" w:cs="Times New Roman"/>
      <w:color w:val="000000"/>
      <w:sz w:val="20"/>
      <w:szCs w:val="20"/>
    </w:rPr>
  </w:style>
  <w:style w:type="character" w:customStyle="1" w:styleId="ListLabel5221">
    <w:name w:val="ListLabel 5221"/>
    <w:link w:val="ListLabel522"/>
    <w:rsid w:val="00DA6359"/>
    <w:rPr>
      <w:rFonts w:ascii="Calibri" w:eastAsia="Times New Roman" w:hAnsi="Calibri" w:cs="Times New Roman"/>
      <w:color w:val="000000"/>
      <w:sz w:val="20"/>
      <w:szCs w:val="20"/>
    </w:rPr>
  </w:style>
  <w:style w:type="paragraph" w:customStyle="1" w:styleId="ListLabel189">
    <w:name w:val="ListLabel 189"/>
    <w:link w:val="ListLabel1891"/>
    <w:rsid w:val="00DA6359"/>
    <w:pPr>
      <w:spacing w:after="0" w:line="240" w:lineRule="auto"/>
    </w:pPr>
    <w:rPr>
      <w:rFonts w:ascii="Calibri" w:eastAsia="Times New Roman" w:hAnsi="Calibri" w:cs="Times New Roman"/>
      <w:color w:val="000000"/>
      <w:sz w:val="24"/>
      <w:szCs w:val="20"/>
    </w:rPr>
  </w:style>
  <w:style w:type="character" w:customStyle="1" w:styleId="ListLabel1891">
    <w:name w:val="ListLabel 1891"/>
    <w:link w:val="ListLabel189"/>
    <w:rsid w:val="00DA6359"/>
    <w:rPr>
      <w:rFonts w:ascii="Calibri" w:eastAsia="Times New Roman" w:hAnsi="Calibri" w:cs="Times New Roman"/>
      <w:color w:val="000000"/>
      <w:sz w:val="24"/>
      <w:szCs w:val="20"/>
    </w:rPr>
  </w:style>
  <w:style w:type="paragraph" w:customStyle="1" w:styleId="ListLabel459">
    <w:name w:val="ListLabel 459"/>
    <w:link w:val="ListLabel4591"/>
    <w:rsid w:val="00DA6359"/>
    <w:pPr>
      <w:spacing w:after="0" w:line="240" w:lineRule="auto"/>
    </w:pPr>
    <w:rPr>
      <w:rFonts w:ascii="Calibri" w:eastAsia="Times New Roman" w:hAnsi="Calibri" w:cs="Times New Roman"/>
      <w:color w:val="000000"/>
      <w:sz w:val="20"/>
      <w:szCs w:val="20"/>
    </w:rPr>
  </w:style>
  <w:style w:type="character" w:customStyle="1" w:styleId="ListLabel4591">
    <w:name w:val="ListLabel 4591"/>
    <w:link w:val="ListLabel459"/>
    <w:rsid w:val="00DA6359"/>
    <w:rPr>
      <w:rFonts w:ascii="Calibri" w:eastAsia="Times New Roman" w:hAnsi="Calibri" w:cs="Times New Roman"/>
      <w:color w:val="000000"/>
      <w:sz w:val="20"/>
      <w:szCs w:val="20"/>
    </w:rPr>
  </w:style>
  <w:style w:type="paragraph" w:customStyle="1" w:styleId="ListLabel376">
    <w:name w:val="ListLabel 376"/>
    <w:link w:val="ListLabel3761"/>
    <w:rsid w:val="00DA6359"/>
    <w:pPr>
      <w:spacing w:after="0" w:line="240" w:lineRule="auto"/>
    </w:pPr>
    <w:rPr>
      <w:rFonts w:ascii="Calibri" w:eastAsia="Times New Roman" w:hAnsi="Calibri" w:cs="Times New Roman"/>
      <w:color w:val="000000"/>
      <w:sz w:val="20"/>
      <w:szCs w:val="20"/>
    </w:rPr>
  </w:style>
  <w:style w:type="character" w:customStyle="1" w:styleId="ListLabel3761">
    <w:name w:val="ListLabel 3761"/>
    <w:link w:val="ListLabel376"/>
    <w:rsid w:val="00DA6359"/>
    <w:rPr>
      <w:rFonts w:ascii="Calibri" w:eastAsia="Times New Roman" w:hAnsi="Calibri" w:cs="Times New Roman"/>
      <w:color w:val="000000"/>
      <w:sz w:val="20"/>
      <w:szCs w:val="20"/>
    </w:rPr>
  </w:style>
  <w:style w:type="paragraph" w:customStyle="1" w:styleId="ListLabel61">
    <w:name w:val="ListLabel 61"/>
    <w:link w:val="ListLabel611"/>
    <w:rsid w:val="00DA6359"/>
    <w:pPr>
      <w:spacing w:after="0" w:line="240" w:lineRule="auto"/>
    </w:pPr>
    <w:rPr>
      <w:rFonts w:ascii="Calibri" w:eastAsia="Times New Roman" w:hAnsi="Calibri" w:cs="Times New Roman"/>
      <w:color w:val="000000"/>
      <w:sz w:val="20"/>
      <w:szCs w:val="20"/>
    </w:rPr>
  </w:style>
  <w:style w:type="character" w:customStyle="1" w:styleId="ListLabel611">
    <w:name w:val="ListLabel 611"/>
    <w:link w:val="ListLabel61"/>
    <w:rsid w:val="00DA6359"/>
    <w:rPr>
      <w:rFonts w:ascii="Calibri" w:eastAsia="Times New Roman" w:hAnsi="Calibri" w:cs="Times New Roman"/>
      <w:color w:val="000000"/>
      <w:sz w:val="20"/>
      <w:szCs w:val="20"/>
    </w:rPr>
  </w:style>
  <w:style w:type="paragraph" w:customStyle="1" w:styleId="ListLabel570">
    <w:name w:val="ListLabel 570"/>
    <w:link w:val="ListLabel5701"/>
    <w:rsid w:val="00DA6359"/>
    <w:pPr>
      <w:spacing w:after="0" w:line="240" w:lineRule="auto"/>
    </w:pPr>
    <w:rPr>
      <w:rFonts w:ascii="Calibri" w:eastAsia="Times New Roman" w:hAnsi="Calibri" w:cs="Times New Roman"/>
      <w:color w:val="000000"/>
      <w:sz w:val="20"/>
      <w:szCs w:val="20"/>
    </w:rPr>
  </w:style>
  <w:style w:type="character" w:customStyle="1" w:styleId="ListLabel5701">
    <w:name w:val="ListLabel 5701"/>
    <w:link w:val="ListLabel570"/>
    <w:rsid w:val="00DA6359"/>
    <w:rPr>
      <w:rFonts w:ascii="Calibri" w:eastAsia="Times New Roman" w:hAnsi="Calibri" w:cs="Times New Roman"/>
      <w:color w:val="000000"/>
      <w:sz w:val="20"/>
      <w:szCs w:val="20"/>
    </w:rPr>
  </w:style>
  <w:style w:type="paragraph" w:customStyle="1" w:styleId="ListLabel42">
    <w:name w:val="ListLabel 42"/>
    <w:link w:val="ListLabel4210"/>
    <w:rsid w:val="00DA6359"/>
    <w:pPr>
      <w:spacing w:after="0" w:line="240" w:lineRule="auto"/>
    </w:pPr>
    <w:rPr>
      <w:rFonts w:ascii="Calibri" w:eastAsia="Times New Roman" w:hAnsi="Calibri" w:cs="Times New Roman"/>
      <w:color w:val="000000"/>
      <w:sz w:val="20"/>
      <w:szCs w:val="20"/>
    </w:rPr>
  </w:style>
  <w:style w:type="character" w:customStyle="1" w:styleId="ListLabel4210">
    <w:name w:val="ListLabel 4210"/>
    <w:link w:val="ListLabel42"/>
    <w:rsid w:val="00DA6359"/>
    <w:rPr>
      <w:rFonts w:ascii="Calibri" w:eastAsia="Times New Roman" w:hAnsi="Calibri" w:cs="Times New Roman"/>
      <w:color w:val="000000"/>
      <w:sz w:val="20"/>
      <w:szCs w:val="20"/>
    </w:rPr>
  </w:style>
  <w:style w:type="paragraph" w:customStyle="1" w:styleId="ListLabel178">
    <w:name w:val="ListLabel 178"/>
    <w:link w:val="ListLabel1781"/>
    <w:rsid w:val="00DA6359"/>
    <w:pPr>
      <w:spacing w:after="0" w:line="240" w:lineRule="auto"/>
    </w:pPr>
    <w:rPr>
      <w:rFonts w:ascii="Calibri" w:eastAsia="Times New Roman" w:hAnsi="Calibri" w:cs="Times New Roman"/>
      <w:color w:val="000000"/>
      <w:sz w:val="20"/>
      <w:szCs w:val="20"/>
    </w:rPr>
  </w:style>
  <w:style w:type="character" w:customStyle="1" w:styleId="ListLabel1781">
    <w:name w:val="ListLabel 1781"/>
    <w:link w:val="ListLabel178"/>
    <w:rsid w:val="00DA6359"/>
    <w:rPr>
      <w:rFonts w:ascii="Calibri" w:eastAsia="Times New Roman" w:hAnsi="Calibri" w:cs="Times New Roman"/>
      <w:color w:val="000000"/>
      <w:sz w:val="20"/>
      <w:szCs w:val="20"/>
    </w:rPr>
  </w:style>
  <w:style w:type="paragraph" w:customStyle="1" w:styleId="ListLabel529">
    <w:name w:val="ListLabel 529"/>
    <w:link w:val="ListLabel5291"/>
    <w:rsid w:val="00DA6359"/>
    <w:pPr>
      <w:spacing w:after="0" w:line="240" w:lineRule="auto"/>
    </w:pPr>
    <w:rPr>
      <w:rFonts w:ascii="Calibri" w:eastAsia="Times New Roman" w:hAnsi="Calibri" w:cs="Times New Roman"/>
      <w:color w:val="000000"/>
      <w:sz w:val="20"/>
      <w:szCs w:val="20"/>
    </w:rPr>
  </w:style>
  <w:style w:type="character" w:customStyle="1" w:styleId="ListLabel5291">
    <w:name w:val="ListLabel 5291"/>
    <w:link w:val="ListLabel529"/>
    <w:rsid w:val="00DA6359"/>
    <w:rPr>
      <w:rFonts w:ascii="Calibri" w:eastAsia="Times New Roman" w:hAnsi="Calibri" w:cs="Times New Roman"/>
      <w:color w:val="000000"/>
      <w:sz w:val="20"/>
      <w:szCs w:val="20"/>
    </w:rPr>
  </w:style>
  <w:style w:type="paragraph" w:customStyle="1" w:styleId="pr">
    <w:name w:val="pr"/>
    <w:basedOn w:val="a0"/>
    <w:link w:val="pr1"/>
    <w:rsid w:val="00DA6359"/>
    <w:pPr>
      <w:spacing w:before="280" w:after="280" w:line="240" w:lineRule="auto"/>
    </w:pPr>
    <w:rPr>
      <w:rFonts w:ascii="Times New Roman" w:eastAsia="Times New Roman" w:hAnsi="Times New Roman" w:cs="Times New Roman"/>
      <w:color w:val="000000"/>
      <w:sz w:val="24"/>
      <w:szCs w:val="20"/>
    </w:rPr>
  </w:style>
  <w:style w:type="character" w:customStyle="1" w:styleId="pr1">
    <w:name w:val="pr1"/>
    <w:basedOn w:val="1a"/>
    <w:link w:val="pr"/>
    <w:rsid w:val="00DA6359"/>
    <w:rPr>
      <w:rFonts w:ascii="Times New Roman" w:eastAsia="Times New Roman" w:hAnsi="Times New Roman" w:cs="Times New Roman"/>
      <w:color w:val="000000"/>
      <w:sz w:val="24"/>
      <w:szCs w:val="20"/>
    </w:rPr>
  </w:style>
  <w:style w:type="paragraph" w:customStyle="1" w:styleId="Heading7Char">
    <w:name w:val="Heading 7 Char"/>
    <w:link w:val="Heading7Char1"/>
    <w:rsid w:val="00DA6359"/>
    <w:pPr>
      <w:spacing w:after="0" w:line="240" w:lineRule="auto"/>
    </w:pPr>
    <w:rPr>
      <w:rFonts w:ascii="Arial" w:eastAsia="Times New Roman" w:hAnsi="Arial" w:cs="Times New Roman"/>
      <w:b/>
      <w:i/>
      <w:color w:val="000000"/>
      <w:szCs w:val="20"/>
    </w:rPr>
  </w:style>
  <w:style w:type="character" w:customStyle="1" w:styleId="Heading7Char1">
    <w:name w:val="Heading 7 Char1"/>
    <w:link w:val="Heading7Char"/>
    <w:rsid w:val="00DA6359"/>
    <w:rPr>
      <w:rFonts w:ascii="Arial" w:eastAsia="Times New Roman" w:hAnsi="Arial" w:cs="Times New Roman"/>
      <w:b/>
      <w:i/>
      <w:color w:val="000000"/>
      <w:szCs w:val="20"/>
    </w:rPr>
  </w:style>
  <w:style w:type="paragraph" w:customStyle="1" w:styleId="ListLabel56">
    <w:name w:val="ListLabel 56"/>
    <w:link w:val="ListLabel5610"/>
    <w:rsid w:val="00DA6359"/>
    <w:pPr>
      <w:spacing w:after="0" w:line="240" w:lineRule="auto"/>
    </w:pPr>
    <w:rPr>
      <w:rFonts w:ascii="Calibri" w:eastAsia="Times New Roman" w:hAnsi="Calibri" w:cs="Times New Roman"/>
      <w:color w:val="000000"/>
      <w:sz w:val="20"/>
      <w:szCs w:val="20"/>
    </w:rPr>
  </w:style>
  <w:style w:type="character" w:customStyle="1" w:styleId="ListLabel5610">
    <w:name w:val="ListLabel 5610"/>
    <w:link w:val="ListLabel56"/>
    <w:rsid w:val="00DA6359"/>
    <w:rPr>
      <w:rFonts w:ascii="Calibri" w:eastAsia="Times New Roman" w:hAnsi="Calibri" w:cs="Times New Roman"/>
      <w:color w:val="000000"/>
      <w:sz w:val="20"/>
      <w:szCs w:val="20"/>
    </w:rPr>
  </w:style>
  <w:style w:type="paragraph" w:customStyle="1" w:styleId="ListLabel551">
    <w:name w:val="ListLabel 551"/>
    <w:link w:val="ListLabel5511"/>
    <w:rsid w:val="00DA6359"/>
    <w:pPr>
      <w:spacing w:after="0" w:line="240" w:lineRule="auto"/>
    </w:pPr>
    <w:rPr>
      <w:rFonts w:ascii="Calibri" w:eastAsia="Times New Roman" w:hAnsi="Calibri" w:cs="Times New Roman"/>
      <w:color w:val="000000"/>
      <w:sz w:val="20"/>
      <w:szCs w:val="20"/>
    </w:rPr>
  </w:style>
  <w:style w:type="character" w:customStyle="1" w:styleId="ListLabel5511">
    <w:name w:val="ListLabel 5511"/>
    <w:link w:val="ListLabel551"/>
    <w:rsid w:val="00DA6359"/>
    <w:rPr>
      <w:rFonts w:ascii="Calibri" w:eastAsia="Times New Roman" w:hAnsi="Calibri" w:cs="Times New Roman"/>
      <w:color w:val="000000"/>
      <w:sz w:val="20"/>
      <w:szCs w:val="20"/>
    </w:rPr>
  </w:style>
  <w:style w:type="paragraph" w:customStyle="1" w:styleId="ListLabel39">
    <w:name w:val="ListLabel 39"/>
    <w:link w:val="ListLabel3910"/>
    <w:rsid w:val="00DA6359"/>
    <w:pPr>
      <w:spacing w:after="0" w:line="240" w:lineRule="auto"/>
    </w:pPr>
    <w:rPr>
      <w:rFonts w:ascii="Calibri" w:eastAsia="Times New Roman" w:hAnsi="Calibri" w:cs="Times New Roman"/>
      <w:color w:val="000000"/>
      <w:sz w:val="24"/>
      <w:szCs w:val="20"/>
    </w:rPr>
  </w:style>
  <w:style w:type="character" w:customStyle="1" w:styleId="ListLabel3910">
    <w:name w:val="ListLabel 3910"/>
    <w:link w:val="ListLabel39"/>
    <w:rsid w:val="00DA6359"/>
    <w:rPr>
      <w:rFonts w:ascii="Calibri" w:eastAsia="Times New Roman" w:hAnsi="Calibri" w:cs="Times New Roman"/>
      <w:color w:val="000000"/>
      <w:sz w:val="24"/>
      <w:szCs w:val="20"/>
    </w:rPr>
  </w:style>
  <w:style w:type="paragraph" w:customStyle="1" w:styleId="ListLabel199">
    <w:name w:val="ListLabel 199"/>
    <w:link w:val="ListLabel1991"/>
    <w:rsid w:val="00DA6359"/>
    <w:pPr>
      <w:spacing w:after="0" w:line="240" w:lineRule="auto"/>
    </w:pPr>
    <w:rPr>
      <w:rFonts w:ascii="Calibri" w:eastAsia="Times New Roman" w:hAnsi="Calibri" w:cs="Times New Roman"/>
      <w:color w:val="000000"/>
      <w:sz w:val="20"/>
      <w:szCs w:val="20"/>
    </w:rPr>
  </w:style>
  <w:style w:type="character" w:customStyle="1" w:styleId="ListLabel1991">
    <w:name w:val="ListLabel 1991"/>
    <w:link w:val="ListLabel199"/>
    <w:rsid w:val="00DA6359"/>
    <w:rPr>
      <w:rFonts w:ascii="Calibri" w:eastAsia="Times New Roman" w:hAnsi="Calibri" w:cs="Times New Roman"/>
      <w:color w:val="000000"/>
      <w:sz w:val="20"/>
      <w:szCs w:val="20"/>
    </w:rPr>
  </w:style>
  <w:style w:type="paragraph" w:customStyle="1" w:styleId="ListLabel427">
    <w:name w:val="ListLabel 427"/>
    <w:link w:val="ListLabel4271"/>
    <w:rsid w:val="00DA6359"/>
    <w:pPr>
      <w:spacing w:after="0" w:line="240" w:lineRule="auto"/>
    </w:pPr>
    <w:rPr>
      <w:rFonts w:ascii="Calibri" w:eastAsia="Times New Roman" w:hAnsi="Calibri" w:cs="Times New Roman"/>
      <w:color w:val="000000"/>
      <w:sz w:val="20"/>
      <w:szCs w:val="20"/>
    </w:rPr>
  </w:style>
  <w:style w:type="character" w:customStyle="1" w:styleId="ListLabel4271">
    <w:name w:val="ListLabel 4271"/>
    <w:link w:val="ListLabel427"/>
    <w:rsid w:val="00DA6359"/>
    <w:rPr>
      <w:rFonts w:ascii="Calibri" w:eastAsia="Times New Roman" w:hAnsi="Calibri" w:cs="Times New Roman"/>
      <w:color w:val="000000"/>
      <w:sz w:val="20"/>
      <w:szCs w:val="20"/>
    </w:rPr>
  </w:style>
  <w:style w:type="paragraph" w:customStyle="1" w:styleId="ListLabel355">
    <w:name w:val="ListLabel 355"/>
    <w:link w:val="ListLabel3551"/>
    <w:rsid w:val="00DA6359"/>
    <w:pPr>
      <w:spacing w:after="0" w:line="240" w:lineRule="auto"/>
    </w:pPr>
    <w:rPr>
      <w:rFonts w:ascii="Calibri" w:eastAsia="Times New Roman" w:hAnsi="Calibri" w:cs="Times New Roman"/>
      <w:color w:val="000000"/>
      <w:sz w:val="20"/>
      <w:szCs w:val="20"/>
    </w:rPr>
  </w:style>
  <w:style w:type="character" w:customStyle="1" w:styleId="ListLabel3551">
    <w:name w:val="ListLabel 3551"/>
    <w:link w:val="ListLabel355"/>
    <w:rsid w:val="00DA6359"/>
    <w:rPr>
      <w:rFonts w:ascii="Calibri" w:eastAsia="Times New Roman" w:hAnsi="Calibri" w:cs="Times New Roman"/>
      <w:color w:val="000000"/>
      <w:sz w:val="20"/>
      <w:szCs w:val="20"/>
    </w:rPr>
  </w:style>
  <w:style w:type="paragraph" w:customStyle="1" w:styleId="ListLabel258">
    <w:name w:val="ListLabel 258"/>
    <w:link w:val="ListLabel2581"/>
    <w:rsid w:val="00DA6359"/>
    <w:pPr>
      <w:spacing w:after="0" w:line="240" w:lineRule="auto"/>
    </w:pPr>
    <w:rPr>
      <w:rFonts w:ascii="Calibri" w:eastAsia="Times New Roman" w:hAnsi="Calibri" w:cs="Times New Roman"/>
      <w:color w:val="000000"/>
      <w:sz w:val="20"/>
      <w:szCs w:val="20"/>
    </w:rPr>
  </w:style>
  <w:style w:type="character" w:customStyle="1" w:styleId="ListLabel2581">
    <w:name w:val="ListLabel 2581"/>
    <w:link w:val="ListLabel258"/>
    <w:rsid w:val="00DA6359"/>
    <w:rPr>
      <w:rFonts w:ascii="Calibri" w:eastAsia="Times New Roman" w:hAnsi="Calibri" w:cs="Times New Roman"/>
      <w:color w:val="000000"/>
      <w:sz w:val="20"/>
      <w:szCs w:val="20"/>
    </w:rPr>
  </w:style>
  <w:style w:type="paragraph" w:customStyle="1" w:styleId="ListLabel193">
    <w:name w:val="ListLabel 193"/>
    <w:link w:val="ListLabel1931"/>
    <w:rsid w:val="00DA6359"/>
    <w:pPr>
      <w:spacing w:after="0" w:line="240" w:lineRule="auto"/>
    </w:pPr>
    <w:rPr>
      <w:rFonts w:ascii="Calibri" w:eastAsia="Times New Roman" w:hAnsi="Calibri" w:cs="Times New Roman"/>
      <w:color w:val="000000"/>
      <w:sz w:val="20"/>
      <w:szCs w:val="20"/>
    </w:rPr>
  </w:style>
  <w:style w:type="character" w:customStyle="1" w:styleId="ListLabel1931">
    <w:name w:val="ListLabel 1931"/>
    <w:link w:val="ListLabel193"/>
    <w:rsid w:val="00DA6359"/>
    <w:rPr>
      <w:rFonts w:ascii="Calibri" w:eastAsia="Times New Roman" w:hAnsi="Calibri" w:cs="Times New Roman"/>
      <w:color w:val="000000"/>
      <w:sz w:val="20"/>
      <w:szCs w:val="20"/>
    </w:rPr>
  </w:style>
  <w:style w:type="paragraph" w:customStyle="1" w:styleId="ListLabel438">
    <w:name w:val="ListLabel 438"/>
    <w:link w:val="ListLabel4381"/>
    <w:rsid w:val="00DA6359"/>
    <w:pPr>
      <w:spacing w:after="0" w:line="240" w:lineRule="auto"/>
    </w:pPr>
    <w:rPr>
      <w:rFonts w:ascii="Calibri" w:eastAsia="Times New Roman" w:hAnsi="Calibri" w:cs="Times New Roman"/>
      <w:color w:val="000000"/>
      <w:sz w:val="20"/>
      <w:szCs w:val="20"/>
    </w:rPr>
  </w:style>
  <w:style w:type="character" w:customStyle="1" w:styleId="ListLabel4381">
    <w:name w:val="ListLabel 4381"/>
    <w:link w:val="ListLabel438"/>
    <w:rsid w:val="00DA6359"/>
    <w:rPr>
      <w:rFonts w:ascii="Calibri" w:eastAsia="Times New Roman" w:hAnsi="Calibri" w:cs="Times New Roman"/>
      <w:color w:val="000000"/>
      <w:sz w:val="20"/>
      <w:szCs w:val="20"/>
    </w:rPr>
  </w:style>
  <w:style w:type="paragraph" w:customStyle="1" w:styleId="ListLabel54">
    <w:name w:val="ListLabel 54"/>
    <w:link w:val="ListLabel5410"/>
    <w:rsid w:val="00DA6359"/>
    <w:pPr>
      <w:spacing w:after="0" w:line="240" w:lineRule="auto"/>
    </w:pPr>
    <w:rPr>
      <w:rFonts w:ascii="Calibri" w:eastAsia="Times New Roman" w:hAnsi="Calibri" w:cs="Times New Roman"/>
      <w:color w:val="000000"/>
      <w:sz w:val="20"/>
      <w:szCs w:val="20"/>
    </w:rPr>
  </w:style>
  <w:style w:type="character" w:customStyle="1" w:styleId="ListLabel5410">
    <w:name w:val="ListLabel 5410"/>
    <w:link w:val="ListLabel54"/>
    <w:rsid w:val="00DA6359"/>
    <w:rPr>
      <w:rFonts w:ascii="Calibri" w:eastAsia="Times New Roman" w:hAnsi="Calibri" w:cs="Times New Roman"/>
      <w:color w:val="000000"/>
      <w:sz w:val="20"/>
      <w:szCs w:val="20"/>
    </w:rPr>
  </w:style>
  <w:style w:type="paragraph" w:customStyle="1" w:styleId="ListLabel356">
    <w:name w:val="ListLabel 356"/>
    <w:link w:val="ListLabel3561"/>
    <w:rsid w:val="00DA6359"/>
    <w:pPr>
      <w:spacing w:after="0" w:line="240" w:lineRule="auto"/>
    </w:pPr>
    <w:rPr>
      <w:rFonts w:ascii="Calibri" w:eastAsia="Times New Roman" w:hAnsi="Calibri" w:cs="Times New Roman"/>
      <w:color w:val="000000"/>
      <w:sz w:val="20"/>
      <w:szCs w:val="20"/>
    </w:rPr>
  </w:style>
  <w:style w:type="character" w:customStyle="1" w:styleId="ListLabel3561">
    <w:name w:val="ListLabel 3561"/>
    <w:link w:val="ListLabel356"/>
    <w:rsid w:val="00DA6359"/>
    <w:rPr>
      <w:rFonts w:ascii="Calibri" w:eastAsia="Times New Roman" w:hAnsi="Calibri" w:cs="Times New Roman"/>
      <w:color w:val="000000"/>
      <w:sz w:val="20"/>
      <w:szCs w:val="20"/>
    </w:rPr>
  </w:style>
  <w:style w:type="paragraph" w:customStyle="1" w:styleId="ListLabel399">
    <w:name w:val="ListLabel 399"/>
    <w:link w:val="ListLabel3991"/>
    <w:rsid w:val="00DA6359"/>
    <w:pPr>
      <w:spacing w:after="0" w:line="240" w:lineRule="auto"/>
    </w:pPr>
    <w:rPr>
      <w:rFonts w:ascii="Calibri" w:eastAsia="Times New Roman" w:hAnsi="Calibri" w:cs="Times New Roman"/>
      <w:color w:val="000000"/>
      <w:sz w:val="20"/>
      <w:szCs w:val="20"/>
    </w:rPr>
  </w:style>
  <w:style w:type="character" w:customStyle="1" w:styleId="ListLabel3991">
    <w:name w:val="ListLabel 3991"/>
    <w:link w:val="ListLabel399"/>
    <w:rsid w:val="00DA6359"/>
    <w:rPr>
      <w:rFonts w:ascii="Calibri" w:eastAsia="Times New Roman" w:hAnsi="Calibri" w:cs="Times New Roman"/>
      <w:color w:val="000000"/>
      <w:sz w:val="20"/>
      <w:szCs w:val="20"/>
    </w:rPr>
  </w:style>
  <w:style w:type="paragraph" w:customStyle="1" w:styleId="ListLabel261">
    <w:name w:val="ListLabel 261"/>
    <w:link w:val="ListLabel2611"/>
    <w:rsid w:val="00DA6359"/>
    <w:pPr>
      <w:spacing w:after="0" w:line="240" w:lineRule="auto"/>
    </w:pPr>
    <w:rPr>
      <w:rFonts w:ascii="Calibri" w:eastAsia="Times New Roman" w:hAnsi="Calibri" w:cs="Times New Roman"/>
      <w:color w:val="000000"/>
      <w:sz w:val="20"/>
      <w:szCs w:val="20"/>
    </w:rPr>
  </w:style>
  <w:style w:type="character" w:customStyle="1" w:styleId="ListLabel2611">
    <w:name w:val="ListLabel 2611"/>
    <w:link w:val="ListLabel261"/>
    <w:rsid w:val="00DA6359"/>
    <w:rPr>
      <w:rFonts w:ascii="Calibri" w:eastAsia="Times New Roman" w:hAnsi="Calibri" w:cs="Times New Roman"/>
      <w:color w:val="000000"/>
      <w:sz w:val="20"/>
      <w:szCs w:val="20"/>
    </w:rPr>
  </w:style>
  <w:style w:type="paragraph" w:customStyle="1" w:styleId="WW8Num3z7">
    <w:name w:val="WW8Num3z7"/>
    <w:link w:val="WW8Num3z71"/>
    <w:rsid w:val="00DA6359"/>
    <w:pPr>
      <w:spacing w:after="0" w:line="240" w:lineRule="auto"/>
    </w:pPr>
    <w:rPr>
      <w:rFonts w:ascii="Calibri" w:eastAsia="Times New Roman" w:hAnsi="Calibri" w:cs="Times New Roman"/>
      <w:color w:val="000000"/>
      <w:sz w:val="20"/>
      <w:szCs w:val="20"/>
    </w:rPr>
  </w:style>
  <w:style w:type="character" w:customStyle="1" w:styleId="WW8Num3z71">
    <w:name w:val="WW8Num3z71"/>
    <w:link w:val="WW8Num3z7"/>
    <w:rsid w:val="00DA6359"/>
    <w:rPr>
      <w:rFonts w:ascii="Calibri" w:eastAsia="Times New Roman" w:hAnsi="Calibri" w:cs="Times New Roman"/>
      <w:color w:val="000000"/>
      <w:sz w:val="20"/>
      <w:szCs w:val="20"/>
    </w:rPr>
  </w:style>
  <w:style w:type="paragraph" w:customStyle="1" w:styleId="ListLabel539">
    <w:name w:val="ListLabel 539"/>
    <w:link w:val="ListLabel5391"/>
    <w:rsid w:val="00DA6359"/>
    <w:pPr>
      <w:spacing w:after="0" w:line="240" w:lineRule="auto"/>
    </w:pPr>
    <w:rPr>
      <w:rFonts w:ascii="Calibri" w:eastAsia="Times New Roman" w:hAnsi="Calibri" w:cs="Times New Roman"/>
      <w:color w:val="000000"/>
      <w:sz w:val="20"/>
      <w:szCs w:val="20"/>
    </w:rPr>
  </w:style>
  <w:style w:type="character" w:customStyle="1" w:styleId="ListLabel5391">
    <w:name w:val="ListLabel 5391"/>
    <w:link w:val="ListLabel539"/>
    <w:rsid w:val="00DA6359"/>
    <w:rPr>
      <w:rFonts w:ascii="Calibri" w:eastAsia="Times New Roman" w:hAnsi="Calibri" w:cs="Times New Roman"/>
      <w:color w:val="000000"/>
      <w:sz w:val="20"/>
      <w:szCs w:val="20"/>
    </w:rPr>
  </w:style>
  <w:style w:type="paragraph" w:customStyle="1" w:styleId="ListLabel134">
    <w:name w:val="ListLabel 134"/>
    <w:link w:val="ListLabel1341"/>
    <w:rsid w:val="00DA6359"/>
    <w:pPr>
      <w:spacing w:after="0" w:line="240" w:lineRule="auto"/>
    </w:pPr>
    <w:rPr>
      <w:rFonts w:ascii="Calibri" w:eastAsia="Times New Roman" w:hAnsi="Calibri" w:cs="Times New Roman"/>
      <w:color w:val="000000"/>
      <w:sz w:val="20"/>
      <w:szCs w:val="20"/>
    </w:rPr>
  </w:style>
  <w:style w:type="character" w:customStyle="1" w:styleId="ListLabel1341">
    <w:name w:val="ListLabel 1341"/>
    <w:link w:val="ListLabel134"/>
    <w:rsid w:val="00DA6359"/>
    <w:rPr>
      <w:rFonts w:ascii="Calibri" w:eastAsia="Times New Roman" w:hAnsi="Calibri" w:cs="Times New Roman"/>
      <w:color w:val="000000"/>
      <w:sz w:val="20"/>
      <w:szCs w:val="20"/>
    </w:rPr>
  </w:style>
  <w:style w:type="paragraph" w:customStyle="1" w:styleId="ListLabel8">
    <w:name w:val="ListLabel 8"/>
    <w:link w:val="ListLabel810"/>
    <w:rsid w:val="00DA6359"/>
    <w:pPr>
      <w:spacing w:after="0" w:line="240" w:lineRule="auto"/>
    </w:pPr>
    <w:rPr>
      <w:rFonts w:ascii="Calibri" w:eastAsia="Times New Roman" w:hAnsi="Calibri" w:cs="Times New Roman"/>
      <w:color w:val="000000"/>
      <w:sz w:val="20"/>
      <w:szCs w:val="20"/>
    </w:rPr>
  </w:style>
  <w:style w:type="character" w:customStyle="1" w:styleId="ListLabel810">
    <w:name w:val="ListLabel 810"/>
    <w:link w:val="ListLabel8"/>
    <w:rsid w:val="00DA6359"/>
    <w:rPr>
      <w:rFonts w:ascii="Calibri" w:eastAsia="Times New Roman" w:hAnsi="Calibri" w:cs="Times New Roman"/>
      <w:color w:val="000000"/>
      <w:sz w:val="20"/>
      <w:szCs w:val="20"/>
    </w:rPr>
  </w:style>
  <w:style w:type="paragraph" w:customStyle="1" w:styleId="ListLabel283">
    <w:name w:val="ListLabel 283"/>
    <w:link w:val="ListLabel2831"/>
    <w:rsid w:val="00DA6359"/>
    <w:pPr>
      <w:spacing w:after="0" w:line="240" w:lineRule="auto"/>
    </w:pPr>
    <w:rPr>
      <w:rFonts w:ascii="Calibri" w:eastAsia="Times New Roman" w:hAnsi="Calibri" w:cs="Times New Roman"/>
      <w:color w:val="000000"/>
      <w:sz w:val="20"/>
      <w:szCs w:val="20"/>
    </w:rPr>
  </w:style>
  <w:style w:type="character" w:customStyle="1" w:styleId="ListLabel2831">
    <w:name w:val="ListLabel 2831"/>
    <w:link w:val="ListLabel283"/>
    <w:rsid w:val="00DA6359"/>
    <w:rPr>
      <w:rFonts w:ascii="Calibri" w:eastAsia="Times New Roman" w:hAnsi="Calibri" w:cs="Times New Roman"/>
      <w:color w:val="000000"/>
      <w:sz w:val="20"/>
      <w:szCs w:val="20"/>
    </w:rPr>
  </w:style>
  <w:style w:type="paragraph" w:customStyle="1" w:styleId="ListLabel520">
    <w:name w:val="ListLabel 520"/>
    <w:link w:val="ListLabel5201"/>
    <w:rsid w:val="00DA6359"/>
    <w:pPr>
      <w:spacing w:after="0" w:line="240" w:lineRule="auto"/>
    </w:pPr>
    <w:rPr>
      <w:rFonts w:ascii="Calibri" w:eastAsia="Times New Roman" w:hAnsi="Calibri" w:cs="Times New Roman"/>
      <w:color w:val="000000"/>
      <w:sz w:val="20"/>
      <w:szCs w:val="20"/>
    </w:rPr>
  </w:style>
  <w:style w:type="character" w:customStyle="1" w:styleId="ListLabel5201">
    <w:name w:val="ListLabel 5201"/>
    <w:link w:val="ListLabel520"/>
    <w:rsid w:val="00DA6359"/>
    <w:rPr>
      <w:rFonts w:ascii="Calibri" w:eastAsia="Times New Roman" w:hAnsi="Calibri" w:cs="Times New Roman"/>
      <w:color w:val="000000"/>
      <w:sz w:val="20"/>
      <w:szCs w:val="20"/>
    </w:rPr>
  </w:style>
  <w:style w:type="paragraph" w:customStyle="1" w:styleId="1ff">
    <w:name w:val="Указатель1"/>
    <w:basedOn w:val="a0"/>
    <w:link w:val="11c"/>
    <w:rsid w:val="00DA6359"/>
    <w:pPr>
      <w:spacing w:line="252" w:lineRule="auto"/>
    </w:pPr>
    <w:rPr>
      <w:rFonts w:ascii="Times New Roman" w:eastAsia="Times New Roman" w:hAnsi="Times New Roman" w:cs="Times New Roman"/>
      <w:color w:val="000000"/>
      <w:sz w:val="24"/>
      <w:szCs w:val="20"/>
    </w:rPr>
  </w:style>
  <w:style w:type="character" w:customStyle="1" w:styleId="11c">
    <w:name w:val="Указатель11"/>
    <w:basedOn w:val="1a"/>
    <w:link w:val="1ff"/>
    <w:rsid w:val="00DA6359"/>
    <w:rPr>
      <w:rFonts w:ascii="Times New Roman" w:eastAsia="Times New Roman" w:hAnsi="Times New Roman" w:cs="Times New Roman"/>
      <w:color w:val="000000"/>
      <w:sz w:val="24"/>
      <w:szCs w:val="20"/>
    </w:rPr>
  </w:style>
  <w:style w:type="paragraph" w:customStyle="1" w:styleId="ListLabel6">
    <w:name w:val="ListLabel 6"/>
    <w:link w:val="ListLabel610"/>
    <w:rsid w:val="00DA6359"/>
    <w:pPr>
      <w:spacing w:after="0" w:line="240" w:lineRule="auto"/>
    </w:pPr>
    <w:rPr>
      <w:rFonts w:ascii="Calibri" w:eastAsia="Times New Roman" w:hAnsi="Calibri" w:cs="Times New Roman"/>
      <w:color w:val="000000"/>
      <w:sz w:val="20"/>
      <w:szCs w:val="20"/>
    </w:rPr>
  </w:style>
  <w:style w:type="character" w:customStyle="1" w:styleId="ListLabel610">
    <w:name w:val="ListLabel 610"/>
    <w:link w:val="ListLabel6"/>
    <w:rsid w:val="00DA6359"/>
    <w:rPr>
      <w:rFonts w:ascii="Calibri" w:eastAsia="Times New Roman" w:hAnsi="Calibri" w:cs="Times New Roman"/>
      <w:color w:val="000000"/>
      <w:sz w:val="20"/>
      <w:szCs w:val="20"/>
    </w:rPr>
  </w:style>
  <w:style w:type="paragraph" w:customStyle="1" w:styleId="ListLabel49">
    <w:name w:val="ListLabel 49"/>
    <w:link w:val="ListLabel4910"/>
    <w:rsid w:val="00DA6359"/>
    <w:pPr>
      <w:spacing w:after="0" w:line="240" w:lineRule="auto"/>
    </w:pPr>
    <w:rPr>
      <w:rFonts w:ascii="Calibri" w:eastAsia="Times New Roman" w:hAnsi="Calibri" w:cs="Times New Roman"/>
      <w:color w:val="000000"/>
      <w:sz w:val="20"/>
      <w:szCs w:val="20"/>
    </w:rPr>
  </w:style>
  <w:style w:type="character" w:customStyle="1" w:styleId="ListLabel4910">
    <w:name w:val="ListLabel 4910"/>
    <w:link w:val="ListLabel49"/>
    <w:rsid w:val="00DA6359"/>
    <w:rPr>
      <w:rFonts w:ascii="Calibri" w:eastAsia="Times New Roman" w:hAnsi="Calibri" w:cs="Times New Roman"/>
      <w:color w:val="000000"/>
      <w:sz w:val="20"/>
      <w:szCs w:val="20"/>
    </w:rPr>
  </w:style>
  <w:style w:type="paragraph" w:customStyle="1" w:styleId="ListLabel312">
    <w:name w:val="ListLabel 312"/>
    <w:link w:val="ListLabel3121"/>
    <w:rsid w:val="00DA6359"/>
    <w:pPr>
      <w:spacing w:after="0" w:line="240" w:lineRule="auto"/>
    </w:pPr>
    <w:rPr>
      <w:rFonts w:ascii="Calibri" w:eastAsia="Times New Roman" w:hAnsi="Calibri" w:cs="Times New Roman"/>
      <w:color w:val="000000"/>
      <w:sz w:val="20"/>
      <w:szCs w:val="20"/>
    </w:rPr>
  </w:style>
  <w:style w:type="character" w:customStyle="1" w:styleId="ListLabel3121">
    <w:name w:val="ListLabel 3121"/>
    <w:link w:val="ListLabel312"/>
    <w:rsid w:val="00DA6359"/>
    <w:rPr>
      <w:rFonts w:ascii="Calibri" w:eastAsia="Times New Roman" w:hAnsi="Calibri" w:cs="Times New Roman"/>
      <w:color w:val="000000"/>
      <w:sz w:val="20"/>
      <w:szCs w:val="20"/>
    </w:rPr>
  </w:style>
  <w:style w:type="paragraph" w:customStyle="1" w:styleId="1ff0">
    <w:name w:val="Текст сноски Знак1"/>
    <w:link w:val="11d"/>
    <w:rsid w:val="00DA6359"/>
    <w:pPr>
      <w:spacing w:after="0" w:line="240" w:lineRule="auto"/>
    </w:pPr>
    <w:rPr>
      <w:rFonts w:ascii="Times New Roman" w:eastAsia="Times New Roman" w:hAnsi="Times New Roman" w:cs="Times New Roman"/>
      <w:color w:val="000000"/>
      <w:sz w:val="18"/>
      <w:szCs w:val="20"/>
    </w:rPr>
  </w:style>
  <w:style w:type="character" w:customStyle="1" w:styleId="11d">
    <w:name w:val="Текст сноски Знак11"/>
    <w:link w:val="1ff0"/>
    <w:rsid w:val="00DA6359"/>
    <w:rPr>
      <w:rFonts w:ascii="Times New Roman" w:eastAsia="Times New Roman" w:hAnsi="Times New Roman" w:cs="Times New Roman"/>
      <w:color w:val="000000"/>
      <w:sz w:val="18"/>
      <w:szCs w:val="20"/>
    </w:rPr>
  </w:style>
  <w:style w:type="paragraph" w:customStyle="1" w:styleId="ListLabel293">
    <w:name w:val="ListLabel 293"/>
    <w:link w:val="ListLabel2931"/>
    <w:rsid w:val="00DA6359"/>
    <w:pPr>
      <w:spacing w:after="0" w:line="240" w:lineRule="auto"/>
    </w:pPr>
    <w:rPr>
      <w:rFonts w:ascii="Calibri" w:eastAsia="Times New Roman" w:hAnsi="Calibri" w:cs="Times New Roman"/>
      <w:color w:val="000000"/>
      <w:sz w:val="20"/>
      <w:szCs w:val="20"/>
    </w:rPr>
  </w:style>
  <w:style w:type="character" w:customStyle="1" w:styleId="ListLabel2931">
    <w:name w:val="ListLabel 2931"/>
    <w:link w:val="ListLabel293"/>
    <w:rsid w:val="00DA6359"/>
    <w:rPr>
      <w:rFonts w:ascii="Calibri" w:eastAsia="Times New Roman" w:hAnsi="Calibri" w:cs="Times New Roman"/>
      <w:color w:val="000000"/>
      <w:sz w:val="20"/>
      <w:szCs w:val="20"/>
    </w:rPr>
  </w:style>
  <w:style w:type="paragraph" w:customStyle="1" w:styleId="ListLabel579">
    <w:name w:val="ListLabel 579"/>
    <w:link w:val="ListLabel5791"/>
    <w:rsid w:val="00DA6359"/>
    <w:pPr>
      <w:spacing w:after="0" w:line="240" w:lineRule="auto"/>
    </w:pPr>
    <w:rPr>
      <w:rFonts w:ascii="Calibri" w:eastAsia="Times New Roman" w:hAnsi="Calibri" w:cs="Times New Roman"/>
      <w:color w:val="000000"/>
      <w:sz w:val="20"/>
      <w:szCs w:val="20"/>
    </w:rPr>
  </w:style>
  <w:style w:type="character" w:customStyle="1" w:styleId="ListLabel5791">
    <w:name w:val="ListLabel 5791"/>
    <w:link w:val="ListLabel579"/>
    <w:rsid w:val="00DA6359"/>
    <w:rPr>
      <w:rFonts w:ascii="Calibri" w:eastAsia="Times New Roman" w:hAnsi="Calibri" w:cs="Times New Roman"/>
      <w:color w:val="000000"/>
      <w:sz w:val="20"/>
      <w:szCs w:val="20"/>
    </w:rPr>
  </w:style>
  <w:style w:type="paragraph" w:customStyle="1" w:styleId="ListLabel317">
    <w:name w:val="ListLabel 317"/>
    <w:link w:val="ListLabel3171"/>
    <w:rsid w:val="00DA6359"/>
    <w:pPr>
      <w:spacing w:after="0" w:line="240" w:lineRule="auto"/>
    </w:pPr>
    <w:rPr>
      <w:rFonts w:ascii="Calibri" w:eastAsia="Times New Roman" w:hAnsi="Calibri" w:cs="Times New Roman"/>
      <w:color w:val="000000"/>
      <w:sz w:val="20"/>
      <w:szCs w:val="20"/>
    </w:rPr>
  </w:style>
  <w:style w:type="character" w:customStyle="1" w:styleId="ListLabel3171">
    <w:name w:val="ListLabel 3171"/>
    <w:link w:val="ListLabel317"/>
    <w:rsid w:val="00DA6359"/>
    <w:rPr>
      <w:rFonts w:ascii="Calibri" w:eastAsia="Times New Roman" w:hAnsi="Calibri" w:cs="Times New Roman"/>
      <w:color w:val="000000"/>
      <w:sz w:val="20"/>
      <w:szCs w:val="20"/>
    </w:rPr>
  </w:style>
  <w:style w:type="paragraph" w:customStyle="1" w:styleId="WW8Num1z0">
    <w:name w:val="WW8Num1z0"/>
    <w:link w:val="WW8Num1z01"/>
    <w:rsid w:val="00DA6359"/>
    <w:pPr>
      <w:spacing w:after="0" w:line="240" w:lineRule="auto"/>
    </w:pPr>
    <w:rPr>
      <w:rFonts w:ascii="Calibri" w:eastAsia="Times New Roman" w:hAnsi="Calibri" w:cs="Times New Roman"/>
      <w:color w:val="000000"/>
      <w:sz w:val="20"/>
      <w:szCs w:val="20"/>
    </w:rPr>
  </w:style>
  <w:style w:type="character" w:customStyle="1" w:styleId="WW8Num1z01">
    <w:name w:val="WW8Num1z01"/>
    <w:link w:val="WW8Num1z0"/>
    <w:rsid w:val="00DA6359"/>
    <w:rPr>
      <w:rFonts w:ascii="Calibri" w:eastAsia="Times New Roman" w:hAnsi="Calibri" w:cs="Times New Roman"/>
      <w:color w:val="000000"/>
      <w:sz w:val="20"/>
      <w:szCs w:val="20"/>
    </w:rPr>
  </w:style>
  <w:style w:type="paragraph" w:customStyle="1" w:styleId="ListLabel195">
    <w:name w:val="ListLabel 195"/>
    <w:link w:val="ListLabel1951"/>
    <w:rsid w:val="00DA6359"/>
    <w:pPr>
      <w:spacing w:after="0" w:line="240" w:lineRule="auto"/>
    </w:pPr>
    <w:rPr>
      <w:rFonts w:ascii="Calibri" w:eastAsia="Times New Roman" w:hAnsi="Calibri" w:cs="Times New Roman"/>
      <w:color w:val="000000"/>
      <w:sz w:val="20"/>
      <w:szCs w:val="20"/>
    </w:rPr>
  </w:style>
  <w:style w:type="character" w:customStyle="1" w:styleId="ListLabel1951">
    <w:name w:val="ListLabel 1951"/>
    <w:link w:val="ListLabel195"/>
    <w:rsid w:val="00DA6359"/>
    <w:rPr>
      <w:rFonts w:ascii="Calibri" w:eastAsia="Times New Roman" w:hAnsi="Calibri" w:cs="Times New Roman"/>
      <w:color w:val="000000"/>
      <w:sz w:val="20"/>
      <w:szCs w:val="20"/>
    </w:rPr>
  </w:style>
  <w:style w:type="paragraph" w:customStyle="1" w:styleId="ListLabel388">
    <w:name w:val="ListLabel 388"/>
    <w:link w:val="ListLabel3881"/>
    <w:rsid w:val="00DA6359"/>
    <w:pPr>
      <w:spacing w:after="0" w:line="240" w:lineRule="auto"/>
    </w:pPr>
    <w:rPr>
      <w:rFonts w:ascii="Calibri" w:eastAsia="Times New Roman" w:hAnsi="Calibri" w:cs="Times New Roman"/>
      <w:color w:val="000000"/>
      <w:sz w:val="20"/>
      <w:szCs w:val="20"/>
    </w:rPr>
  </w:style>
  <w:style w:type="character" w:customStyle="1" w:styleId="ListLabel3881">
    <w:name w:val="ListLabel 3881"/>
    <w:link w:val="ListLabel388"/>
    <w:rsid w:val="00DA6359"/>
    <w:rPr>
      <w:rFonts w:ascii="Calibri" w:eastAsia="Times New Roman" w:hAnsi="Calibri" w:cs="Times New Roman"/>
      <w:color w:val="000000"/>
      <w:sz w:val="20"/>
      <w:szCs w:val="20"/>
    </w:rPr>
  </w:style>
  <w:style w:type="paragraph" w:customStyle="1" w:styleId="ListLabel276">
    <w:name w:val="ListLabel 276"/>
    <w:link w:val="ListLabel2761"/>
    <w:rsid w:val="00DA6359"/>
    <w:pPr>
      <w:spacing w:after="0" w:line="240" w:lineRule="auto"/>
    </w:pPr>
    <w:rPr>
      <w:rFonts w:ascii="Calibri" w:eastAsia="Times New Roman" w:hAnsi="Calibri" w:cs="Times New Roman"/>
      <w:color w:val="000000"/>
      <w:sz w:val="20"/>
      <w:szCs w:val="20"/>
    </w:rPr>
  </w:style>
  <w:style w:type="character" w:customStyle="1" w:styleId="ListLabel2761">
    <w:name w:val="ListLabel 2761"/>
    <w:link w:val="ListLabel276"/>
    <w:rsid w:val="00DA6359"/>
    <w:rPr>
      <w:rFonts w:ascii="Calibri" w:eastAsia="Times New Roman" w:hAnsi="Calibri" w:cs="Times New Roman"/>
      <w:color w:val="000000"/>
      <w:sz w:val="20"/>
      <w:szCs w:val="20"/>
    </w:rPr>
  </w:style>
  <w:style w:type="paragraph" w:customStyle="1" w:styleId="ListLabel287">
    <w:name w:val="ListLabel 287"/>
    <w:link w:val="ListLabel2871"/>
    <w:rsid w:val="00DA6359"/>
    <w:pPr>
      <w:spacing w:after="0" w:line="240" w:lineRule="auto"/>
    </w:pPr>
    <w:rPr>
      <w:rFonts w:ascii="Calibri" w:eastAsia="Times New Roman" w:hAnsi="Calibri" w:cs="Times New Roman"/>
      <w:color w:val="000000"/>
      <w:sz w:val="24"/>
      <w:szCs w:val="20"/>
    </w:rPr>
  </w:style>
  <w:style w:type="character" w:customStyle="1" w:styleId="ListLabel2871">
    <w:name w:val="ListLabel 2871"/>
    <w:link w:val="ListLabel287"/>
    <w:rsid w:val="00DA6359"/>
    <w:rPr>
      <w:rFonts w:ascii="Calibri" w:eastAsia="Times New Roman" w:hAnsi="Calibri" w:cs="Times New Roman"/>
      <w:color w:val="000000"/>
      <w:sz w:val="24"/>
      <w:szCs w:val="20"/>
    </w:rPr>
  </w:style>
  <w:style w:type="paragraph" w:customStyle="1" w:styleId="ListLabel186">
    <w:name w:val="ListLabel 186"/>
    <w:link w:val="ListLabel1861"/>
    <w:rsid w:val="00DA6359"/>
    <w:pPr>
      <w:spacing w:after="0" w:line="240" w:lineRule="auto"/>
    </w:pPr>
    <w:rPr>
      <w:rFonts w:ascii="Calibri" w:eastAsia="Times New Roman" w:hAnsi="Calibri" w:cs="Times New Roman"/>
      <w:color w:val="000000"/>
      <w:sz w:val="20"/>
      <w:szCs w:val="20"/>
    </w:rPr>
  </w:style>
  <w:style w:type="character" w:customStyle="1" w:styleId="ListLabel1861">
    <w:name w:val="ListLabel 1861"/>
    <w:link w:val="ListLabel186"/>
    <w:rsid w:val="00DA6359"/>
    <w:rPr>
      <w:rFonts w:ascii="Calibri" w:eastAsia="Times New Roman" w:hAnsi="Calibri" w:cs="Times New Roman"/>
      <w:color w:val="000000"/>
      <w:sz w:val="20"/>
      <w:szCs w:val="20"/>
    </w:rPr>
  </w:style>
  <w:style w:type="paragraph" w:customStyle="1" w:styleId="ListLabel155">
    <w:name w:val="ListLabel 155"/>
    <w:link w:val="ListLabel1551"/>
    <w:rsid w:val="00DA6359"/>
    <w:pPr>
      <w:spacing w:after="0" w:line="240" w:lineRule="auto"/>
    </w:pPr>
    <w:rPr>
      <w:rFonts w:ascii="Calibri" w:eastAsia="Times New Roman" w:hAnsi="Calibri" w:cs="Times New Roman"/>
      <w:color w:val="000000"/>
      <w:sz w:val="20"/>
      <w:szCs w:val="20"/>
    </w:rPr>
  </w:style>
  <w:style w:type="character" w:customStyle="1" w:styleId="ListLabel1551">
    <w:name w:val="ListLabel 1551"/>
    <w:link w:val="ListLabel155"/>
    <w:rsid w:val="00DA6359"/>
    <w:rPr>
      <w:rFonts w:ascii="Calibri" w:eastAsia="Times New Roman" w:hAnsi="Calibri" w:cs="Times New Roman"/>
      <w:color w:val="000000"/>
      <w:sz w:val="20"/>
      <w:szCs w:val="20"/>
    </w:rPr>
  </w:style>
  <w:style w:type="paragraph" w:customStyle="1" w:styleId="ListLabel537">
    <w:name w:val="ListLabel 537"/>
    <w:link w:val="ListLabel5371"/>
    <w:rsid w:val="00DA6359"/>
    <w:pPr>
      <w:spacing w:after="0" w:line="240" w:lineRule="auto"/>
    </w:pPr>
    <w:rPr>
      <w:rFonts w:ascii="Calibri" w:eastAsia="Times New Roman" w:hAnsi="Calibri" w:cs="Times New Roman"/>
      <w:color w:val="000000"/>
      <w:sz w:val="20"/>
      <w:szCs w:val="20"/>
    </w:rPr>
  </w:style>
  <w:style w:type="character" w:customStyle="1" w:styleId="ListLabel5371">
    <w:name w:val="ListLabel 5371"/>
    <w:link w:val="ListLabel537"/>
    <w:rsid w:val="00DA6359"/>
    <w:rPr>
      <w:rFonts w:ascii="Calibri" w:eastAsia="Times New Roman" w:hAnsi="Calibri" w:cs="Times New Roman"/>
      <w:color w:val="000000"/>
      <w:sz w:val="20"/>
      <w:szCs w:val="20"/>
    </w:rPr>
  </w:style>
  <w:style w:type="paragraph" w:customStyle="1" w:styleId="ListLabel327">
    <w:name w:val="ListLabel 327"/>
    <w:link w:val="ListLabel3271"/>
    <w:rsid w:val="00DA6359"/>
    <w:pPr>
      <w:spacing w:after="0" w:line="240" w:lineRule="auto"/>
    </w:pPr>
    <w:rPr>
      <w:rFonts w:ascii="Calibri" w:eastAsia="Times New Roman" w:hAnsi="Calibri" w:cs="Times New Roman"/>
      <w:color w:val="000000"/>
      <w:sz w:val="20"/>
      <w:szCs w:val="20"/>
    </w:rPr>
  </w:style>
  <w:style w:type="character" w:customStyle="1" w:styleId="ListLabel3271">
    <w:name w:val="ListLabel 3271"/>
    <w:link w:val="ListLabel327"/>
    <w:rsid w:val="00DA6359"/>
    <w:rPr>
      <w:rFonts w:ascii="Calibri" w:eastAsia="Times New Roman" w:hAnsi="Calibri" w:cs="Times New Roman"/>
      <w:color w:val="000000"/>
      <w:sz w:val="20"/>
      <w:szCs w:val="20"/>
    </w:rPr>
  </w:style>
  <w:style w:type="paragraph" w:customStyle="1" w:styleId="ListLabel5">
    <w:name w:val="ListLabel 5"/>
    <w:link w:val="ListLabel586"/>
    <w:rsid w:val="00DA6359"/>
    <w:pPr>
      <w:spacing w:after="0" w:line="240" w:lineRule="auto"/>
    </w:pPr>
    <w:rPr>
      <w:rFonts w:ascii="Calibri" w:eastAsia="Times New Roman" w:hAnsi="Calibri" w:cs="Times New Roman"/>
      <w:color w:val="000000"/>
      <w:sz w:val="20"/>
      <w:szCs w:val="20"/>
    </w:rPr>
  </w:style>
  <w:style w:type="character" w:customStyle="1" w:styleId="ListLabel586">
    <w:name w:val="ListLabel 586"/>
    <w:link w:val="ListLabel5"/>
    <w:rsid w:val="00DA6359"/>
    <w:rPr>
      <w:rFonts w:ascii="Calibri" w:eastAsia="Times New Roman" w:hAnsi="Calibri" w:cs="Times New Roman"/>
      <w:color w:val="000000"/>
      <w:sz w:val="20"/>
      <w:szCs w:val="20"/>
    </w:rPr>
  </w:style>
  <w:style w:type="paragraph" w:customStyle="1" w:styleId="ListLabel73">
    <w:name w:val="ListLabel 73"/>
    <w:link w:val="ListLabel731"/>
    <w:rsid w:val="00DA6359"/>
    <w:pPr>
      <w:spacing w:after="0" w:line="240" w:lineRule="auto"/>
    </w:pPr>
    <w:rPr>
      <w:rFonts w:ascii="Calibri" w:eastAsia="Times New Roman" w:hAnsi="Calibri" w:cs="Times New Roman"/>
      <w:color w:val="000000"/>
      <w:sz w:val="20"/>
      <w:szCs w:val="20"/>
    </w:rPr>
  </w:style>
  <w:style w:type="character" w:customStyle="1" w:styleId="ListLabel731">
    <w:name w:val="ListLabel 731"/>
    <w:link w:val="ListLabel73"/>
    <w:rsid w:val="00DA6359"/>
    <w:rPr>
      <w:rFonts w:ascii="Calibri" w:eastAsia="Times New Roman" w:hAnsi="Calibri" w:cs="Times New Roman"/>
      <w:color w:val="000000"/>
      <w:sz w:val="20"/>
      <w:szCs w:val="20"/>
    </w:rPr>
  </w:style>
  <w:style w:type="paragraph" w:customStyle="1" w:styleId="ListLabel288">
    <w:name w:val="ListLabel 288"/>
    <w:link w:val="ListLabel2881"/>
    <w:rsid w:val="00DA6359"/>
    <w:pPr>
      <w:spacing w:after="0" w:line="240" w:lineRule="auto"/>
    </w:pPr>
    <w:rPr>
      <w:rFonts w:ascii="Calibri" w:eastAsia="Times New Roman" w:hAnsi="Calibri" w:cs="Times New Roman"/>
      <w:color w:val="000000"/>
      <w:sz w:val="20"/>
      <w:szCs w:val="20"/>
    </w:rPr>
  </w:style>
  <w:style w:type="character" w:customStyle="1" w:styleId="ListLabel2881">
    <w:name w:val="ListLabel 2881"/>
    <w:link w:val="ListLabel288"/>
    <w:rsid w:val="00DA6359"/>
    <w:rPr>
      <w:rFonts w:ascii="Calibri" w:eastAsia="Times New Roman" w:hAnsi="Calibri" w:cs="Times New Roman"/>
      <w:color w:val="000000"/>
      <w:sz w:val="20"/>
      <w:szCs w:val="20"/>
    </w:rPr>
  </w:style>
  <w:style w:type="paragraph" w:customStyle="1" w:styleId="ListLabel251">
    <w:name w:val="ListLabel 251"/>
    <w:link w:val="ListLabel2511"/>
    <w:rsid w:val="00DA6359"/>
    <w:pPr>
      <w:spacing w:after="0" w:line="240" w:lineRule="auto"/>
    </w:pPr>
    <w:rPr>
      <w:rFonts w:ascii="Calibri" w:eastAsia="Times New Roman" w:hAnsi="Calibri" w:cs="Times New Roman"/>
      <w:color w:val="000000"/>
      <w:sz w:val="20"/>
      <w:szCs w:val="20"/>
    </w:rPr>
  </w:style>
  <w:style w:type="character" w:customStyle="1" w:styleId="ListLabel2511">
    <w:name w:val="ListLabel 2511"/>
    <w:link w:val="ListLabel251"/>
    <w:rsid w:val="00DA6359"/>
    <w:rPr>
      <w:rFonts w:ascii="Calibri" w:eastAsia="Times New Roman" w:hAnsi="Calibri" w:cs="Times New Roman"/>
      <w:color w:val="000000"/>
      <w:sz w:val="20"/>
      <w:szCs w:val="20"/>
    </w:rPr>
  </w:style>
  <w:style w:type="paragraph" w:customStyle="1" w:styleId="ListLabel532">
    <w:name w:val="ListLabel 532"/>
    <w:link w:val="ListLabel5321"/>
    <w:rsid w:val="00DA6359"/>
    <w:pPr>
      <w:spacing w:after="0" w:line="240" w:lineRule="auto"/>
    </w:pPr>
    <w:rPr>
      <w:rFonts w:ascii="Calibri" w:eastAsia="Times New Roman" w:hAnsi="Calibri" w:cs="Times New Roman"/>
      <w:color w:val="000000"/>
      <w:sz w:val="20"/>
      <w:szCs w:val="20"/>
    </w:rPr>
  </w:style>
  <w:style w:type="character" w:customStyle="1" w:styleId="ListLabel5321">
    <w:name w:val="ListLabel 5321"/>
    <w:link w:val="ListLabel532"/>
    <w:rsid w:val="00DA6359"/>
    <w:rPr>
      <w:rFonts w:ascii="Calibri" w:eastAsia="Times New Roman" w:hAnsi="Calibri" w:cs="Times New Roman"/>
      <w:color w:val="000000"/>
      <w:sz w:val="20"/>
      <w:szCs w:val="20"/>
    </w:rPr>
  </w:style>
  <w:style w:type="paragraph" w:customStyle="1" w:styleId="ListLabel286">
    <w:name w:val="ListLabel 286"/>
    <w:link w:val="ListLabel2861"/>
    <w:rsid w:val="00DA6359"/>
    <w:pPr>
      <w:spacing w:after="0" w:line="240" w:lineRule="auto"/>
    </w:pPr>
    <w:rPr>
      <w:rFonts w:ascii="Calibri" w:eastAsia="Times New Roman" w:hAnsi="Calibri" w:cs="Times New Roman"/>
      <w:color w:val="000000"/>
      <w:sz w:val="20"/>
      <w:szCs w:val="20"/>
    </w:rPr>
  </w:style>
  <w:style w:type="character" w:customStyle="1" w:styleId="ListLabel2861">
    <w:name w:val="ListLabel 2861"/>
    <w:link w:val="ListLabel286"/>
    <w:rsid w:val="00DA6359"/>
    <w:rPr>
      <w:rFonts w:ascii="Calibri" w:eastAsia="Times New Roman" w:hAnsi="Calibri" w:cs="Times New Roman"/>
      <w:color w:val="000000"/>
      <w:sz w:val="20"/>
      <w:szCs w:val="20"/>
    </w:rPr>
  </w:style>
  <w:style w:type="character" w:customStyle="1" w:styleId="3b">
    <w:name w:val="Подзаголовок Знак3"/>
    <w:basedOn w:val="a2"/>
    <w:uiPriority w:val="11"/>
    <w:rsid w:val="00DA6359"/>
    <w:rPr>
      <w:rFonts w:ascii="Times New Roman" w:hAnsi="Times New Roman"/>
      <w:sz w:val="24"/>
    </w:rPr>
  </w:style>
  <w:style w:type="paragraph" w:customStyle="1" w:styleId="ListLabel407">
    <w:name w:val="ListLabel 407"/>
    <w:link w:val="ListLabel4071"/>
    <w:rsid w:val="00DA6359"/>
    <w:pPr>
      <w:spacing w:after="0" w:line="240" w:lineRule="auto"/>
    </w:pPr>
    <w:rPr>
      <w:rFonts w:ascii="Calibri" w:eastAsia="Times New Roman" w:hAnsi="Calibri" w:cs="Times New Roman"/>
      <w:color w:val="000000"/>
      <w:sz w:val="20"/>
      <w:szCs w:val="20"/>
    </w:rPr>
  </w:style>
  <w:style w:type="character" w:customStyle="1" w:styleId="ListLabel4071">
    <w:name w:val="ListLabel 4071"/>
    <w:link w:val="ListLabel407"/>
    <w:rsid w:val="00DA6359"/>
    <w:rPr>
      <w:rFonts w:ascii="Calibri" w:eastAsia="Times New Roman" w:hAnsi="Calibri" w:cs="Times New Roman"/>
      <w:color w:val="000000"/>
      <w:sz w:val="20"/>
      <w:szCs w:val="20"/>
    </w:rPr>
  </w:style>
  <w:style w:type="paragraph" w:customStyle="1" w:styleId="ListLabel500">
    <w:name w:val="ListLabel 500"/>
    <w:link w:val="ListLabel5001"/>
    <w:rsid w:val="00DA6359"/>
    <w:pPr>
      <w:spacing w:after="0" w:line="240" w:lineRule="auto"/>
    </w:pPr>
    <w:rPr>
      <w:rFonts w:ascii="Calibri" w:eastAsia="Times New Roman" w:hAnsi="Calibri" w:cs="Times New Roman"/>
      <w:color w:val="000000"/>
      <w:sz w:val="20"/>
      <w:szCs w:val="20"/>
    </w:rPr>
  </w:style>
  <w:style w:type="character" w:customStyle="1" w:styleId="ListLabel5001">
    <w:name w:val="ListLabel 5001"/>
    <w:link w:val="ListLabel500"/>
    <w:rsid w:val="00DA6359"/>
    <w:rPr>
      <w:rFonts w:ascii="Calibri" w:eastAsia="Times New Roman" w:hAnsi="Calibri" w:cs="Times New Roman"/>
      <w:color w:val="000000"/>
      <w:sz w:val="20"/>
      <w:szCs w:val="20"/>
    </w:rPr>
  </w:style>
  <w:style w:type="paragraph" w:customStyle="1" w:styleId="ListLabel290">
    <w:name w:val="ListLabel 290"/>
    <w:link w:val="ListLabel2901"/>
    <w:rsid w:val="00DA6359"/>
    <w:pPr>
      <w:spacing w:after="0" w:line="240" w:lineRule="auto"/>
    </w:pPr>
    <w:rPr>
      <w:rFonts w:ascii="Calibri" w:eastAsia="Times New Roman" w:hAnsi="Calibri" w:cs="Times New Roman"/>
      <w:color w:val="000000"/>
      <w:sz w:val="20"/>
      <w:szCs w:val="20"/>
    </w:rPr>
  </w:style>
  <w:style w:type="character" w:customStyle="1" w:styleId="ListLabel2901">
    <w:name w:val="ListLabel 2901"/>
    <w:link w:val="ListLabel290"/>
    <w:rsid w:val="00DA6359"/>
    <w:rPr>
      <w:rFonts w:ascii="Calibri" w:eastAsia="Times New Roman" w:hAnsi="Calibri" w:cs="Times New Roman"/>
      <w:color w:val="000000"/>
      <w:sz w:val="20"/>
      <w:szCs w:val="20"/>
    </w:rPr>
  </w:style>
  <w:style w:type="paragraph" w:customStyle="1" w:styleId="ListLabel469">
    <w:name w:val="ListLabel 469"/>
    <w:link w:val="ListLabel4691"/>
    <w:rsid w:val="00DA6359"/>
    <w:pPr>
      <w:spacing w:after="0" w:line="240" w:lineRule="auto"/>
    </w:pPr>
    <w:rPr>
      <w:rFonts w:ascii="Calibri" w:eastAsia="Times New Roman" w:hAnsi="Calibri" w:cs="Times New Roman"/>
      <w:color w:val="000000"/>
      <w:sz w:val="20"/>
      <w:szCs w:val="20"/>
    </w:rPr>
  </w:style>
  <w:style w:type="character" w:customStyle="1" w:styleId="ListLabel4691">
    <w:name w:val="ListLabel 4691"/>
    <w:link w:val="ListLabel469"/>
    <w:rsid w:val="00DA6359"/>
    <w:rPr>
      <w:rFonts w:ascii="Calibri" w:eastAsia="Times New Roman" w:hAnsi="Calibri" w:cs="Times New Roman"/>
      <w:color w:val="000000"/>
      <w:sz w:val="20"/>
      <w:szCs w:val="20"/>
    </w:rPr>
  </w:style>
  <w:style w:type="paragraph" w:customStyle="1" w:styleId="ListLabel482">
    <w:name w:val="ListLabel 482"/>
    <w:link w:val="ListLabel4821"/>
    <w:rsid w:val="00DA6359"/>
    <w:pPr>
      <w:spacing w:after="0" w:line="240" w:lineRule="auto"/>
    </w:pPr>
    <w:rPr>
      <w:rFonts w:ascii="Calibri" w:eastAsia="Times New Roman" w:hAnsi="Calibri" w:cs="Times New Roman"/>
      <w:color w:val="000000"/>
      <w:sz w:val="20"/>
      <w:szCs w:val="20"/>
    </w:rPr>
  </w:style>
  <w:style w:type="character" w:customStyle="1" w:styleId="ListLabel4821">
    <w:name w:val="ListLabel 4821"/>
    <w:link w:val="ListLabel482"/>
    <w:rsid w:val="00DA6359"/>
    <w:rPr>
      <w:rFonts w:ascii="Calibri" w:eastAsia="Times New Roman" w:hAnsi="Calibri" w:cs="Times New Roman"/>
      <w:color w:val="000000"/>
      <w:sz w:val="20"/>
      <w:szCs w:val="20"/>
    </w:rPr>
  </w:style>
  <w:style w:type="paragraph" w:customStyle="1" w:styleId="ListLabel390">
    <w:name w:val="ListLabel 390"/>
    <w:link w:val="ListLabel3901"/>
    <w:rsid w:val="00DA6359"/>
    <w:pPr>
      <w:spacing w:after="0" w:line="240" w:lineRule="auto"/>
    </w:pPr>
    <w:rPr>
      <w:rFonts w:ascii="Calibri" w:eastAsia="Times New Roman" w:hAnsi="Calibri" w:cs="Times New Roman"/>
      <w:color w:val="000000"/>
      <w:sz w:val="20"/>
      <w:szCs w:val="20"/>
    </w:rPr>
  </w:style>
  <w:style w:type="character" w:customStyle="1" w:styleId="ListLabel3901">
    <w:name w:val="ListLabel 3901"/>
    <w:link w:val="ListLabel390"/>
    <w:rsid w:val="00DA6359"/>
    <w:rPr>
      <w:rFonts w:ascii="Calibri" w:eastAsia="Times New Roman" w:hAnsi="Calibri" w:cs="Times New Roman"/>
      <w:color w:val="000000"/>
      <w:sz w:val="20"/>
      <w:szCs w:val="20"/>
    </w:rPr>
  </w:style>
  <w:style w:type="paragraph" w:customStyle="1" w:styleId="Heading5Char">
    <w:name w:val="Heading 5 Char"/>
    <w:link w:val="Heading5Char1"/>
    <w:rsid w:val="00DA6359"/>
    <w:pPr>
      <w:spacing w:after="0" w:line="240" w:lineRule="auto"/>
    </w:pPr>
    <w:rPr>
      <w:rFonts w:ascii="Arial" w:eastAsia="Times New Roman" w:hAnsi="Arial" w:cs="Times New Roman"/>
      <w:b/>
      <w:color w:val="000000"/>
      <w:sz w:val="24"/>
      <w:szCs w:val="20"/>
    </w:rPr>
  </w:style>
  <w:style w:type="character" w:customStyle="1" w:styleId="Heading5Char1">
    <w:name w:val="Heading 5 Char1"/>
    <w:link w:val="Heading5Char"/>
    <w:rsid w:val="00DA6359"/>
    <w:rPr>
      <w:rFonts w:ascii="Arial" w:eastAsia="Times New Roman" w:hAnsi="Arial" w:cs="Times New Roman"/>
      <w:b/>
      <w:color w:val="000000"/>
      <w:sz w:val="24"/>
      <w:szCs w:val="20"/>
    </w:rPr>
  </w:style>
  <w:style w:type="character" w:customStyle="1" w:styleId="2f7">
    <w:name w:val="Нижний колонтитул Знак2"/>
    <w:basedOn w:val="a2"/>
    <w:uiPriority w:val="99"/>
    <w:rsid w:val="00DA6359"/>
    <w:rPr>
      <w:rFonts w:ascii="Times New Roman" w:hAnsi="Times New Roman"/>
      <w:sz w:val="24"/>
    </w:rPr>
  </w:style>
  <w:style w:type="paragraph" w:customStyle="1" w:styleId="ListLabel516">
    <w:name w:val="ListLabel 516"/>
    <w:link w:val="ListLabel5161"/>
    <w:rsid w:val="00DA6359"/>
    <w:pPr>
      <w:spacing w:after="0" w:line="240" w:lineRule="auto"/>
    </w:pPr>
    <w:rPr>
      <w:rFonts w:ascii="Calibri" w:eastAsia="Times New Roman" w:hAnsi="Calibri" w:cs="Times New Roman"/>
      <w:color w:val="000000"/>
      <w:sz w:val="20"/>
      <w:szCs w:val="20"/>
    </w:rPr>
  </w:style>
  <w:style w:type="character" w:customStyle="1" w:styleId="ListLabel5161">
    <w:name w:val="ListLabel 5161"/>
    <w:link w:val="ListLabel516"/>
    <w:rsid w:val="00DA6359"/>
    <w:rPr>
      <w:rFonts w:ascii="Calibri" w:eastAsia="Times New Roman" w:hAnsi="Calibri" w:cs="Times New Roman"/>
      <w:color w:val="000000"/>
      <w:sz w:val="20"/>
      <w:szCs w:val="20"/>
    </w:rPr>
  </w:style>
  <w:style w:type="paragraph" w:customStyle="1" w:styleId="ListLabel292">
    <w:name w:val="ListLabel 292"/>
    <w:link w:val="ListLabel2921"/>
    <w:rsid w:val="00DA6359"/>
    <w:pPr>
      <w:spacing w:after="0" w:line="240" w:lineRule="auto"/>
    </w:pPr>
    <w:rPr>
      <w:rFonts w:ascii="Calibri" w:eastAsia="Times New Roman" w:hAnsi="Calibri" w:cs="Times New Roman"/>
      <w:color w:val="000000"/>
      <w:sz w:val="20"/>
      <w:szCs w:val="20"/>
    </w:rPr>
  </w:style>
  <w:style w:type="character" w:customStyle="1" w:styleId="ListLabel2921">
    <w:name w:val="ListLabel 2921"/>
    <w:link w:val="ListLabel292"/>
    <w:rsid w:val="00DA6359"/>
    <w:rPr>
      <w:rFonts w:ascii="Calibri" w:eastAsia="Times New Roman" w:hAnsi="Calibri" w:cs="Times New Roman"/>
      <w:color w:val="000000"/>
      <w:sz w:val="20"/>
      <w:szCs w:val="20"/>
    </w:rPr>
  </w:style>
  <w:style w:type="paragraph" w:customStyle="1" w:styleId="ListLabel240">
    <w:name w:val="ListLabel 240"/>
    <w:link w:val="ListLabel2401"/>
    <w:rsid w:val="00DA6359"/>
    <w:pPr>
      <w:spacing w:after="0" w:line="240" w:lineRule="auto"/>
    </w:pPr>
    <w:rPr>
      <w:rFonts w:ascii="Calibri" w:eastAsia="Times New Roman" w:hAnsi="Calibri" w:cs="Times New Roman"/>
      <w:color w:val="000000"/>
      <w:sz w:val="20"/>
      <w:szCs w:val="20"/>
    </w:rPr>
  </w:style>
  <w:style w:type="character" w:customStyle="1" w:styleId="ListLabel2401">
    <w:name w:val="ListLabel 2401"/>
    <w:link w:val="ListLabel240"/>
    <w:rsid w:val="00DA6359"/>
    <w:rPr>
      <w:rFonts w:ascii="Calibri" w:eastAsia="Times New Roman" w:hAnsi="Calibri" w:cs="Times New Roman"/>
      <w:color w:val="000000"/>
      <w:sz w:val="20"/>
      <w:szCs w:val="20"/>
    </w:rPr>
  </w:style>
  <w:style w:type="paragraph" w:customStyle="1" w:styleId="ListLabel554">
    <w:name w:val="ListLabel 554"/>
    <w:link w:val="ListLabel5541"/>
    <w:rsid w:val="00DA6359"/>
    <w:pPr>
      <w:spacing w:after="0" w:line="240" w:lineRule="auto"/>
    </w:pPr>
    <w:rPr>
      <w:rFonts w:ascii="Calibri" w:eastAsia="Times New Roman" w:hAnsi="Calibri" w:cs="Times New Roman"/>
      <w:color w:val="000000"/>
      <w:sz w:val="20"/>
      <w:szCs w:val="20"/>
    </w:rPr>
  </w:style>
  <w:style w:type="character" w:customStyle="1" w:styleId="ListLabel5541">
    <w:name w:val="ListLabel 5541"/>
    <w:link w:val="ListLabel554"/>
    <w:rsid w:val="00DA6359"/>
    <w:rPr>
      <w:rFonts w:ascii="Calibri" w:eastAsia="Times New Roman" w:hAnsi="Calibri" w:cs="Times New Roman"/>
      <w:color w:val="000000"/>
      <w:sz w:val="20"/>
      <w:szCs w:val="20"/>
    </w:rPr>
  </w:style>
  <w:style w:type="paragraph" w:customStyle="1" w:styleId="ListLabel451">
    <w:name w:val="ListLabel 451"/>
    <w:link w:val="ListLabel4511"/>
    <w:rsid w:val="00DA6359"/>
    <w:pPr>
      <w:spacing w:after="0" w:line="240" w:lineRule="auto"/>
    </w:pPr>
    <w:rPr>
      <w:rFonts w:ascii="Calibri" w:eastAsia="Times New Roman" w:hAnsi="Calibri" w:cs="Times New Roman"/>
      <w:color w:val="000000"/>
      <w:sz w:val="20"/>
      <w:szCs w:val="20"/>
    </w:rPr>
  </w:style>
  <w:style w:type="character" w:customStyle="1" w:styleId="ListLabel4511">
    <w:name w:val="ListLabel 4511"/>
    <w:link w:val="ListLabel451"/>
    <w:rsid w:val="00DA6359"/>
    <w:rPr>
      <w:rFonts w:ascii="Calibri" w:eastAsia="Times New Roman" w:hAnsi="Calibri" w:cs="Times New Roman"/>
      <w:color w:val="000000"/>
      <w:sz w:val="20"/>
      <w:szCs w:val="20"/>
    </w:rPr>
  </w:style>
  <w:style w:type="paragraph" w:customStyle="1" w:styleId="ListLabel220">
    <w:name w:val="ListLabel 220"/>
    <w:link w:val="ListLabel2201"/>
    <w:rsid w:val="00DA6359"/>
    <w:pPr>
      <w:spacing w:after="0" w:line="240" w:lineRule="auto"/>
    </w:pPr>
    <w:rPr>
      <w:rFonts w:ascii="Calibri" w:eastAsia="Times New Roman" w:hAnsi="Calibri" w:cs="Times New Roman"/>
      <w:color w:val="000000"/>
      <w:sz w:val="20"/>
      <w:szCs w:val="20"/>
    </w:rPr>
  </w:style>
  <w:style w:type="character" w:customStyle="1" w:styleId="ListLabel2201">
    <w:name w:val="ListLabel 2201"/>
    <w:link w:val="ListLabel220"/>
    <w:rsid w:val="00DA6359"/>
    <w:rPr>
      <w:rFonts w:ascii="Calibri" w:eastAsia="Times New Roman" w:hAnsi="Calibri" w:cs="Times New Roman"/>
      <w:color w:val="000000"/>
      <w:sz w:val="20"/>
      <w:szCs w:val="20"/>
    </w:rPr>
  </w:style>
  <w:style w:type="paragraph" w:customStyle="1" w:styleId="ListLabel174">
    <w:name w:val="ListLabel 174"/>
    <w:link w:val="ListLabel1741"/>
    <w:rsid w:val="00DA6359"/>
    <w:pPr>
      <w:spacing w:after="0" w:line="240" w:lineRule="auto"/>
    </w:pPr>
    <w:rPr>
      <w:rFonts w:ascii="Calibri" w:eastAsia="Times New Roman" w:hAnsi="Calibri" w:cs="Times New Roman"/>
      <w:color w:val="000000"/>
      <w:sz w:val="20"/>
      <w:szCs w:val="20"/>
    </w:rPr>
  </w:style>
  <w:style w:type="character" w:customStyle="1" w:styleId="ListLabel1741">
    <w:name w:val="ListLabel 1741"/>
    <w:link w:val="ListLabel174"/>
    <w:rsid w:val="00DA6359"/>
    <w:rPr>
      <w:rFonts w:ascii="Calibri" w:eastAsia="Times New Roman" w:hAnsi="Calibri" w:cs="Times New Roman"/>
      <w:color w:val="000000"/>
      <w:sz w:val="20"/>
      <w:szCs w:val="20"/>
    </w:rPr>
  </w:style>
  <w:style w:type="paragraph" w:customStyle="1" w:styleId="ListLabel48">
    <w:name w:val="ListLabel 48"/>
    <w:link w:val="ListLabel4810"/>
    <w:rsid w:val="00DA6359"/>
    <w:pPr>
      <w:spacing w:after="0" w:line="240" w:lineRule="auto"/>
    </w:pPr>
    <w:rPr>
      <w:rFonts w:ascii="Calibri" w:eastAsia="Times New Roman" w:hAnsi="Calibri" w:cs="Times New Roman"/>
      <w:color w:val="000000"/>
      <w:sz w:val="20"/>
      <w:szCs w:val="20"/>
    </w:rPr>
  </w:style>
  <w:style w:type="character" w:customStyle="1" w:styleId="ListLabel4810">
    <w:name w:val="ListLabel 4810"/>
    <w:link w:val="ListLabel48"/>
    <w:rsid w:val="00DA6359"/>
    <w:rPr>
      <w:rFonts w:ascii="Calibri" w:eastAsia="Times New Roman" w:hAnsi="Calibri" w:cs="Times New Roman"/>
      <w:color w:val="000000"/>
      <w:sz w:val="20"/>
      <w:szCs w:val="20"/>
    </w:rPr>
  </w:style>
  <w:style w:type="paragraph" w:customStyle="1" w:styleId="ListLabel118">
    <w:name w:val="ListLabel 118"/>
    <w:link w:val="ListLabel1181"/>
    <w:rsid w:val="00DA6359"/>
    <w:pPr>
      <w:spacing w:after="0" w:line="240" w:lineRule="auto"/>
    </w:pPr>
    <w:rPr>
      <w:rFonts w:ascii="Calibri" w:eastAsia="Times New Roman" w:hAnsi="Calibri" w:cs="Times New Roman"/>
      <w:color w:val="000000"/>
      <w:sz w:val="20"/>
      <w:szCs w:val="20"/>
    </w:rPr>
  </w:style>
  <w:style w:type="character" w:customStyle="1" w:styleId="ListLabel1181">
    <w:name w:val="ListLabel 1181"/>
    <w:link w:val="ListLabel118"/>
    <w:rsid w:val="00DA6359"/>
    <w:rPr>
      <w:rFonts w:ascii="Calibri" w:eastAsia="Times New Roman" w:hAnsi="Calibri" w:cs="Times New Roman"/>
      <w:color w:val="000000"/>
      <w:sz w:val="20"/>
      <w:szCs w:val="20"/>
    </w:rPr>
  </w:style>
  <w:style w:type="paragraph" w:customStyle="1" w:styleId="ListLabel145">
    <w:name w:val="ListLabel 145"/>
    <w:link w:val="ListLabel1451"/>
    <w:rsid w:val="00DA6359"/>
    <w:pPr>
      <w:spacing w:after="0" w:line="240" w:lineRule="auto"/>
    </w:pPr>
    <w:rPr>
      <w:rFonts w:ascii="Calibri" w:eastAsia="Times New Roman" w:hAnsi="Calibri" w:cs="Times New Roman"/>
      <w:color w:val="000000"/>
      <w:sz w:val="20"/>
      <w:szCs w:val="20"/>
    </w:rPr>
  </w:style>
  <w:style w:type="character" w:customStyle="1" w:styleId="ListLabel1451">
    <w:name w:val="ListLabel 1451"/>
    <w:link w:val="ListLabel145"/>
    <w:rsid w:val="00DA6359"/>
    <w:rPr>
      <w:rFonts w:ascii="Calibri" w:eastAsia="Times New Roman" w:hAnsi="Calibri" w:cs="Times New Roman"/>
      <w:color w:val="000000"/>
      <w:sz w:val="20"/>
      <w:szCs w:val="20"/>
    </w:rPr>
  </w:style>
  <w:style w:type="paragraph" w:customStyle="1" w:styleId="EndnoteCharacters">
    <w:name w:val="Endnote Characters"/>
    <w:link w:val="EndnoteCharacters1"/>
    <w:rsid w:val="00DA6359"/>
    <w:pPr>
      <w:spacing w:after="0" w:line="240" w:lineRule="auto"/>
    </w:pPr>
    <w:rPr>
      <w:rFonts w:ascii="Calibri" w:eastAsia="Times New Roman" w:hAnsi="Calibri" w:cs="Times New Roman"/>
      <w:color w:val="000000"/>
      <w:sz w:val="20"/>
      <w:szCs w:val="20"/>
      <w:vertAlign w:val="superscript"/>
    </w:rPr>
  </w:style>
  <w:style w:type="character" w:customStyle="1" w:styleId="EndnoteCharacters1">
    <w:name w:val="Endnote Characters1"/>
    <w:link w:val="EndnoteCharacters"/>
    <w:rsid w:val="00DA6359"/>
    <w:rPr>
      <w:rFonts w:ascii="Calibri" w:eastAsia="Times New Roman" w:hAnsi="Calibri" w:cs="Times New Roman"/>
      <w:color w:val="000000"/>
      <w:sz w:val="20"/>
      <w:szCs w:val="20"/>
      <w:vertAlign w:val="superscript"/>
    </w:rPr>
  </w:style>
  <w:style w:type="paragraph" w:customStyle="1" w:styleId="ListLabel534">
    <w:name w:val="ListLabel 534"/>
    <w:link w:val="ListLabel5341"/>
    <w:rsid w:val="00DA6359"/>
    <w:pPr>
      <w:spacing w:after="0" w:line="240" w:lineRule="auto"/>
    </w:pPr>
    <w:rPr>
      <w:rFonts w:ascii="Calibri" w:eastAsia="Times New Roman" w:hAnsi="Calibri" w:cs="Times New Roman"/>
      <w:color w:val="000000"/>
      <w:sz w:val="20"/>
      <w:szCs w:val="20"/>
    </w:rPr>
  </w:style>
  <w:style w:type="character" w:customStyle="1" w:styleId="ListLabel5341">
    <w:name w:val="ListLabel 5341"/>
    <w:link w:val="ListLabel534"/>
    <w:rsid w:val="00DA6359"/>
    <w:rPr>
      <w:rFonts w:ascii="Calibri" w:eastAsia="Times New Roman" w:hAnsi="Calibri" w:cs="Times New Roman"/>
      <w:color w:val="000000"/>
      <w:sz w:val="20"/>
      <w:szCs w:val="20"/>
    </w:rPr>
  </w:style>
  <w:style w:type="paragraph" w:customStyle="1" w:styleId="ListLabel490">
    <w:name w:val="ListLabel 490"/>
    <w:link w:val="ListLabel4901"/>
    <w:rsid w:val="00DA6359"/>
    <w:pPr>
      <w:spacing w:after="0" w:line="240" w:lineRule="auto"/>
    </w:pPr>
    <w:rPr>
      <w:rFonts w:ascii="Calibri" w:eastAsia="Times New Roman" w:hAnsi="Calibri" w:cs="Times New Roman"/>
      <w:color w:val="000000"/>
      <w:sz w:val="20"/>
      <w:szCs w:val="20"/>
    </w:rPr>
  </w:style>
  <w:style w:type="character" w:customStyle="1" w:styleId="ListLabel4901">
    <w:name w:val="ListLabel 4901"/>
    <w:link w:val="ListLabel490"/>
    <w:rsid w:val="00DA6359"/>
    <w:rPr>
      <w:rFonts w:ascii="Calibri" w:eastAsia="Times New Roman" w:hAnsi="Calibri" w:cs="Times New Roman"/>
      <w:color w:val="000000"/>
      <w:sz w:val="20"/>
      <w:szCs w:val="20"/>
    </w:rPr>
  </w:style>
  <w:style w:type="paragraph" w:customStyle="1" w:styleId="ListLabel212">
    <w:name w:val="ListLabel 212"/>
    <w:link w:val="ListLabel2121"/>
    <w:rsid w:val="00DA6359"/>
    <w:pPr>
      <w:spacing w:after="0" w:line="240" w:lineRule="auto"/>
    </w:pPr>
    <w:rPr>
      <w:rFonts w:ascii="Calibri" w:eastAsia="Times New Roman" w:hAnsi="Calibri" w:cs="Times New Roman"/>
      <w:color w:val="000000"/>
      <w:sz w:val="20"/>
      <w:szCs w:val="20"/>
    </w:rPr>
  </w:style>
  <w:style w:type="character" w:customStyle="1" w:styleId="ListLabel2121">
    <w:name w:val="ListLabel 2121"/>
    <w:link w:val="ListLabel212"/>
    <w:rsid w:val="00DA6359"/>
    <w:rPr>
      <w:rFonts w:ascii="Calibri" w:eastAsia="Times New Roman" w:hAnsi="Calibri" w:cs="Times New Roman"/>
      <w:color w:val="000000"/>
      <w:sz w:val="20"/>
      <w:szCs w:val="20"/>
    </w:rPr>
  </w:style>
  <w:style w:type="paragraph" w:customStyle="1" w:styleId="ListLabel362">
    <w:name w:val="ListLabel 362"/>
    <w:link w:val="ListLabel3621"/>
    <w:rsid w:val="00DA6359"/>
    <w:pPr>
      <w:spacing w:after="0" w:line="240" w:lineRule="auto"/>
    </w:pPr>
    <w:rPr>
      <w:rFonts w:ascii="Calibri" w:eastAsia="Times New Roman" w:hAnsi="Calibri" w:cs="Times New Roman"/>
      <w:color w:val="000000"/>
      <w:sz w:val="20"/>
      <w:szCs w:val="20"/>
    </w:rPr>
  </w:style>
  <w:style w:type="character" w:customStyle="1" w:styleId="ListLabel3621">
    <w:name w:val="ListLabel 3621"/>
    <w:link w:val="ListLabel362"/>
    <w:rsid w:val="00DA6359"/>
    <w:rPr>
      <w:rFonts w:ascii="Calibri" w:eastAsia="Times New Roman" w:hAnsi="Calibri" w:cs="Times New Roman"/>
      <w:color w:val="000000"/>
      <w:sz w:val="20"/>
      <w:szCs w:val="20"/>
    </w:rPr>
  </w:style>
  <w:style w:type="paragraph" w:customStyle="1" w:styleId="ListLabel406">
    <w:name w:val="ListLabel 406"/>
    <w:link w:val="ListLabel4061"/>
    <w:rsid w:val="00DA6359"/>
    <w:pPr>
      <w:spacing w:after="0" w:line="240" w:lineRule="auto"/>
    </w:pPr>
    <w:rPr>
      <w:rFonts w:ascii="Calibri" w:eastAsia="Times New Roman" w:hAnsi="Calibri" w:cs="Times New Roman"/>
      <w:color w:val="000000"/>
      <w:sz w:val="20"/>
      <w:szCs w:val="20"/>
    </w:rPr>
  </w:style>
  <w:style w:type="character" w:customStyle="1" w:styleId="ListLabel4061">
    <w:name w:val="ListLabel 4061"/>
    <w:link w:val="ListLabel406"/>
    <w:rsid w:val="00DA6359"/>
    <w:rPr>
      <w:rFonts w:ascii="Calibri" w:eastAsia="Times New Roman" w:hAnsi="Calibri" w:cs="Times New Roman"/>
      <w:color w:val="000000"/>
      <w:sz w:val="20"/>
      <w:szCs w:val="20"/>
    </w:rPr>
  </w:style>
  <w:style w:type="paragraph" w:customStyle="1" w:styleId="ListLabel294">
    <w:name w:val="ListLabel 294"/>
    <w:link w:val="ListLabel2941"/>
    <w:rsid w:val="00DA6359"/>
    <w:pPr>
      <w:spacing w:after="0" w:line="240" w:lineRule="auto"/>
    </w:pPr>
    <w:rPr>
      <w:rFonts w:ascii="Calibri" w:eastAsia="Times New Roman" w:hAnsi="Calibri" w:cs="Times New Roman"/>
      <w:color w:val="000000"/>
      <w:sz w:val="20"/>
      <w:szCs w:val="20"/>
    </w:rPr>
  </w:style>
  <w:style w:type="character" w:customStyle="1" w:styleId="ListLabel2941">
    <w:name w:val="ListLabel 2941"/>
    <w:link w:val="ListLabel294"/>
    <w:rsid w:val="00DA6359"/>
    <w:rPr>
      <w:rFonts w:ascii="Calibri" w:eastAsia="Times New Roman" w:hAnsi="Calibri" w:cs="Times New Roman"/>
      <w:color w:val="000000"/>
      <w:sz w:val="20"/>
      <w:szCs w:val="20"/>
    </w:rPr>
  </w:style>
  <w:style w:type="paragraph" w:customStyle="1" w:styleId="ListLabel66">
    <w:name w:val="ListLabel 66"/>
    <w:link w:val="ListLabel661"/>
    <w:rsid w:val="00DA6359"/>
    <w:pPr>
      <w:spacing w:after="0" w:line="240" w:lineRule="auto"/>
    </w:pPr>
    <w:rPr>
      <w:rFonts w:ascii="Calibri" w:eastAsia="Times New Roman" w:hAnsi="Calibri" w:cs="Times New Roman"/>
      <w:color w:val="000000"/>
      <w:sz w:val="20"/>
      <w:szCs w:val="20"/>
    </w:rPr>
  </w:style>
  <w:style w:type="character" w:customStyle="1" w:styleId="ListLabel661">
    <w:name w:val="ListLabel 661"/>
    <w:link w:val="ListLabel66"/>
    <w:rsid w:val="00DA6359"/>
    <w:rPr>
      <w:rFonts w:ascii="Calibri" w:eastAsia="Times New Roman" w:hAnsi="Calibri" w:cs="Times New Roman"/>
      <w:color w:val="000000"/>
      <w:sz w:val="20"/>
      <w:szCs w:val="20"/>
    </w:rPr>
  </w:style>
  <w:style w:type="paragraph" w:customStyle="1" w:styleId="ListLabel36">
    <w:name w:val="ListLabel 36"/>
    <w:link w:val="ListLabel3610"/>
    <w:rsid w:val="00DA6359"/>
    <w:pPr>
      <w:spacing w:after="0" w:line="240" w:lineRule="auto"/>
    </w:pPr>
    <w:rPr>
      <w:rFonts w:ascii="Calibri" w:eastAsia="Times New Roman" w:hAnsi="Calibri" w:cs="Times New Roman"/>
      <w:color w:val="000000"/>
      <w:sz w:val="20"/>
      <w:szCs w:val="20"/>
    </w:rPr>
  </w:style>
  <w:style w:type="character" w:customStyle="1" w:styleId="ListLabel3610">
    <w:name w:val="ListLabel 3610"/>
    <w:link w:val="ListLabel36"/>
    <w:rsid w:val="00DA6359"/>
    <w:rPr>
      <w:rFonts w:ascii="Calibri" w:eastAsia="Times New Roman" w:hAnsi="Calibri" w:cs="Times New Roman"/>
      <w:color w:val="000000"/>
      <w:sz w:val="20"/>
      <w:szCs w:val="20"/>
    </w:rPr>
  </w:style>
  <w:style w:type="character" w:customStyle="1" w:styleId="34">
    <w:name w:val="Основной текст Знак3"/>
    <w:basedOn w:val="a2"/>
    <w:rsid w:val="00DA6359"/>
    <w:rPr>
      <w:rFonts w:ascii="Times New Roman" w:hAnsi="Times New Roman"/>
      <w:sz w:val="24"/>
    </w:rPr>
  </w:style>
  <w:style w:type="paragraph" w:customStyle="1" w:styleId="ListLabel53">
    <w:name w:val="ListLabel 53"/>
    <w:link w:val="ListLabel5310"/>
    <w:rsid w:val="00DA6359"/>
    <w:pPr>
      <w:spacing w:after="0" w:line="240" w:lineRule="auto"/>
    </w:pPr>
    <w:rPr>
      <w:rFonts w:ascii="Calibri" w:eastAsia="Times New Roman" w:hAnsi="Calibri" w:cs="Times New Roman"/>
      <w:color w:val="000000"/>
      <w:sz w:val="20"/>
      <w:szCs w:val="20"/>
    </w:rPr>
  </w:style>
  <w:style w:type="character" w:customStyle="1" w:styleId="ListLabel5310">
    <w:name w:val="ListLabel 5310"/>
    <w:link w:val="ListLabel53"/>
    <w:rsid w:val="00DA6359"/>
    <w:rPr>
      <w:rFonts w:ascii="Calibri" w:eastAsia="Times New Roman" w:hAnsi="Calibri" w:cs="Times New Roman"/>
      <w:color w:val="000000"/>
      <w:sz w:val="20"/>
      <w:szCs w:val="20"/>
    </w:rPr>
  </w:style>
  <w:style w:type="character" w:customStyle="1" w:styleId="35">
    <w:name w:val="Заголовок Знак3"/>
    <w:basedOn w:val="a2"/>
    <w:uiPriority w:val="10"/>
    <w:rsid w:val="00DA6359"/>
    <w:rPr>
      <w:rFonts w:ascii="Times New Roman" w:hAnsi="Times New Roman"/>
      <w:i/>
      <w:sz w:val="24"/>
    </w:rPr>
  </w:style>
  <w:style w:type="paragraph" w:customStyle="1" w:styleId="ListLabel149">
    <w:name w:val="ListLabel 149"/>
    <w:link w:val="ListLabel1491"/>
    <w:rsid w:val="00DA6359"/>
    <w:pPr>
      <w:spacing w:after="0" w:line="240" w:lineRule="auto"/>
    </w:pPr>
    <w:rPr>
      <w:rFonts w:ascii="Calibri" w:eastAsia="Times New Roman" w:hAnsi="Calibri" w:cs="Times New Roman"/>
      <w:color w:val="000000"/>
      <w:sz w:val="20"/>
      <w:szCs w:val="20"/>
    </w:rPr>
  </w:style>
  <w:style w:type="character" w:customStyle="1" w:styleId="ListLabel1491">
    <w:name w:val="ListLabel 1491"/>
    <w:link w:val="ListLabel149"/>
    <w:rsid w:val="00DA6359"/>
    <w:rPr>
      <w:rFonts w:ascii="Calibri" w:eastAsia="Times New Roman" w:hAnsi="Calibri" w:cs="Times New Roman"/>
      <w:color w:val="000000"/>
      <w:sz w:val="20"/>
      <w:szCs w:val="20"/>
    </w:rPr>
  </w:style>
  <w:style w:type="paragraph" w:customStyle="1" w:styleId="WW8Num3z2">
    <w:name w:val="WW8Num3z2"/>
    <w:link w:val="WW8Num3z21"/>
    <w:rsid w:val="00DA6359"/>
    <w:pPr>
      <w:spacing w:after="0" w:line="240" w:lineRule="auto"/>
    </w:pPr>
    <w:rPr>
      <w:rFonts w:ascii="Times New Roman" w:eastAsia="Times New Roman" w:hAnsi="Times New Roman" w:cs="Times New Roman"/>
      <w:color w:val="000000"/>
      <w:sz w:val="20"/>
      <w:szCs w:val="20"/>
    </w:rPr>
  </w:style>
  <w:style w:type="character" w:customStyle="1" w:styleId="WW8Num3z21">
    <w:name w:val="WW8Num3z21"/>
    <w:link w:val="WW8Num3z2"/>
    <w:rsid w:val="00DA6359"/>
    <w:rPr>
      <w:rFonts w:ascii="Times New Roman" w:eastAsia="Times New Roman" w:hAnsi="Times New Roman" w:cs="Times New Roman"/>
      <w:color w:val="000000"/>
      <w:sz w:val="20"/>
      <w:szCs w:val="20"/>
    </w:rPr>
  </w:style>
  <w:style w:type="paragraph" w:customStyle="1" w:styleId="ListLabel33">
    <w:name w:val="ListLabel 33"/>
    <w:link w:val="ListLabel3310"/>
    <w:rsid w:val="00DA6359"/>
    <w:pPr>
      <w:spacing w:after="0" w:line="240" w:lineRule="auto"/>
    </w:pPr>
    <w:rPr>
      <w:rFonts w:ascii="Calibri" w:eastAsia="Times New Roman" w:hAnsi="Calibri" w:cs="Times New Roman"/>
      <w:color w:val="000000"/>
      <w:sz w:val="20"/>
      <w:szCs w:val="20"/>
    </w:rPr>
  </w:style>
  <w:style w:type="character" w:customStyle="1" w:styleId="ListLabel3310">
    <w:name w:val="ListLabel 3310"/>
    <w:link w:val="ListLabel33"/>
    <w:rsid w:val="00DA6359"/>
    <w:rPr>
      <w:rFonts w:ascii="Calibri" w:eastAsia="Times New Roman" w:hAnsi="Calibri" w:cs="Times New Roman"/>
      <w:color w:val="000000"/>
      <w:sz w:val="20"/>
      <w:szCs w:val="20"/>
    </w:rPr>
  </w:style>
  <w:style w:type="paragraph" w:customStyle="1" w:styleId="ListLabel270">
    <w:name w:val="ListLabel 270"/>
    <w:link w:val="ListLabel2701"/>
    <w:rsid w:val="00DA6359"/>
    <w:pPr>
      <w:spacing w:after="0" w:line="240" w:lineRule="auto"/>
    </w:pPr>
    <w:rPr>
      <w:rFonts w:ascii="Calibri" w:eastAsia="Times New Roman" w:hAnsi="Calibri" w:cs="Times New Roman"/>
      <w:color w:val="000000"/>
      <w:sz w:val="20"/>
      <w:szCs w:val="20"/>
    </w:rPr>
  </w:style>
  <w:style w:type="character" w:customStyle="1" w:styleId="ListLabel2701">
    <w:name w:val="ListLabel 2701"/>
    <w:link w:val="ListLabel270"/>
    <w:rsid w:val="00DA6359"/>
    <w:rPr>
      <w:rFonts w:ascii="Calibri" w:eastAsia="Times New Roman" w:hAnsi="Calibri" w:cs="Times New Roman"/>
      <w:color w:val="000000"/>
      <w:sz w:val="20"/>
      <w:szCs w:val="20"/>
    </w:rPr>
  </w:style>
  <w:style w:type="paragraph" w:customStyle="1" w:styleId="ListLabel203">
    <w:name w:val="ListLabel 203"/>
    <w:link w:val="ListLabel2031"/>
    <w:rsid w:val="00DA6359"/>
    <w:pPr>
      <w:spacing w:after="0" w:line="240" w:lineRule="auto"/>
    </w:pPr>
    <w:rPr>
      <w:rFonts w:ascii="Calibri" w:eastAsia="Times New Roman" w:hAnsi="Calibri" w:cs="Times New Roman"/>
      <w:color w:val="000000"/>
      <w:sz w:val="20"/>
      <w:szCs w:val="20"/>
    </w:rPr>
  </w:style>
  <w:style w:type="character" w:customStyle="1" w:styleId="ListLabel2031">
    <w:name w:val="ListLabel 2031"/>
    <w:link w:val="ListLabel203"/>
    <w:rsid w:val="00DA6359"/>
    <w:rPr>
      <w:rFonts w:ascii="Calibri" w:eastAsia="Times New Roman" w:hAnsi="Calibri" w:cs="Times New Roman"/>
      <w:color w:val="000000"/>
      <w:sz w:val="20"/>
      <w:szCs w:val="20"/>
    </w:rPr>
  </w:style>
  <w:style w:type="paragraph" w:customStyle="1" w:styleId="ListLabel285">
    <w:name w:val="ListLabel 285"/>
    <w:link w:val="ListLabel2851"/>
    <w:rsid w:val="00DA6359"/>
    <w:pPr>
      <w:spacing w:after="0" w:line="240" w:lineRule="auto"/>
    </w:pPr>
    <w:rPr>
      <w:rFonts w:ascii="Calibri" w:eastAsia="Times New Roman" w:hAnsi="Calibri" w:cs="Times New Roman"/>
      <w:color w:val="000000"/>
      <w:sz w:val="24"/>
      <w:szCs w:val="20"/>
    </w:rPr>
  </w:style>
  <w:style w:type="character" w:customStyle="1" w:styleId="ListLabel2851">
    <w:name w:val="ListLabel 2851"/>
    <w:link w:val="ListLabel285"/>
    <w:rsid w:val="00DA6359"/>
    <w:rPr>
      <w:rFonts w:ascii="Calibri" w:eastAsia="Times New Roman" w:hAnsi="Calibri" w:cs="Times New Roman"/>
      <w:color w:val="000000"/>
      <w:sz w:val="24"/>
      <w:szCs w:val="20"/>
    </w:rPr>
  </w:style>
  <w:style w:type="paragraph" w:customStyle="1" w:styleId="ListLabel521">
    <w:name w:val="ListLabel 521"/>
    <w:link w:val="ListLabel5211"/>
    <w:rsid w:val="00DA6359"/>
    <w:pPr>
      <w:spacing w:after="0" w:line="240" w:lineRule="auto"/>
    </w:pPr>
    <w:rPr>
      <w:rFonts w:ascii="Calibri" w:eastAsia="Times New Roman" w:hAnsi="Calibri" w:cs="Times New Roman"/>
      <w:color w:val="000000"/>
      <w:sz w:val="20"/>
      <w:szCs w:val="20"/>
    </w:rPr>
  </w:style>
  <w:style w:type="character" w:customStyle="1" w:styleId="ListLabel5211">
    <w:name w:val="ListLabel 5211"/>
    <w:link w:val="ListLabel521"/>
    <w:rsid w:val="00DA6359"/>
    <w:rPr>
      <w:rFonts w:ascii="Calibri" w:eastAsia="Times New Roman" w:hAnsi="Calibri" w:cs="Times New Roman"/>
      <w:color w:val="000000"/>
      <w:sz w:val="20"/>
      <w:szCs w:val="20"/>
    </w:rPr>
  </w:style>
  <w:style w:type="paragraph" w:customStyle="1" w:styleId="ListLabel435">
    <w:name w:val="ListLabel 435"/>
    <w:link w:val="ListLabel4351"/>
    <w:rsid w:val="00DA6359"/>
    <w:pPr>
      <w:spacing w:after="0" w:line="240" w:lineRule="auto"/>
    </w:pPr>
    <w:rPr>
      <w:rFonts w:ascii="Calibri" w:eastAsia="Times New Roman" w:hAnsi="Calibri" w:cs="Times New Roman"/>
      <w:color w:val="000000"/>
      <w:sz w:val="20"/>
      <w:szCs w:val="20"/>
    </w:rPr>
  </w:style>
  <w:style w:type="character" w:customStyle="1" w:styleId="ListLabel4351">
    <w:name w:val="ListLabel 4351"/>
    <w:link w:val="ListLabel435"/>
    <w:rsid w:val="00DA6359"/>
    <w:rPr>
      <w:rFonts w:ascii="Calibri" w:eastAsia="Times New Roman" w:hAnsi="Calibri" w:cs="Times New Roman"/>
      <w:color w:val="000000"/>
      <w:sz w:val="20"/>
      <w:szCs w:val="20"/>
    </w:rPr>
  </w:style>
  <w:style w:type="paragraph" w:customStyle="1" w:styleId="ListLabel505">
    <w:name w:val="ListLabel 505"/>
    <w:link w:val="ListLabel5051"/>
    <w:rsid w:val="00DA6359"/>
    <w:pPr>
      <w:spacing w:after="0" w:line="240" w:lineRule="auto"/>
    </w:pPr>
    <w:rPr>
      <w:rFonts w:ascii="Calibri" w:eastAsia="Times New Roman" w:hAnsi="Calibri" w:cs="Times New Roman"/>
      <w:color w:val="000000"/>
      <w:sz w:val="20"/>
      <w:szCs w:val="20"/>
    </w:rPr>
  </w:style>
  <w:style w:type="character" w:customStyle="1" w:styleId="ListLabel5051">
    <w:name w:val="ListLabel 5051"/>
    <w:link w:val="ListLabel505"/>
    <w:rsid w:val="00DA6359"/>
    <w:rPr>
      <w:rFonts w:ascii="Calibri" w:eastAsia="Times New Roman" w:hAnsi="Calibri" w:cs="Times New Roman"/>
      <w:color w:val="000000"/>
      <w:sz w:val="20"/>
      <w:szCs w:val="20"/>
    </w:rPr>
  </w:style>
  <w:style w:type="paragraph" w:customStyle="1" w:styleId="ListLabel342">
    <w:name w:val="ListLabel 342"/>
    <w:link w:val="ListLabel3421"/>
    <w:rsid w:val="00DA6359"/>
    <w:pPr>
      <w:spacing w:after="0" w:line="240" w:lineRule="auto"/>
    </w:pPr>
    <w:rPr>
      <w:rFonts w:ascii="Calibri" w:eastAsia="Times New Roman" w:hAnsi="Calibri" w:cs="Times New Roman"/>
      <w:color w:val="000000"/>
      <w:sz w:val="20"/>
      <w:szCs w:val="20"/>
    </w:rPr>
  </w:style>
  <w:style w:type="character" w:customStyle="1" w:styleId="ListLabel3421">
    <w:name w:val="ListLabel 3421"/>
    <w:link w:val="ListLabel342"/>
    <w:rsid w:val="00DA6359"/>
    <w:rPr>
      <w:rFonts w:ascii="Calibri" w:eastAsia="Times New Roman" w:hAnsi="Calibri" w:cs="Times New Roman"/>
      <w:color w:val="000000"/>
      <w:sz w:val="20"/>
      <w:szCs w:val="20"/>
    </w:rPr>
  </w:style>
  <w:style w:type="paragraph" w:customStyle="1" w:styleId="ListLabel370">
    <w:name w:val="ListLabel 370"/>
    <w:link w:val="ListLabel3701"/>
    <w:rsid w:val="00DA6359"/>
    <w:pPr>
      <w:spacing w:after="0" w:line="240" w:lineRule="auto"/>
    </w:pPr>
    <w:rPr>
      <w:rFonts w:ascii="Calibri" w:eastAsia="Times New Roman" w:hAnsi="Calibri" w:cs="Times New Roman"/>
      <w:color w:val="000000"/>
      <w:sz w:val="20"/>
      <w:szCs w:val="20"/>
    </w:rPr>
  </w:style>
  <w:style w:type="character" w:customStyle="1" w:styleId="ListLabel3701">
    <w:name w:val="ListLabel 3701"/>
    <w:link w:val="ListLabel370"/>
    <w:rsid w:val="00DA6359"/>
    <w:rPr>
      <w:rFonts w:ascii="Calibri" w:eastAsia="Times New Roman" w:hAnsi="Calibri" w:cs="Times New Roman"/>
      <w:color w:val="000000"/>
      <w:sz w:val="20"/>
      <w:szCs w:val="20"/>
    </w:rPr>
  </w:style>
  <w:style w:type="paragraph" w:customStyle="1" w:styleId="ListLabel180">
    <w:name w:val="ListLabel 180"/>
    <w:link w:val="ListLabel1801"/>
    <w:rsid w:val="00DA6359"/>
    <w:pPr>
      <w:spacing w:after="0" w:line="240" w:lineRule="auto"/>
    </w:pPr>
    <w:rPr>
      <w:rFonts w:ascii="Calibri" w:eastAsia="Times New Roman" w:hAnsi="Calibri" w:cs="Times New Roman"/>
      <w:color w:val="000000"/>
      <w:sz w:val="20"/>
      <w:szCs w:val="20"/>
    </w:rPr>
  </w:style>
  <w:style w:type="character" w:customStyle="1" w:styleId="ListLabel1801">
    <w:name w:val="ListLabel 1801"/>
    <w:link w:val="ListLabel180"/>
    <w:rsid w:val="00DA6359"/>
    <w:rPr>
      <w:rFonts w:ascii="Calibri" w:eastAsia="Times New Roman" w:hAnsi="Calibri" w:cs="Times New Roman"/>
      <w:color w:val="000000"/>
      <w:sz w:val="20"/>
      <w:szCs w:val="20"/>
    </w:rPr>
  </w:style>
  <w:style w:type="paragraph" w:customStyle="1" w:styleId="ListLabel152">
    <w:name w:val="ListLabel 152"/>
    <w:link w:val="ListLabel1521"/>
    <w:rsid w:val="00DA6359"/>
    <w:pPr>
      <w:spacing w:after="0" w:line="240" w:lineRule="auto"/>
    </w:pPr>
    <w:rPr>
      <w:rFonts w:ascii="Calibri" w:eastAsia="Times New Roman" w:hAnsi="Calibri" w:cs="Times New Roman"/>
      <w:color w:val="000000"/>
      <w:sz w:val="20"/>
      <w:szCs w:val="20"/>
    </w:rPr>
  </w:style>
  <w:style w:type="character" w:customStyle="1" w:styleId="ListLabel1521">
    <w:name w:val="ListLabel 1521"/>
    <w:link w:val="ListLabel152"/>
    <w:rsid w:val="00DA6359"/>
    <w:rPr>
      <w:rFonts w:ascii="Calibri" w:eastAsia="Times New Roman" w:hAnsi="Calibri" w:cs="Times New Roman"/>
      <w:color w:val="000000"/>
      <w:sz w:val="20"/>
      <w:szCs w:val="20"/>
    </w:rPr>
  </w:style>
  <w:style w:type="character" w:customStyle="1" w:styleId="2f8">
    <w:name w:val="Текст сноски Знак2"/>
    <w:uiPriority w:val="99"/>
    <w:qFormat/>
    <w:rsid w:val="00DA6359"/>
    <w:rPr>
      <w:rFonts w:ascii="Times New Roman" w:hAnsi="Times New Roman"/>
      <w:sz w:val="18"/>
    </w:rPr>
  </w:style>
  <w:style w:type="paragraph" w:customStyle="1" w:styleId="ListLabel512">
    <w:name w:val="ListLabel 512"/>
    <w:link w:val="ListLabel5121"/>
    <w:rsid w:val="00DA6359"/>
    <w:pPr>
      <w:spacing w:after="0" w:line="240" w:lineRule="auto"/>
    </w:pPr>
    <w:rPr>
      <w:rFonts w:ascii="Calibri" w:eastAsia="Times New Roman" w:hAnsi="Calibri" w:cs="Times New Roman"/>
      <w:color w:val="000000"/>
      <w:sz w:val="20"/>
      <w:szCs w:val="20"/>
    </w:rPr>
  </w:style>
  <w:style w:type="character" w:customStyle="1" w:styleId="ListLabel5121">
    <w:name w:val="ListLabel 5121"/>
    <w:link w:val="ListLabel512"/>
    <w:rsid w:val="00DA6359"/>
    <w:rPr>
      <w:rFonts w:ascii="Calibri" w:eastAsia="Times New Roman" w:hAnsi="Calibri" w:cs="Times New Roman"/>
      <w:color w:val="000000"/>
      <w:sz w:val="20"/>
      <w:szCs w:val="20"/>
    </w:rPr>
  </w:style>
  <w:style w:type="paragraph" w:customStyle="1" w:styleId="ListLabel321">
    <w:name w:val="ListLabel 321"/>
    <w:link w:val="ListLabel3211"/>
    <w:rsid w:val="00DA6359"/>
    <w:pPr>
      <w:spacing w:after="0" w:line="240" w:lineRule="auto"/>
    </w:pPr>
    <w:rPr>
      <w:rFonts w:ascii="Calibri" w:eastAsia="Times New Roman" w:hAnsi="Calibri" w:cs="Times New Roman"/>
      <w:color w:val="000000"/>
      <w:sz w:val="20"/>
      <w:szCs w:val="20"/>
    </w:rPr>
  </w:style>
  <w:style w:type="character" w:customStyle="1" w:styleId="ListLabel3211">
    <w:name w:val="ListLabel 3211"/>
    <w:link w:val="ListLabel321"/>
    <w:rsid w:val="00DA6359"/>
    <w:rPr>
      <w:rFonts w:ascii="Calibri" w:eastAsia="Times New Roman" w:hAnsi="Calibri" w:cs="Times New Roman"/>
      <w:color w:val="000000"/>
      <w:sz w:val="20"/>
      <w:szCs w:val="20"/>
    </w:rPr>
  </w:style>
  <w:style w:type="paragraph" w:customStyle="1" w:styleId="ListLabel384">
    <w:name w:val="ListLabel 384"/>
    <w:link w:val="ListLabel3841"/>
    <w:rsid w:val="00DA6359"/>
    <w:pPr>
      <w:spacing w:after="0" w:line="240" w:lineRule="auto"/>
    </w:pPr>
    <w:rPr>
      <w:rFonts w:ascii="Calibri" w:eastAsia="Times New Roman" w:hAnsi="Calibri" w:cs="Times New Roman"/>
      <w:color w:val="000000"/>
      <w:sz w:val="20"/>
      <w:szCs w:val="20"/>
    </w:rPr>
  </w:style>
  <w:style w:type="character" w:customStyle="1" w:styleId="ListLabel3841">
    <w:name w:val="ListLabel 3841"/>
    <w:link w:val="ListLabel384"/>
    <w:rsid w:val="00DA6359"/>
    <w:rPr>
      <w:rFonts w:ascii="Calibri" w:eastAsia="Times New Roman" w:hAnsi="Calibri" w:cs="Times New Roman"/>
      <w:color w:val="000000"/>
      <w:sz w:val="20"/>
      <w:szCs w:val="20"/>
    </w:rPr>
  </w:style>
  <w:style w:type="paragraph" w:customStyle="1" w:styleId="ListLabel352">
    <w:name w:val="ListLabel 352"/>
    <w:link w:val="ListLabel3521"/>
    <w:rsid w:val="00DA6359"/>
    <w:pPr>
      <w:spacing w:after="0" w:line="240" w:lineRule="auto"/>
    </w:pPr>
    <w:rPr>
      <w:rFonts w:ascii="Calibri" w:eastAsia="Times New Roman" w:hAnsi="Calibri" w:cs="Times New Roman"/>
      <w:color w:val="000000"/>
      <w:sz w:val="20"/>
      <w:szCs w:val="20"/>
    </w:rPr>
  </w:style>
  <w:style w:type="character" w:customStyle="1" w:styleId="ListLabel3521">
    <w:name w:val="ListLabel 3521"/>
    <w:link w:val="ListLabel352"/>
    <w:rsid w:val="00DA6359"/>
    <w:rPr>
      <w:rFonts w:ascii="Calibri" w:eastAsia="Times New Roman" w:hAnsi="Calibri" w:cs="Times New Roman"/>
      <w:color w:val="000000"/>
      <w:sz w:val="20"/>
      <w:szCs w:val="20"/>
    </w:rPr>
  </w:style>
  <w:style w:type="paragraph" w:customStyle="1" w:styleId="ListLabel504">
    <w:name w:val="ListLabel 504"/>
    <w:link w:val="ListLabel5041"/>
    <w:rsid w:val="00DA6359"/>
    <w:pPr>
      <w:spacing w:after="0" w:line="240" w:lineRule="auto"/>
    </w:pPr>
    <w:rPr>
      <w:rFonts w:ascii="Calibri" w:eastAsia="Times New Roman" w:hAnsi="Calibri" w:cs="Times New Roman"/>
      <w:color w:val="000000"/>
      <w:sz w:val="20"/>
      <w:szCs w:val="20"/>
    </w:rPr>
  </w:style>
  <w:style w:type="character" w:customStyle="1" w:styleId="ListLabel5041">
    <w:name w:val="ListLabel 5041"/>
    <w:link w:val="ListLabel504"/>
    <w:rsid w:val="00DA6359"/>
    <w:rPr>
      <w:rFonts w:ascii="Calibri" w:eastAsia="Times New Roman" w:hAnsi="Calibri" w:cs="Times New Roman"/>
      <w:color w:val="000000"/>
      <w:sz w:val="20"/>
      <w:szCs w:val="20"/>
    </w:rPr>
  </w:style>
  <w:style w:type="paragraph" w:customStyle="1" w:styleId="ListLabel78">
    <w:name w:val="ListLabel 78"/>
    <w:link w:val="ListLabel781"/>
    <w:rsid w:val="00DA6359"/>
    <w:pPr>
      <w:spacing w:after="0" w:line="240" w:lineRule="auto"/>
    </w:pPr>
    <w:rPr>
      <w:rFonts w:ascii="Calibri" w:eastAsia="Times New Roman" w:hAnsi="Calibri" w:cs="Times New Roman"/>
      <w:color w:val="000000"/>
      <w:sz w:val="20"/>
      <w:szCs w:val="20"/>
    </w:rPr>
  </w:style>
  <w:style w:type="character" w:customStyle="1" w:styleId="ListLabel781">
    <w:name w:val="ListLabel 781"/>
    <w:link w:val="ListLabel78"/>
    <w:rsid w:val="00DA6359"/>
    <w:rPr>
      <w:rFonts w:ascii="Calibri" w:eastAsia="Times New Roman" w:hAnsi="Calibri" w:cs="Times New Roman"/>
      <w:color w:val="000000"/>
      <w:sz w:val="20"/>
      <w:szCs w:val="20"/>
    </w:rPr>
  </w:style>
  <w:style w:type="paragraph" w:customStyle="1" w:styleId="TitleChar">
    <w:name w:val="Title Char"/>
    <w:link w:val="TitleChar1"/>
    <w:rsid w:val="00DA6359"/>
    <w:pPr>
      <w:spacing w:after="0" w:line="240" w:lineRule="auto"/>
    </w:pPr>
    <w:rPr>
      <w:rFonts w:ascii="Calibri" w:eastAsia="Times New Roman" w:hAnsi="Calibri" w:cs="Times New Roman"/>
      <w:color w:val="000000"/>
      <w:sz w:val="48"/>
      <w:szCs w:val="20"/>
    </w:rPr>
  </w:style>
  <w:style w:type="character" w:customStyle="1" w:styleId="TitleChar1">
    <w:name w:val="Title Char1"/>
    <w:link w:val="TitleChar"/>
    <w:rsid w:val="00DA6359"/>
    <w:rPr>
      <w:rFonts w:ascii="Calibri" w:eastAsia="Times New Roman" w:hAnsi="Calibri" w:cs="Times New Roman"/>
      <w:color w:val="000000"/>
      <w:sz w:val="48"/>
      <w:szCs w:val="20"/>
    </w:rPr>
  </w:style>
  <w:style w:type="paragraph" w:customStyle="1" w:styleId="1ff1">
    <w:name w:val="Обычный (веб)1"/>
    <w:basedOn w:val="a0"/>
    <w:link w:val="11e"/>
    <w:qFormat/>
    <w:rsid w:val="00DA6359"/>
    <w:pPr>
      <w:spacing w:before="280" w:after="280" w:line="240" w:lineRule="auto"/>
    </w:pPr>
    <w:rPr>
      <w:rFonts w:ascii="Times New Roman" w:eastAsia="Times New Roman" w:hAnsi="Times New Roman" w:cs="Times New Roman"/>
      <w:color w:val="000000"/>
      <w:sz w:val="24"/>
      <w:szCs w:val="20"/>
    </w:rPr>
  </w:style>
  <w:style w:type="character" w:customStyle="1" w:styleId="11e">
    <w:name w:val="Обычный (веб)11"/>
    <w:basedOn w:val="1a"/>
    <w:link w:val="1ff1"/>
    <w:uiPriority w:val="99"/>
    <w:rsid w:val="00DA6359"/>
    <w:rPr>
      <w:rFonts w:ascii="Times New Roman" w:eastAsia="Times New Roman" w:hAnsi="Times New Roman" w:cs="Times New Roman"/>
      <w:color w:val="000000"/>
      <w:sz w:val="24"/>
      <w:szCs w:val="20"/>
    </w:rPr>
  </w:style>
  <w:style w:type="paragraph" w:customStyle="1" w:styleId="ListLabel556">
    <w:name w:val="ListLabel 556"/>
    <w:link w:val="ListLabel5561"/>
    <w:rsid w:val="00DA6359"/>
    <w:pPr>
      <w:spacing w:after="0" w:line="240" w:lineRule="auto"/>
    </w:pPr>
    <w:rPr>
      <w:rFonts w:ascii="Calibri" w:eastAsia="Times New Roman" w:hAnsi="Calibri" w:cs="Times New Roman"/>
      <w:color w:val="000000"/>
      <w:sz w:val="20"/>
      <w:szCs w:val="20"/>
    </w:rPr>
  </w:style>
  <w:style w:type="character" w:customStyle="1" w:styleId="ListLabel5561">
    <w:name w:val="ListLabel 5561"/>
    <w:link w:val="ListLabel556"/>
    <w:rsid w:val="00DA6359"/>
    <w:rPr>
      <w:rFonts w:ascii="Calibri" w:eastAsia="Times New Roman" w:hAnsi="Calibri" w:cs="Times New Roman"/>
      <w:color w:val="000000"/>
      <w:sz w:val="20"/>
      <w:szCs w:val="20"/>
    </w:rPr>
  </w:style>
  <w:style w:type="paragraph" w:customStyle="1" w:styleId="ListLabel122">
    <w:name w:val="ListLabel 122"/>
    <w:link w:val="ListLabel1221"/>
    <w:rsid w:val="00DA6359"/>
    <w:pPr>
      <w:spacing w:after="0" w:line="240" w:lineRule="auto"/>
    </w:pPr>
    <w:rPr>
      <w:rFonts w:ascii="Calibri" w:eastAsia="Times New Roman" w:hAnsi="Calibri" w:cs="Times New Roman"/>
      <w:color w:val="000000"/>
      <w:sz w:val="20"/>
      <w:szCs w:val="20"/>
    </w:rPr>
  </w:style>
  <w:style w:type="character" w:customStyle="1" w:styleId="ListLabel1221">
    <w:name w:val="ListLabel 1221"/>
    <w:link w:val="ListLabel122"/>
    <w:rsid w:val="00DA6359"/>
    <w:rPr>
      <w:rFonts w:ascii="Calibri" w:eastAsia="Times New Roman" w:hAnsi="Calibri" w:cs="Times New Roman"/>
      <w:color w:val="000000"/>
      <w:sz w:val="20"/>
      <w:szCs w:val="20"/>
    </w:rPr>
  </w:style>
  <w:style w:type="paragraph" w:customStyle="1" w:styleId="ListLabel96">
    <w:name w:val="ListLabel 96"/>
    <w:link w:val="ListLabel961"/>
    <w:rsid w:val="00DA6359"/>
    <w:pPr>
      <w:spacing w:after="0" w:line="240" w:lineRule="auto"/>
    </w:pPr>
    <w:rPr>
      <w:rFonts w:ascii="Calibri" w:eastAsia="Times New Roman" w:hAnsi="Calibri" w:cs="Times New Roman"/>
      <w:color w:val="000000"/>
      <w:sz w:val="24"/>
      <w:szCs w:val="20"/>
    </w:rPr>
  </w:style>
  <w:style w:type="character" w:customStyle="1" w:styleId="ListLabel961">
    <w:name w:val="ListLabel 961"/>
    <w:link w:val="ListLabel96"/>
    <w:rsid w:val="00DA6359"/>
    <w:rPr>
      <w:rFonts w:ascii="Calibri" w:eastAsia="Times New Roman" w:hAnsi="Calibri" w:cs="Times New Roman"/>
      <w:color w:val="000000"/>
      <w:sz w:val="24"/>
      <w:szCs w:val="20"/>
    </w:rPr>
  </w:style>
  <w:style w:type="paragraph" w:customStyle="1" w:styleId="ListLabel560">
    <w:name w:val="ListLabel 560"/>
    <w:link w:val="ListLabel5601"/>
    <w:rsid w:val="00DA6359"/>
    <w:pPr>
      <w:spacing w:after="0" w:line="240" w:lineRule="auto"/>
    </w:pPr>
    <w:rPr>
      <w:rFonts w:ascii="Calibri" w:eastAsia="Times New Roman" w:hAnsi="Calibri" w:cs="Times New Roman"/>
      <w:color w:val="000000"/>
      <w:sz w:val="20"/>
      <w:szCs w:val="20"/>
    </w:rPr>
  </w:style>
  <w:style w:type="character" w:customStyle="1" w:styleId="ListLabel5601">
    <w:name w:val="ListLabel 5601"/>
    <w:link w:val="ListLabel560"/>
    <w:rsid w:val="00DA6359"/>
    <w:rPr>
      <w:rFonts w:ascii="Calibri" w:eastAsia="Times New Roman" w:hAnsi="Calibri" w:cs="Times New Roman"/>
      <w:color w:val="000000"/>
      <w:sz w:val="20"/>
      <w:szCs w:val="20"/>
    </w:rPr>
  </w:style>
  <w:style w:type="paragraph" w:customStyle="1" w:styleId="ListLabel576">
    <w:name w:val="ListLabel 576"/>
    <w:link w:val="ListLabel5761"/>
    <w:rsid w:val="00DA6359"/>
    <w:pPr>
      <w:spacing w:after="0" w:line="240" w:lineRule="auto"/>
    </w:pPr>
    <w:rPr>
      <w:rFonts w:ascii="Calibri" w:eastAsia="Times New Roman" w:hAnsi="Calibri" w:cs="Times New Roman"/>
      <w:color w:val="000000"/>
      <w:sz w:val="20"/>
      <w:szCs w:val="20"/>
    </w:rPr>
  </w:style>
  <w:style w:type="character" w:customStyle="1" w:styleId="ListLabel5761">
    <w:name w:val="ListLabel 5761"/>
    <w:link w:val="ListLabel576"/>
    <w:rsid w:val="00DA6359"/>
    <w:rPr>
      <w:rFonts w:ascii="Calibri" w:eastAsia="Times New Roman" w:hAnsi="Calibri" w:cs="Times New Roman"/>
      <w:color w:val="000000"/>
      <w:sz w:val="20"/>
      <w:szCs w:val="20"/>
    </w:rPr>
  </w:style>
  <w:style w:type="paragraph" w:customStyle="1" w:styleId="ListLabel563">
    <w:name w:val="ListLabel 563"/>
    <w:link w:val="ListLabel5631"/>
    <w:rsid w:val="00DA6359"/>
    <w:pPr>
      <w:spacing w:after="0" w:line="240" w:lineRule="auto"/>
    </w:pPr>
    <w:rPr>
      <w:rFonts w:ascii="Calibri" w:eastAsia="Times New Roman" w:hAnsi="Calibri" w:cs="Times New Roman"/>
      <w:color w:val="000000"/>
      <w:sz w:val="20"/>
      <w:szCs w:val="20"/>
    </w:rPr>
  </w:style>
  <w:style w:type="character" w:customStyle="1" w:styleId="ListLabel5631">
    <w:name w:val="ListLabel 5631"/>
    <w:link w:val="ListLabel563"/>
    <w:rsid w:val="00DA6359"/>
    <w:rPr>
      <w:rFonts w:ascii="Calibri" w:eastAsia="Times New Roman" w:hAnsi="Calibri" w:cs="Times New Roman"/>
      <w:color w:val="000000"/>
      <w:sz w:val="20"/>
      <w:szCs w:val="20"/>
    </w:rPr>
  </w:style>
  <w:style w:type="paragraph" w:customStyle="1" w:styleId="ListLabel51">
    <w:name w:val="ListLabel 51"/>
    <w:link w:val="ListLabel5110"/>
    <w:rsid w:val="00DA6359"/>
    <w:pPr>
      <w:spacing w:after="0" w:line="240" w:lineRule="auto"/>
    </w:pPr>
    <w:rPr>
      <w:rFonts w:ascii="Calibri" w:eastAsia="Times New Roman" w:hAnsi="Calibri" w:cs="Times New Roman"/>
      <w:color w:val="000000"/>
      <w:sz w:val="20"/>
      <w:szCs w:val="20"/>
    </w:rPr>
  </w:style>
  <w:style w:type="character" w:customStyle="1" w:styleId="ListLabel5110">
    <w:name w:val="ListLabel 5110"/>
    <w:link w:val="ListLabel51"/>
    <w:rsid w:val="00DA6359"/>
    <w:rPr>
      <w:rFonts w:ascii="Calibri" w:eastAsia="Times New Roman" w:hAnsi="Calibri" w:cs="Times New Roman"/>
      <w:color w:val="000000"/>
      <w:sz w:val="20"/>
      <w:szCs w:val="20"/>
    </w:rPr>
  </w:style>
  <w:style w:type="paragraph" w:customStyle="1" w:styleId="WW8Num2z5">
    <w:name w:val="WW8Num2z5"/>
    <w:link w:val="WW8Num2z51"/>
    <w:rsid w:val="00DA6359"/>
    <w:pPr>
      <w:spacing w:after="0" w:line="240" w:lineRule="auto"/>
    </w:pPr>
    <w:rPr>
      <w:rFonts w:ascii="Calibri" w:eastAsia="Times New Roman" w:hAnsi="Calibri" w:cs="Times New Roman"/>
      <w:color w:val="000000"/>
      <w:sz w:val="20"/>
      <w:szCs w:val="20"/>
    </w:rPr>
  </w:style>
  <w:style w:type="character" w:customStyle="1" w:styleId="WW8Num2z51">
    <w:name w:val="WW8Num2z51"/>
    <w:link w:val="WW8Num2z5"/>
    <w:rsid w:val="00DA6359"/>
    <w:rPr>
      <w:rFonts w:ascii="Calibri" w:eastAsia="Times New Roman" w:hAnsi="Calibri" w:cs="Times New Roman"/>
      <w:color w:val="000000"/>
      <w:sz w:val="20"/>
      <w:szCs w:val="20"/>
    </w:rPr>
  </w:style>
  <w:style w:type="character" w:customStyle="1" w:styleId="1ff2">
    <w:name w:val="Текст примечания Знак1"/>
    <w:basedOn w:val="a2"/>
    <w:uiPriority w:val="99"/>
    <w:qFormat/>
    <w:rsid w:val="00DA6359"/>
    <w:rPr>
      <w:rFonts w:ascii="Times New Roman" w:hAnsi="Times New Roman"/>
    </w:rPr>
  </w:style>
  <w:style w:type="paragraph" w:customStyle="1" w:styleId="FooterChar">
    <w:name w:val="Footer Char"/>
    <w:basedOn w:val="1c"/>
    <w:link w:val="FooterChar1"/>
    <w:rsid w:val="00DA6359"/>
  </w:style>
  <w:style w:type="character" w:customStyle="1" w:styleId="FooterChar1">
    <w:name w:val="Footer Char1"/>
    <w:basedOn w:val="a2"/>
    <w:link w:val="FooterChar"/>
    <w:rsid w:val="00DA6359"/>
    <w:rPr>
      <w:rFonts w:ascii="Calibri" w:eastAsia="Times New Roman" w:hAnsi="Calibri" w:cs="Times New Roman"/>
      <w:color w:val="000000"/>
      <w:sz w:val="20"/>
      <w:szCs w:val="20"/>
    </w:rPr>
  </w:style>
  <w:style w:type="character" w:customStyle="1" w:styleId="af5">
    <w:name w:val="Рецензия Знак"/>
    <w:link w:val="af4"/>
    <w:uiPriority w:val="99"/>
    <w:rsid w:val="00DA6359"/>
    <w:rPr>
      <w:lang w:eastAsia="en-US"/>
    </w:rPr>
  </w:style>
  <w:style w:type="paragraph" w:customStyle="1" w:styleId="ListLabel295">
    <w:name w:val="ListLabel 295"/>
    <w:link w:val="ListLabel2951"/>
    <w:rsid w:val="00DA6359"/>
    <w:pPr>
      <w:spacing w:after="0" w:line="240" w:lineRule="auto"/>
    </w:pPr>
    <w:rPr>
      <w:rFonts w:ascii="Calibri" w:eastAsia="Times New Roman" w:hAnsi="Calibri" w:cs="Times New Roman"/>
      <w:color w:val="000000"/>
      <w:sz w:val="20"/>
      <w:szCs w:val="20"/>
    </w:rPr>
  </w:style>
  <w:style w:type="character" w:customStyle="1" w:styleId="ListLabel2951">
    <w:name w:val="ListLabel 2951"/>
    <w:link w:val="ListLabel295"/>
    <w:rsid w:val="00DA6359"/>
    <w:rPr>
      <w:rFonts w:ascii="Calibri" w:eastAsia="Times New Roman" w:hAnsi="Calibri" w:cs="Times New Roman"/>
      <w:color w:val="000000"/>
      <w:sz w:val="20"/>
      <w:szCs w:val="20"/>
    </w:rPr>
  </w:style>
  <w:style w:type="character" w:customStyle="1" w:styleId="1ff3">
    <w:name w:val="Тема примечания Знак1"/>
    <w:basedOn w:val="1ff2"/>
    <w:uiPriority w:val="99"/>
    <w:qFormat/>
    <w:rsid w:val="00DA6359"/>
    <w:rPr>
      <w:rFonts w:ascii="Times New Roman" w:hAnsi="Times New Roman"/>
      <w:b/>
    </w:rPr>
  </w:style>
  <w:style w:type="paragraph" w:customStyle="1" w:styleId="ListLabel107">
    <w:name w:val="ListLabel 107"/>
    <w:link w:val="ListLabel1071"/>
    <w:rsid w:val="00DA6359"/>
    <w:pPr>
      <w:spacing w:after="0" w:line="240" w:lineRule="auto"/>
    </w:pPr>
    <w:rPr>
      <w:rFonts w:ascii="Calibri" w:eastAsia="Times New Roman" w:hAnsi="Calibri" w:cs="Times New Roman"/>
      <w:color w:val="000000"/>
      <w:sz w:val="20"/>
      <w:szCs w:val="20"/>
    </w:rPr>
  </w:style>
  <w:style w:type="character" w:customStyle="1" w:styleId="ListLabel1071">
    <w:name w:val="ListLabel 1071"/>
    <w:link w:val="ListLabel107"/>
    <w:rsid w:val="00DA6359"/>
    <w:rPr>
      <w:rFonts w:ascii="Calibri" w:eastAsia="Times New Roman" w:hAnsi="Calibri" w:cs="Times New Roman"/>
      <w:color w:val="000000"/>
      <w:sz w:val="20"/>
      <w:szCs w:val="20"/>
    </w:rPr>
  </w:style>
  <w:style w:type="paragraph" w:customStyle="1" w:styleId="ListLabel221">
    <w:name w:val="ListLabel 221"/>
    <w:link w:val="ListLabel2211"/>
    <w:rsid w:val="00DA6359"/>
    <w:pPr>
      <w:spacing w:after="0" w:line="240" w:lineRule="auto"/>
    </w:pPr>
    <w:rPr>
      <w:rFonts w:ascii="Calibri" w:eastAsia="Times New Roman" w:hAnsi="Calibri" w:cs="Times New Roman"/>
      <w:color w:val="000000"/>
      <w:sz w:val="20"/>
      <w:szCs w:val="20"/>
    </w:rPr>
  </w:style>
  <w:style w:type="character" w:customStyle="1" w:styleId="ListLabel2211">
    <w:name w:val="ListLabel 2211"/>
    <w:link w:val="ListLabel221"/>
    <w:rsid w:val="00DA6359"/>
    <w:rPr>
      <w:rFonts w:ascii="Calibri" w:eastAsia="Times New Roman" w:hAnsi="Calibri" w:cs="Times New Roman"/>
      <w:color w:val="000000"/>
      <w:sz w:val="20"/>
      <w:szCs w:val="20"/>
    </w:rPr>
  </w:style>
  <w:style w:type="paragraph" w:customStyle="1" w:styleId="ListLabel502">
    <w:name w:val="ListLabel 502"/>
    <w:link w:val="ListLabel5021"/>
    <w:rsid w:val="00DA6359"/>
    <w:pPr>
      <w:spacing w:after="0" w:line="240" w:lineRule="auto"/>
    </w:pPr>
    <w:rPr>
      <w:rFonts w:ascii="Calibri" w:eastAsia="Times New Roman" w:hAnsi="Calibri" w:cs="Times New Roman"/>
      <w:color w:val="000000"/>
      <w:sz w:val="20"/>
      <w:szCs w:val="20"/>
    </w:rPr>
  </w:style>
  <w:style w:type="character" w:customStyle="1" w:styleId="ListLabel5021">
    <w:name w:val="ListLabel 5021"/>
    <w:link w:val="ListLabel502"/>
    <w:rsid w:val="00DA6359"/>
    <w:rPr>
      <w:rFonts w:ascii="Calibri" w:eastAsia="Times New Roman" w:hAnsi="Calibri" w:cs="Times New Roman"/>
      <w:color w:val="000000"/>
      <w:sz w:val="20"/>
      <w:szCs w:val="20"/>
    </w:rPr>
  </w:style>
  <w:style w:type="paragraph" w:customStyle="1" w:styleId="ListLabel375">
    <w:name w:val="ListLabel 375"/>
    <w:link w:val="ListLabel3751"/>
    <w:rsid w:val="00DA6359"/>
    <w:pPr>
      <w:spacing w:after="0" w:line="240" w:lineRule="auto"/>
    </w:pPr>
    <w:rPr>
      <w:rFonts w:ascii="Calibri" w:eastAsia="Times New Roman" w:hAnsi="Calibri" w:cs="Times New Roman"/>
      <w:color w:val="000000"/>
      <w:sz w:val="20"/>
      <w:szCs w:val="20"/>
    </w:rPr>
  </w:style>
  <w:style w:type="character" w:customStyle="1" w:styleId="ListLabel3751">
    <w:name w:val="ListLabel 3751"/>
    <w:link w:val="ListLabel375"/>
    <w:rsid w:val="00DA6359"/>
    <w:rPr>
      <w:rFonts w:ascii="Calibri" w:eastAsia="Times New Roman" w:hAnsi="Calibri" w:cs="Times New Roman"/>
      <w:color w:val="000000"/>
      <w:sz w:val="20"/>
      <w:szCs w:val="20"/>
    </w:rPr>
  </w:style>
  <w:style w:type="paragraph" w:customStyle="1" w:styleId="12">
    <w:name w:val="Знак сноски1"/>
    <w:basedOn w:val="1c"/>
    <w:link w:val="af1"/>
    <w:rsid w:val="00DA6359"/>
    <w:rPr>
      <w:rFonts w:asciiTheme="minorHAnsi" w:eastAsiaTheme="minorHAnsi" w:hAnsiTheme="minorHAnsi" w:cstheme="minorBidi"/>
      <w:color w:val="auto"/>
      <w:sz w:val="22"/>
      <w:szCs w:val="22"/>
      <w:vertAlign w:val="superscript"/>
    </w:rPr>
  </w:style>
  <w:style w:type="paragraph" w:customStyle="1" w:styleId="ListLabel320">
    <w:name w:val="ListLabel 320"/>
    <w:link w:val="ListLabel3201"/>
    <w:rsid w:val="00DA6359"/>
    <w:pPr>
      <w:spacing w:after="0" w:line="240" w:lineRule="auto"/>
    </w:pPr>
    <w:rPr>
      <w:rFonts w:ascii="Calibri" w:eastAsia="Times New Roman" w:hAnsi="Calibri" w:cs="Times New Roman"/>
      <w:color w:val="000000"/>
      <w:sz w:val="20"/>
      <w:szCs w:val="20"/>
    </w:rPr>
  </w:style>
  <w:style w:type="character" w:customStyle="1" w:styleId="ListLabel3201">
    <w:name w:val="ListLabel 3201"/>
    <w:link w:val="ListLabel320"/>
    <w:rsid w:val="00DA6359"/>
    <w:rPr>
      <w:rFonts w:ascii="Calibri" w:eastAsia="Times New Roman" w:hAnsi="Calibri" w:cs="Times New Roman"/>
      <w:color w:val="000000"/>
      <w:sz w:val="20"/>
      <w:szCs w:val="20"/>
    </w:rPr>
  </w:style>
  <w:style w:type="paragraph" w:customStyle="1" w:styleId="ListLabel477">
    <w:name w:val="ListLabel 477"/>
    <w:link w:val="ListLabel4771"/>
    <w:rsid w:val="00DA6359"/>
    <w:pPr>
      <w:spacing w:after="0" w:line="240" w:lineRule="auto"/>
    </w:pPr>
    <w:rPr>
      <w:rFonts w:ascii="Calibri" w:eastAsia="Times New Roman" w:hAnsi="Calibri" w:cs="Times New Roman"/>
      <w:color w:val="000000"/>
      <w:sz w:val="20"/>
      <w:szCs w:val="20"/>
    </w:rPr>
  </w:style>
  <w:style w:type="character" w:customStyle="1" w:styleId="ListLabel4771">
    <w:name w:val="ListLabel 4771"/>
    <w:link w:val="ListLabel477"/>
    <w:rsid w:val="00DA6359"/>
    <w:rPr>
      <w:rFonts w:ascii="Calibri" w:eastAsia="Times New Roman" w:hAnsi="Calibri" w:cs="Times New Roman"/>
      <w:color w:val="000000"/>
      <w:sz w:val="20"/>
      <w:szCs w:val="20"/>
    </w:rPr>
  </w:style>
  <w:style w:type="paragraph" w:customStyle="1" w:styleId="ListLabel97">
    <w:name w:val="ListLabel 97"/>
    <w:link w:val="ListLabel971"/>
    <w:rsid w:val="00DA6359"/>
    <w:pPr>
      <w:spacing w:after="0" w:line="240" w:lineRule="auto"/>
    </w:pPr>
    <w:rPr>
      <w:rFonts w:ascii="Calibri" w:eastAsia="Times New Roman" w:hAnsi="Calibri" w:cs="Times New Roman"/>
      <w:color w:val="000000"/>
      <w:sz w:val="24"/>
      <w:szCs w:val="20"/>
    </w:rPr>
  </w:style>
  <w:style w:type="character" w:customStyle="1" w:styleId="ListLabel971">
    <w:name w:val="ListLabel 971"/>
    <w:link w:val="ListLabel97"/>
    <w:rsid w:val="00DA6359"/>
    <w:rPr>
      <w:rFonts w:ascii="Calibri" w:eastAsia="Times New Roman" w:hAnsi="Calibri" w:cs="Times New Roman"/>
      <w:color w:val="000000"/>
      <w:sz w:val="24"/>
      <w:szCs w:val="20"/>
    </w:rPr>
  </w:style>
  <w:style w:type="paragraph" w:customStyle="1" w:styleId="ListLabel569">
    <w:name w:val="ListLabel 569"/>
    <w:link w:val="ListLabel5691"/>
    <w:rsid w:val="00DA6359"/>
    <w:pPr>
      <w:spacing w:after="0" w:line="240" w:lineRule="auto"/>
    </w:pPr>
    <w:rPr>
      <w:rFonts w:ascii="Calibri" w:eastAsia="Times New Roman" w:hAnsi="Calibri" w:cs="Times New Roman"/>
      <w:color w:val="000000"/>
      <w:sz w:val="20"/>
      <w:szCs w:val="20"/>
    </w:rPr>
  </w:style>
  <w:style w:type="character" w:customStyle="1" w:styleId="ListLabel5691">
    <w:name w:val="ListLabel 5691"/>
    <w:link w:val="ListLabel569"/>
    <w:rsid w:val="00DA6359"/>
    <w:rPr>
      <w:rFonts w:ascii="Calibri" w:eastAsia="Times New Roman" w:hAnsi="Calibri" w:cs="Times New Roman"/>
      <w:color w:val="000000"/>
      <w:sz w:val="20"/>
      <w:szCs w:val="20"/>
    </w:rPr>
  </w:style>
  <w:style w:type="character" w:customStyle="1" w:styleId="3c">
    <w:name w:val="Текст концевой сноски Знак3"/>
    <w:rsid w:val="00DA6359"/>
    <w:rPr>
      <w:rFonts w:ascii="Times New Roman" w:hAnsi="Times New Roman"/>
      <w:sz w:val="20"/>
    </w:rPr>
  </w:style>
  <w:style w:type="paragraph" w:customStyle="1" w:styleId="ListLabel25">
    <w:name w:val="ListLabel 25"/>
    <w:link w:val="ListLabel2510"/>
    <w:rsid w:val="00DA6359"/>
    <w:pPr>
      <w:spacing w:after="0" w:line="240" w:lineRule="auto"/>
    </w:pPr>
    <w:rPr>
      <w:rFonts w:ascii="Calibri" w:eastAsia="Times New Roman" w:hAnsi="Calibri" w:cs="Times New Roman"/>
      <w:color w:val="000000"/>
      <w:sz w:val="20"/>
      <w:szCs w:val="20"/>
    </w:rPr>
  </w:style>
  <w:style w:type="character" w:customStyle="1" w:styleId="ListLabel2510">
    <w:name w:val="ListLabel 2510"/>
    <w:link w:val="ListLabel25"/>
    <w:rsid w:val="00DA6359"/>
    <w:rPr>
      <w:rFonts w:ascii="Calibri" w:eastAsia="Times New Roman" w:hAnsi="Calibri" w:cs="Times New Roman"/>
      <w:color w:val="000000"/>
      <w:sz w:val="20"/>
      <w:szCs w:val="20"/>
    </w:rPr>
  </w:style>
  <w:style w:type="paragraph" w:customStyle="1" w:styleId="ListLabel130">
    <w:name w:val="ListLabel 130"/>
    <w:link w:val="ListLabel1301"/>
    <w:rsid w:val="00DA6359"/>
    <w:pPr>
      <w:spacing w:after="0" w:line="240" w:lineRule="auto"/>
    </w:pPr>
    <w:rPr>
      <w:rFonts w:ascii="Calibri" w:eastAsia="Times New Roman" w:hAnsi="Calibri" w:cs="Times New Roman"/>
      <w:color w:val="000000"/>
      <w:sz w:val="20"/>
      <w:szCs w:val="20"/>
    </w:rPr>
  </w:style>
  <w:style w:type="character" w:customStyle="1" w:styleId="ListLabel1301">
    <w:name w:val="ListLabel 1301"/>
    <w:link w:val="ListLabel130"/>
    <w:rsid w:val="00DA6359"/>
    <w:rPr>
      <w:rFonts w:ascii="Calibri" w:eastAsia="Times New Roman" w:hAnsi="Calibri" w:cs="Times New Roman"/>
      <w:color w:val="000000"/>
      <w:sz w:val="20"/>
      <w:szCs w:val="20"/>
    </w:rPr>
  </w:style>
  <w:style w:type="paragraph" w:customStyle="1" w:styleId="ListLabel446">
    <w:name w:val="ListLabel 446"/>
    <w:link w:val="ListLabel4461"/>
    <w:rsid w:val="00DA6359"/>
    <w:pPr>
      <w:spacing w:after="0" w:line="240" w:lineRule="auto"/>
    </w:pPr>
    <w:rPr>
      <w:rFonts w:ascii="Calibri" w:eastAsia="Times New Roman" w:hAnsi="Calibri" w:cs="Times New Roman"/>
      <w:color w:val="000000"/>
      <w:sz w:val="20"/>
      <w:szCs w:val="20"/>
    </w:rPr>
  </w:style>
  <w:style w:type="character" w:customStyle="1" w:styleId="ListLabel4461">
    <w:name w:val="ListLabel 4461"/>
    <w:link w:val="ListLabel446"/>
    <w:rsid w:val="00DA6359"/>
    <w:rPr>
      <w:rFonts w:ascii="Calibri" w:eastAsia="Times New Roman" w:hAnsi="Calibri" w:cs="Times New Roman"/>
      <w:color w:val="000000"/>
      <w:sz w:val="20"/>
      <w:szCs w:val="20"/>
    </w:rPr>
  </w:style>
  <w:style w:type="paragraph" w:customStyle="1" w:styleId="ListLabel192">
    <w:name w:val="ListLabel 192"/>
    <w:link w:val="ListLabel1921"/>
    <w:rsid w:val="00DA6359"/>
    <w:pPr>
      <w:spacing w:after="0" w:line="240" w:lineRule="auto"/>
    </w:pPr>
    <w:rPr>
      <w:rFonts w:ascii="Calibri" w:eastAsia="Times New Roman" w:hAnsi="Calibri" w:cs="Times New Roman"/>
      <w:color w:val="000000"/>
      <w:sz w:val="20"/>
      <w:szCs w:val="20"/>
    </w:rPr>
  </w:style>
  <w:style w:type="character" w:customStyle="1" w:styleId="ListLabel1921">
    <w:name w:val="ListLabel 1921"/>
    <w:link w:val="ListLabel192"/>
    <w:rsid w:val="00DA6359"/>
    <w:rPr>
      <w:rFonts w:ascii="Calibri" w:eastAsia="Times New Roman" w:hAnsi="Calibri" w:cs="Times New Roman"/>
      <w:color w:val="000000"/>
      <w:sz w:val="20"/>
      <w:szCs w:val="20"/>
    </w:rPr>
  </w:style>
  <w:style w:type="table" w:customStyle="1" w:styleId="GridTable2-Accent6">
    <w:name w:val="Grid Table 2 - Accent 6"/>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F79646"/>
        <w:insideH w:val="single" w:sz="4" w:space="0" w:color="F79646"/>
        <w:insideV w:val="single" w:sz="4" w:space="0" w:color="F79646"/>
      </w:tblBorders>
      <w:tblCellMar>
        <w:top w:w="0" w:type="dxa"/>
        <w:left w:w="0" w:type="dxa"/>
        <w:bottom w:w="0" w:type="dxa"/>
        <w:right w:w="0" w:type="dxa"/>
      </w:tblCellMar>
    </w:tblPr>
  </w:style>
  <w:style w:type="table" w:customStyle="1" w:styleId="-61">
    <w:name w:val="Список-таблица 6 цветная1"/>
    <w:basedOn w:val="a3"/>
    <w:uiPriority w:val="99"/>
    <w:rsid w:val="00DA6359"/>
    <w:pPr>
      <w:spacing w:after="0" w:line="240" w:lineRule="auto"/>
    </w:pPr>
    <w:rPr>
      <w:rFonts w:ascii="Calibri" w:eastAsia="Times New Roman" w:hAnsi="Calibri" w:cs="Times New Roman"/>
      <w:color w:val="000000"/>
      <w:sz w:val="20"/>
      <w:szCs w:val="20"/>
    </w:rPr>
    <w:tblPr>
      <w:tblBorders>
        <w:top w:val="single" w:sz="4" w:space="0" w:color="7F7F7F"/>
        <w:bottom w:val="single" w:sz="4" w:space="0" w:color="7F7F7F"/>
      </w:tblBorders>
      <w:tblCellMar>
        <w:left w:w="0" w:type="dxa"/>
        <w:right w:w="0" w:type="dxa"/>
      </w:tblCellMar>
    </w:tblPr>
  </w:style>
  <w:style w:type="table" w:customStyle="1" w:styleId="ListTable6Colorful-Accent5">
    <w:name w:val="List Table 6 Colorful - Accent 5"/>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92CCDC"/>
        <w:bottom w:val="single" w:sz="4" w:space="0" w:color="92CCDC"/>
      </w:tblBorders>
      <w:tblCellMar>
        <w:top w:w="0" w:type="dxa"/>
        <w:left w:w="0" w:type="dxa"/>
        <w:bottom w:w="0" w:type="dxa"/>
        <w:right w:w="0" w:type="dxa"/>
      </w:tblCellMar>
    </w:tblPr>
  </w:style>
  <w:style w:type="table" w:customStyle="1" w:styleId="GridTable4-Accent4">
    <w:name w:val="Grid Table 4 - Accent 4"/>
    <w:uiPriority w:val="59"/>
    <w:rsid w:val="00DA6359"/>
    <w:pPr>
      <w:spacing w:after="0" w:line="240" w:lineRule="auto"/>
    </w:pPr>
    <w:rPr>
      <w:rFonts w:ascii="Calibri" w:eastAsia="Times New Roman" w:hAnsi="Calibri" w:cs="Times New Roman"/>
      <w:color w:val="000000"/>
      <w:sz w:val="20"/>
      <w:szCs w:val="20"/>
    </w:rPr>
    <w:tblPr>
      <w:tblInd w:w="0" w:type="dxa"/>
      <w:tblBorders>
        <w:top w:val="single" w:sz="4" w:space="0" w:color="B7A7CA"/>
        <w:left w:val="single" w:sz="4" w:space="0" w:color="B7A7CA"/>
        <w:bottom w:val="single" w:sz="4" w:space="0" w:color="B7A7CA"/>
        <w:right w:val="single" w:sz="4" w:space="0" w:color="B7A7CA"/>
        <w:insideH w:val="single" w:sz="4" w:space="0" w:color="B7A7CA"/>
        <w:insideV w:val="single" w:sz="4" w:space="0" w:color="B7A7CA"/>
      </w:tblBorders>
      <w:tblCellMar>
        <w:top w:w="0" w:type="dxa"/>
        <w:left w:w="0" w:type="dxa"/>
        <w:bottom w:w="0" w:type="dxa"/>
        <w:right w:w="0" w:type="dxa"/>
      </w:tblCellMar>
    </w:tblPr>
  </w:style>
  <w:style w:type="table" w:customStyle="1" w:styleId="GridTable6Colorful-Accent1">
    <w:name w:val="Grid Table 6 Colorful - Accent 1"/>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A6BFDD"/>
        <w:left w:val="single" w:sz="4" w:space="0" w:color="A6BFDD"/>
        <w:bottom w:val="single" w:sz="4" w:space="0" w:color="A6BFDD"/>
        <w:right w:val="single" w:sz="4" w:space="0" w:color="A6BFDD"/>
        <w:insideH w:val="single" w:sz="4" w:space="0" w:color="A6BFDD"/>
        <w:insideV w:val="single" w:sz="4" w:space="0" w:color="A6BFDD"/>
      </w:tblBorders>
      <w:tblCellMar>
        <w:top w:w="0" w:type="dxa"/>
        <w:left w:w="0" w:type="dxa"/>
        <w:bottom w:w="0" w:type="dxa"/>
        <w:right w:w="0" w:type="dxa"/>
      </w:tblCellMar>
    </w:tblPr>
  </w:style>
  <w:style w:type="table" w:customStyle="1" w:styleId="GridTable5Dark-Accent5">
    <w:name w:val="Grid Table 5 Dark - Accent 5"/>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style>
  <w:style w:type="table" w:customStyle="1" w:styleId="Bordered-Accent6">
    <w:name w:val="Bordered - Accent 6"/>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0" w:type="dxa"/>
        <w:left w:w="0" w:type="dxa"/>
        <w:bottom w:w="0" w:type="dxa"/>
        <w:right w:w="0" w:type="dxa"/>
      </w:tblCellMar>
    </w:tblPr>
  </w:style>
  <w:style w:type="table" w:customStyle="1" w:styleId="GridTable5Dark-Accent4">
    <w:name w:val="Grid Table 5 Dark- Accent 4"/>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style>
  <w:style w:type="table" w:customStyle="1" w:styleId="ListTable5Dark-Accent2">
    <w:name w:val="List Table 5 Dark - Accent 2"/>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32" w:space="0" w:color="D99695"/>
        <w:left w:val="single" w:sz="32" w:space="0" w:color="D99695"/>
        <w:bottom w:val="single" w:sz="32" w:space="0" w:color="D99695"/>
        <w:right w:val="single" w:sz="32" w:space="0" w:color="D99695"/>
      </w:tblBorders>
      <w:tblCellMar>
        <w:top w:w="0" w:type="dxa"/>
        <w:left w:w="0" w:type="dxa"/>
        <w:bottom w:w="0" w:type="dxa"/>
        <w:right w:w="0" w:type="dxa"/>
      </w:tblCellMar>
    </w:tblPr>
  </w:style>
  <w:style w:type="table" w:customStyle="1" w:styleId="BorderedLined-Accent">
    <w:name w:val="Bordered &amp; Lined - Accent"/>
    <w:uiPriority w:val="99"/>
    <w:rsid w:val="00DA6359"/>
    <w:pPr>
      <w:spacing w:after="0" w:line="240" w:lineRule="auto"/>
    </w:pPr>
    <w:rPr>
      <w:rFonts w:ascii="Calibri" w:eastAsia="Times New Roman" w:hAnsi="Calibri" w:cs="Times New Roman"/>
      <w:color w:val="404040"/>
      <w:sz w:val="20"/>
      <w:szCs w:val="20"/>
    </w:rPr>
    <w:tblPr>
      <w:tblInd w:w="0" w:type="dxa"/>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0" w:type="dxa"/>
        <w:left w:w="0" w:type="dxa"/>
        <w:bottom w:w="0" w:type="dxa"/>
        <w:right w:w="0" w:type="dxa"/>
      </w:tblCellMar>
    </w:tblPr>
  </w:style>
  <w:style w:type="table" w:customStyle="1" w:styleId="-71">
    <w:name w:val="Список-таблица 7 цветная1"/>
    <w:basedOn w:val="a3"/>
    <w:uiPriority w:val="99"/>
    <w:rsid w:val="00DA6359"/>
    <w:pPr>
      <w:spacing w:after="0" w:line="240" w:lineRule="auto"/>
    </w:pPr>
    <w:rPr>
      <w:rFonts w:ascii="Calibri" w:eastAsia="Times New Roman" w:hAnsi="Calibri" w:cs="Times New Roman"/>
      <w:color w:val="000000"/>
      <w:sz w:val="20"/>
      <w:szCs w:val="20"/>
    </w:rPr>
    <w:tblPr>
      <w:tblBorders>
        <w:right w:val="single" w:sz="4" w:space="0" w:color="7F7F7F"/>
      </w:tblBorders>
      <w:tblCellMar>
        <w:left w:w="0" w:type="dxa"/>
        <w:right w:w="0" w:type="dxa"/>
      </w:tblCellMar>
    </w:tblPr>
  </w:style>
  <w:style w:type="table" w:customStyle="1" w:styleId="BorderedLined-Accent5">
    <w:name w:val="Bordered &amp; Lined - Accent 5"/>
    <w:uiPriority w:val="99"/>
    <w:rsid w:val="00DA6359"/>
    <w:pPr>
      <w:spacing w:after="0" w:line="240" w:lineRule="auto"/>
    </w:pPr>
    <w:rPr>
      <w:rFonts w:ascii="Calibri" w:eastAsia="Times New Roman" w:hAnsi="Calibri" w:cs="Times New Roman"/>
      <w:color w:val="404040"/>
      <w:sz w:val="20"/>
      <w:szCs w:val="20"/>
    </w:rPr>
    <w:tblPr>
      <w:tblInd w:w="0" w:type="dxa"/>
      <w:tblBorders>
        <w:top w:val="single" w:sz="4" w:space="0" w:color="266779"/>
        <w:left w:val="single" w:sz="4" w:space="0" w:color="266779"/>
        <w:bottom w:val="single" w:sz="4" w:space="0" w:color="266779"/>
        <w:right w:val="single" w:sz="4" w:space="0" w:color="266779"/>
        <w:insideH w:val="single" w:sz="4" w:space="0" w:color="266779"/>
        <w:insideV w:val="single" w:sz="4" w:space="0" w:color="266779"/>
      </w:tblBorders>
      <w:tblCellMar>
        <w:top w:w="0" w:type="dxa"/>
        <w:left w:w="0" w:type="dxa"/>
        <w:bottom w:w="0" w:type="dxa"/>
        <w:right w:w="0" w:type="dxa"/>
      </w:tblCellMar>
    </w:tblPr>
  </w:style>
  <w:style w:type="table" w:customStyle="1" w:styleId="GridTable7Colorful-Accent4">
    <w:name w:val="Grid Table 7 Colorful - Accent 4"/>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B2A1C6"/>
        <w:right w:val="single" w:sz="4" w:space="0" w:color="B2A1C6"/>
        <w:insideH w:val="single" w:sz="4" w:space="0" w:color="B2A1C6"/>
        <w:insideV w:val="single" w:sz="4" w:space="0" w:color="B2A1C6"/>
      </w:tblBorders>
      <w:tblCellMar>
        <w:top w:w="0" w:type="dxa"/>
        <w:left w:w="0" w:type="dxa"/>
        <w:bottom w:w="0" w:type="dxa"/>
        <w:right w:w="0" w:type="dxa"/>
      </w:tblCellMar>
    </w:tblPr>
  </w:style>
  <w:style w:type="table" w:customStyle="1" w:styleId="GridTable2-Accent4">
    <w:name w:val="Grid Table 2 - Accent 4"/>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B2A1C6"/>
        <w:insideH w:val="single" w:sz="4" w:space="0" w:color="B2A1C6"/>
        <w:insideV w:val="single" w:sz="4" w:space="0" w:color="B2A1C6"/>
      </w:tblBorders>
      <w:tblCellMar>
        <w:top w:w="0" w:type="dxa"/>
        <w:left w:w="0" w:type="dxa"/>
        <w:bottom w:w="0" w:type="dxa"/>
        <w:right w:w="0" w:type="dxa"/>
      </w:tblCellMar>
    </w:tblPr>
  </w:style>
  <w:style w:type="table" w:customStyle="1" w:styleId="ListTable3-Accent1">
    <w:name w:val="List Table 3 - Accent 1"/>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4F81BD"/>
        <w:left w:val="single" w:sz="4" w:space="0" w:color="4F81BD"/>
        <w:bottom w:val="single" w:sz="4" w:space="0" w:color="4F81BD"/>
        <w:right w:val="single" w:sz="4" w:space="0" w:color="4F81BD"/>
      </w:tblBorders>
      <w:tblCellMar>
        <w:top w:w="0" w:type="dxa"/>
        <w:left w:w="0" w:type="dxa"/>
        <w:bottom w:w="0" w:type="dxa"/>
        <w:right w:w="0" w:type="dxa"/>
      </w:tblCellMar>
    </w:tblPr>
  </w:style>
  <w:style w:type="table" w:customStyle="1" w:styleId="-610">
    <w:name w:val="Таблица-сетка 6 цветная1"/>
    <w:basedOn w:val="a3"/>
    <w:uiPriority w:val="99"/>
    <w:rsid w:val="00DA6359"/>
    <w:pPr>
      <w:spacing w:after="0" w:line="240" w:lineRule="auto"/>
    </w:pPr>
    <w:rPr>
      <w:rFonts w:ascii="Calibri" w:eastAsia="Times New Roman" w:hAnsi="Calibri" w:cs="Times New Roman"/>
      <w:color w:val="000000"/>
      <w:sz w:val="20"/>
      <w:szCs w:val="20"/>
    </w:rPr>
    <w:tblPr>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left w:w="0" w:type="dxa"/>
        <w:right w:w="0" w:type="dxa"/>
      </w:tblCellMar>
    </w:tblPr>
  </w:style>
  <w:style w:type="table" w:customStyle="1" w:styleId="510">
    <w:name w:val="Таблица простая 51"/>
    <w:basedOn w:val="a3"/>
    <w:uiPriority w:val="99"/>
    <w:rsid w:val="00DA6359"/>
    <w:pPr>
      <w:spacing w:after="0" w:line="240" w:lineRule="auto"/>
    </w:pPr>
    <w:rPr>
      <w:rFonts w:ascii="Calibri" w:eastAsia="Times New Roman" w:hAnsi="Calibri" w:cs="Times New Roman"/>
      <w:color w:val="000000"/>
      <w:sz w:val="20"/>
      <w:szCs w:val="20"/>
    </w:rPr>
    <w:tblPr>
      <w:tblCellMar>
        <w:left w:w="0" w:type="dxa"/>
        <w:right w:w="0" w:type="dxa"/>
      </w:tblCellMar>
    </w:tblPr>
  </w:style>
  <w:style w:type="table" w:customStyle="1" w:styleId="GridTable2-Accent2">
    <w:name w:val="Grid Table 2 - Accent 2"/>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D99695"/>
        <w:insideH w:val="single" w:sz="4" w:space="0" w:color="D99695"/>
        <w:insideV w:val="single" w:sz="4" w:space="0" w:color="D99695"/>
      </w:tblBorders>
      <w:tblCellMar>
        <w:top w:w="0" w:type="dxa"/>
        <w:left w:w="0" w:type="dxa"/>
        <w:bottom w:w="0" w:type="dxa"/>
        <w:right w:w="0" w:type="dxa"/>
      </w:tblCellMar>
    </w:tblPr>
  </w:style>
  <w:style w:type="table" w:customStyle="1" w:styleId="GridTable4-Accent6">
    <w:name w:val="Grid Table 4 - Accent 6"/>
    <w:uiPriority w:val="59"/>
    <w:rsid w:val="00DA6359"/>
    <w:pPr>
      <w:spacing w:after="0" w:line="240" w:lineRule="auto"/>
    </w:pPr>
    <w:rPr>
      <w:rFonts w:ascii="Calibri" w:eastAsia="Times New Roman" w:hAnsi="Calibri" w:cs="Times New Roman"/>
      <w:color w:val="000000"/>
      <w:sz w:val="20"/>
      <w:szCs w:val="20"/>
    </w:rPr>
    <w:tblPr>
      <w:tblInd w:w="0" w:type="dxa"/>
      <w:tblBorders>
        <w:top w:val="single" w:sz="4" w:space="0" w:color="FAC396"/>
        <w:left w:val="single" w:sz="4" w:space="0" w:color="FAC396"/>
        <w:bottom w:val="single" w:sz="4" w:space="0" w:color="FAC396"/>
        <w:right w:val="single" w:sz="4" w:space="0" w:color="FAC396"/>
        <w:insideH w:val="single" w:sz="4" w:space="0" w:color="FAC396"/>
        <w:insideV w:val="single" w:sz="4" w:space="0" w:color="FAC396"/>
      </w:tblBorders>
      <w:tblCellMar>
        <w:top w:w="0" w:type="dxa"/>
        <w:left w:w="0" w:type="dxa"/>
        <w:bottom w:w="0" w:type="dxa"/>
        <w:right w:w="0" w:type="dxa"/>
      </w:tblCellMar>
    </w:tblPr>
  </w:style>
  <w:style w:type="table" w:customStyle="1" w:styleId="GridTable1Light-Accent1">
    <w:name w:val="Grid Table 1 Light - Accent 1"/>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CellMar>
        <w:top w:w="0" w:type="dxa"/>
        <w:left w:w="0" w:type="dxa"/>
        <w:bottom w:w="0" w:type="dxa"/>
        <w:right w:w="0" w:type="dxa"/>
      </w:tblCellMar>
    </w:tblPr>
  </w:style>
  <w:style w:type="table" w:customStyle="1" w:styleId="GridTable5Dark-Accent1">
    <w:name w:val="Grid Table 5 Dark- Accent 1"/>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style>
  <w:style w:type="table" w:customStyle="1" w:styleId="ListTable4-Accent6">
    <w:name w:val="List Table 4 - Accent 6"/>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FAC396"/>
        <w:left w:val="single" w:sz="4" w:space="0" w:color="FAC396"/>
        <w:bottom w:val="single" w:sz="4" w:space="0" w:color="FAC396"/>
        <w:right w:val="single" w:sz="4" w:space="0" w:color="FAC396"/>
        <w:insideH w:val="single" w:sz="4" w:space="0" w:color="FAC396"/>
      </w:tblBorders>
      <w:tblCellMar>
        <w:top w:w="0" w:type="dxa"/>
        <w:left w:w="0" w:type="dxa"/>
        <w:bottom w:w="0" w:type="dxa"/>
        <w:right w:w="0" w:type="dxa"/>
      </w:tblCellMar>
    </w:tblPr>
  </w:style>
  <w:style w:type="table" w:customStyle="1" w:styleId="Bordered-Accent4">
    <w:name w:val="Bordered - Accent 4"/>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CellMar>
        <w:top w:w="0" w:type="dxa"/>
        <w:left w:w="0" w:type="dxa"/>
        <w:bottom w:w="0" w:type="dxa"/>
        <w:right w:w="0" w:type="dxa"/>
      </w:tblCellMar>
    </w:tblPr>
  </w:style>
  <w:style w:type="table" w:customStyle="1" w:styleId="ListTable3-Accent3">
    <w:name w:val="List Table 3 - Accent 3"/>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C3D69B"/>
        <w:left w:val="single" w:sz="4" w:space="0" w:color="C3D69B"/>
        <w:bottom w:val="single" w:sz="4" w:space="0" w:color="C3D69B"/>
        <w:right w:val="single" w:sz="4" w:space="0" w:color="C3D69B"/>
      </w:tblBorders>
      <w:tblCellMar>
        <w:top w:w="0" w:type="dxa"/>
        <w:left w:w="0" w:type="dxa"/>
        <w:bottom w:w="0" w:type="dxa"/>
        <w:right w:w="0" w:type="dxa"/>
      </w:tblCellMar>
    </w:tblPr>
  </w:style>
  <w:style w:type="table" w:customStyle="1" w:styleId="ListTable5Dark-Accent1">
    <w:name w:val="List Table 5 Dark - Accent 1"/>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32" w:space="0" w:color="4F81BD"/>
        <w:left w:val="single" w:sz="32" w:space="0" w:color="4F81BD"/>
        <w:bottom w:val="single" w:sz="32" w:space="0" w:color="4F81BD"/>
        <w:right w:val="single" w:sz="32" w:space="0" w:color="4F81BD"/>
      </w:tblBorders>
      <w:tblCellMar>
        <w:top w:w="0" w:type="dxa"/>
        <w:left w:w="0" w:type="dxa"/>
        <w:bottom w:w="0" w:type="dxa"/>
        <w:right w:w="0" w:type="dxa"/>
      </w:tblCellMar>
    </w:tblPr>
  </w:style>
  <w:style w:type="table" w:customStyle="1" w:styleId="Bordered-Accent3">
    <w:name w:val="Bordered - Accent 3"/>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CellMar>
        <w:top w:w="0" w:type="dxa"/>
        <w:left w:w="0" w:type="dxa"/>
        <w:bottom w:w="0" w:type="dxa"/>
        <w:right w:w="0" w:type="dxa"/>
      </w:tblCellMar>
    </w:tblPr>
  </w:style>
  <w:style w:type="table" w:customStyle="1" w:styleId="-41">
    <w:name w:val="Таблица-сетка 41"/>
    <w:basedOn w:val="a3"/>
    <w:uiPriority w:val="59"/>
    <w:rsid w:val="00DA6359"/>
    <w:pPr>
      <w:spacing w:after="0" w:line="240" w:lineRule="auto"/>
    </w:pPr>
    <w:rPr>
      <w:rFonts w:ascii="Calibri" w:eastAsia="Times New Roman" w:hAnsi="Calibri" w:cs="Times New Roman"/>
      <w:color w:val="000000"/>
      <w:sz w:val="20"/>
      <w:szCs w:val="20"/>
    </w:rPr>
    <w:tblPr>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CellMar>
        <w:left w:w="0" w:type="dxa"/>
        <w:right w:w="0" w:type="dxa"/>
      </w:tblCellMar>
    </w:tblPr>
  </w:style>
  <w:style w:type="table" w:customStyle="1" w:styleId="Lined-Accent1">
    <w:name w:val="Lined - Accent 1"/>
    <w:uiPriority w:val="99"/>
    <w:rsid w:val="00DA6359"/>
    <w:pPr>
      <w:spacing w:after="0" w:line="240" w:lineRule="auto"/>
    </w:pPr>
    <w:rPr>
      <w:rFonts w:ascii="Calibri" w:eastAsia="Times New Roman" w:hAnsi="Calibri" w:cs="Times New Roman"/>
      <w:color w:val="404040"/>
      <w:sz w:val="20"/>
      <w:szCs w:val="20"/>
    </w:rPr>
    <w:tblPr>
      <w:tblInd w:w="0" w:type="dxa"/>
      <w:tblCellMar>
        <w:top w:w="0" w:type="dxa"/>
        <w:left w:w="0" w:type="dxa"/>
        <w:bottom w:w="0" w:type="dxa"/>
        <w:right w:w="0" w:type="dxa"/>
      </w:tblCellMar>
    </w:tblPr>
  </w:style>
  <w:style w:type="table" w:customStyle="1" w:styleId="GridTable7Colorful-Accent1">
    <w:name w:val="Grid Table 7 Colorful - Accent 1"/>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A6BFDD"/>
        <w:right w:val="single" w:sz="4" w:space="0" w:color="A6BFDD"/>
        <w:insideH w:val="single" w:sz="4" w:space="0" w:color="A6BFDD"/>
        <w:insideV w:val="single" w:sz="4" w:space="0" w:color="A6BFDD"/>
      </w:tblBorders>
      <w:tblCellMar>
        <w:top w:w="0" w:type="dxa"/>
        <w:left w:w="0" w:type="dxa"/>
        <w:bottom w:w="0" w:type="dxa"/>
        <w:right w:w="0" w:type="dxa"/>
      </w:tblCellMar>
    </w:tblPr>
  </w:style>
  <w:style w:type="table" w:customStyle="1" w:styleId="-710">
    <w:name w:val="Таблица-сетка 7 цветная1"/>
    <w:basedOn w:val="a3"/>
    <w:uiPriority w:val="99"/>
    <w:rsid w:val="00DA6359"/>
    <w:pPr>
      <w:spacing w:after="0" w:line="240" w:lineRule="auto"/>
    </w:pPr>
    <w:rPr>
      <w:rFonts w:ascii="Calibri" w:eastAsia="Times New Roman" w:hAnsi="Calibri" w:cs="Times New Roman"/>
      <w:color w:val="000000"/>
      <w:sz w:val="20"/>
      <w:szCs w:val="20"/>
    </w:rPr>
    <w:tblPr>
      <w:tblBorders>
        <w:bottom w:val="single" w:sz="4" w:space="0" w:color="7F7F7F"/>
        <w:right w:val="single" w:sz="4" w:space="0" w:color="7F7F7F"/>
        <w:insideH w:val="single" w:sz="4" w:space="0" w:color="7F7F7F"/>
        <w:insideV w:val="single" w:sz="4" w:space="0" w:color="7F7F7F"/>
      </w:tblBorders>
      <w:tblCellMar>
        <w:left w:w="0" w:type="dxa"/>
        <w:right w:w="0" w:type="dxa"/>
      </w:tblCellMar>
    </w:tblPr>
  </w:style>
  <w:style w:type="table" w:customStyle="1" w:styleId="GridTable6Colorful-Accent4">
    <w:name w:val="Grid Table 6 Colorful - Accent 4"/>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B2A1C6"/>
        <w:left w:val="single" w:sz="4" w:space="0" w:color="B2A1C6"/>
        <w:bottom w:val="single" w:sz="4" w:space="0" w:color="B2A1C6"/>
        <w:right w:val="single" w:sz="4" w:space="0" w:color="B2A1C6"/>
        <w:insideH w:val="single" w:sz="4" w:space="0" w:color="B2A1C6"/>
        <w:insideV w:val="single" w:sz="4" w:space="0" w:color="B2A1C6"/>
      </w:tblBorders>
      <w:tblCellMar>
        <w:top w:w="0" w:type="dxa"/>
        <w:left w:w="0" w:type="dxa"/>
        <w:bottom w:w="0" w:type="dxa"/>
        <w:right w:w="0" w:type="dxa"/>
      </w:tblCellMar>
    </w:tblPr>
  </w:style>
  <w:style w:type="table" w:customStyle="1" w:styleId="ListTable6Colorful-Accent1">
    <w:name w:val="List Table 6 Colorful - Accent 1"/>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4F81BD"/>
        <w:bottom w:val="single" w:sz="4" w:space="0" w:color="4F81BD"/>
      </w:tblBorders>
      <w:tblCellMar>
        <w:top w:w="0" w:type="dxa"/>
        <w:left w:w="0" w:type="dxa"/>
        <w:bottom w:w="0" w:type="dxa"/>
        <w:right w:w="0" w:type="dxa"/>
      </w:tblCellMar>
    </w:tblPr>
  </w:style>
  <w:style w:type="table" w:customStyle="1" w:styleId="ListTable3-Accent5">
    <w:name w:val="List Table 3 - Accent 5"/>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92CCDC"/>
        <w:left w:val="single" w:sz="4" w:space="0" w:color="92CCDC"/>
        <w:bottom w:val="single" w:sz="4" w:space="0" w:color="92CCDC"/>
        <w:right w:val="single" w:sz="4" w:space="0" w:color="92CCDC"/>
      </w:tblBorders>
      <w:tblCellMar>
        <w:top w:w="0" w:type="dxa"/>
        <w:left w:w="0" w:type="dxa"/>
        <w:bottom w:w="0" w:type="dxa"/>
        <w:right w:w="0" w:type="dxa"/>
      </w:tblCellMar>
    </w:tblPr>
  </w:style>
  <w:style w:type="table" w:customStyle="1" w:styleId="-410">
    <w:name w:val="Список-таблица 41"/>
    <w:basedOn w:val="a3"/>
    <w:uiPriority w:val="99"/>
    <w:rsid w:val="00DA6359"/>
    <w:pPr>
      <w:spacing w:after="0" w:line="240" w:lineRule="auto"/>
    </w:pPr>
    <w:rPr>
      <w:rFonts w:ascii="Calibri" w:eastAsia="Times New Roman" w:hAnsi="Calibri" w:cs="Times New Roman"/>
      <w:color w:val="000000"/>
      <w:sz w:val="20"/>
      <w:szCs w:val="20"/>
    </w:rPr>
    <w:tblPr>
      <w:tblBorders>
        <w:top w:val="single" w:sz="4" w:space="0" w:color="000000"/>
        <w:left w:val="single" w:sz="4" w:space="0" w:color="000000"/>
        <w:bottom w:val="single" w:sz="4" w:space="0" w:color="000000"/>
        <w:right w:val="single" w:sz="4" w:space="0" w:color="000000"/>
        <w:insideH w:val="single" w:sz="4" w:space="0" w:color="000000"/>
      </w:tblBorders>
      <w:tblCellMar>
        <w:left w:w="0" w:type="dxa"/>
        <w:right w:w="0" w:type="dxa"/>
      </w:tblCellMar>
    </w:tblPr>
  </w:style>
  <w:style w:type="table" w:customStyle="1" w:styleId="Lined-Accent5">
    <w:name w:val="Lined - Accent 5"/>
    <w:uiPriority w:val="99"/>
    <w:rsid w:val="00DA6359"/>
    <w:pPr>
      <w:spacing w:after="0" w:line="240" w:lineRule="auto"/>
    </w:pPr>
    <w:rPr>
      <w:rFonts w:ascii="Calibri" w:eastAsia="Times New Roman" w:hAnsi="Calibri" w:cs="Times New Roman"/>
      <w:color w:val="404040"/>
      <w:sz w:val="20"/>
      <w:szCs w:val="20"/>
    </w:rPr>
    <w:tblPr>
      <w:tblInd w:w="0" w:type="dxa"/>
      <w:tblCellMar>
        <w:top w:w="0" w:type="dxa"/>
        <w:left w:w="0" w:type="dxa"/>
        <w:bottom w:w="0" w:type="dxa"/>
        <w:right w:w="0" w:type="dxa"/>
      </w:tblCellMar>
    </w:tblPr>
  </w:style>
  <w:style w:type="table" w:customStyle="1" w:styleId="Lined-Accent2">
    <w:name w:val="Lined - Accent 2"/>
    <w:uiPriority w:val="99"/>
    <w:rsid w:val="00DA6359"/>
    <w:pPr>
      <w:spacing w:after="0" w:line="240" w:lineRule="auto"/>
    </w:pPr>
    <w:rPr>
      <w:rFonts w:ascii="Calibri" w:eastAsia="Times New Roman" w:hAnsi="Calibri" w:cs="Times New Roman"/>
      <w:color w:val="404040"/>
      <w:sz w:val="20"/>
      <w:szCs w:val="20"/>
    </w:rPr>
    <w:tblPr>
      <w:tblInd w:w="0" w:type="dxa"/>
      <w:tblCellMar>
        <w:top w:w="0" w:type="dxa"/>
        <w:left w:w="0" w:type="dxa"/>
        <w:bottom w:w="0" w:type="dxa"/>
        <w:right w:w="0" w:type="dxa"/>
      </w:tblCellMar>
    </w:tblPr>
  </w:style>
  <w:style w:type="table" w:customStyle="1" w:styleId="ListTable6Colorful-Accent3">
    <w:name w:val="List Table 6 Colorful - Accent 3"/>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C3D69B"/>
        <w:bottom w:val="single" w:sz="4" w:space="0" w:color="C3D69B"/>
      </w:tblBorders>
      <w:tblCellMar>
        <w:top w:w="0" w:type="dxa"/>
        <w:left w:w="0" w:type="dxa"/>
        <w:bottom w:w="0" w:type="dxa"/>
        <w:right w:w="0" w:type="dxa"/>
      </w:tblCellMar>
    </w:tblPr>
  </w:style>
  <w:style w:type="table" w:customStyle="1" w:styleId="ListTable1Light-Accent4">
    <w:name w:val="List Table 1 Light - Accent 4"/>
    <w:uiPriority w:val="99"/>
    <w:rsid w:val="00DA6359"/>
    <w:pPr>
      <w:spacing w:after="0" w:line="240" w:lineRule="auto"/>
    </w:pPr>
    <w:rPr>
      <w:rFonts w:ascii="Calibri" w:eastAsia="Times New Roman" w:hAnsi="Calibri" w:cs="Times New Roman"/>
      <w:color w:val="000000"/>
      <w:sz w:val="20"/>
      <w:szCs w:val="20"/>
    </w:rPr>
    <w:tblPr>
      <w:tblInd w:w="0" w:type="dxa"/>
      <w:tblCellMar>
        <w:top w:w="0" w:type="dxa"/>
        <w:left w:w="0" w:type="dxa"/>
        <w:bottom w:w="0" w:type="dxa"/>
        <w:right w:w="0" w:type="dxa"/>
      </w:tblCellMar>
    </w:tblPr>
  </w:style>
  <w:style w:type="table" w:customStyle="1" w:styleId="GridTable1Light-Accent3">
    <w:name w:val="Grid Table 1 Light - Accent 3"/>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CellMar>
        <w:top w:w="0" w:type="dxa"/>
        <w:left w:w="0" w:type="dxa"/>
        <w:bottom w:w="0" w:type="dxa"/>
        <w:right w:w="0" w:type="dxa"/>
      </w:tblCellMar>
    </w:tblPr>
  </w:style>
  <w:style w:type="table" w:customStyle="1" w:styleId="TableGridLight">
    <w:name w:val="Table Grid Light"/>
    <w:uiPriority w:val="59"/>
    <w:rsid w:val="00DA6359"/>
    <w:pPr>
      <w:spacing w:after="0" w:line="240" w:lineRule="auto"/>
    </w:pPr>
    <w:rPr>
      <w:rFonts w:ascii="Calibri" w:eastAsia="Times New Roman" w:hAnsi="Calibri" w:cs="Times New Roman"/>
      <w:color w:val="000000"/>
      <w:sz w:val="20"/>
      <w:szCs w:val="20"/>
    </w:rPr>
    <w:tblPr>
      <w:tblInd w:w="0" w:type="dxa"/>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CellMar>
        <w:top w:w="0" w:type="dxa"/>
        <w:left w:w="108" w:type="dxa"/>
        <w:bottom w:w="0" w:type="dxa"/>
        <w:right w:w="108" w:type="dxa"/>
      </w:tblCellMar>
    </w:tblPr>
  </w:style>
  <w:style w:type="table" w:customStyle="1" w:styleId="ListTable7Colorful-Accent1">
    <w:name w:val="List Table 7 Colorful - Accent 1"/>
    <w:uiPriority w:val="99"/>
    <w:rsid w:val="00DA6359"/>
    <w:pPr>
      <w:spacing w:after="0" w:line="240" w:lineRule="auto"/>
    </w:pPr>
    <w:rPr>
      <w:rFonts w:ascii="Calibri" w:eastAsia="Times New Roman" w:hAnsi="Calibri" w:cs="Times New Roman"/>
      <w:color w:val="000000"/>
      <w:sz w:val="20"/>
      <w:szCs w:val="20"/>
    </w:rPr>
    <w:tblPr>
      <w:tblInd w:w="0" w:type="dxa"/>
      <w:tblBorders>
        <w:right w:val="single" w:sz="4" w:space="0" w:color="4F81BD"/>
      </w:tblBorders>
      <w:tblCellMar>
        <w:top w:w="0" w:type="dxa"/>
        <w:left w:w="0" w:type="dxa"/>
        <w:bottom w:w="0" w:type="dxa"/>
        <w:right w:w="0" w:type="dxa"/>
      </w:tblCellMar>
    </w:tblPr>
  </w:style>
  <w:style w:type="table" w:customStyle="1" w:styleId="GridTable3-Accent5">
    <w:name w:val="Grid Table 3 - Accent 5"/>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4BACC6"/>
        <w:insideH w:val="single" w:sz="4" w:space="0" w:color="4BACC6"/>
        <w:insideV w:val="single" w:sz="4" w:space="0" w:color="4BACC6"/>
      </w:tblBorders>
      <w:tblCellMar>
        <w:top w:w="0" w:type="dxa"/>
        <w:left w:w="0" w:type="dxa"/>
        <w:bottom w:w="0" w:type="dxa"/>
        <w:right w:w="0" w:type="dxa"/>
      </w:tblCellMar>
    </w:tblPr>
  </w:style>
  <w:style w:type="table" w:customStyle="1" w:styleId="GridTable7Colorful-Accent2">
    <w:name w:val="Grid Table 7 Colorful - Accent 2"/>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D99695"/>
        <w:right w:val="single" w:sz="4" w:space="0" w:color="D99695"/>
        <w:insideH w:val="single" w:sz="4" w:space="0" w:color="D99695"/>
        <w:insideV w:val="single" w:sz="4" w:space="0" w:color="D99695"/>
      </w:tblBorders>
      <w:tblCellMar>
        <w:top w:w="0" w:type="dxa"/>
        <w:left w:w="0" w:type="dxa"/>
        <w:bottom w:w="0" w:type="dxa"/>
        <w:right w:w="0" w:type="dxa"/>
      </w:tblCellMar>
    </w:tblPr>
  </w:style>
  <w:style w:type="table" w:customStyle="1" w:styleId="ListTable5Dark-Accent3">
    <w:name w:val="List Table 5 Dark - Accent 3"/>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32" w:space="0" w:color="C3D69B"/>
        <w:left w:val="single" w:sz="32" w:space="0" w:color="C3D69B"/>
        <w:bottom w:val="single" w:sz="32" w:space="0" w:color="C3D69B"/>
        <w:right w:val="single" w:sz="32" w:space="0" w:color="C3D69B"/>
      </w:tblBorders>
      <w:tblCellMar>
        <w:top w:w="0" w:type="dxa"/>
        <w:left w:w="0" w:type="dxa"/>
        <w:bottom w:w="0" w:type="dxa"/>
        <w:right w:w="0" w:type="dxa"/>
      </w:tblCellMar>
    </w:tblPr>
  </w:style>
  <w:style w:type="table" w:customStyle="1" w:styleId="ListTable7Colorful-Accent6">
    <w:name w:val="List Table 7 Colorful - Accent 6"/>
    <w:uiPriority w:val="99"/>
    <w:rsid w:val="00DA6359"/>
    <w:pPr>
      <w:spacing w:after="0" w:line="240" w:lineRule="auto"/>
    </w:pPr>
    <w:rPr>
      <w:rFonts w:ascii="Calibri" w:eastAsia="Times New Roman" w:hAnsi="Calibri" w:cs="Times New Roman"/>
      <w:color w:val="000000"/>
      <w:sz w:val="20"/>
      <w:szCs w:val="20"/>
    </w:rPr>
    <w:tblPr>
      <w:tblInd w:w="0" w:type="dxa"/>
      <w:tblBorders>
        <w:right w:val="single" w:sz="4" w:space="0" w:color="FAC090"/>
      </w:tblBorders>
      <w:tblCellMar>
        <w:top w:w="0" w:type="dxa"/>
        <w:left w:w="0" w:type="dxa"/>
        <w:bottom w:w="0" w:type="dxa"/>
        <w:right w:w="0" w:type="dxa"/>
      </w:tblCellMar>
    </w:tblPr>
  </w:style>
  <w:style w:type="table" w:customStyle="1" w:styleId="GridTable1Light-Accent6">
    <w:name w:val="Grid Table 1 Light - Accent 6"/>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0" w:type="dxa"/>
        <w:left w:w="0" w:type="dxa"/>
        <w:bottom w:w="0" w:type="dxa"/>
        <w:right w:w="0" w:type="dxa"/>
      </w:tblCellMar>
    </w:tblPr>
  </w:style>
  <w:style w:type="table" w:customStyle="1" w:styleId="GridTable3-Accent4">
    <w:name w:val="Grid Table 3 - Accent 4"/>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B2A1C6"/>
        <w:insideH w:val="single" w:sz="4" w:space="0" w:color="B2A1C6"/>
        <w:insideV w:val="single" w:sz="4" w:space="0" w:color="B2A1C6"/>
      </w:tblBorders>
      <w:tblCellMar>
        <w:top w:w="0" w:type="dxa"/>
        <w:left w:w="0" w:type="dxa"/>
        <w:bottom w:w="0" w:type="dxa"/>
        <w:right w:w="0" w:type="dxa"/>
      </w:tblCellMar>
    </w:tblPr>
  </w:style>
  <w:style w:type="table" w:customStyle="1" w:styleId="ListTable1Light-Accent5">
    <w:name w:val="List Table 1 Light - Accent 5"/>
    <w:uiPriority w:val="99"/>
    <w:rsid w:val="00DA6359"/>
    <w:pPr>
      <w:spacing w:after="0" w:line="240" w:lineRule="auto"/>
    </w:pPr>
    <w:rPr>
      <w:rFonts w:ascii="Calibri" w:eastAsia="Times New Roman" w:hAnsi="Calibri" w:cs="Times New Roman"/>
      <w:color w:val="000000"/>
      <w:sz w:val="20"/>
      <w:szCs w:val="20"/>
    </w:rPr>
    <w:tblPr>
      <w:tblInd w:w="0" w:type="dxa"/>
      <w:tblCellMar>
        <w:top w:w="0" w:type="dxa"/>
        <w:left w:w="0" w:type="dxa"/>
        <w:bottom w:w="0" w:type="dxa"/>
        <w:right w:w="0" w:type="dxa"/>
      </w:tblCellMar>
    </w:tblPr>
  </w:style>
  <w:style w:type="table" w:customStyle="1" w:styleId="ListTable4-Accent1">
    <w:name w:val="List Table 4 - Accent 1"/>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9BB7D9"/>
        <w:left w:val="single" w:sz="4" w:space="0" w:color="9BB7D9"/>
        <w:bottom w:val="single" w:sz="4" w:space="0" w:color="9BB7D9"/>
        <w:right w:val="single" w:sz="4" w:space="0" w:color="9BB7D9"/>
        <w:insideH w:val="single" w:sz="4" w:space="0" w:color="9BB7D9"/>
      </w:tblBorders>
      <w:tblCellMar>
        <w:top w:w="0" w:type="dxa"/>
        <w:left w:w="0" w:type="dxa"/>
        <w:bottom w:w="0" w:type="dxa"/>
        <w:right w:w="0" w:type="dxa"/>
      </w:tblCellMar>
    </w:tblPr>
  </w:style>
  <w:style w:type="table" w:customStyle="1" w:styleId="ListTable7Colorful-Accent5">
    <w:name w:val="List Table 7 Colorful - Accent 5"/>
    <w:uiPriority w:val="99"/>
    <w:rsid w:val="00DA6359"/>
    <w:pPr>
      <w:spacing w:after="0" w:line="240" w:lineRule="auto"/>
    </w:pPr>
    <w:rPr>
      <w:rFonts w:ascii="Calibri" w:eastAsia="Times New Roman" w:hAnsi="Calibri" w:cs="Times New Roman"/>
      <w:color w:val="000000"/>
      <w:sz w:val="20"/>
      <w:szCs w:val="20"/>
    </w:rPr>
    <w:tblPr>
      <w:tblInd w:w="0" w:type="dxa"/>
      <w:tblBorders>
        <w:right w:val="single" w:sz="4" w:space="0" w:color="92CCDC"/>
      </w:tblBorders>
      <w:tblCellMar>
        <w:top w:w="0" w:type="dxa"/>
        <w:left w:w="0" w:type="dxa"/>
        <w:bottom w:w="0" w:type="dxa"/>
        <w:right w:w="0" w:type="dxa"/>
      </w:tblCellMar>
    </w:tblPr>
  </w:style>
  <w:style w:type="table" w:customStyle="1" w:styleId="ListTable6Colorful-Accent4">
    <w:name w:val="List Table 6 Colorful - Accent 4"/>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B2A1C6"/>
        <w:bottom w:val="single" w:sz="4" w:space="0" w:color="B2A1C6"/>
      </w:tblBorders>
      <w:tblCellMar>
        <w:top w:w="0" w:type="dxa"/>
        <w:left w:w="0" w:type="dxa"/>
        <w:bottom w:w="0" w:type="dxa"/>
        <w:right w:w="0" w:type="dxa"/>
      </w:tblCellMar>
    </w:tblPr>
  </w:style>
  <w:style w:type="table" w:customStyle="1" w:styleId="BorderedLined-Accent3">
    <w:name w:val="Bordered &amp; Lined - Accent 3"/>
    <w:uiPriority w:val="99"/>
    <w:rsid w:val="00DA6359"/>
    <w:pPr>
      <w:spacing w:after="0" w:line="240" w:lineRule="auto"/>
    </w:pPr>
    <w:rPr>
      <w:rFonts w:ascii="Calibri" w:eastAsia="Times New Roman" w:hAnsi="Calibri" w:cs="Times New Roman"/>
      <w:color w:val="404040"/>
      <w:sz w:val="20"/>
      <w:szCs w:val="20"/>
    </w:rPr>
    <w:tblPr>
      <w:tblInd w:w="0" w:type="dxa"/>
      <w:tblBorders>
        <w:top w:val="single" w:sz="4" w:space="0" w:color="5B722E"/>
        <w:left w:val="single" w:sz="4" w:space="0" w:color="5B722E"/>
        <w:bottom w:val="single" w:sz="4" w:space="0" w:color="5B722E"/>
        <w:right w:val="single" w:sz="4" w:space="0" w:color="5B722E"/>
        <w:insideH w:val="single" w:sz="4" w:space="0" w:color="5B722E"/>
        <w:insideV w:val="single" w:sz="4" w:space="0" w:color="5B722E"/>
      </w:tblBorders>
      <w:tblCellMar>
        <w:top w:w="0" w:type="dxa"/>
        <w:left w:w="0" w:type="dxa"/>
        <w:bottom w:w="0" w:type="dxa"/>
        <w:right w:w="0" w:type="dxa"/>
      </w:tblCellMar>
    </w:tblPr>
  </w:style>
  <w:style w:type="table" w:customStyle="1" w:styleId="-51">
    <w:name w:val="Таблица-сетка 5 темная1"/>
    <w:basedOn w:val="a3"/>
    <w:uiPriority w:val="99"/>
    <w:rsid w:val="00DA6359"/>
    <w:pPr>
      <w:spacing w:after="0" w:line="240" w:lineRule="auto"/>
    </w:pPr>
    <w:rPr>
      <w:rFonts w:ascii="Calibri" w:eastAsia="Times New Roman" w:hAnsi="Calibri" w:cs="Times New Roman"/>
      <w:color w:val="000000"/>
      <w:sz w:val="20"/>
      <w:szCs w:val="20"/>
    </w:rPr>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left w:w="0" w:type="dxa"/>
        <w:right w:w="0" w:type="dxa"/>
      </w:tblCellMar>
    </w:tblPr>
  </w:style>
  <w:style w:type="table" w:customStyle="1" w:styleId="GridTable2-Accent1">
    <w:name w:val="Grid Table 2 - Accent 1"/>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5D8AC2"/>
        <w:insideH w:val="single" w:sz="4" w:space="0" w:color="5D8AC2"/>
        <w:insideV w:val="single" w:sz="4" w:space="0" w:color="5D8AC2"/>
      </w:tblBorders>
      <w:tblCellMar>
        <w:top w:w="0" w:type="dxa"/>
        <w:left w:w="0" w:type="dxa"/>
        <w:bottom w:w="0" w:type="dxa"/>
        <w:right w:w="0" w:type="dxa"/>
      </w:tblCellMar>
    </w:tblPr>
  </w:style>
  <w:style w:type="table" w:customStyle="1" w:styleId="-11">
    <w:name w:val="Таблица-сетка 1 светлая1"/>
    <w:basedOn w:val="a3"/>
    <w:uiPriority w:val="99"/>
    <w:rsid w:val="00DA6359"/>
    <w:pPr>
      <w:spacing w:after="0" w:line="240" w:lineRule="auto"/>
    </w:pPr>
    <w:rPr>
      <w:rFonts w:ascii="Calibri" w:eastAsia="Times New Roman" w:hAnsi="Calibri" w:cs="Times New Roman"/>
      <w:color w:val="000000"/>
      <w:sz w:val="20"/>
      <w:szCs w:val="20"/>
    </w:rPr>
    <w:tblPr>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CellMar>
        <w:left w:w="0" w:type="dxa"/>
        <w:right w:w="0" w:type="dxa"/>
      </w:tblCellMar>
    </w:tblPr>
  </w:style>
  <w:style w:type="table" w:customStyle="1" w:styleId="GridTable3-Accent2">
    <w:name w:val="Grid Table 3 - Accent 2"/>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D99695"/>
        <w:insideH w:val="single" w:sz="4" w:space="0" w:color="D99695"/>
        <w:insideV w:val="single" w:sz="4" w:space="0" w:color="D99695"/>
      </w:tblBorders>
      <w:tblCellMar>
        <w:top w:w="0" w:type="dxa"/>
        <w:left w:w="0" w:type="dxa"/>
        <w:bottom w:w="0" w:type="dxa"/>
        <w:right w:w="0" w:type="dxa"/>
      </w:tblCellMar>
    </w:tblPr>
  </w:style>
  <w:style w:type="table" w:customStyle="1" w:styleId="Bordered-Accent1">
    <w:name w:val="Bordered - Accent 1"/>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CellMar>
        <w:top w:w="0" w:type="dxa"/>
        <w:left w:w="0" w:type="dxa"/>
        <w:bottom w:w="0" w:type="dxa"/>
        <w:right w:w="0" w:type="dxa"/>
      </w:tblCellMar>
    </w:tblPr>
  </w:style>
  <w:style w:type="table" w:customStyle="1" w:styleId="ListTable2-Accent1">
    <w:name w:val="List Table 2 - Accent 1"/>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9BB7D9"/>
        <w:bottom w:val="single" w:sz="4" w:space="0" w:color="9BB7D9"/>
        <w:insideH w:val="single" w:sz="4" w:space="0" w:color="9BB7D9"/>
      </w:tblBorders>
      <w:tblCellMar>
        <w:top w:w="0" w:type="dxa"/>
        <w:left w:w="0" w:type="dxa"/>
        <w:bottom w:w="0" w:type="dxa"/>
        <w:right w:w="0" w:type="dxa"/>
      </w:tblCellMar>
    </w:tblPr>
  </w:style>
  <w:style w:type="table" w:customStyle="1" w:styleId="ListTable7Colorful-Accent2">
    <w:name w:val="List Table 7 Colorful - Accent 2"/>
    <w:uiPriority w:val="99"/>
    <w:rsid w:val="00DA6359"/>
    <w:pPr>
      <w:spacing w:after="0" w:line="240" w:lineRule="auto"/>
    </w:pPr>
    <w:rPr>
      <w:rFonts w:ascii="Calibri" w:eastAsia="Times New Roman" w:hAnsi="Calibri" w:cs="Times New Roman"/>
      <w:color w:val="000000"/>
      <w:sz w:val="20"/>
      <w:szCs w:val="20"/>
    </w:rPr>
    <w:tblPr>
      <w:tblInd w:w="0" w:type="dxa"/>
      <w:tblBorders>
        <w:right w:val="single" w:sz="4" w:space="0" w:color="D99695"/>
      </w:tblBorders>
      <w:tblCellMar>
        <w:top w:w="0" w:type="dxa"/>
        <w:left w:w="0" w:type="dxa"/>
        <w:bottom w:w="0" w:type="dxa"/>
        <w:right w:w="0" w:type="dxa"/>
      </w:tblCellMar>
    </w:tblPr>
  </w:style>
  <w:style w:type="table" w:customStyle="1" w:styleId="2f9">
    <w:name w:val="Сетка таблицы2"/>
    <w:basedOn w:val="a3"/>
    <w:uiPriority w:val="39"/>
    <w:rsid w:val="00DA6359"/>
    <w:pPr>
      <w:spacing w:after="0" w:line="240" w:lineRule="auto"/>
    </w:pPr>
    <w:rPr>
      <w:rFonts w:eastAsia="Times New Roman" w:cs="Times New Roman"/>
      <w:color w:val="00000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ListTable3-Accent6">
    <w:name w:val="List Table 3 - Accent 6"/>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FAC090"/>
        <w:left w:val="single" w:sz="4" w:space="0" w:color="FAC090"/>
        <w:bottom w:val="single" w:sz="4" w:space="0" w:color="FAC090"/>
        <w:right w:val="single" w:sz="4" w:space="0" w:color="FAC090"/>
      </w:tblBorders>
      <w:tblCellMar>
        <w:top w:w="0" w:type="dxa"/>
        <w:left w:w="0" w:type="dxa"/>
        <w:bottom w:w="0" w:type="dxa"/>
        <w:right w:w="0" w:type="dxa"/>
      </w:tblCellMar>
    </w:tblPr>
  </w:style>
  <w:style w:type="table" w:customStyle="1" w:styleId="GridTable3-Accent1">
    <w:name w:val="Grid Table 3 - Accent 1"/>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5D8AC2"/>
        <w:insideH w:val="single" w:sz="4" w:space="0" w:color="5D8AC2"/>
        <w:insideV w:val="single" w:sz="4" w:space="0" w:color="5D8AC2"/>
      </w:tblBorders>
      <w:tblCellMar>
        <w:top w:w="0" w:type="dxa"/>
        <w:left w:w="0" w:type="dxa"/>
        <w:bottom w:w="0" w:type="dxa"/>
        <w:right w:w="0" w:type="dxa"/>
      </w:tblCellMar>
    </w:tblPr>
  </w:style>
  <w:style w:type="table" w:customStyle="1" w:styleId="-31">
    <w:name w:val="Таблица-сетка 31"/>
    <w:basedOn w:val="a3"/>
    <w:uiPriority w:val="99"/>
    <w:rsid w:val="00DA6359"/>
    <w:pPr>
      <w:spacing w:after="0" w:line="240" w:lineRule="auto"/>
    </w:pPr>
    <w:rPr>
      <w:rFonts w:ascii="Calibri" w:eastAsia="Times New Roman" w:hAnsi="Calibri" w:cs="Times New Roman"/>
      <w:color w:val="000000"/>
      <w:sz w:val="20"/>
      <w:szCs w:val="20"/>
    </w:rPr>
    <w:tblPr>
      <w:tblBorders>
        <w:bottom w:val="single" w:sz="4" w:space="0" w:color="6A6A6A"/>
        <w:insideH w:val="single" w:sz="4" w:space="0" w:color="6A6A6A"/>
        <w:insideV w:val="single" w:sz="4" w:space="0" w:color="6A6A6A"/>
      </w:tblBorders>
      <w:tblCellMar>
        <w:left w:w="0" w:type="dxa"/>
        <w:right w:w="0" w:type="dxa"/>
      </w:tblCellMar>
    </w:tblPr>
  </w:style>
  <w:style w:type="table" w:customStyle="1" w:styleId="GridTable5Dark-Accent2">
    <w:name w:val="Grid Table 5 Dark - Accent 2"/>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style>
  <w:style w:type="table" w:customStyle="1" w:styleId="ListTable4-Accent5">
    <w:name w:val="List Table 4 - Accent 5"/>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99D0DE"/>
        <w:left w:val="single" w:sz="4" w:space="0" w:color="99D0DE"/>
        <w:bottom w:val="single" w:sz="4" w:space="0" w:color="99D0DE"/>
        <w:right w:val="single" w:sz="4" w:space="0" w:color="99D0DE"/>
        <w:insideH w:val="single" w:sz="4" w:space="0" w:color="99D0DE"/>
      </w:tblBorders>
      <w:tblCellMar>
        <w:top w:w="0" w:type="dxa"/>
        <w:left w:w="0" w:type="dxa"/>
        <w:bottom w:w="0" w:type="dxa"/>
        <w:right w:w="0" w:type="dxa"/>
      </w:tblCellMar>
    </w:tblPr>
  </w:style>
  <w:style w:type="table" w:customStyle="1" w:styleId="-21">
    <w:name w:val="Список-таблица 21"/>
    <w:basedOn w:val="a3"/>
    <w:uiPriority w:val="99"/>
    <w:rsid w:val="00DA6359"/>
    <w:pPr>
      <w:spacing w:after="0" w:line="240" w:lineRule="auto"/>
    </w:pPr>
    <w:rPr>
      <w:rFonts w:ascii="Calibri" w:eastAsia="Times New Roman" w:hAnsi="Calibri" w:cs="Times New Roman"/>
      <w:color w:val="000000"/>
      <w:sz w:val="20"/>
      <w:szCs w:val="20"/>
    </w:rPr>
    <w:tblPr>
      <w:tblBorders>
        <w:top w:val="single" w:sz="4" w:space="0" w:color="6F6F6F"/>
        <w:bottom w:val="single" w:sz="4" w:space="0" w:color="6F6F6F"/>
        <w:insideH w:val="single" w:sz="4" w:space="0" w:color="6F6F6F"/>
      </w:tblBorders>
      <w:tblCellMar>
        <w:left w:w="0" w:type="dxa"/>
        <w:right w:w="0" w:type="dxa"/>
      </w:tblCellMar>
    </w:tblPr>
  </w:style>
  <w:style w:type="table" w:customStyle="1" w:styleId="Lined-Accent6">
    <w:name w:val="Lined - Accent 6"/>
    <w:uiPriority w:val="99"/>
    <w:rsid w:val="00DA6359"/>
    <w:pPr>
      <w:spacing w:after="0" w:line="240" w:lineRule="auto"/>
    </w:pPr>
    <w:rPr>
      <w:rFonts w:ascii="Calibri" w:eastAsia="Times New Roman" w:hAnsi="Calibri" w:cs="Times New Roman"/>
      <w:color w:val="404040"/>
      <w:sz w:val="20"/>
      <w:szCs w:val="20"/>
    </w:rPr>
    <w:tblPr>
      <w:tblInd w:w="0" w:type="dxa"/>
      <w:tblCellMar>
        <w:top w:w="0" w:type="dxa"/>
        <w:left w:w="0" w:type="dxa"/>
        <w:bottom w:w="0" w:type="dxa"/>
        <w:right w:w="0" w:type="dxa"/>
      </w:tblCellMar>
    </w:tblPr>
  </w:style>
  <w:style w:type="table" w:customStyle="1" w:styleId="GridTable4-Accent5">
    <w:name w:val="Grid Table 4 - Accent 5"/>
    <w:uiPriority w:val="59"/>
    <w:rsid w:val="00DA6359"/>
    <w:pPr>
      <w:spacing w:after="0" w:line="240" w:lineRule="auto"/>
    </w:pPr>
    <w:rPr>
      <w:rFonts w:ascii="Calibri" w:eastAsia="Times New Roman" w:hAnsi="Calibri" w:cs="Times New Roman"/>
      <w:color w:val="000000"/>
      <w:sz w:val="20"/>
      <w:szCs w:val="20"/>
    </w:rPr>
    <w:tblPr>
      <w:tblInd w:w="0" w:type="dxa"/>
      <w:tblBorders>
        <w:top w:val="single" w:sz="4" w:space="0" w:color="99D0DE"/>
        <w:left w:val="single" w:sz="4" w:space="0" w:color="99D0DE"/>
        <w:bottom w:val="single" w:sz="4" w:space="0" w:color="99D0DE"/>
        <w:right w:val="single" w:sz="4" w:space="0" w:color="99D0DE"/>
        <w:insideH w:val="single" w:sz="4" w:space="0" w:color="99D0DE"/>
        <w:insideV w:val="single" w:sz="4" w:space="0" w:color="99D0DE"/>
      </w:tblBorders>
      <w:tblCellMar>
        <w:top w:w="0" w:type="dxa"/>
        <w:left w:w="0" w:type="dxa"/>
        <w:bottom w:w="0" w:type="dxa"/>
        <w:right w:w="0" w:type="dxa"/>
      </w:tblCellMar>
    </w:tblPr>
  </w:style>
  <w:style w:type="table" w:customStyle="1" w:styleId="Lined-Accent3">
    <w:name w:val="Lined - Accent 3"/>
    <w:uiPriority w:val="99"/>
    <w:rsid w:val="00DA6359"/>
    <w:pPr>
      <w:spacing w:after="0" w:line="240" w:lineRule="auto"/>
    </w:pPr>
    <w:rPr>
      <w:rFonts w:ascii="Calibri" w:eastAsia="Times New Roman" w:hAnsi="Calibri" w:cs="Times New Roman"/>
      <w:color w:val="404040"/>
      <w:sz w:val="20"/>
      <w:szCs w:val="20"/>
    </w:rPr>
    <w:tblPr>
      <w:tblInd w:w="0" w:type="dxa"/>
      <w:tblCellMar>
        <w:top w:w="0" w:type="dxa"/>
        <w:left w:w="0" w:type="dxa"/>
        <w:bottom w:w="0" w:type="dxa"/>
        <w:right w:w="0" w:type="dxa"/>
      </w:tblCellMar>
    </w:tblPr>
  </w:style>
  <w:style w:type="table" w:customStyle="1" w:styleId="ListTable4-Accent3">
    <w:name w:val="List Table 4 - Accent 3"/>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C6D8A1"/>
        <w:left w:val="single" w:sz="4" w:space="0" w:color="C6D8A1"/>
        <w:bottom w:val="single" w:sz="4" w:space="0" w:color="C6D8A1"/>
        <w:right w:val="single" w:sz="4" w:space="0" w:color="C6D8A1"/>
        <w:insideH w:val="single" w:sz="4" w:space="0" w:color="C6D8A1"/>
      </w:tblBorders>
      <w:tblCellMar>
        <w:top w:w="0" w:type="dxa"/>
        <w:left w:w="0" w:type="dxa"/>
        <w:bottom w:w="0" w:type="dxa"/>
        <w:right w:w="0" w:type="dxa"/>
      </w:tblCellMar>
    </w:tblPr>
  </w:style>
  <w:style w:type="table" w:customStyle="1" w:styleId="Bordered-Accent5">
    <w:name w:val="Bordered - Accent 5"/>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0" w:type="dxa"/>
        <w:left w:w="0" w:type="dxa"/>
        <w:bottom w:w="0" w:type="dxa"/>
        <w:right w:w="0" w:type="dxa"/>
      </w:tblCellMar>
    </w:tblPr>
  </w:style>
  <w:style w:type="table" w:customStyle="1" w:styleId="GridTable1Light-Accent4">
    <w:name w:val="Grid Table 1 Light - Accent 4"/>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CellMar>
        <w:top w:w="0" w:type="dxa"/>
        <w:left w:w="0" w:type="dxa"/>
        <w:bottom w:w="0" w:type="dxa"/>
        <w:right w:w="0" w:type="dxa"/>
      </w:tblCellMar>
    </w:tblPr>
  </w:style>
  <w:style w:type="table" w:customStyle="1" w:styleId="Bordered-Accent2">
    <w:name w:val="Bordered - Accent 2"/>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CellMar>
        <w:top w:w="0" w:type="dxa"/>
        <w:left w:w="0" w:type="dxa"/>
        <w:bottom w:w="0" w:type="dxa"/>
        <w:right w:w="0" w:type="dxa"/>
      </w:tblCellMar>
    </w:tblPr>
  </w:style>
  <w:style w:type="table" w:customStyle="1" w:styleId="11f">
    <w:name w:val="Таблица простая 11"/>
    <w:basedOn w:val="a3"/>
    <w:uiPriority w:val="59"/>
    <w:rsid w:val="00DA6359"/>
    <w:pPr>
      <w:spacing w:after="0" w:line="240" w:lineRule="auto"/>
    </w:pPr>
    <w:rPr>
      <w:rFonts w:ascii="Calibri" w:eastAsia="Times New Roman" w:hAnsi="Calibri" w:cs="Times New Roman"/>
      <w:color w:val="000000"/>
      <w:sz w:val="20"/>
      <w:szCs w:val="20"/>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ListTable2-Accent6">
    <w:name w:val="List Table 2 - Accent 6"/>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FAC396"/>
        <w:bottom w:val="single" w:sz="4" w:space="0" w:color="FAC396"/>
        <w:insideH w:val="single" w:sz="4" w:space="0" w:color="FAC396"/>
      </w:tblBorders>
      <w:tblCellMar>
        <w:top w:w="0" w:type="dxa"/>
        <w:left w:w="0" w:type="dxa"/>
        <w:bottom w:w="0" w:type="dxa"/>
        <w:right w:w="0" w:type="dxa"/>
      </w:tblCellMar>
    </w:tblPr>
  </w:style>
  <w:style w:type="table" w:customStyle="1" w:styleId="ListTable6Colorful-Accent6">
    <w:name w:val="List Table 6 Colorful - Accent 6"/>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FAC090"/>
        <w:bottom w:val="single" w:sz="4" w:space="0" w:color="FAC090"/>
      </w:tblBorders>
      <w:tblCellMar>
        <w:top w:w="0" w:type="dxa"/>
        <w:left w:w="0" w:type="dxa"/>
        <w:bottom w:w="0" w:type="dxa"/>
        <w:right w:w="0" w:type="dxa"/>
      </w:tblCellMar>
    </w:tblPr>
  </w:style>
  <w:style w:type="table" w:customStyle="1" w:styleId="GridTable3-Accent6">
    <w:name w:val="Grid Table 3 - Accent 6"/>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F79646"/>
        <w:insideH w:val="single" w:sz="4" w:space="0" w:color="F79646"/>
        <w:insideV w:val="single" w:sz="4" w:space="0" w:color="F79646"/>
      </w:tblBorders>
      <w:tblCellMar>
        <w:top w:w="0" w:type="dxa"/>
        <w:left w:w="0" w:type="dxa"/>
        <w:bottom w:w="0" w:type="dxa"/>
        <w:right w:w="0" w:type="dxa"/>
      </w:tblCellMar>
    </w:tblPr>
  </w:style>
  <w:style w:type="table" w:customStyle="1" w:styleId="ListTable2-Accent5">
    <w:name w:val="List Table 2 - Accent 5"/>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99D0DE"/>
        <w:bottom w:val="single" w:sz="4" w:space="0" w:color="99D0DE"/>
        <w:insideH w:val="single" w:sz="4" w:space="0" w:color="99D0DE"/>
      </w:tblBorders>
      <w:tblCellMar>
        <w:top w:w="0" w:type="dxa"/>
        <w:left w:w="0" w:type="dxa"/>
        <w:bottom w:w="0" w:type="dxa"/>
        <w:right w:w="0" w:type="dxa"/>
      </w:tblCellMar>
    </w:tblPr>
  </w:style>
  <w:style w:type="table" w:customStyle="1" w:styleId="-110">
    <w:name w:val="Список-таблица 1 светлая1"/>
    <w:basedOn w:val="a3"/>
    <w:uiPriority w:val="99"/>
    <w:rsid w:val="00DA6359"/>
    <w:pPr>
      <w:spacing w:after="0" w:line="240" w:lineRule="auto"/>
    </w:pPr>
    <w:rPr>
      <w:rFonts w:ascii="Calibri" w:eastAsia="Times New Roman" w:hAnsi="Calibri" w:cs="Times New Roman"/>
      <w:color w:val="000000"/>
      <w:sz w:val="20"/>
      <w:szCs w:val="20"/>
    </w:rPr>
    <w:tblPr>
      <w:tblCellMar>
        <w:left w:w="0" w:type="dxa"/>
        <w:right w:w="0" w:type="dxa"/>
      </w:tblCellMar>
    </w:tblPr>
  </w:style>
  <w:style w:type="table" w:customStyle="1" w:styleId="ListTable7Colorful-Accent4">
    <w:name w:val="List Table 7 Colorful - Accent 4"/>
    <w:uiPriority w:val="99"/>
    <w:rsid w:val="00DA6359"/>
    <w:pPr>
      <w:spacing w:after="0" w:line="240" w:lineRule="auto"/>
    </w:pPr>
    <w:rPr>
      <w:rFonts w:ascii="Calibri" w:eastAsia="Times New Roman" w:hAnsi="Calibri" w:cs="Times New Roman"/>
      <w:color w:val="000000"/>
      <w:sz w:val="20"/>
      <w:szCs w:val="20"/>
    </w:rPr>
    <w:tblPr>
      <w:tblInd w:w="0" w:type="dxa"/>
      <w:tblBorders>
        <w:right w:val="single" w:sz="4" w:space="0" w:color="B2A1C6"/>
      </w:tblBorders>
      <w:tblCellMar>
        <w:top w:w="0" w:type="dxa"/>
        <w:left w:w="0" w:type="dxa"/>
        <w:bottom w:w="0" w:type="dxa"/>
        <w:right w:w="0" w:type="dxa"/>
      </w:tblCellMar>
    </w:tblPr>
  </w:style>
  <w:style w:type="table" w:customStyle="1" w:styleId="ListTable5Dark-Accent6">
    <w:name w:val="List Table 5 Dark - Accent 6"/>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32" w:space="0" w:color="FAC090"/>
        <w:left w:val="single" w:sz="32" w:space="0" w:color="FAC090"/>
        <w:bottom w:val="single" w:sz="32" w:space="0" w:color="FAC090"/>
        <w:right w:val="single" w:sz="32" w:space="0" w:color="FAC090"/>
      </w:tblBorders>
      <w:tblCellMar>
        <w:top w:w="0" w:type="dxa"/>
        <w:left w:w="0" w:type="dxa"/>
        <w:bottom w:w="0" w:type="dxa"/>
        <w:right w:w="0" w:type="dxa"/>
      </w:tblCellMar>
    </w:tblPr>
  </w:style>
  <w:style w:type="table" w:customStyle="1" w:styleId="GridTable4-Accent3">
    <w:name w:val="Grid Table 4 - Accent 3"/>
    <w:uiPriority w:val="59"/>
    <w:rsid w:val="00DA6359"/>
    <w:pPr>
      <w:spacing w:after="0" w:line="240" w:lineRule="auto"/>
    </w:pPr>
    <w:rPr>
      <w:rFonts w:ascii="Calibri" w:eastAsia="Times New Roman" w:hAnsi="Calibri" w:cs="Times New Roman"/>
      <w:color w:val="000000"/>
      <w:sz w:val="20"/>
      <w:szCs w:val="20"/>
    </w:rPr>
    <w:tblPr>
      <w:tblInd w:w="0" w:type="dxa"/>
      <w:tblBorders>
        <w:top w:val="single" w:sz="4" w:space="0" w:color="C6D8A1"/>
        <w:left w:val="single" w:sz="4" w:space="0" w:color="C6D8A1"/>
        <w:bottom w:val="single" w:sz="4" w:space="0" w:color="C6D8A1"/>
        <w:right w:val="single" w:sz="4" w:space="0" w:color="C6D8A1"/>
        <w:insideH w:val="single" w:sz="4" w:space="0" w:color="C6D8A1"/>
        <w:insideV w:val="single" w:sz="4" w:space="0" w:color="C6D8A1"/>
      </w:tblBorders>
      <w:tblCellMar>
        <w:top w:w="0" w:type="dxa"/>
        <w:left w:w="0" w:type="dxa"/>
        <w:bottom w:w="0" w:type="dxa"/>
        <w:right w:w="0" w:type="dxa"/>
      </w:tblCellMar>
    </w:tblPr>
  </w:style>
  <w:style w:type="table" w:customStyle="1" w:styleId="GridTable7Colorful-Accent6">
    <w:name w:val="Grid Table 7 Colorful - Accent 6"/>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FAC396"/>
        <w:right w:val="single" w:sz="4" w:space="0" w:color="FAC396"/>
        <w:insideH w:val="single" w:sz="4" w:space="0" w:color="FAC396"/>
        <w:insideV w:val="single" w:sz="4" w:space="0" w:color="FAC396"/>
      </w:tblBorders>
      <w:tblCellMar>
        <w:top w:w="0" w:type="dxa"/>
        <w:left w:w="0" w:type="dxa"/>
        <w:bottom w:w="0" w:type="dxa"/>
        <w:right w:w="0" w:type="dxa"/>
      </w:tblCellMar>
    </w:tblPr>
  </w:style>
  <w:style w:type="table" w:customStyle="1" w:styleId="ListTable4-Accent2">
    <w:name w:val="List Table 4 - Accent 2"/>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DB9B9A"/>
        <w:left w:val="single" w:sz="4" w:space="0" w:color="DB9B9A"/>
        <w:bottom w:val="single" w:sz="4" w:space="0" w:color="DB9B9A"/>
        <w:right w:val="single" w:sz="4" w:space="0" w:color="DB9B9A"/>
        <w:insideH w:val="single" w:sz="4" w:space="0" w:color="DB9B9A"/>
      </w:tblBorders>
      <w:tblCellMar>
        <w:top w:w="0" w:type="dxa"/>
        <w:left w:w="0" w:type="dxa"/>
        <w:bottom w:w="0" w:type="dxa"/>
        <w:right w:w="0" w:type="dxa"/>
      </w:tblCellMar>
    </w:tblPr>
  </w:style>
  <w:style w:type="table" w:customStyle="1" w:styleId="311">
    <w:name w:val="Таблица простая 31"/>
    <w:basedOn w:val="a3"/>
    <w:uiPriority w:val="99"/>
    <w:rsid w:val="00DA6359"/>
    <w:pPr>
      <w:spacing w:after="0" w:line="240" w:lineRule="auto"/>
    </w:pPr>
    <w:rPr>
      <w:rFonts w:ascii="Calibri" w:eastAsia="Times New Roman" w:hAnsi="Calibri" w:cs="Times New Roman"/>
      <w:color w:val="000000"/>
      <w:sz w:val="20"/>
      <w:szCs w:val="20"/>
    </w:rPr>
    <w:tblPr>
      <w:tblCellMar>
        <w:left w:w="0" w:type="dxa"/>
        <w:right w:w="0" w:type="dxa"/>
      </w:tblCellMar>
    </w:tblPr>
  </w:style>
  <w:style w:type="table" w:customStyle="1" w:styleId="ListTable3-Accent2">
    <w:name w:val="List Table 3 - Accent 2"/>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D99695"/>
        <w:left w:val="single" w:sz="4" w:space="0" w:color="D99695"/>
        <w:bottom w:val="single" w:sz="4" w:space="0" w:color="D99695"/>
        <w:right w:val="single" w:sz="4" w:space="0" w:color="D99695"/>
      </w:tblBorders>
      <w:tblCellMar>
        <w:top w:w="0" w:type="dxa"/>
        <w:left w:w="0" w:type="dxa"/>
        <w:bottom w:w="0" w:type="dxa"/>
        <w:right w:w="0" w:type="dxa"/>
      </w:tblCellMar>
    </w:tblPr>
  </w:style>
  <w:style w:type="table" w:customStyle="1" w:styleId="BorderedLined-Accent6">
    <w:name w:val="Bordered &amp; Lined - Accent 6"/>
    <w:uiPriority w:val="99"/>
    <w:rsid w:val="00DA6359"/>
    <w:pPr>
      <w:spacing w:after="0" w:line="240" w:lineRule="auto"/>
    </w:pPr>
    <w:rPr>
      <w:rFonts w:ascii="Calibri" w:eastAsia="Times New Roman" w:hAnsi="Calibri" w:cs="Times New Roman"/>
      <w:color w:val="404040"/>
      <w:sz w:val="20"/>
      <w:szCs w:val="20"/>
    </w:rPr>
    <w:tblPr>
      <w:tblInd w:w="0" w:type="dxa"/>
      <w:tblBorders>
        <w:top w:val="single" w:sz="4" w:space="0" w:color="B15407"/>
        <w:left w:val="single" w:sz="4" w:space="0" w:color="B15407"/>
        <w:bottom w:val="single" w:sz="4" w:space="0" w:color="B15407"/>
        <w:right w:val="single" w:sz="4" w:space="0" w:color="B15407"/>
        <w:insideH w:val="single" w:sz="4" w:space="0" w:color="B15407"/>
        <w:insideV w:val="single" w:sz="4" w:space="0" w:color="B15407"/>
      </w:tblBorders>
      <w:tblCellMar>
        <w:top w:w="0" w:type="dxa"/>
        <w:left w:w="0" w:type="dxa"/>
        <w:bottom w:w="0" w:type="dxa"/>
        <w:right w:w="0" w:type="dxa"/>
      </w:tblCellMar>
    </w:tblPr>
  </w:style>
  <w:style w:type="table" w:customStyle="1" w:styleId="Lined-Accent4">
    <w:name w:val="Lined - Accent 4"/>
    <w:uiPriority w:val="99"/>
    <w:rsid w:val="00DA6359"/>
    <w:pPr>
      <w:spacing w:after="0" w:line="240" w:lineRule="auto"/>
    </w:pPr>
    <w:rPr>
      <w:rFonts w:ascii="Calibri" w:eastAsia="Times New Roman" w:hAnsi="Calibri" w:cs="Times New Roman"/>
      <w:color w:val="404040"/>
      <w:sz w:val="20"/>
      <w:szCs w:val="20"/>
    </w:rPr>
    <w:tblPr>
      <w:tblInd w:w="0" w:type="dxa"/>
      <w:tblCellMar>
        <w:top w:w="0" w:type="dxa"/>
        <w:left w:w="0" w:type="dxa"/>
        <w:bottom w:w="0" w:type="dxa"/>
        <w:right w:w="0" w:type="dxa"/>
      </w:tblCellMar>
    </w:tblPr>
  </w:style>
  <w:style w:type="table" w:customStyle="1" w:styleId="ListTable2-Accent2">
    <w:name w:val="List Table 2 - Accent 2"/>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DB9B9A"/>
        <w:bottom w:val="single" w:sz="4" w:space="0" w:color="DB9B9A"/>
        <w:insideH w:val="single" w:sz="4" w:space="0" w:color="DB9B9A"/>
      </w:tblBorders>
      <w:tblCellMar>
        <w:top w:w="0" w:type="dxa"/>
        <w:left w:w="0" w:type="dxa"/>
        <w:bottom w:w="0" w:type="dxa"/>
        <w:right w:w="0" w:type="dxa"/>
      </w:tblCellMar>
    </w:tblPr>
  </w:style>
  <w:style w:type="table" w:customStyle="1" w:styleId="ListTable5Dark-Accent5">
    <w:name w:val="List Table 5 Dark - Accent 5"/>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32" w:space="0" w:color="92CCDC"/>
        <w:left w:val="single" w:sz="32" w:space="0" w:color="92CCDC"/>
        <w:bottom w:val="single" w:sz="32" w:space="0" w:color="92CCDC"/>
        <w:right w:val="single" w:sz="32" w:space="0" w:color="92CCDC"/>
      </w:tblBorders>
      <w:tblCellMar>
        <w:top w:w="0" w:type="dxa"/>
        <w:left w:w="0" w:type="dxa"/>
        <w:bottom w:w="0" w:type="dxa"/>
        <w:right w:w="0" w:type="dxa"/>
      </w:tblCellMar>
    </w:tblPr>
  </w:style>
  <w:style w:type="table" w:customStyle="1" w:styleId="GridTable2-Accent5">
    <w:name w:val="Grid Table 2 - Accent 5"/>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4BACC6"/>
        <w:insideH w:val="single" w:sz="4" w:space="0" w:color="4BACC6"/>
        <w:insideV w:val="single" w:sz="4" w:space="0" w:color="4BACC6"/>
      </w:tblBorders>
      <w:tblCellMar>
        <w:top w:w="0" w:type="dxa"/>
        <w:left w:w="0" w:type="dxa"/>
        <w:bottom w:w="0" w:type="dxa"/>
        <w:right w:w="0" w:type="dxa"/>
      </w:tblCellMar>
    </w:tblPr>
  </w:style>
  <w:style w:type="table" w:customStyle="1" w:styleId="GridTable2-Accent3">
    <w:name w:val="Grid Table 2 - Accent 3"/>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9ABB59"/>
        <w:insideH w:val="single" w:sz="4" w:space="0" w:color="9ABB59"/>
        <w:insideV w:val="single" w:sz="4" w:space="0" w:color="9ABB59"/>
      </w:tblBorders>
      <w:tblCellMar>
        <w:top w:w="0" w:type="dxa"/>
        <w:left w:w="0" w:type="dxa"/>
        <w:bottom w:w="0" w:type="dxa"/>
        <w:right w:w="0" w:type="dxa"/>
      </w:tblCellMar>
    </w:tblPr>
  </w:style>
  <w:style w:type="table" w:customStyle="1" w:styleId="GridTable1Light-Accent2">
    <w:name w:val="Grid Table 1 Light - Accent 2"/>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CellMar>
        <w:top w:w="0" w:type="dxa"/>
        <w:left w:w="0" w:type="dxa"/>
        <w:bottom w:w="0" w:type="dxa"/>
        <w:right w:w="0" w:type="dxa"/>
      </w:tblCellMar>
    </w:tblPr>
  </w:style>
  <w:style w:type="table" w:customStyle="1" w:styleId="GridTable6Colorful-Accent5">
    <w:name w:val="Grid Table 6 Colorful - Accent 5"/>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CellMar>
        <w:top w:w="0" w:type="dxa"/>
        <w:left w:w="0" w:type="dxa"/>
        <w:bottom w:w="0" w:type="dxa"/>
        <w:right w:w="0" w:type="dxa"/>
      </w:tblCellMar>
    </w:tblPr>
  </w:style>
  <w:style w:type="table" w:customStyle="1" w:styleId="BorderedLined-Accent4">
    <w:name w:val="Bordered &amp; Lined - Accent 4"/>
    <w:uiPriority w:val="99"/>
    <w:rsid w:val="00DA6359"/>
    <w:pPr>
      <w:spacing w:after="0" w:line="240" w:lineRule="auto"/>
    </w:pPr>
    <w:rPr>
      <w:rFonts w:ascii="Calibri" w:eastAsia="Times New Roman" w:hAnsi="Calibri" w:cs="Times New Roman"/>
      <w:color w:val="404040"/>
      <w:sz w:val="20"/>
      <w:szCs w:val="20"/>
    </w:rPr>
    <w:tblPr>
      <w:tblInd w:w="0" w:type="dxa"/>
      <w:tblBorders>
        <w:top w:val="single" w:sz="4" w:space="0" w:color="4A395F"/>
        <w:left w:val="single" w:sz="4" w:space="0" w:color="4A395F"/>
        <w:bottom w:val="single" w:sz="4" w:space="0" w:color="4A395F"/>
        <w:right w:val="single" w:sz="4" w:space="0" w:color="4A395F"/>
        <w:insideH w:val="single" w:sz="4" w:space="0" w:color="4A395F"/>
        <w:insideV w:val="single" w:sz="4" w:space="0" w:color="4A395F"/>
      </w:tblBorders>
      <w:tblCellMar>
        <w:top w:w="0" w:type="dxa"/>
        <w:left w:w="0" w:type="dxa"/>
        <w:bottom w:w="0" w:type="dxa"/>
        <w:right w:w="0" w:type="dxa"/>
      </w:tblCellMar>
    </w:tblPr>
  </w:style>
  <w:style w:type="table" w:customStyle="1" w:styleId="ListTable1Light-Accent1">
    <w:name w:val="List Table 1 Light - Accent 1"/>
    <w:uiPriority w:val="99"/>
    <w:rsid w:val="00DA6359"/>
    <w:pPr>
      <w:spacing w:after="0" w:line="240" w:lineRule="auto"/>
    </w:pPr>
    <w:rPr>
      <w:rFonts w:ascii="Calibri" w:eastAsia="Times New Roman" w:hAnsi="Calibri" w:cs="Times New Roman"/>
      <w:color w:val="000000"/>
      <w:sz w:val="20"/>
      <w:szCs w:val="20"/>
    </w:rPr>
    <w:tblPr>
      <w:tblInd w:w="0" w:type="dxa"/>
      <w:tblCellMar>
        <w:top w:w="0" w:type="dxa"/>
        <w:left w:w="0" w:type="dxa"/>
        <w:bottom w:w="0" w:type="dxa"/>
        <w:right w:w="0" w:type="dxa"/>
      </w:tblCellMar>
    </w:tblPr>
  </w:style>
  <w:style w:type="table" w:customStyle="1" w:styleId="ListTable1Light-Accent2">
    <w:name w:val="List Table 1 Light - Accent 2"/>
    <w:uiPriority w:val="99"/>
    <w:rsid w:val="00DA6359"/>
    <w:pPr>
      <w:spacing w:after="0" w:line="240" w:lineRule="auto"/>
    </w:pPr>
    <w:rPr>
      <w:rFonts w:ascii="Calibri" w:eastAsia="Times New Roman" w:hAnsi="Calibri" w:cs="Times New Roman"/>
      <w:color w:val="000000"/>
      <w:sz w:val="20"/>
      <w:szCs w:val="20"/>
    </w:rPr>
    <w:tblPr>
      <w:tblInd w:w="0" w:type="dxa"/>
      <w:tblCellMar>
        <w:top w:w="0" w:type="dxa"/>
        <w:left w:w="0" w:type="dxa"/>
        <w:bottom w:w="0" w:type="dxa"/>
        <w:right w:w="0" w:type="dxa"/>
      </w:tblCellMar>
    </w:tblPr>
  </w:style>
  <w:style w:type="table" w:customStyle="1" w:styleId="410">
    <w:name w:val="Таблица простая 41"/>
    <w:basedOn w:val="a3"/>
    <w:uiPriority w:val="99"/>
    <w:rsid w:val="00DA6359"/>
    <w:pPr>
      <w:spacing w:after="0" w:line="240" w:lineRule="auto"/>
    </w:pPr>
    <w:rPr>
      <w:rFonts w:ascii="Calibri" w:eastAsia="Times New Roman" w:hAnsi="Calibri" w:cs="Times New Roman"/>
      <w:color w:val="000000"/>
      <w:sz w:val="20"/>
      <w:szCs w:val="20"/>
    </w:rPr>
    <w:tblPr>
      <w:tblCellMar>
        <w:left w:w="0" w:type="dxa"/>
        <w:right w:w="0" w:type="dxa"/>
      </w:tblCellMar>
    </w:tblPr>
  </w:style>
  <w:style w:type="table" w:customStyle="1" w:styleId="ListTable7Colorful-Accent3">
    <w:name w:val="List Table 7 Colorful - Accent 3"/>
    <w:uiPriority w:val="99"/>
    <w:rsid w:val="00DA6359"/>
    <w:pPr>
      <w:spacing w:after="0" w:line="240" w:lineRule="auto"/>
    </w:pPr>
    <w:rPr>
      <w:rFonts w:ascii="Calibri" w:eastAsia="Times New Roman" w:hAnsi="Calibri" w:cs="Times New Roman"/>
      <w:color w:val="000000"/>
      <w:sz w:val="20"/>
      <w:szCs w:val="20"/>
    </w:rPr>
    <w:tblPr>
      <w:tblInd w:w="0" w:type="dxa"/>
      <w:tblBorders>
        <w:right w:val="single" w:sz="4" w:space="0" w:color="C3D69B"/>
      </w:tblBorders>
      <w:tblCellMar>
        <w:top w:w="0" w:type="dxa"/>
        <w:left w:w="0" w:type="dxa"/>
        <w:bottom w:w="0" w:type="dxa"/>
        <w:right w:w="0" w:type="dxa"/>
      </w:tblCellMar>
    </w:tblPr>
  </w:style>
  <w:style w:type="table" w:customStyle="1" w:styleId="ListTable1Light-Accent3">
    <w:name w:val="List Table 1 Light - Accent 3"/>
    <w:uiPriority w:val="99"/>
    <w:rsid w:val="00DA6359"/>
    <w:pPr>
      <w:spacing w:after="0" w:line="240" w:lineRule="auto"/>
    </w:pPr>
    <w:rPr>
      <w:rFonts w:ascii="Calibri" w:eastAsia="Times New Roman" w:hAnsi="Calibri" w:cs="Times New Roman"/>
      <w:color w:val="000000"/>
      <w:sz w:val="20"/>
      <w:szCs w:val="20"/>
    </w:rPr>
    <w:tblPr>
      <w:tblInd w:w="0" w:type="dxa"/>
      <w:tblCellMar>
        <w:top w:w="0" w:type="dxa"/>
        <w:left w:w="0" w:type="dxa"/>
        <w:bottom w:w="0" w:type="dxa"/>
        <w:right w:w="0" w:type="dxa"/>
      </w:tblCellMar>
    </w:tblPr>
  </w:style>
  <w:style w:type="table" w:customStyle="1" w:styleId="ListTable1Light-Accent6">
    <w:name w:val="List Table 1 Light - Accent 6"/>
    <w:uiPriority w:val="99"/>
    <w:rsid w:val="00DA6359"/>
    <w:pPr>
      <w:spacing w:after="0" w:line="240" w:lineRule="auto"/>
    </w:pPr>
    <w:rPr>
      <w:rFonts w:ascii="Calibri" w:eastAsia="Times New Roman" w:hAnsi="Calibri" w:cs="Times New Roman"/>
      <w:color w:val="000000"/>
      <w:sz w:val="20"/>
      <w:szCs w:val="20"/>
    </w:rPr>
    <w:tblPr>
      <w:tblInd w:w="0" w:type="dxa"/>
      <w:tblCellMar>
        <w:top w:w="0" w:type="dxa"/>
        <w:left w:w="0" w:type="dxa"/>
        <w:bottom w:w="0" w:type="dxa"/>
        <w:right w:w="0" w:type="dxa"/>
      </w:tblCellMar>
    </w:tblPr>
  </w:style>
  <w:style w:type="table" w:customStyle="1" w:styleId="BorderedLined-Accent1">
    <w:name w:val="Bordered &amp; Lined - Accent 1"/>
    <w:uiPriority w:val="99"/>
    <w:rsid w:val="00DA6359"/>
    <w:pPr>
      <w:spacing w:after="0" w:line="240" w:lineRule="auto"/>
    </w:pPr>
    <w:rPr>
      <w:rFonts w:ascii="Calibri" w:eastAsia="Times New Roman" w:hAnsi="Calibri" w:cs="Times New Roman"/>
      <w:color w:val="404040"/>
      <w:sz w:val="20"/>
      <w:szCs w:val="20"/>
    </w:rPr>
    <w:tblPr>
      <w:tblInd w:w="0" w:type="dxa"/>
      <w:tblBorders>
        <w:top w:val="single" w:sz="4" w:space="0" w:color="2A4A71"/>
        <w:left w:val="single" w:sz="4" w:space="0" w:color="2A4A71"/>
        <w:bottom w:val="single" w:sz="4" w:space="0" w:color="2A4A71"/>
        <w:right w:val="single" w:sz="4" w:space="0" w:color="2A4A71"/>
        <w:insideH w:val="single" w:sz="4" w:space="0" w:color="2A4A71"/>
        <w:insideV w:val="single" w:sz="4" w:space="0" w:color="2A4A71"/>
      </w:tblBorders>
      <w:tblCellMar>
        <w:top w:w="0" w:type="dxa"/>
        <w:left w:w="0" w:type="dxa"/>
        <w:bottom w:w="0" w:type="dxa"/>
        <w:right w:w="0" w:type="dxa"/>
      </w:tblCellMar>
    </w:tblPr>
  </w:style>
  <w:style w:type="table" w:customStyle="1" w:styleId="ListTable6Colorful-Accent2">
    <w:name w:val="List Table 6 Colorful - Accent 2"/>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D99695"/>
        <w:bottom w:val="single" w:sz="4" w:space="0" w:color="D99695"/>
      </w:tblBorders>
      <w:tblCellMar>
        <w:top w:w="0" w:type="dxa"/>
        <w:left w:w="0" w:type="dxa"/>
        <w:bottom w:w="0" w:type="dxa"/>
        <w:right w:w="0" w:type="dxa"/>
      </w:tblCellMar>
    </w:tblPr>
  </w:style>
  <w:style w:type="table" w:customStyle="1" w:styleId="GridTable4-Accent1">
    <w:name w:val="Grid Table 4 - Accent 1"/>
    <w:uiPriority w:val="59"/>
    <w:rsid w:val="00DA6359"/>
    <w:pPr>
      <w:spacing w:after="0" w:line="240" w:lineRule="auto"/>
    </w:pPr>
    <w:rPr>
      <w:rFonts w:ascii="Calibri" w:eastAsia="Times New Roman" w:hAnsi="Calibri" w:cs="Times New Roman"/>
      <w:color w:val="000000"/>
      <w:sz w:val="20"/>
      <w:szCs w:val="20"/>
    </w:rPr>
    <w:tblPr>
      <w:tblInd w:w="0" w:type="dxa"/>
      <w:tblBorders>
        <w:top w:val="single" w:sz="4" w:space="0" w:color="9BB7D9"/>
        <w:left w:val="single" w:sz="4" w:space="0" w:color="9BB7D9"/>
        <w:bottom w:val="single" w:sz="4" w:space="0" w:color="9BB7D9"/>
        <w:right w:val="single" w:sz="4" w:space="0" w:color="9BB7D9"/>
        <w:insideH w:val="single" w:sz="4" w:space="0" w:color="9BB7D9"/>
        <w:insideV w:val="single" w:sz="4" w:space="0" w:color="9BB7D9"/>
      </w:tblBorders>
      <w:tblCellMar>
        <w:top w:w="0" w:type="dxa"/>
        <w:left w:w="0" w:type="dxa"/>
        <w:bottom w:w="0" w:type="dxa"/>
        <w:right w:w="0" w:type="dxa"/>
      </w:tblCellMar>
    </w:tblPr>
  </w:style>
  <w:style w:type="table" w:customStyle="1" w:styleId="GridTable6Colorful-Accent6">
    <w:name w:val="Grid Table 6 Colorful - Accent 6"/>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CellMar>
        <w:top w:w="0" w:type="dxa"/>
        <w:left w:w="0" w:type="dxa"/>
        <w:bottom w:w="0" w:type="dxa"/>
        <w:right w:w="0" w:type="dxa"/>
      </w:tblCellMar>
    </w:tblPr>
  </w:style>
  <w:style w:type="table" w:customStyle="1" w:styleId="ListTable2-Accent3">
    <w:name w:val="List Table 2 - Accent 3"/>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C6D8A1"/>
        <w:bottom w:val="single" w:sz="4" w:space="0" w:color="C6D8A1"/>
        <w:insideH w:val="single" w:sz="4" w:space="0" w:color="C6D8A1"/>
      </w:tblBorders>
      <w:tblCellMar>
        <w:top w:w="0" w:type="dxa"/>
        <w:left w:w="0" w:type="dxa"/>
        <w:bottom w:w="0" w:type="dxa"/>
        <w:right w:w="0" w:type="dxa"/>
      </w:tblCellMar>
    </w:tblPr>
  </w:style>
  <w:style w:type="table" w:customStyle="1" w:styleId="GridTable3-Accent3">
    <w:name w:val="Grid Table 3 - Accent 3"/>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9ABB59"/>
        <w:insideH w:val="single" w:sz="4" w:space="0" w:color="9ABB59"/>
        <w:insideV w:val="single" w:sz="4" w:space="0" w:color="9ABB59"/>
      </w:tblBorders>
      <w:tblCellMar>
        <w:top w:w="0" w:type="dxa"/>
        <w:left w:w="0" w:type="dxa"/>
        <w:bottom w:w="0" w:type="dxa"/>
        <w:right w:w="0" w:type="dxa"/>
      </w:tblCellMar>
    </w:tblPr>
  </w:style>
  <w:style w:type="table" w:customStyle="1" w:styleId="GridTable6Colorful-Accent3">
    <w:name w:val="Grid Table 6 Colorful - Accent 3"/>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9ABB59"/>
        <w:left w:val="single" w:sz="4" w:space="0" w:color="9ABB59"/>
        <w:bottom w:val="single" w:sz="4" w:space="0" w:color="9ABB59"/>
        <w:right w:val="single" w:sz="4" w:space="0" w:color="9ABB59"/>
        <w:insideH w:val="single" w:sz="4" w:space="0" w:color="9ABB59"/>
        <w:insideV w:val="single" w:sz="4" w:space="0" w:color="9ABB59"/>
      </w:tblBorders>
      <w:tblCellMar>
        <w:top w:w="0" w:type="dxa"/>
        <w:left w:w="0" w:type="dxa"/>
        <w:bottom w:w="0" w:type="dxa"/>
        <w:right w:w="0" w:type="dxa"/>
      </w:tblCellMar>
    </w:tblPr>
  </w:style>
  <w:style w:type="table" w:customStyle="1" w:styleId="ListTable4-Accent4">
    <w:name w:val="List Table 4 - Accent 4"/>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B7A7CA"/>
        <w:left w:val="single" w:sz="4" w:space="0" w:color="B7A7CA"/>
        <w:bottom w:val="single" w:sz="4" w:space="0" w:color="B7A7CA"/>
        <w:right w:val="single" w:sz="4" w:space="0" w:color="B7A7CA"/>
        <w:insideH w:val="single" w:sz="4" w:space="0" w:color="B7A7CA"/>
      </w:tblBorders>
      <w:tblCellMar>
        <w:top w:w="0" w:type="dxa"/>
        <w:left w:w="0" w:type="dxa"/>
        <w:bottom w:w="0" w:type="dxa"/>
        <w:right w:w="0" w:type="dxa"/>
      </w:tblCellMar>
    </w:tblPr>
  </w:style>
  <w:style w:type="table" w:customStyle="1" w:styleId="GridTable1Light-Accent5">
    <w:name w:val="Grid Table 1 Light - Accent 5"/>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0" w:type="dxa"/>
        <w:left w:w="0" w:type="dxa"/>
        <w:bottom w:w="0" w:type="dxa"/>
        <w:right w:w="0" w:type="dxa"/>
      </w:tblCellMar>
    </w:tblPr>
  </w:style>
  <w:style w:type="table" w:customStyle="1" w:styleId="Lined-Accent">
    <w:name w:val="Lined - Accent"/>
    <w:uiPriority w:val="99"/>
    <w:rsid w:val="00DA6359"/>
    <w:pPr>
      <w:spacing w:after="0" w:line="240" w:lineRule="auto"/>
    </w:pPr>
    <w:rPr>
      <w:rFonts w:ascii="Calibri" w:eastAsia="Times New Roman" w:hAnsi="Calibri" w:cs="Times New Roman"/>
      <w:color w:val="404040"/>
      <w:sz w:val="20"/>
      <w:szCs w:val="20"/>
    </w:rPr>
    <w:tblPr>
      <w:tblInd w:w="0" w:type="dxa"/>
      <w:tblCellMar>
        <w:top w:w="0" w:type="dxa"/>
        <w:left w:w="0" w:type="dxa"/>
        <w:bottom w:w="0" w:type="dxa"/>
        <w:right w:w="0" w:type="dxa"/>
      </w:tblCellMar>
    </w:tblPr>
  </w:style>
  <w:style w:type="table" w:customStyle="1" w:styleId="Bordered">
    <w:name w:val="Bordered"/>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0" w:type="dxa"/>
        <w:left w:w="0" w:type="dxa"/>
        <w:bottom w:w="0" w:type="dxa"/>
        <w:right w:w="0" w:type="dxa"/>
      </w:tblCellMar>
    </w:tblPr>
  </w:style>
  <w:style w:type="table" w:customStyle="1" w:styleId="-310">
    <w:name w:val="Список-таблица 31"/>
    <w:basedOn w:val="a3"/>
    <w:uiPriority w:val="99"/>
    <w:rsid w:val="00DA6359"/>
    <w:pPr>
      <w:spacing w:after="0" w:line="240" w:lineRule="auto"/>
    </w:pPr>
    <w:rPr>
      <w:rFonts w:ascii="Calibri" w:eastAsia="Times New Roman" w:hAnsi="Calibri" w:cs="Times New Roman"/>
      <w:color w:val="000000"/>
      <w:sz w:val="20"/>
      <w:szCs w:val="20"/>
    </w:rPr>
    <w:tblPr>
      <w:tblBorders>
        <w:top w:val="single" w:sz="4" w:space="0" w:color="000000"/>
        <w:left w:val="single" w:sz="4" w:space="0" w:color="000000"/>
        <w:bottom w:val="single" w:sz="4" w:space="0" w:color="000000"/>
        <w:right w:val="single" w:sz="4" w:space="0" w:color="000000"/>
      </w:tblBorders>
      <w:tblCellMar>
        <w:left w:w="0" w:type="dxa"/>
        <w:right w:w="0" w:type="dxa"/>
      </w:tblCellMar>
    </w:tblPr>
  </w:style>
  <w:style w:type="table" w:customStyle="1" w:styleId="ListTable3-Accent4">
    <w:name w:val="List Table 3 - Accent 4"/>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B2A1C6"/>
        <w:left w:val="single" w:sz="4" w:space="0" w:color="B2A1C6"/>
        <w:bottom w:val="single" w:sz="4" w:space="0" w:color="B2A1C6"/>
        <w:right w:val="single" w:sz="4" w:space="0" w:color="B2A1C6"/>
      </w:tblBorders>
      <w:tblCellMar>
        <w:top w:w="0" w:type="dxa"/>
        <w:left w:w="0" w:type="dxa"/>
        <w:bottom w:w="0" w:type="dxa"/>
        <w:right w:w="0" w:type="dxa"/>
      </w:tblCellMar>
    </w:tblPr>
  </w:style>
  <w:style w:type="table" w:customStyle="1" w:styleId="-510">
    <w:name w:val="Список-таблица 5 темная1"/>
    <w:basedOn w:val="a3"/>
    <w:uiPriority w:val="99"/>
    <w:rsid w:val="00DA6359"/>
    <w:pPr>
      <w:spacing w:after="0" w:line="240" w:lineRule="auto"/>
    </w:pPr>
    <w:rPr>
      <w:rFonts w:ascii="Calibri" w:eastAsia="Times New Roman" w:hAnsi="Calibri" w:cs="Times New Roman"/>
      <w:color w:val="000000"/>
      <w:sz w:val="20"/>
      <w:szCs w:val="20"/>
    </w:rPr>
    <w:tblPr>
      <w:tblBorders>
        <w:top w:val="single" w:sz="32" w:space="0" w:color="7F7F7F"/>
        <w:left w:val="single" w:sz="32" w:space="0" w:color="7F7F7F"/>
        <w:bottom w:val="single" w:sz="32" w:space="0" w:color="7F7F7F"/>
        <w:right w:val="single" w:sz="32" w:space="0" w:color="7F7F7F"/>
      </w:tblBorders>
      <w:tblCellMar>
        <w:left w:w="0" w:type="dxa"/>
        <w:right w:w="0" w:type="dxa"/>
      </w:tblCellMar>
    </w:tblPr>
  </w:style>
  <w:style w:type="table" w:customStyle="1" w:styleId="212">
    <w:name w:val="Таблица простая 21"/>
    <w:basedOn w:val="a3"/>
    <w:uiPriority w:val="59"/>
    <w:rsid w:val="00DA6359"/>
    <w:pPr>
      <w:spacing w:after="0" w:line="240" w:lineRule="auto"/>
    </w:pPr>
    <w:rPr>
      <w:rFonts w:ascii="Calibri" w:eastAsia="Times New Roman" w:hAnsi="Calibri" w:cs="Times New Roman"/>
      <w:color w:val="000000"/>
      <w:sz w:val="20"/>
      <w:szCs w:val="20"/>
    </w:rPr>
    <w:tblPr>
      <w:tblBorders>
        <w:top w:val="single" w:sz="4" w:space="0" w:color="000000"/>
        <w:left w:val="nil"/>
        <w:bottom w:val="single" w:sz="4" w:space="0" w:color="000000"/>
        <w:right w:val="nil"/>
      </w:tblBorders>
    </w:tblPr>
  </w:style>
  <w:style w:type="table" w:customStyle="1" w:styleId="BorderedLined-Accent2">
    <w:name w:val="Bordered &amp; Lined - Accent 2"/>
    <w:uiPriority w:val="99"/>
    <w:rsid w:val="00DA6359"/>
    <w:pPr>
      <w:spacing w:after="0" w:line="240" w:lineRule="auto"/>
    </w:pPr>
    <w:rPr>
      <w:rFonts w:ascii="Calibri" w:eastAsia="Times New Roman" w:hAnsi="Calibri" w:cs="Times New Roman"/>
      <w:color w:val="404040"/>
      <w:sz w:val="20"/>
      <w:szCs w:val="20"/>
    </w:rPr>
    <w:tblPr>
      <w:tblInd w:w="0" w:type="dxa"/>
      <w:tblBorders>
        <w:top w:val="single" w:sz="4" w:space="0" w:color="732A29"/>
        <w:left w:val="single" w:sz="4" w:space="0" w:color="732A29"/>
        <w:bottom w:val="single" w:sz="4" w:space="0" w:color="732A29"/>
        <w:right w:val="single" w:sz="4" w:space="0" w:color="732A29"/>
        <w:insideH w:val="single" w:sz="4" w:space="0" w:color="732A29"/>
        <w:insideV w:val="single" w:sz="4" w:space="0" w:color="732A29"/>
      </w:tblBorders>
      <w:tblCellMar>
        <w:top w:w="0" w:type="dxa"/>
        <w:left w:w="0" w:type="dxa"/>
        <w:bottom w:w="0" w:type="dxa"/>
        <w:right w:w="0" w:type="dxa"/>
      </w:tblCellMar>
    </w:tblPr>
  </w:style>
  <w:style w:type="table" w:customStyle="1" w:styleId="GridTable5Dark-Accent6">
    <w:name w:val="Grid Table 5 Dark - Accent 6"/>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style>
  <w:style w:type="table" w:customStyle="1" w:styleId="GridTable5Dark-Accent3">
    <w:name w:val="Grid Table 5 Dark - Accent 3"/>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style>
  <w:style w:type="table" w:customStyle="1" w:styleId="GridTable7Colorful-Accent5">
    <w:name w:val="Grid Table 7 Colorful - Accent 5"/>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99D0DE"/>
        <w:right w:val="single" w:sz="4" w:space="0" w:color="99D0DE"/>
        <w:insideH w:val="single" w:sz="4" w:space="0" w:color="99D0DE"/>
        <w:insideV w:val="single" w:sz="4" w:space="0" w:color="99D0DE"/>
      </w:tblBorders>
      <w:tblCellMar>
        <w:top w:w="0" w:type="dxa"/>
        <w:left w:w="0" w:type="dxa"/>
        <w:bottom w:w="0" w:type="dxa"/>
        <w:right w:w="0" w:type="dxa"/>
      </w:tblCellMar>
    </w:tblPr>
  </w:style>
  <w:style w:type="table" w:customStyle="1" w:styleId="ListTable2-Accent4">
    <w:name w:val="List Table 2 - Accent 4"/>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B7A7CA"/>
        <w:bottom w:val="single" w:sz="4" w:space="0" w:color="B7A7CA"/>
        <w:insideH w:val="single" w:sz="4" w:space="0" w:color="B7A7CA"/>
      </w:tblBorders>
      <w:tblCellMar>
        <w:top w:w="0" w:type="dxa"/>
        <w:left w:w="0" w:type="dxa"/>
        <w:bottom w:w="0" w:type="dxa"/>
        <w:right w:w="0" w:type="dxa"/>
      </w:tblCellMar>
    </w:tblPr>
  </w:style>
  <w:style w:type="table" w:customStyle="1" w:styleId="GridTable6Colorful-Accent2">
    <w:name w:val="Grid Table 6 Colorful - Accent 2"/>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D99695"/>
        <w:left w:val="single" w:sz="4" w:space="0" w:color="D99695"/>
        <w:bottom w:val="single" w:sz="4" w:space="0" w:color="D99695"/>
        <w:right w:val="single" w:sz="4" w:space="0" w:color="D99695"/>
        <w:insideH w:val="single" w:sz="4" w:space="0" w:color="D99695"/>
        <w:insideV w:val="single" w:sz="4" w:space="0" w:color="D99695"/>
      </w:tblBorders>
      <w:tblCellMar>
        <w:top w:w="0" w:type="dxa"/>
        <w:left w:w="0" w:type="dxa"/>
        <w:bottom w:w="0" w:type="dxa"/>
        <w:right w:w="0" w:type="dxa"/>
      </w:tblCellMar>
    </w:tblPr>
  </w:style>
  <w:style w:type="table" w:customStyle="1" w:styleId="GridTable7Colorful-Accent3">
    <w:name w:val="Grid Table 7 Colorful - Accent 3"/>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9ABB59"/>
        <w:right w:val="single" w:sz="4" w:space="0" w:color="9ABB59"/>
        <w:insideH w:val="single" w:sz="4" w:space="0" w:color="9ABB59"/>
        <w:insideV w:val="single" w:sz="4" w:space="0" w:color="9ABB59"/>
      </w:tblBorders>
      <w:tblCellMar>
        <w:top w:w="0" w:type="dxa"/>
        <w:left w:w="0" w:type="dxa"/>
        <w:bottom w:w="0" w:type="dxa"/>
        <w:right w:w="0" w:type="dxa"/>
      </w:tblCellMar>
    </w:tblPr>
  </w:style>
  <w:style w:type="table" w:customStyle="1" w:styleId="GridTable4-Accent2">
    <w:name w:val="Grid Table 4 - Accent 2"/>
    <w:uiPriority w:val="59"/>
    <w:rsid w:val="00DA6359"/>
    <w:pPr>
      <w:spacing w:after="0" w:line="240" w:lineRule="auto"/>
    </w:pPr>
    <w:rPr>
      <w:rFonts w:ascii="Calibri" w:eastAsia="Times New Roman" w:hAnsi="Calibri" w:cs="Times New Roman"/>
      <w:color w:val="000000"/>
      <w:sz w:val="20"/>
      <w:szCs w:val="20"/>
    </w:rPr>
    <w:tblPr>
      <w:tblInd w:w="0" w:type="dxa"/>
      <w:tblBorders>
        <w:top w:val="single" w:sz="4" w:space="0" w:color="DB9B9A"/>
        <w:left w:val="single" w:sz="4" w:space="0" w:color="DB9B9A"/>
        <w:bottom w:val="single" w:sz="4" w:space="0" w:color="DB9B9A"/>
        <w:right w:val="single" w:sz="4" w:space="0" w:color="DB9B9A"/>
        <w:insideH w:val="single" w:sz="4" w:space="0" w:color="DB9B9A"/>
        <w:insideV w:val="single" w:sz="4" w:space="0" w:color="DB9B9A"/>
      </w:tblBorders>
      <w:tblCellMar>
        <w:top w:w="0" w:type="dxa"/>
        <w:left w:w="0" w:type="dxa"/>
        <w:bottom w:w="0" w:type="dxa"/>
        <w:right w:w="0" w:type="dxa"/>
      </w:tblCellMar>
    </w:tblPr>
  </w:style>
  <w:style w:type="table" w:customStyle="1" w:styleId="-210">
    <w:name w:val="Таблица-сетка 21"/>
    <w:basedOn w:val="a3"/>
    <w:uiPriority w:val="99"/>
    <w:rsid w:val="00DA6359"/>
    <w:pPr>
      <w:spacing w:after="0" w:line="240" w:lineRule="auto"/>
    </w:pPr>
    <w:rPr>
      <w:rFonts w:ascii="Calibri" w:eastAsia="Times New Roman" w:hAnsi="Calibri" w:cs="Times New Roman"/>
      <w:color w:val="000000"/>
      <w:sz w:val="20"/>
      <w:szCs w:val="20"/>
    </w:rPr>
    <w:tblPr>
      <w:tblBorders>
        <w:bottom w:val="single" w:sz="4" w:space="0" w:color="6A6A6A"/>
        <w:insideH w:val="single" w:sz="4" w:space="0" w:color="6A6A6A"/>
        <w:insideV w:val="single" w:sz="4" w:space="0" w:color="6A6A6A"/>
      </w:tblBorders>
      <w:tblCellMar>
        <w:left w:w="0" w:type="dxa"/>
        <w:right w:w="0" w:type="dxa"/>
      </w:tblCellMar>
    </w:tblPr>
  </w:style>
  <w:style w:type="table" w:customStyle="1" w:styleId="ListTable5Dark-Accent4">
    <w:name w:val="List Table 5 Dark - Accent 4"/>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32" w:space="0" w:color="B2A1C6"/>
        <w:left w:val="single" w:sz="32" w:space="0" w:color="B2A1C6"/>
        <w:bottom w:val="single" w:sz="32" w:space="0" w:color="B2A1C6"/>
        <w:right w:val="single" w:sz="32" w:space="0" w:color="B2A1C6"/>
      </w:tblBorders>
      <w:tblCellMar>
        <w:top w:w="0" w:type="dxa"/>
        <w:left w:w="0" w:type="dxa"/>
        <w:bottom w:w="0" w:type="dxa"/>
        <w:right w:w="0" w:type="dxa"/>
      </w:tblCellMar>
    </w:tblPr>
  </w:style>
  <w:style w:type="character" w:customStyle="1" w:styleId="3d">
    <w:name w:val="Текст сноски Знак3"/>
    <w:basedOn w:val="a2"/>
    <w:uiPriority w:val="99"/>
    <w:semiHidden/>
    <w:rsid w:val="00DA6359"/>
    <w:rPr>
      <w:rFonts w:ascii="Times New Roman" w:hAnsi="Times New Roman"/>
    </w:rPr>
  </w:style>
  <w:style w:type="character" w:styleId="affff3">
    <w:name w:val="FollowedHyperlink"/>
    <w:uiPriority w:val="99"/>
    <w:unhideWhenUsed/>
    <w:qFormat/>
    <w:rsid w:val="00DA6359"/>
    <w:rPr>
      <w:color w:val="954F72"/>
      <w:u w:val="single"/>
    </w:rPr>
  </w:style>
  <w:style w:type="paragraph" w:customStyle="1" w:styleId="msonormal0">
    <w:name w:val="msonormal"/>
    <w:basedOn w:val="a0"/>
    <w:qFormat/>
    <w:rsid w:val="00DA6359"/>
    <w:pPr>
      <w:spacing w:before="100" w:beforeAutospacing="1" w:after="100" w:afterAutospacing="1" w:line="240" w:lineRule="auto"/>
    </w:pPr>
    <w:rPr>
      <w:rFonts w:ascii="Times New Roman" w:eastAsia="Times New Roman" w:hAnsi="Times New Roman" w:cs="Times New Roman"/>
      <w:sz w:val="24"/>
      <w:szCs w:val="24"/>
    </w:rPr>
  </w:style>
  <w:style w:type="paragraph" w:styleId="3e">
    <w:name w:val="List Bullet 3"/>
    <w:basedOn w:val="a0"/>
    <w:uiPriority w:val="99"/>
    <w:semiHidden/>
    <w:unhideWhenUsed/>
    <w:qFormat/>
    <w:rsid w:val="00DA6359"/>
    <w:pPr>
      <w:tabs>
        <w:tab w:val="left" w:pos="709"/>
      </w:tabs>
      <w:spacing w:after="120" w:line="100" w:lineRule="atLeast"/>
      <w:ind w:left="566" w:hanging="283"/>
      <w:jc w:val="both"/>
    </w:pPr>
    <w:rPr>
      <w:rFonts w:ascii="Times New Roman" w:eastAsia="Times New Roman" w:hAnsi="Times New Roman" w:cs="Times New Roman"/>
      <w:color w:val="00000A"/>
      <w:sz w:val="24"/>
      <w:szCs w:val="20"/>
      <w:lang w:eastAsia="zh-CN"/>
    </w:rPr>
  </w:style>
  <w:style w:type="paragraph" w:styleId="2fa">
    <w:name w:val="List Number 2"/>
    <w:basedOn w:val="a0"/>
    <w:uiPriority w:val="99"/>
    <w:semiHidden/>
    <w:unhideWhenUsed/>
    <w:qFormat/>
    <w:rsid w:val="00DA6359"/>
    <w:pPr>
      <w:widowControl w:val="0"/>
      <w:tabs>
        <w:tab w:val="left" w:pos="709"/>
      </w:tabs>
      <w:spacing w:after="0" w:line="100" w:lineRule="atLeast"/>
      <w:ind w:firstLine="709"/>
      <w:jc w:val="both"/>
    </w:pPr>
    <w:rPr>
      <w:rFonts w:ascii="Times New Roman" w:eastAsia="Times New Roman" w:hAnsi="Times New Roman" w:cs="Times New Roman"/>
      <w:color w:val="00000A"/>
      <w:sz w:val="24"/>
      <w:szCs w:val="20"/>
      <w:lang w:eastAsia="zh-CN"/>
    </w:rPr>
  </w:style>
  <w:style w:type="paragraph" w:styleId="affff4">
    <w:name w:val="Document Map"/>
    <w:basedOn w:val="a0"/>
    <w:link w:val="2fb"/>
    <w:uiPriority w:val="99"/>
    <w:semiHidden/>
    <w:unhideWhenUsed/>
    <w:qFormat/>
    <w:rsid w:val="00DA6359"/>
    <w:pPr>
      <w:tabs>
        <w:tab w:val="left" w:pos="709"/>
      </w:tabs>
      <w:spacing w:after="0" w:line="240" w:lineRule="auto"/>
      <w:ind w:firstLine="709"/>
      <w:jc w:val="both"/>
    </w:pPr>
    <w:rPr>
      <w:rFonts w:ascii="Tahoma" w:eastAsia="Calibri" w:hAnsi="Tahoma" w:cs="Tahoma"/>
      <w:color w:val="00000A"/>
      <w:sz w:val="16"/>
      <w:szCs w:val="16"/>
      <w:lang w:val="en-US" w:eastAsia="zh-CN"/>
    </w:rPr>
  </w:style>
  <w:style w:type="character" w:customStyle="1" w:styleId="affff5">
    <w:name w:val="Схема документа Знак"/>
    <w:basedOn w:val="a2"/>
    <w:semiHidden/>
    <w:qFormat/>
    <w:rsid w:val="00DA6359"/>
    <w:rPr>
      <w:rFonts w:ascii="Segoe UI" w:hAnsi="Segoe UI" w:cs="Segoe UI"/>
      <w:sz w:val="16"/>
      <w:szCs w:val="16"/>
    </w:rPr>
  </w:style>
  <w:style w:type="paragraph" w:customStyle="1" w:styleId="affff6">
    <w:name w:val="Отступ от заголовка"/>
    <w:basedOn w:val="a0"/>
    <w:uiPriority w:val="99"/>
    <w:qFormat/>
    <w:rsid w:val="00DA6359"/>
    <w:pPr>
      <w:keepNext/>
      <w:tabs>
        <w:tab w:val="left" w:pos="709"/>
      </w:tabs>
      <w:spacing w:after="0" w:line="100" w:lineRule="atLeast"/>
      <w:ind w:firstLine="709"/>
      <w:jc w:val="both"/>
    </w:pPr>
    <w:rPr>
      <w:rFonts w:ascii="Times New Roman" w:eastAsia="Times New Roman" w:hAnsi="Times New Roman" w:cs="Times New Roman"/>
      <w:i/>
      <w:color w:val="00000A"/>
      <w:sz w:val="24"/>
      <w:szCs w:val="20"/>
      <w:lang w:eastAsia="zh-CN"/>
    </w:rPr>
  </w:style>
  <w:style w:type="paragraph" w:customStyle="1" w:styleId="affff7">
    <w:name w:val="Заголовок без включения в структуру"/>
    <w:basedOn w:val="a0"/>
    <w:uiPriority w:val="99"/>
    <w:qFormat/>
    <w:rsid w:val="00DA6359"/>
    <w:pPr>
      <w:pageBreakBefore/>
      <w:tabs>
        <w:tab w:val="left" w:pos="709"/>
      </w:tabs>
      <w:spacing w:after="0" w:line="100" w:lineRule="atLeast"/>
      <w:jc w:val="center"/>
    </w:pPr>
    <w:rPr>
      <w:rFonts w:ascii="Times New Roman" w:eastAsia="Times New Roman" w:hAnsi="Times New Roman" w:cs="Times New Roman"/>
      <w:caps/>
      <w:color w:val="00000A"/>
      <w:sz w:val="24"/>
      <w:szCs w:val="20"/>
      <w:lang w:eastAsia="zh-CN"/>
    </w:rPr>
  </w:style>
  <w:style w:type="paragraph" w:customStyle="1" w:styleId="affff8">
    <w:name w:val="Таблица Наименование"/>
    <w:basedOn w:val="a0"/>
    <w:uiPriority w:val="99"/>
    <w:qFormat/>
    <w:rsid w:val="00DA6359"/>
    <w:pPr>
      <w:keepNext/>
      <w:tabs>
        <w:tab w:val="left" w:pos="709"/>
      </w:tabs>
      <w:spacing w:before="360" w:after="0" w:line="100" w:lineRule="atLeast"/>
    </w:pPr>
    <w:rPr>
      <w:rFonts w:ascii="Times New Roman" w:eastAsia="Times New Roman" w:hAnsi="Times New Roman" w:cs="Times New Roman"/>
      <w:color w:val="00000A"/>
      <w:sz w:val="24"/>
      <w:szCs w:val="20"/>
      <w:lang w:eastAsia="zh-CN"/>
    </w:rPr>
  </w:style>
  <w:style w:type="paragraph" w:customStyle="1" w:styleId="140">
    <w:name w:val="таблЦентр14"/>
    <w:basedOn w:val="a0"/>
    <w:uiPriority w:val="99"/>
    <w:qFormat/>
    <w:rsid w:val="00DA6359"/>
    <w:pPr>
      <w:tabs>
        <w:tab w:val="left" w:pos="709"/>
      </w:tabs>
      <w:spacing w:after="0" w:line="100" w:lineRule="atLeast"/>
      <w:jc w:val="center"/>
    </w:pPr>
    <w:rPr>
      <w:rFonts w:ascii="Times New Roman" w:eastAsia="Times New Roman" w:hAnsi="Times New Roman" w:cs="Times New Roman"/>
      <w:iCs/>
      <w:color w:val="00000A"/>
      <w:sz w:val="24"/>
      <w:szCs w:val="28"/>
      <w:lang w:eastAsia="zh-CN"/>
    </w:rPr>
  </w:style>
  <w:style w:type="paragraph" w:customStyle="1" w:styleId="141">
    <w:name w:val="таблСлева14"/>
    <w:basedOn w:val="140"/>
    <w:uiPriority w:val="99"/>
    <w:qFormat/>
    <w:rsid w:val="00DA6359"/>
    <w:pPr>
      <w:jc w:val="left"/>
    </w:pPr>
  </w:style>
  <w:style w:type="paragraph" w:customStyle="1" w:styleId="122">
    <w:name w:val="таблЦентр12"/>
    <w:basedOn w:val="120"/>
    <w:uiPriority w:val="99"/>
    <w:qFormat/>
    <w:rsid w:val="00DA6359"/>
    <w:pPr>
      <w:tabs>
        <w:tab w:val="left" w:pos="709"/>
      </w:tabs>
      <w:snapToGrid/>
      <w:jc w:val="center"/>
    </w:pPr>
    <w:rPr>
      <w:color w:val="00000A"/>
      <w:lang w:eastAsia="zh-CN"/>
    </w:rPr>
  </w:style>
  <w:style w:type="paragraph" w:customStyle="1" w:styleId="affff9">
    <w:name w:val="Рисунок Наименование"/>
    <w:basedOn w:val="afffc"/>
    <w:uiPriority w:val="99"/>
    <w:qFormat/>
    <w:rsid w:val="00DA6359"/>
    <w:pPr>
      <w:keepLines/>
      <w:tabs>
        <w:tab w:val="left" w:pos="709"/>
      </w:tabs>
      <w:spacing w:before="240" w:after="360" w:line="100" w:lineRule="atLeast"/>
      <w:jc w:val="center"/>
      <w:outlineLvl w:val="0"/>
    </w:pPr>
    <w:rPr>
      <w:lang w:eastAsia="zh-CN"/>
    </w:rPr>
  </w:style>
  <w:style w:type="paragraph" w:customStyle="1" w:styleId="affffa">
    <w:name w:val="Титул_Заголовок"/>
    <w:uiPriority w:val="99"/>
    <w:qFormat/>
    <w:rsid w:val="00DA6359"/>
    <w:pPr>
      <w:spacing w:after="0" w:line="360" w:lineRule="auto"/>
      <w:jc w:val="center"/>
    </w:pPr>
    <w:rPr>
      <w:rFonts w:ascii="Times New Roman" w:eastAsia="Times New Roman" w:hAnsi="Times New Roman" w:cs="Times New Roman"/>
      <w:sz w:val="24"/>
      <w:szCs w:val="20"/>
      <w:lang w:eastAsia="zh-CN"/>
    </w:rPr>
  </w:style>
  <w:style w:type="paragraph" w:customStyle="1" w:styleId="affffb">
    <w:name w:val="Титул_текст"/>
    <w:basedOn w:val="affffa"/>
    <w:uiPriority w:val="99"/>
    <w:qFormat/>
    <w:rsid w:val="00DA6359"/>
    <w:pPr>
      <w:jc w:val="left"/>
    </w:pPr>
  </w:style>
  <w:style w:type="paragraph" w:customStyle="1" w:styleId="affffc">
    <w:name w:val="Титул_Название"/>
    <w:basedOn w:val="affffa"/>
    <w:uiPriority w:val="99"/>
    <w:qFormat/>
    <w:rsid w:val="00DA6359"/>
    <w:rPr>
      <w:caps/>
      <w:sz w:val="28"/>
    </w:rPr>
  </w:style>
  <w:style w:type="paragraph" w:customStyle="1" w:styleId="affffd">
    <w:name w:val="Подзаголовок без включения в содержание"/>
    <w:basedOn w:val="a0"/>
    <w:uiPriority w:val="99"/>
    <w:qFormat/>
    <w:rsid w:val="00DA6359"/>
    <w:pPr>
      <w:keepNext/>
      <w:keepLines/>
      <w:tabs>
        <w:tab w:val="left" w:pos="709"/>
      </w:tabs>
      <w:spacing w:after="0" w:line="100" w:lineRule="atLeast"/>
      <w:ind w:firstLine="709"/>
    </w:pPr>
    <w:rPr>
      <w:rFonts w:ascii="Times New Roman" w:eastAsia="Times New Roman" w:hAnsi="Times New Roman" w:cs="Times New Roman"/>
      <w:i/>
      <w:color w:val="00000A"/>
      <w:sz w:val="24"/>
      <w:szCs w:val="20"/>
      <w:lang w:eastAsia="zh-CN"/>
    </w:rPr>
  </w:style>
  <w:style w:type="paragraph" w:customStyle="1" w:styleId="2fc">
    <w:name w:val="Основной текст2"/>
    <w:basedOn w:val="a0"/>
    <w:uiPriority w:val="99"/>
    <w:qFormat/>
    <w:rsid w:val="00DA6359"/>
    <w:pPr>
      <w:widowControl w:val="0"/>
      <w:shd w:val="clear" w:color="auto" w:fill="FFFFFF"/>
      <w:tabs>
        <w:tab w:val="left" w:pos="709"/>
      </w:tabs>
      <w:spacing w:after="300" w:line="240" w:lineRule="auto"/>
      <w:ind w:hanging="560"/>
      <w:jc w:val="center"/>
    </w:pPr>
    <w:rPr>
      <w:rFonts w:ascii="Times New Roman" w:eastAsia="Times New Roman" w:hAnsi="Times New Roman" w:cs="Times New Roman"/>
      <w:b/>
      <w:bCs/>
      <w:color w:val="00000A"/>
      <w:sz w:val="23"/>
      <w:szCs w:val="23"/>
      <w:lang w:val="en-US" w:eastAsia="zh-CN"/>
    </w:rPr>
  </w:style>
  <w:style w:type="paragraph" w:customStyle="1" w:styleId="2fd">
    <w:name w:val="Подпись к таблице (2)"/>
    <w:basedOn w:val="a0"/>
    <w:uiPriority w:val="99"/>
    <w:qFormat/>
    <w:rsid w:val="00DA6359"/>
    <w:pPr>
      <w:widowControl w:val="0"/>
      <w:shd w:val="clear" w:color="auto" w:fill="FFFFFF"/>
      <w:tabs>
        <w:tab w:val="left" w:pos="709"/>
      </w:tabs>
      <w:spacing w:after="0" w:line="240" w:lineRule="auto"/>
    </w:pPr>
    <w:rPr>
      <w:rFonts w:ascii="Times New Roman" w:eastAsia="Times New Roman" w:hAnsi="Times New Roman" w:cs="Times New Roman"/>
      <w:i/>
      <w:iCs/>
      <w:color w:val="00000A"/>
      <w:sz w:val="23"/>
      <w:szCs w:val="23"/>
      <w:lang w:val="en-US" w:eastAsia="zh-CN"/>
    </w:rPr>
  </w:style>
  <w:style w:type="paragraph" w:customStyle="1" w:styleId="ConsPlusNonformat">
    <w:name w:val="ConsPlusNonformat"/>
    <w:qFormat/>
    <w:rsid w:val="00DA6359"/>
    <w:pPr>
      <w:spacing w:after="0" w:line="240" w:lineRule="auto"/>
    </w:pPr>
    <w:rPr>
      <w:rFonts w:ascii="Courier New" w:eastAsia="Times New Roman" w:hAnsi="Courier New" w:cs="Courier New"/>
      <w:sz w:val="24"/>
      <w:szCs w:val="20"/>
      <w:lang w:eastAsia="zh-CN"/>
    </w:rPr>
  </w:style>
  <w:style w:type="paragraph" w:customStyle="1" w:styleId="normacttext">
    <w:name w:val="norm_act_text"/>
    <w:basedOn w:val="a0"/>
    <w:uiPriority w:val="99"/>
    <w:qFormat/>
    <w:rsid w:val="00DA6359"/>
    <w:pPr>
      <w:tabs>
        <w:tab w:val="left" w:pos="709"/>
      </w:tabs>
      <w:spacing w:before="280" w:after="280" w:line="240" w:lineRule="auto"/>
    </w:pPr>
    <w:rPr>
      <w:rFonts w:ascii="Times New Roman" w:eastAsia="Times New Roman" w:hAnsi="Times New Roman" w:cs="Times New Roman"/>
      <w:color w:val="00000A"/>
      <w:sz w:val="24"/>
      <w:szCs w:val="24"/>
      <w:lang w:eastAsia="zh-CN"/>
    </w:rPr>
  </w:style>
  <w:style w:type="paragraph" w:customStyle="1" w:styleId="TableParagraph">
    <w:name w:val="Table Paragraph"/>
    <w:basedOn w:val="a0"/>
    <w:uiPriority w:val="1"/>
    <w:qFormat/>
    <w:rsid w:val="00DA6359"/>
    <w:pPr>
      <w:widowControl w:val="0"/>
      <w:tabs>
        <w:tab w:val="left" w:pos="709"/>
      </w:tabs>
      <w:spacing w:after="0" w:line="240" w:lineRule="auto"/>
    </w:pPr>
    <w:rPr>
      <w:rFonts w:ascii="Times New Roman" w:eastAsia="Times New Roman" w:hAnsi="Times New Roman" w:cs="Times New Roman"/>
      <w:color w:val="00000A"/>
      <w:lang w:eastAsia="zh-CN" w:bidi="ru-RU"/>
    </w:rPr>
  </w:style>
  <w:style w:type="paragraph" w:customStyle="1" w:styleId="Bodytext2">
    <w:name w:val="Body text (2)"/>
    <w:basedOn w:val="a0"/>
    <w:uiPriority w:val="99"/>
    <w:qFormat/>
    <w:rsid w:val="00DA6359"/>
    <w:pPr>
      <w:widowControl w:val="0"/>
      <w:shd w:val="clear" w:color="auto" w:fill="FFFFFF"/>
      <w:tabs>
        <w:tab w:val="left" w:pos="709"/>
      </w:tabs>
      <w:spacing w:after="0" w:line="960" w:lineRule="exact"/>
      <w:jc w:val="center"/>
    </w:pPr>
    <w:rPr>
      <w:rFonts w:ascii="Times New Roman" w:eastAsia="Calibri" w:hAnsi="Times New Roman" w:cs="Times New Roman"/>
      <w:b/>
      <w:color w:val="00000A"/>
      <w:sz w:val="26"/>
      <w:szCs w:val="20"/>
      <w:lang w:eastAsia="zh-CN"/>
    </w:rPr>
  </w:style>
  <w:style w:type="paragraph" w:customStyle="1" w:styleId="ConsNormal">
    <w:name w:val="ConsNormal"/>
    <w:uiPriority w:val="99"/>
    <w:qFormat/>
    <w:rsid w:val="00DA6359"/>
    <w:pPr>
      <w:widowControl w:val="0"/>
      <w:spacing w:after="0" w:line="240" w:lineRule="auto"/>
      <w:ind w:firstLine="720"/>
    </w:pPr>
    <w:rPr>
      <w:rFonts w:ascii="Arial" w:eastAsia="Times New Roman" w:hAnsi="Arial" w:cs="Arial"/>
      <w:sz w:val="24"/>
      <w:szCs w:val="20"/>
      <w:lang w:eastAsia="zh-CN"/>
    </w:rPr>
  </w:style>
  <w:style w:type="paragraph" w:customStyle="1" w:styleId="Bodytext7">
    <w:name w:val="Body text (7)"/>
    <w:basedOn w:val="a0"/>
    <w:uiPriority w:val="99"/>
    <w:qFormat/>
    <w:rsid w:val="00DA6359"/>
    <w:pPr>
      <w:widowControl w:val="0"/>
      <w:shd w:val="clear" w:color="auto" w:fill="FFFFFF"/>
      <w:tabs>
        <w:tab w:val="left" w:pos="709"/>
      </w:tabs>
      <w:spacing w:before="60" w:after="0" w:line="312" w:lineRule="exact"/>
    </w:pPr>
    <w:rPr>
      <w:rFonts w:ascii="Times New Roman" w:eastAsia="Times New Roman" w:hAnsi="Times New Roman" w:cs="Times New Roman"/>
      <w:i/>
      <w:color w:val="00000A"/>
      <w:sz w:val="20"/>
      <w:szCs w:val="20"/>
      <w:lang w:eastAsia="zh-CN"/>
    </w:rPr>
  </w:style>
  <w:style w:type="paragraph" w:customStyle="1" w:styleId="affffe">
    <w:name w:val="Текст в заданном формате"/>
    <w:basedOn w:val="a0"/>
    <w:uiPriority w:val="99"/>
    <w:qFormat/>
    <w:rsid w:val="00DA6359"/>
    <w:pPr>
      <w:tabs>
        <w:tab w:val="left" w:pos="709"/>
      </w:tabs>
      <w:spacing w:after="0" w:line="100" w:lineRule="atLeast"/>
      <w:ind w:firstLine="709"/>
      <w:jc w:val="both"/>
    </w:pPr>
    <w:rPr>
      <w:rFonts w:ascii="Courier New" w:eastAsia="NSimSun" w:hAnsi="Courier New" w:cs="Courier New"/>
      <w:color w:val="00000A"/>
      <w:sz w:val="20"/>
      <w:szCs w:val="20"/>
      <w:lang w:eastAsia="zh-CN"/>
    </w:rPr>
  </w:style>
  <w:style w:type="paragraph" w:customStyle="1" w:styleId="afffff">
    <w:name w:val="Верхний и нижний колонтитулы"/>
    <w:basedOn w:val="a0"/>
    <w:uiPriority w:val="99"/>
    <w:qFormat/>
    <w:rsid w:val="00DA6359"/>
    <w:pPr>
      <w:suppressLineNumbers/>
      <w:tabs>
        <w:tab w:val="center" w:pos="4819"/>
        <w:tab w:val="right" w:pos="9638"/>
      </w:tabs>
      <w:spacing w:after="0" w:line="100" w:lineRule="atLeast"/>
      <w:ind w:firstLine="709"/>
      <w:jc w:val="both"/>
    </w:pPr>
    <w:rPr>
      <w:rFonts w:ascii="Times New Roman" w:eastAsia="Times New Roman" w:hAnsi="Times New Roman" w:cs="Times New Roman"/>
      <w:color w:val="00000A"/>
      <w:sz w:val="24"/>
      <w:szCs w:val="20"/>
      <w:lang w:eastAsia="zh-CN"/>
    </w:rPr>
  </w:style>
  <w:style w:type="paragraph" w:customStyle="1" w:styleId="xl63">
    <w:name w:val="xl63"/>
    <w:basedOn w:val="a0"/>
    <w:qFormat/>
    <w:rsid w:val="00DA6359"/>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64">
    <w:name w:val="xl64"/>
    <w:basedOn w:val="a0"/>
    <w:qFormat/>
    <w:rsid w:val="00DA635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65">
    <w:name w:val="xl65"/>
    <w:basedOn w:val="a0"/>
    <w:qFormat/>
    <w:rsid w:val="00DA63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6">
    <w:name w:val="xl66"/>
    <w:basedOn w:val="a0"/>
    <w:qFormat/>
    <w:rsid w:val="00DA6359"/>
    <w:pPr>
      <w:pBdr>
        <w:top w:val="single" w:sz="8" w:space="0" w:color="auto"/>
        <w:left w:val="single" w:sz="8" w:space="0" w:color="auto"/>
        <w:bottom w:val="single" w:sz="8" w:space="0" w:color="auto"/>
        <w:right w:val="single" w:sz="8" w:space="0" w:color="auto"/>
      </w:pBdr>
      <w:shd w:val="clear" w:color="auto" w:fill="808080"/>
      <w:spacing w:before="100" w:beforeAutospacing="1" w:after="100" w:afterAutospacing="1" w:line="240" w:lineRule="auto"/>
      <w:jc w:val="center"/>
    </w:pPr>
    <w:rPr>
      <w:rFonts w:ascii="Times New Roman" w:eastAsia="Times New Roman" w:hAnsi="Times New Roman" w:cs="Times New Roman"/>
      <w:color w:val="FFFFFF"/>
      <w:sz w:val="24"/>
      <w:szCs w:val="24"/>
    </w:rPr>
  </w:style>
  <w:style w:type="paragraph" w:customStyle="1" w:styleId="xl67">
    <w:name w:val="xl67"/>
    <w:basedOn w:val="a0"/>
    <w:qFormat/>
    <w:rsid w:val="00DA6359"/>
    <w:pPr>
      <w:pBdr>
        <w:left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68">
    <w:name w:val="xl68"/>
    <w:basedOn w:val="a0"/>
    <w:qFormat/>
    <w:rsid w:val="00DA6359"/>
    <w:pPr>
      <w:pBdr>
        <w:left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9">
    <w:name w:val="xl69"/>
    <w:basedOn w:val="a0"/>
    <w:qFormat/>
    <w:rsid w:val="00DA6359"/>
    <w:pPr>
      <w:pBdr>
        <w:left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0">
    <w:name w:val="xl70"/>
    <w:basedOn w:val="a0"/>
    <w:qFormat/>
    <w:rsid w:val="00DA6359"/>
    <w:pPr>
      <w:pBdr>
        <w:left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72">
    <w:name w:val="xl72"/>
    <w:basedOn w:val="a0"/>
    <w:qFormat/>
    <w:rsid w:val="00DA63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3">
    <w:name w:val="xl73"/>
    <w:basedOn w:val="a0"/>
    <w:qFormat/>
    <w:rsid w:val="00DA6359"/>
    <w:pPr>
      <w:pBdr>
        <w:top w:val="single" w:sz="8" w:space="0" w:color="auto"/>
        <w:left w:val="single" w:sz="8" w:space="0" w:color="auto"/>
        <w:bottom w:val="single" w:sz="8" w:space="0" w:color="auto"/>
        <w:right w:val="single" w:sz="8" w:space="0" w:color="auto"/>
      </w:pBdr>
      <w:shd w:val="clear" w:color="auto" w:fill="808080"/>
      <w:spacing w:before="100" w:beforeAutospacing="1" w:after="100" w:afterAutospacing="1" w:line="240" w:lineRule="auto"/>
      <w:jc w:val="center"/>
    </w:pPr>
    <w:rPr>
      <w:rFonts w:ascii="Times New Roman" w:eastAsia="Times New Roman" w:hAnsi="Times New Roman" w:cs="Times New Roman"/>
      <w:color w:val="FFFFFF"/>
      <w:sz w:val="24"/>
      <w:szCs w:val="24"/>
    </w:rPr>
  </w:style>
  <w:style w:type="paragraph" w:customStyle="1" w:styleId="xl74">
    <w:name w:val="xl74"/>
    <w:basedOn w:val="a0"/>
    <w:qFormat/>
    <w:rsid w:val="00DA6359"/>
    <w:pPr>
      <w:pBdr>
        <w:left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5">
    <w:name w:val="xl75"/>
    <w:basedOn w:val="a0"/>
    <w:qFormat/>
    <w:rsid w:val="00DA6359"/>
    <w:pPr>
      <w:spacing w:before="100" w:beforeAutospacing="1" w:after="100" w:afterAutospacing="1" w:line="240" w:lineRule="auto"/>
    </w:pPr>
    <w:rPr>
      <w:rFonts w:ascii="Times New Roman" w:eastAsia="Times New Roman" w:hAnsi="Times New Roman" w:cs="Times New Roman"/>
    </w:rPr>
  </w:style>
  <w:style w:type="paragraph" w:customStyle="1" w:styleId="xl76">
    <w:name w:val="xl76"/>
    <w:basedOn w:val="a0"/>
    <w:qFormat/>
    <w:rsid w:val="00DA6359"/>
    <w:pPr>
      <w:spacing w:before="100" w:beforeAutospacing="1" w:after="100" w:afterAutospacing="1" w:line="240" w:lineRule="auto"/>
    </w:pPr>
    <w:rPr>
      <w:rFonts w:ascii="Times New Roman" w:eastAsia="Times New Roman" w:hAnsi="Times New Roman" w:cs="Times New Roman"/>
    </w:rPr>
  </w:style>
  <w:style w:type="paragraph" w:customStyle="1" w:styleId="xl77">
    <w:name w:val="xl77"/>
    <w:basedOn w:val="a0"/>
    <w:qFormat/>
    <w:rsid w:val="00DA635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color w:val="FF0000"/>
      <w:sz w:val="24"/>
      <w:szCs w:val="24"/>
    </w:rPr>
  </w:style>
  <w:style w:type="paragraph" w:customStyle="1" w:styleId="xl78">
    <w:name w:val="xl78"/>
    <w:basedOn w:val="a0"/>
    <w:qFormat/>
    <w:rsid w:val="00DA6359"/>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79">
    <w:name w:val="xl79"/>
    <w:basedOn w:val="a0"/>
    <w:qFormat/>
    <w:rsid w:val="00DA63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0">
    <w:name w:val="xl80"/>
    <w:basedOn w:val="a0"/>
    <w:qFormat/>
    <w:rsid w:val="00DA635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81">
    <w:name w:val="xl81"/>
    <w:basedOn w:val="a0"/>
    <w:qFormat/>
    <w:rsid w:val="00DA6359"/>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2">
    <w:name w:val="xl82"/>
    <w:basedOn w:val="a0"/>
    <w:qFormat/>
    <w:rsid w:val="00DA635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83">
    <w:name w:val="xl83"/>
    <w:basedOn w:val="a0"/>
    <w:qFormat/>
    <w:rsid w:val="00DA63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4">
    <w:name w:val="xl84"/>
    <w:basedOn w:val="a0"/>
    <w:qFormat/>
    <w:rsid w:val="00DA63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5">
    <w:name w:val="xl85"/>
    <w:basedOn w:val="a0"/>
    <w:qFormat/>
    <w:rsid w:val="00DA63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6">
    <w:name w:val="xl86"/>
    <w:basedOn w:val="a0"/>
    <w:qFormat/>
    <w:rsid w:val="00DA6359"/>
    <w:pPr>
      <w:pBdr>
        <w:top w:val="single" w:sz="8" w:space="0" w:color="auto"/>
        <w:left w:val="single" w:sz="8" w:space="0" w:color="auto"/>
        <w:bottom w:val="single" w:sz="8" w:space="0" w:color="auto"/>
        <w:right w:val="single" w:sz="8" w:space="0" w:color="auto"/>
      </w:pBdr>
      <w:shd w:val="clear" w:color="auto" w:fill="808080"/>
      <w:spacing w:before="100" w:beforeAutospacing="1" w:after="100" w:afterAutospacing="1" w:line="240" w:lineRule="auto"/>
      <w:jc w:val="center"/>
    </w:pPr>
    <w:rPr>
      <w:rFonts w:ascii="Times New Roman" w:eastAsia="Times New Roman" w:hAnsi="Times New Roman" w:cs="Times New Roman"/>
      <w:color w:val="FFFFFF"/>
      <w:sz w:val="24"/>
      <w:szCs w:val="24"/>
    </w:rPr>
  </w:style>
  <w:style w:type="paragraph" w:customStyle="1" w:styleId="xl87">
    <w:name w:val="xl87"/>
    <w:basedOn w:val="a0"/>
    <w:qFormat/>
    <w:rsid w:val="00DA6359"/>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88">
    <w:name w:val="xl88"/>
    <w:basedOn w:val="a0"/>
    <w:qFormat/>
    <w:rsid w:val="00DA6359"/>
    <w:pPr>
      <w:spacing w:before="100" w:beforeAutospacing="1" w:after="100" w:afterAutospacing="1" w:line="240" w:lineRule="auto"/>
      <w:jc w:val="center"/>
    </w:pPr>
    <w:rPr>
      <w:rFonts w:ascii="Times New Roman" w:eastAsia="Times New Roman" w:hAnsi="Times New Roman" w:cs="Times New Roman"/>
      <w:sz w:val="32"/>
      <w:szCs w:val="32"/>
    </w:rPr>
  </w:style>
  <w:style w:type="paragraph" w:customStyle="1" w:styleId="xl89">
    <w:name w:val="xl89"/>
    <w:basedOn w:val="a0"/>
    <w:qFormat/>
    <w:rsid w:val="00DA6359"/>
    <w:pPr>
      <w:pBdr>
        <w:left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90">
    <w:name w:val="xl90"/>
    <w:basedOn w:val="a0"/>
    <w:qFormat/>
    <w:rsid w:val="00DA6359"/>
    <w:pPr>
      <w:pBdr>
        <w:left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91">
    <w:name w:val="xl91"/>
    <w:basedOn w:val="a0"/>
    <w:qFormat/>
    <w:rsid w:val="00DA6359"/>
    <w:pPr>
      <w:pBdr>
        <w:left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92">
    <w:name w:val="xl92"/>
    <w:basedOn w:val="a0"/>
    <w:qFormat/>
    <w:rsid w:val="00DA6359"/>
    <w:pPr>
      <w:pBdr>
        <w:left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93">
    <w:name w:val="xl93"/>
    <w:basedOn w:val="a0"/>
    <w:qFormat/>
    <w:rsid w:val="00DA6359"/>
    <w:pPr>
      <w:spacing w:before="100" w:beforeAutospacing="1" w:after="100" w:afterAutospacing="1" w:line="240" w:lineRule="auto"/>
      <w:jc w:val="center"/>
    </w:pPr>
    <w:rPr>
      <w:rFonts w:ascii="Times New Roman" w:eastAsia="Times New Roman" w:hAnsi="Times New Roman" w:cs="Times New Roman"/>
      <w:i/>
      <w:iCs/>
      <w:sz w:val="32"/>
      <w:szCs w:val="32"/>
    </w:rPr>
  </w:style>
  <w:style w:type="paragraph" w:customStyle="1" w:styleId="xl94">
    <w:name w:val="xl94"/>
    <w:basedOn w:val="a0"/>
    <w:qFormat/>
    <w:rsid w:val="00DA63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95">
    <w:name w:val="xl95"/>
    <w:basedOn w:val="a0"/>
    <w:qFormat/>
    <w:rsid w:val="00DA6359"/>
    <w:pPr>
      <w:pBdr>
        <w:left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96">
    <w:name w:val="xl96"/>
    <w:basedOn w:val="a0"/>
    <w:qFormat/>
    <w:rsid w:val="00DA6359"/>
    <w:pPr>
      <w:spacing w:before="100" w:beforeAutospacing="1" w:after="100" w:afterAutospacing="1" w:line="240" w:lineRule="auto"/>
    </w:pPr>
    <w:rPr>
      <w:rFonts w:ascii="Times New Roman" w:eastAsia="Times New Roman" w:hAnsi="Times New Roman" w:cs="Times New Roman"/>
      <w:b/>
      <w:bCs/>
    </w:rPr>
  </w:style>
  <w:style w:type="paragraph" w:customStyle="1" w:styleId="xl97">
    <w:name w:val="xl97"/>
    <w:basedOn w:val="a0"/>
    <w:qFormat/>
    <w:rsid w:val="00DA6359"/>
    <w:pPr>
      <w:spacing w:before="100" w:beforeAutospacing="1" w:after="100" w:afterAutospacing="1" w:line="240" w:lineRule="auto"/>
      <w:jc w:val="center"/>
    </w:pPr>
    <w:rPr>
      <w:rFonts w:ascii="Times New Roman" w:eastAsia="Times New Roman" w:hAnsi="Times New Roman" w:cs="Times New Roman"/>
      <w:sz w:val="32"/>
      <w:szCs w:val="32"/>
    </w:rPr>
  </w:style>
  <w:style w:type="paragraph" w:customStyle="1" w:styleId="xl98">
    <w:name w:val="xl98"/>
    <w:basedOn w:val="a0"/>
    <w:qFormat/>
    <w:rsid w:val="00DA6359"/>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99">
    <w:name w:val="xl99"/>
    <w:basedOn w:val="a0"/>
    <w:qFormat/>
    <w:rsid w:val="00DA6359"/>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character" w:styleId="afffff0">
    <w:name w:val="Subtle Emphasis"/>
    <w:basedOn w:val="a2"/>
    <w:uiPriority w:val="19"/>
    <w:qFormat/>
    <w:rsid w:val="00DA6359"/>
    <w:rPr>
      <w:i/>
      <w:iCs/>
      <w:color w:val="404040" w:themeColor="text1" w:themeTint="BF"/>
    </w:rPr>
  </w:style>
  <w:style w:type="character" w:styleId="afffff1">
    <w:name w:val="Intense Emphasis"/>
    <w:basedOn w:val="a2"/>
    <w:uiPriority w:val="21"/>
    <w:qFormat/>
    <w:rsid w:val="00DA6359"/>
    <w:rPr>
      <w:i/>
      <w:iCs/>
      <w:color w:val="4472C4" w:themeColor="accent1"/>
    </w:rPr>
  </w:style>
  <w:style w:type="character" w:styleId="afffff2">
    <w:name w:val="Subtle Reference"/>
    <w:basedOn w:val="a2"/>
    <w:uiPriority w:val="31"/>
    <w:qFormat/>
    <w:rsid w:val="00DA6359"/>
    <w:rPr>
      <w:smallCaps/>
      <w:color w:val="5A5A5A" w:themeColor="text1" w:themeTint="A5"/>
    </w:rPr>
  </w:style>
  <w:style w:type="character" w:styleId="afffff3">
    <w:name w:val="Intense Reference"/>
    <w:basedOn w:val="a2"/>
    <w:uiPriority w:val="32"/>
    <w:qFormat/>
    <w:rsid w:val="00DA6359"/>
    <w:rPr>
      <w:b/>
      <w:bCs/>
      <w:smallCaps/>
      <w:color w:val="4472C4" w:themeColor="accent1"/>
      <w:spacing w:val="5"/>
    </w:rPr>
  </w:style>
  <w:style w:type="character" w:customStyle="1" w:styleId="213">
    <w:name w:val="Заголовок 2 Знак1"/>
    <w:uiPriority w:val="99"/>
    <w:qFormat/>
    <w:rsid w:val="00DA6359"/>
    <w:rPr>
      <w:rFonts w:ascii="Arial" w:eastAsia="Arial" w:hAnsi="Arial" w:cs="Arial" w:hint="default"/>
      <w:sz w:val="34"/>
    </w:rPr>
  </w:style>
  <w:style w:type="character" w:customStyle="1" w:styleId="312">
    <w:name w:val="Заголовок 3 Знак1"/>
    <w:uiPriority w:val="99"/>
    <w:qFormat/>
    <w:rsid w:val="00DA6359"/>
    <w:rPr>
      <w:rFonts w:ascii="Arial" w:eastAsia="Arial" w:hAnsi="Arial" w:cs="Arial" w:hint="default"/>
      <w:sz w:val="30"/>
      <w:szCs w:val="30"/>
    </w:rPr>
  </w:style>
  <w:style w:type="character" w:customStyle="1" w:styleId="411">
    <w:name w:val="Заголовок 4 Знак1"/>
    <w:uiPriority w:val="99"/>
    <w:qFormat/>
    <w:rsid w:val="00DA6359"/>
    <w:rPr>
      <w:rFonts w:ascii="Arial" w:eastAsia="Arial" w:hAnsi="Arial" w:cs="Arial" w:hint="default"/>
      <w:b/>
      <w:bCs/>
      <w:sz w:val="26"/>
      <w:szCs w:val="26"/>
    </w:rPr>
  </w:style>
  <w:style w:type="character" w:customStyle="1" w:styleId="511">
    <w:name w:val="Заголовок 5 Знак1"/>
    <w:qFormat/>
    <w:rsid w:val="00DA6359"/>
    <w:rPr>
      <w:rFonts w:ascii="Arial" w:eastAsia="Arial" w:hAnsi="Arial" w:cs="Arial" w:hint="default"/>
      <w:b/>
      <w:bCs/>
      <w:sz w:val="24"/>
      <w:szCs w:val="24"/>
    </w:rPr>
  </w:style>
  <w:style w:type="character" w:customStyle="1" w:styleId="610">
    <w:name w:val="Заголовок 6 Знак1"/>
    <w:qFormat/>
    <w:rsid w:val="00DA6359"/>
    <w:rPr>
      <w:rFonts w:ascii="Arial" w:eastAsia="Arial" w:hAnsi="Arial" w:cs="Arial" w:hint="default"/>
      <w:b/>
      <w:bCs/>
      <w:sz w:val="22"/>
      <w:szCs w:val="22"/>
    </w:rPr>
  </w:style>
  <w:style w:type="character" w:customStyle="1" w:styleId="710">
    <w:name w:val="Заголовок 7 Знак1"/>
    <w:qFormat/>
    <w:rsid w:val="00DA6359"/>
    <w:rPr>
      <w:rFonts w:ascii="Arial" w:eastAsia="Arial" w:hAnsi="Arial" w:cs="Arial" w:hint="default"/>
      <w:b/>
      <w:bCs/>
      <w:i/>
      <w:iCs/>
      <w:sz w:val="22"/>
      <w:szCs w:val="22"/>
    </w:rPr>
  </w:style>
  <w:style w:type="character" w:customStyle="1" w:styleId="810">
    <w:name w:val="Заголовок 8 Знак1"/>
    <w:qFormat/>
    <w:rsid w:val="00DA6359"/>
    <w:rPr>
      <w:rFonts w:ascii="Arial" w:eastAsia="Arial" w:hAnsi="Arial" w:cs="Arial" w:hint="default"/>
      <w:i/>
      <w:iCs/>
      <w:sz w:val="22"/>
      <w:szCs w:val="22"/>
    </w:rPr>
  </w:style>
  <w:style w:type="character" w:customStyle="1" w:styleId="910">
    <w:name w:val="Заголовок 9 Знак1"/>
    <w:qFormat/>
    <w:rsid w:val="00DA6359"/>
    <w:rPr>
      <w:rFonts w:ascii="Arial" w:eastAsia="Arial" w:hAnsi="Arial" w:cs="Arial" w:hint="default"/>
      <w:i/>
      <w:iCs/>
      <w:sz w:val="21"/>
      <w:szCs w:val="21"/>
    </w:rPr>
  </w:style>
  <w:style w:type="character" w:customStyle="1" w:styleId="WW8Num4z0">
    <w:name w:val="WW8Num4z0"/>
    <w:qFormat/>
    <w:rsid w:val="00DA6359"/>
  </w:style>
  <w:style w:type="character" w:customStyle="1" w:styleId="WW8Num4z1">
    <w:name w:val="WW8Num4z1"/>
    <w:rsid w:val="00DA6359"/>
  </w:style>
  <w:style w:type="character" w:customStyle="1" w:styleId="WW8Num4z2">
    <w:name w:val="WW8Num4z2"/>
    <w:rsid w:val="00DA6359"/>
  </w:style>
  <w:style w:type="character" w:customStyle="1" w:styleId="WW8Num4z3">
    <w:name w:val="WW8Num4z3"/>
    <w:rsid w:val="00DA6359"/>
  </w:style>
  <w:style w:type="character" w:customStyle="1" w:styleId="WW8Num4z4">
    <w:name w:val="WW8Num4z4"/>
    <w:rsid w:val="00DA6359"/>
  </w:style>
  <w:style w:type="character" w:customStyle="1" w:styleId="WW8Num4z5">
    <w:name w:val="WW8Num4z5"/>
    <w:rsid w:val="00DA6359"/>
  </w:style>
  <w:style w:type="character" w:customStyle="1" w:styleId="WW8Num4z6">
    <w:name w:val="WW8Num4z6"/>
    <w:qFormat/>
    <w:rsid w:val="00DA6359"/>
  </w:style>
  <w:style w:type="character" w:customStyle="1" w:styleId="WW8Num4z7">
    <w:name w:val="WW8Num4z7"/>
    <w:rsid w:val="00DA6359"/>
  </w:style>
  <w:style w:type="character" w:customStyle="1" w:styleId="WW8Num4z8">
    <w:name w:val="WW8Num4z8"/>
    <w:qFormat/>
    <w:rsid w:val="00DA6359"/>
  </w:style>
  <w:style w:type="character" w:customStyle="1" w:styleId="WW8Num5z0">
    <w:name w:val="WW8Num5z0"/>
    <w:qFormat/>
    <w:rsid w:val="00DA6359"/>
  </w:style>
  <w:style w:type="character" w:customStyle="1" w:styleId="WW8Num5z1">
    <w:name w:val="WW8Num5z1"/>
    <w:qFormat/>
    <w:rsid w:val="00DA6359"/>
  </w:style>
  <w:style w:type="character" w:customStyle="1" w:styleId="WW8Num5z2">
    <w:name w:val="WW8Num5z2"/>
    <w:qFormat/>
    <w:rsid w:val="00DA6359"/>
  </w:style>
  <w:style w:type="character" w:customStyle="1" w:styleId="WW8Num5z3">
    <w:name w:val="WW8Num5z3"/>
    <w:qFormat/>
    <w:rsid w:val="00DA6359"/>
  </w:style>
  <w:style w:type="character" w:customStyle="1" w:styleId="WW8Num5z4">
    <w:name w:val="WW8Num5z4"/>
    <w:qFormat/>
    <w:rsid w:val="00DA6359"/>
  </w:style>
  <w:style w:type="character" w:customStyle="1" w:styleId="WW8Num5z5">
    <w:name w:val="WW8Num5z5"/>
    <w:qFormat/>
    <w:rsid w:val="00DA6359"/>
  </w:style>
  <w:style w:type="character" w:customStyle="1" w:styleId="WW8Num5z6">
    <w:name w:val="WW8Num5z6"/>
    <w:qFormat/>
    <w:rsid w:val="00DA6359"/>
  </w:style>
  <w:style w:type="character" w:customStyle="1" w:styleId="WW8Num5z7">
    <w:name w:val="WW8Num5z7"/>
    <w:qFormat/>
    <w:rsid w:val="00DA6359"/>
  </w:style>
  <w:style w:type="character" w:customStyle="1" w:styleId="WW8Num5z8">
    <w:name w:val="WW8Num5z8"/>
    <w:qFormat/>
    <w:rsid w:val="00DA6359"/>
  </w:style>
  <w:style w:type="character" w:customStyle="1" w:styleId="WW8Num6z0">
    <w:name w:val="WW8Num6z0"/>
    <w:qFormat/>
    <w:rsid w:val="00DA6359"/>
    <w:rPr>
      <w:color w:val="000000"/>
      <w:sz w:val="28"/>
      <w:lang w:val="en-US" w:bidi="en-US"/>
    </w:rPr>
  </w:style>
  <w:style w:type="character" w:customStyle="1" w:styleId="WW8Num6z1">
    <w:name w:val="WW8Num6z1"/>
    <w:qFormat/>
    <w:rsid w:val="00DA6359"/>
  </w:style>
  <w:style w:type="character" w:customStyle="1" w:styleId="WW8Num6z2">
    <w:name w:val="WW8Num6z2"/>
    <w:qFormat/>
    <w:rsid w:val="00DA6359"/>
  </w:style>
  <w:style w:type="character" w:customStyle="1" w:styleId="WW8Num6z3">
    <w:name w:val="WW8Num6z3"/>
    <w:qFormat/>
    <w:rsid w:val="00DA6359"/>
  </w:style>
  <w:style w:type="character" w:customStyle="1" w:styleId="WW8Num6z4">
    <w:name w:val="WW8Num6z4"/>
    <w:qFormat/>
    <w:rsid w:val="00DA6359"/>
  </w:style>
  <w:style w:type="character" w:customStyle="1" w:styleId="WW8Num6z5">
    <w:name w:val="WW8Num6z5"/>
    <w:qFormat/>
    <w:rsid w:val="00DA6359"/>
  </w:style>
  <w:style w:type="character" w:customStyle="1" w:styleId="WW8Num6z6">
    <w:name w:val="WW8Num6z6"/>
    <w:qFormat/>
    <w:rsid w:val="00DA6359"/>
  </w:style>
  <w:style w:type="character" w:customStyle="1" w:styleId="WW8Num6z7">
    <w:name w:val="WW8Num6z7"/>
    <w:qFormat/>
    <w:rsid w:val="00DA6359"/>
  </w:style>
  <w:style w:type="character" w:customStyle="1" w:styleId="WW8Num6z8">
    <w:name w:val="WW8Num6z8"/>
    <w:qFormat/>
    <w:rsid w:val="00DA6359"/>
  </w:style>
  <w:style w:type="character" w:customStyle="1" w:styleId="WW8Num7z0">
    <w:name w:val="WW8Num7z0"/>
    <w:qFormat/>
    <w:rsid w:val="00DA6359"/>
  </w:style>
  <w:style w:type="character" w:customStyle="1" w:styleId="WW8Num8z0">
    <w:name w:val="WW8Num8z0"/>
    <w:qFormat/>
    <w:rsid w:val="00DA6359"/>
  </w:style>
  <w:style w:type="character" w:customStyle="1" w:styleId="WW8Num8z1">
    <w:name w:val="WW8Num8z1"/>
    <w:qFormat/>
    <w:rsid w:val="00DA6359"/>
  </w:style>
  <w:style w:type="character" w:customStyle="1" w:styleId="WW8Num8z2">
    <w:name w:val="WW8Num8z2"/>
    <w:qFormat/>
    <w:rsid w:val="00DA6359"/>
  </w:style>
  <w:style w:type="character" w:customStyle="1" w:styleId="WW8Num8z3">
    <w:name w:val="WW8Num8z3"/>
    <w:qFormat/>
    <w:rsid w:val="00DA6359"/>
  </w:style>
  <w:style w:type="character" w:customStyle="1" w:styleId="WW8Num8z4">
    <w:name w:val="WW8Num8z4"/>
    <w:qFormat/>
    <w:rsid w:val="00DA6359"/>
  </w:style>
  <w:style w:type="character" w:customStyle="1" w:styleId="WW8Num8z5">
    <w:name w:val="WW8Num8z5"/>
    <w:qFormat/>
    <w:rsid w:val="00DA6359"/>
  </w:style>
  <w:style w:type="character" w:customStyle="1" w:styleId="WW8Num8z6">
    <w:name w:val="WW8Num8z6"/>
    <w:qFormat/>
    <w:rsid w:val="00DA6359"/>
  </w:style>
  <w:style w:type="character" w:customStyle="1" w:styleId="WW8Num8z7">
    <w:name w:val="WW8Num8z7"/>
    <w:qFormat/>
    <w:rsid w:val="00DA6359"/>
  </w:style>
  <w:style w:type="character" w:customStyle="1" w:styleId="WW8Num8z8">
    <w:name w:val="WW8Num8z8"/>
    <w:qFormat/>
    <w:rsid w:val="00DA6359"/>
  </w:style>
  <w:style w:type="character" w:customStyle="1" w:styleId="WW8Num9z0">
    <w:name w:val="WW8Num9z0"/>
    <w:qFormat/>
    <w:rsid w:val="00DA6359"/>
  </w:style>
  <w:style w:type="character" w:customStyle="1" w:styleId="WW8Num9z1">
    <w:name w:val="WW8Num9z1"/>
    <w:qFormat/>
    <w:rsid w:val="00DA6359"/>
  </w:style>
  <w:style w:type="character" w:customStyle="1" w:styleId="WW8Num9z2">
    <w:name w:val="WW8Num9z2"/>
    <w:qFormat/>
    <w:rsid w:val="00DA6359"/>
  </w:style>
  <w:style w:type="character" w:customStyle="1" w:styleId="WW8Num9z3">
    <w:name w:val="WW8Num9z3"/>
    <w:qFormat/>
    <w:rsid w:val="00DA6359"/>
  </w:style>
  <w:style w:type="character" w:customStyle="1" w:styleId="WW8Num9z4">
    <w:name w:val="WW8Num9z4"/>
    <w:qFormat/>
    <w:rsid w:val="00DA6359"/>
  </w:style>
  <w:style w:type="character" w:customStyle="1" w:styleId="WW8Num9z5">
    <w:name w:val="WW8Num9z5"/>
    <w:qFormat/>
    <w:rsid w:val="00DA6359"/>
  </w:style>
  <w:style w:type="character" w:customStyle="1" w:styleId="WW8Num9z6">
    <w:name w:val="WW8Num9z6"/>
    <w:qFormat/>
    <w:rsid w:val="00DA6359"/>
  </w:style>
  <w:style w:type="character" w:customStyle="1" w:styleId="WW8Num9z7">
    <w:name w:val="WW8Num9z7"/>
    <w:qFormat/>
    <w:rsid w:val="00DA6359"/>
  </w:style>
  <w:style w:type="character" w:customStyle="1" w:styleId="WW8Num9z8">
    <w:name w:val="WW8Num9z8"/>
    <w:rsid w:val="00DA6359"/>
  </w:style>
  <w:style w:type="character" w:customStyle="1" w:styleId="WW8Num10z0">
    <w:name w:val="WW8Num10z0"/>
    <w:qFormat/>
    <w:rsid w:val="00DA6359"/>
    <w:rPr>
      <w:rFonts w:ascii="Symbol" w:hAnsi="Symbol" w:cs="Symbol" w:hint="default"/>
    </w:rPr>
  </w:style>
  <w:style w:type="character" w:customStyle="1" w:styleId="WW8Num10z1">
    <w:name w:val="WW8Num10z1"/>
    <w:qFormat/>
    <w:rsid w:val="00DA6359"/>
    <w:rPr>
      <w:rFonts w:ascii="Courier New" w:hAnsi="Courier New" w:cs="Courier New" w:hint="default"/>
    </w:rPr>
  </w:style>
  <w:style w:type="character" w:customStyle="1" w:styleId="WW8Num10z2">
    <w:name w:val="WW8Num10z2"/>
    <w:qFormat/>
    <w:rsid w:val="00DA6359"/>
    <w:rPr>
      <w:rFonts w:ascii="Wingdings" w:hAnsi="Wingdings" w:cs="Wingdings" w:hint="default"/>
    </w:rPr>
  </w:style>
  <w:style w:type="character" w:customStyle="1" w:styleId="WW8Num11z0">
    <w:name w:val="WW8Num11z0"/>
    <w:qFormat/>
    <w:rsid w:val="00DA6359"/>
    <w:rPr>
      <w:rFonts w:ascii="Symbol" w:hAnsi="Symbol" w:cs="Symbol" w:hint="default"/>
    </w:rPr>
  </w:style>
  <w:style w:type="character" w:customStyle="1" w:styleId="WW8Num11z1">
    <w:name w:val="WW8Num11z1"/>
    <w:qFormat/>
    <w:rsid w:val="00DA6359"/>
    <w:rPr>
      <w:rFonts w:ascii="Courier New" w:hAnsi="Courier New" w:cs="Courier New" w:hint="default"/>
    </w:rPr>
  </w:style>
  <w:style w:type="character" w:customStyle="1" w:styleId="WW8Num11z2">
    <w:name w:val="WW8Num11z2"/>
    <w:qFormat/>
    <w:rsid w:val="00DA6359"/>
    <w:rPr>
      <w:rFonts w:ascii="Wingdings" w:hAnsi="Wingdings" w:cs="Wingdings" w:hint="default"/>
    </w:rPr>
  </w:style>
  <w:style w:type="character" w:customStyle="1" w:styleId="WW8Num12z0">
    <w:name w:val="WW8Num12z0"/>
    <w:qFormat/>
    <w:rsid w:val="00DA6359"/>
    <w:rPr>
      <w:lang w:val="ru-RU"/>
    </w:rPr>
  </w:style>
  <w:style w:type="character" w:customStyle="1" w:styleId="WW8Num12z1">
    <w:name w:val="WW8Num12z1"/>
    <w:qFormat/>
    <w:rsid w:val="00DA6359"/>
  </w:style>
  <w:style w:type="character" w:customStyle="1" w:styleId="WW8Num12z2">
    <w:name w:val="WW8Num12z2"/>
    <w:qFormat/>
    <w:rsid w:val="00DA6359"/>
  </w:style>
  <w:style w:type="character" w:customStyle="1" w:styleId="WW8Num12z3">
    <w:name w:val="WW8Num12z3"/>
    <w:qFormat/>
    <w:rsid w:val="00DA6359"/>
  </w:style>
  <w:style w:type="character" w:customStyle="1" w:styleId="WW8Num12z4">
    <w:name w:val="WW8Num12z4"/>
    <w:qFormat/>
    <w:rsid w:val="00DA6359"/>
  </w:style>
  <w:style w:type="character" w:customStyle="1" w:styleId="WW8Num12z5">
    <w:name w:val="WW8Num12z5"/>
    <w:qFormat/>
    <w:rsid w:val="00DA6359"/>
  </w:style>
  <w:style w:type="character" w:customStyle="1" w:styleId="WW8Num12z6">
    <w:name w:val="WW8Num12z6"/>
    <w:qFormat/>
    <w:rsid w:val="00DA6359"/>
  </w:style>
  <w:style w:type="character" w:customStyle="1" w:styleId="WW8Num12z7">
    <w:name w:val="WW8Num12z7"/>
    <w:qFormat/>
    <w:rsid w:val="00DA6359"/>
  </w:style>
  <w:style w:type="character" w:customStyle="1" w:styleId="WW8Num12z8">
    <w:name w:val="WW8Num12z8"/>
    <w:qFormat/>
    <w:rsid w:val="00DA6359"/>
  </w:style>
  <w:style w:type="character" w:customStyle="1" w:styleId="WW8Num13z0">
    <w:name w:val="WW8Num13z0"/>
    <w:qFormat/>
    <w:rsid w:val="00DA6359"/>
  </w:style>
  <w:style w:type="character" w:customStyle="1" w:styleId="WW8Num13z1">
    <w:name w:val="WW8Num13z1"/>
    <w:qFormat/>
    <w:rsid w:val="00DA6359"/>
  </w:style>
  <w:style w:type="character" w:customStyle="1" w:styleId="WW8Num13z2">
    <w:name w:val="WW8Num13z2"/>
    <w:qFormat/>
    <w:rsid w:val="00DA6359"/>
  </w:style>
  <w:style w:type="character" w:customStyle="1" w:styleId="WW8Num13z3">
    <w:name w:val="WW8Num13z3"/>
    <w:qFormat/>
    <w:rsid w:val="00DA6359"/>
  </w:style>
  <w:style w:type="character" w:customStyle="1" w:styleId="WW8Num13z4">
    <w:name w:val="WW8Num13z4"/>
    <w:qFormat/>
    <w:rsid w:val="00DA6359"/>
  </w:style>
  <w:style w:type="character" w:customStyle="1" w:styleId="WW8Num13z5">
    <w:name w:val="WW8Num13z5"/>
    <w:qFormat/>
    <w:rsid w:val="00DA6359"/>
  </w:style>
  <w:style w:type="character" w:customStyle="1" w:styleId="WW8Num13z6">
    <w:name w:val="WW8Num13z6"/>
    <w:qFormat/>
    <w:rsid w:val="00DA6359"/>
  </w:style>
  <w:style w:type="character" w:customStyle="1" w:styleId="WW8Num13z7">
    <w:name w:val="WW8Num13z7"/>
    <w:qFormat/>
    <w:rsid w:val="00DA6359"/>
  </w:style>
  <w:style w:type="character" w:customStyle="1" w:styleId="WW8Num13z8">
    <w:name w:val="WW8Num13z8"/>
    <w:qFormat/>
    <w:rsid w:val="00DA6359"/>
  </w:style>
  <w:style w:type="character" w:customStyle="1" w:styleId="WW8Num14z0">
    <w:name w:val="WW8Num14z0"/>
    <w:qFormat/>
    <w:rsid w:val="00DA6359"/>
    <w:rPr>
      <w:rFonts w:ascii="Times New Roman" w:eastAsia="Times New Roman" w:hAnsi="Times New Roman" w:cs="Times New Roman" w:hint="default"/>
    </w:rPr>
  </w:style>
  <w:style w:type="character" w:customStyle="1" w:styleId="WW8Num14z1">
    <w:name w:val="WW8Num14z1"/>
    <w:qFormat/>
    <w:rsid w:val="00DA6359"/>
    <w:rPr>
      <w:rFonts w:ascii="Courier New" w:hAnsi="Courier New" w:cs="Courier New" w:hint="default"/>
    </w:rPr>
  </w:style>
  <w:style w:type="character" w:customStyle="1" w:styleId="WW8Num14z2">
    <w:name w:val="WW8Num14z2"/>
    <w:qFormat/>
    <w:rsid w:val="00DA6359"/>
    <w:rPr>
      <w:rFonts w:ascii="Wingdings" w:hAnsi="Wingdings" w:cs="Wingdings" w:hint="default"/>
    </w:rPr>
  </w:style>
  <w:style w:type="character" w:customStyle="1" w:styleId="WW8Num14z3">
    <w:name w:val="WW8Num14z3"/>
    <w:qFormat/>
    <w:rsid w:val="00DA6359"/>
    <w:rPr>
      <w:rFonts w:ascii="Symbol" w:hAnsi="Symbol" w:cs="Symbol" w:hint="default"/>
    </w:rPr>
  </w:style>
  <w:style w:type="character" w:customStyle="1" w:styleId="WW8Num15z0">
    <w:name w:val="WW8Num15z0"/>
    <w:qFormat/>
    <w:rsid w:val="00DA6359"/>
  </w:style>
  <w:style w:type="character" w:customStyle="1" w:styleId="WW8Num15z1">
    <w:name w:val="WW8Num15z1"/>
    <w:qFormat/>
    <w:rsid w:val="00DA6359"/>
  </w:style>
  <w:style w:type="character" w:customStyle="1" w:styleId="WW8Num15z2">
    <w:name w:val="WW8Num15z2"/>
    <w:qFormat/>
    <w:rsid w:val="00DA6359"/>
  </w:style>
  <w:style w:type="character" w:customStyle="1" w:styleId="WW8Num15z3">
    <w:name w:val="WW8Num15z3"/>
    <w:qFormat/>
    <w:rsid w:val="00DA6359"/>
  </w:style>
  <w:style w:type="character" w:customStyle="1" w:styleId="WW8Num15z4">
    <w:name w:val="WW8Num15z4"/>
    <w:qFormat/>
    <w:rsid w:val="00DA6359"/>
  </w:style>
  <w:style w:type="character" w:customStyle="1" w:styleId="WW8Num15z5">
    <w:name w:val="WW8Num15z5"/>
    <w:qFormat/>
    <w:rsid w:val="00DA6359"/>
  </w:style>
  <w:style w:type="character" w:customStyle="1" w:styleId="WW8Num15z6">
    <w:name w:val="WW8Num15z6"/>
    <w:qFormat/>
    <w:rsid w:val="00DA6359"/>
  </w:style>
  <w:style w:type="character" w:customStyle="1" w:styleId="WW8Num15z7">
    <w:name w:val="WW8Num15z7"/>
    <w:qFormat/>
    <w:rsid w:val="00DA6359"/>
  </w:style>
  <w:style w:type="character" w:customStyle="1" w:styleId="WW8Num15z8">
    <w:name w:val="WW8Num15z8"/>
    <w:qFormat/>
    <w:rsid w:val="00DA6359"/>
  </w:style>
  <w:style w:type="character" w:customStyle="1" w:styleId="WW8Num16z0">
    <w:name w:val="WW8Num16z0"/>
    <w:qFormat/>
    <w:rsid w:val="00DA6359"/>
    <w:rPr>
      <w:rFonts w:ascii="Symbol" w:hAnsi="Symbol" w:cs="Symbol" w:hint="default"/>
    </w:rPr>
  </w:style>
  <w:style w:type="character" w:customStyle="1" w:styleId="WW8Num16z1">
    <w:name w:val="WW8Num16z1"/>
    <w:qFormat/>
    <w:rsid w:val="00DA6359"/>
    <w:rPr>
      <w:rFonts w:ascii="Courier New" w:hAnsi="Courier New" w:cs="Courier New" w:hint="default"/>
    </w:rPr>
  </w:style>
  <w:style w:type="character" w:customStyle="1" w:styleId="WW8Num16z2">
    <w:name w:val="WW8Num16z2"/>
    <w:qFormat/>
    <w:rsid w:val="00DA6359"/>
    <w:rPr>
      <w:rFonts w:ascii="Wingdings" w:hAnsi="Wingdings" w:cs="Wingdings" w:hint="default"/>
    </w:rPr>
  </w:style>
  <w:style w:type="character" w:customStyle="1" w:styleId="WW8Num17z0">
    <w:name w:val="WW8Num17z0"/>
    <w:qFormat/>
    <w:rsid w:val="00DA6359"/>
  </w:style>
  <w:style w:type="character" w:customStyle="1" w:styleId="WW8Num17z1">
    <w:name w:val="WW8Num17z1"/>
    <w:qFormat/>
    <w:rsid w:val="00DA6359"/>
  </w:style>
  <w:style w:type="character" w:customStyle="1" w:styleId="WW8Num17z2">
    <w:name w:val="WW8Num17z2"/>
    <w:qFormat/>
    <w:rsid w:val="00DA6359"/>
  </w:style>
  <w:style w:type="character" w:customStyle="1" w:styleId="WW8Num17z3">
    <w:name w:val="WW8Num17z3"/>
    <w:qFormat/>
    <w:rsid w:val="00DA6359"/>
  </w:style>
  <w:style w:type="character" w:customStyle="1" w:styleId="WW8Num17z4">
    <w:name w:val="WW8Num17z4"/>
    <w:qFormat/>
    <w:rsid w:val="00DA6359"/>
  </w:style>
  <w:style w:type="character" w:customStyle="1" w:styleId="WW8Num17z5">
    <w:name w:val="WW8Num17z5"/>
    <w:qFormat/>
    <w:rsid w:val="00DA6359"/>
  </w:style>
  <w:style w:type="character" w:customStyle="1" w:styleId="WW8Num17z6">
    <w:name w:val="WW8Num17z6"/>
    <w:qFormat/>
    <w:rsid w:val="00DA6359"/>
  </w:style>
  <w:style w:type="character" w:customStyle="1" w:styleId="WW8Num17z7">
    <w:name w:val="WW8Num17z7"/>
    <w:qFormat/>
    <w:rsid w:val="00DA6359"/>
  </w:style>
  <w:style w:type="character" w:customStyle="1" w:styleId="WW8Num17z8">
    <w:name w:val="WW8Num17z8"/>
    <w:qFormat/>
    <w:rsid w:val="00DA6359"/>
  </w:style>
  <w:style w:type="character" w:customStyle="1" w:styleId="WW8Num18z0">
    <w:name w:val="WW8Num18z0"/>
    <w:qFormat/>
    <w:rsid w:val="00DA6359"/>
    <w:rPr>
      <w:rFonts w:ascii="Courier New" w:hAnsi="Courier New" w:cs="Courier New" w:hint="default"/>
    </w:rPr>
  </w:style>
  <w:style w:type="character" w:customStyle="1" w:styleId="WW8Num18z2">
    <w:name w:val="WW8Num18z2"/>
    <w:qFormat/>
    <w:rsid w:val="00DA6359"/>
    <w:rPr>
      <w:rFonts w:ascii="Wingdings" w:hAnsi="Wingdings" w:cs="Wingdings" w:hint="default"/>
    </w:rPr>
  </w:style>
  <w:style w:type="character" w:customStyle="1" w:styleId="WW8Num18z3">
    <w:name w:val="WW8Num18z3"/>
    <w:qFormat/>
    <w:rsid w:val="00DA6359"/>
    <w:rPr>
      <w:rFonts w:ascii="Symbol" w:hAnsi="Symbol" w:cs="Symbol" w:hint="default"/>
    </w:rPr>
  </w:style>
  <w:style w:type="character" w:customStyle="1" w:styleId="WW8Num19z0">
    <w:name w:val="WW8Num19z0"/>
    <w:qFormat/>
    <w:rsid w:val="00DA6359"/>
  </w:style>
  <w:style w:type="character" w:customStyle="1" w:styleId="WW8Num19z1">
    <w:name w:val="WW8Num19z1"/>
    <w:qFormat/>
    <w:rsid w:val="00DA6359"/>
  </w:style>
  <w:style w:type="character" w:customStyle="1" w:styleId="WW8Num19z2">
    <w:name w:val="WW8Num19z2"/>
    <w:qFormat/>
    <w:rsid w:val="00DA6359"/>
  </w:style>
  <w:style w:type="character" w:customStyle="1" w:styleId="WW8Num19z3">
    <w:name w:val="WW8Num19z3"/>
    <w:qFormat/>
    <w:rsid w:val="00DA6359"/>
  </w:style>
  <w:style w:type="character" w:customStyle="1" w:styleId="WW8Num19z4">
    <w:name w:val="WW8Num19z4"/>
    <w:qFormat/>
    <w:rsid w:val="00DA6359"/>
  </w:style>
  <w:style w:type="character" w:customStyle="1" w:styleId="WW8Num19z5">
    <w:name w:val="WW8Num19z5"/>
    <w:qFormat/>
    <w:rsid w:val="00DA6359"/>
  </w:style>
  <w:style w:type="character" w:customStyle="1" w:styleId="WW8Num19z6">
    <w:name w:val="WW8Num19z6"/>
    <w:qFormat/>
    <w:rsid w:val="00DA6359"/>
  </w:style>
  <w:style w:type="character" w:customStyle="1" w:styleId="WW8Num19z7">
    <w:name w:val="WW8Num19z7"/>
    <w:qFormat/>
    <w:rsid w:val="00DA6359"/>
  </w:style>
  <w:style w:type="character" w:customStyle="1" w:styleId="WW8Num19z8">
    <w:name w:val="WW8Num19z8"/>
    <w:qFormat/>
    <w:rsid w:val="00DA6359"/>
  </w:style>
  <w:style w:type="character" w:customStyle="1" w:styleId="WW8Num20z0">
    <w:name w:val="WW8Num20z0"/>
    <w:qFormat/>
    <w:rsid w:val="00DA6359"/>
    <w:rPr>
      <w:rFonts w:ascii="Symbol" w:hAnsi="Symbol" w:cs="Symbol" w:hint="default"/>
    </w:rPr>
  </w:style>
  <w:style w:type="character" w:customStyle="1" w:styleId="WW8Num20z1">
    <w:name w:val="WW8Num20z1"/>
    <w:qFormat/>
    <w:rsid w:val="00DA6359"/>
    <w:rPr>
      <w:rFonts w:ascii="Courier New" w:hAnsi="Courier New" w:cs="Courier New" w:hint="default"/>
    </w:rPr>
  </w:style>
  <w:style w:type="character" w:customStyle="1" w:styleId="WW8Num20z5">
    <w:name w:val="WW8Num20z5"/>
    <w:qFormat/>
    <w:rsid w:val="00DA6359"/>
    <w:rPr>
      <w:rFonts w:ascii="Wingdings" w:hAnsi="Wingdings" w:cs="Wingdings" w:hint="default"/>
    </w:rPr>
  </w:style>
  <w:style w:type="character" w:customStyle="1" w:styleId="WW8Num21z0">
    <w:name w:val="WW8Num21z0"/>
    <w:qFormat/>
    <w:rsid w:val="00DA6359"/>
  </w:style>
  <w:style w:type="character" w:customStyle="1" w:styleId="WW8Num21z1">
    <w:name w:val="WW8Num21z1"/>
    <w:qFormat/>
    <w:rsid w:val="00DA6359"/>
  </w:style>
  <w:style w:type="character" w:customStyle="1" w:styleId="WW8Num21z2">
    <w:name w:val="WW8Num21z2"/>
    <w:qFormat/>
    <w:rsid w:val="00DA6359"/>
  </w:style>
  <w:style w:type="character" w:customStyle="1" w:styleId="WW8Num21z3">
    <w:name w:val="WW8Num21z3"/>
    <w:qFormat/>
    <w:rsid w:val="00DA6359"/>
  </w:style>
  <w:style w:type="character" w:customStyle="1" w:styleId="WW8Num21z4">
    <w:name w:val="WW8Num21z4"/>
    <w:qFormat/>
    <w:rsid w:val="00DA6359"/>
  </w:style>
  <w:style w:type="character" w:customStyle="1" w:styleId="WW8Num21z5">
    <w:name w:val="WW8Num21z5"/>
    <w:qFormat/>
    <w:rsid w:val="00DA6359"/>
  </w:style>
  <w:style w:type="character" w:customStyle="1" w:styleId="WW8Num21z6">
    <w:name w:val="WW8Num21z6"/>
    <w:qFormat/>
    <w:rsid w:val="00DA6359"/>
  </w:style>
  <w:style w:type="character" w:customStyle="1" w:styleId="WW8Num21z7">
    <w:name w:val="WW8Num21z7"/>
    <w:qFormat/>
    <w:rsid w:val="00DA6359"/>
  </w:style>
  <w:style w:type="character" w:customStyle="1" w:styleId="WW8Num21z8">
    <w:name w:val="WW8Num21z8"/>
    <w:qFormat/>
    <w:rsid w:val="00DA6359"/>
  </w:style>
  <w:style w:type="character" w:customStyle="1" w:styleId="WW8Num22z0">
    <w:name w:val="WW8Num22z0"/>
    <w:qFormat/>
    <w:rsid w:val="00DA6359"/>
    <w:rPr>
      <w:rFonts w:ascii="Symbol" w:hAnsi="Symbol" w:cs="Symbol" w:hint="default"/>
    </w:rPr>
  </w:style>
  <w:style w:type="character" w:customStyle="1" w:styleId="WW8Num22z1">
    <w:name w:val="WW8Num22z1"/>
    <w:qFormat/>
    <w:rsid w:val="00DA6359"/>
    <w:rPr>
      <w:rFonts w:ascii="Courier New" w:hAnsi="Courier New" w:cs="Courier New" w:hint="default"/>
    </w:rPr>
  </w:style>
  <w:style w:type="character" w:customStyle="1" w:styleId="WW8Num22z2">
    <w:name w:val="WW8Num22z2"/>
    <w:qFormat/>
    <w:rsid w:val="00DA6359"/>
    <w:rPr>
      <w:rFonts w:ascii="Wingdings" w:hAnsi="Wingdings" w:cs="Wingdings" w:hint="default"/>
    </w:rPr>
  </w:style>
  <w:style w:type="character" w:customStyle="1" w:styleId="afffff4">
    <w:name w:val="Выделение жирным"/>
    <w:qFormat/>
    <w:rsid w:val="00DA6359"/>
    <w:rPr>
      <w:b/>
      <w:bCs/>
    </w:rPr>
  </w:style>
  <w:style w:type="character" w:customStyle="1" w:styleId="afffff5">
    <w:name w:val="Основной текст_"/>
    <w:qFormat/>
    <w:rsid w:val="00DA6359"/>
    <w:rPr>
      <w:rFonts w:ascii="Times New Roman" w:eastAsia="Times New Roman" w:hAnsi="Times New Roman" w:cs="Times New Roman" w:hint="default"/>
      <w:b/>
      <w:bCs/>
      <w:sz w:val="23"/>
      <w:szCs w:val="23"/>
    </w:rPr>
  </w:style>
  <w:style w:type="character" w:customStyle="1" w:styleId="1ff4">
    <w:name w:val="Основной текст1"/>
    <w:qFormat/>
    <w:rsid w:val="00DA6359"/>
    <w:rPr>
      <w:rFonts w:ascii="Times New Roman" w:eastAsia="Times New Roman" w:hAnsi="Times New Roman" w:cs="Times New Roman" w:hint="default"/>
      <w:b w:val="0"/>
      <w:bCs w:val="0"/>
      <w:i w:val="0"/>
      <w:iCs w:val="0"/>
      <w:caps w:val="0"/>
      <w:smallCaps w:val="0"/>
      <w:strike w:val="0"/>
      <w:dstrike w:val="0"/>
      <w:color w:val="000000"/>
      <w:spacing w:val="0"/>
      <w:position w:val="0"/>
      <w:sz w:val="23"/>
      <w:szCs w:val="23"/>
      <w:u w:val="none"/>
      <w:effect w:val="none"/>
      <w:vertAlign w:val="baseline"/>
      <w:lang w:val="ru-RU"/>
    </w:rPr>
  </w:style>
  <w:style w:type="character" w:customStyle="1" w:styleId="Calibri">
    <w:name w:val="Основной текст + Calibri"/>
    <w:aliases w:val="6,5 pt,Не полужирный,Основной текст + 7 pt"/>
    <w:qFormat/>
    <w:rsid w:val="00DA6359"/>
    <w:rPr>
      <w:rFonts w:ascii="Calibri" w:eastAsia="Calibri" w:hAnsi="Calibri" w:cs="Calibri" w:hint="default"/>
      <w:b w:val="0"/>
      <w:bCs w:val="0"/>
      <w:i w:val="0"/>
      <w:iCs w:val="0"/>
      <w:caps w:val="0"/>
      <w:smallCaps w:val="0"/>
      <w:strike w:val="0"/>
      <w:dstrike w:val="0"/>
      <w:color w:val="000000"/>
      <w:spacing w:val="0"/>
      <w:sz w:val="13"/>
      <w:u w:val="none"/>
      <w:effect w:val="none"/>
    </w:rPr>
  </w:style>
  <w:style w:type="character" w:customStyle="1" w:styleId="2fe">
    <w:name w:val="Подпись к таблице (2)_"/>
    <w:qFormat/>
    <w:rsid w:val="00DA6359"/>
    <w:rPr>
      <w:rFonts w:ascii="Times New Roman" w:eastAsia="Times New Roman" w:hAnsi="Times New Roman" w:cs="Times New Roman" w:hint="default"/>
      <w:i/>
      <w:iCs/>
      <w:sz w:val="23"/>
      <w:szCs w:val="23"/>
    </w:rPr>
  </w:style>
  <w:style w:type="character" w:customStyle="1" w:styleId="fontstyle01">
    <w:name w:val="fontstyle01"/>
    <w:qFormat/>
    <w:rsid w:val="00DA6359"/>
    <w:rPr>
      <w:rFonts w:ascii="Times New Roman" w:hAnsi="Times New Roman" w:cs="Times New Roman" w:hint="default"/>
      <w:b w:val="0"/>
      <w:bCs w:val="0"/>
      <w:i w:val="0"/>
      <w:iCs w:val="0"/>
      <w:color w:val="000000"/>
      <w:sz w:val="28"/>
      <w:szCs w:val="28"/>
    </w:rPr>
  </w:style>
  <w:style w:type="character" w:customStyle="1" w:styleId="afffff6">
    <w:name w:val="Символ нумерации"/>
    <w:qFormat/>
    <w:rsid w:val="00DA6359"/>
  </w:style>
  <w:style w:type="character" w:customStyle="1" w:styleId="214">
    <w:name w:val="Цитата 2 Знак1"/>
    <w:basedOn w:val="a2"/>
    <w:uiPriority w:val="29"/>
    <w:locked/>
    <w:rsid w:val="00DA6359"/>
    <w:rPr>
      <w:rFonts w:ascii="Times New Roman" w:eastAsia="Times New Roman" w:hAnsi="Times New Roman" w:cs="Times New Roman"/>
      <w:i/>
      <w:color w:val="00000A"/>
      <w:sz w:val="24"/>
      <w:szCs w:val="20"/>
      <w:lang w:eastAsia="zh-CN"/>
    </w:rPr>
  </w:style>
  <w:style w:type="character" w:customStyle="1" w:styleId="1ff5">
    <w:name w:val="Схема документа Знак1"/>
    <w:basedOn w:val="a2"/>
    <w:qFormat/>
    <w:rsid w:val="00DA6359"/>
    <w:rPr>
      <w:rFonts w:ascii="Segoe UI" w:eastAsia="Times New Roman" w:hAnsi="Segoe UI" w:cs="Segoe UI" w:hint="default"/>
      <w:color w:val="00000A"/>
      <w:sz w:val="16"/>
      <w:szCs w:val="16"/>
      <w:lang w:val="ru-RU" w:bidi="ar-SA"/>
    </w:rPr>
  </w:style>
  <w:style w:type="character" w:customStyle="1" w:styleId="afffff7">
    <w:name w:val="Посещённая гиперссылка"/>
    <w:qFormat/>
    <w:rsid w:val="00DA6359"/>
    <w:rPr>
      <w:color w:val="954F72"/>
      <w:u w:val="single"/>
    </w:rPr>
  </w:style>
  <w:style w:type="character" w:customStyle="1" w:styleId="afffff8">
    <w:name w:val="Символ сноски"/>
    <w:qFormat/>
    <w:rsid w:val="00DA6359"/>
  </w:style>
  <w:style w:type="character" w:customStyle="1" w:styleId="afffff9">
    <w:name w:val="Символ концевой сноски"/>
    <w:qFormat/>
    <w:rsid w:val="00DA6359"/>
  </w:style>
  <w:style w:type="character" w:customStyle="1" w:styleId="2fb">
    <w:name w:val="Схема документа Знак2"/>
    <w:basedOn w:val="a2"/>
    <w:link w:val="affff4"/>
    <w:uiPriority w:val="99"/>
    <w:semiHidden/>
    <w:locked/>
    <w:rsid w:val="00DA6359"/>
    <w:rPr>
      <w:rFonts w:ascii="Tahoma" w:eastAsia="Calibri" w:hAnsi="Tahoma" w:cs="Tahoma"/>
      <w:color w:val="00000A"/>
      <w:sz w:val="16"/>
      <w:szCs w:val="16"/>
      <w:lang w:val="en-US" w:eastAsia="zh-CN"/>
    </w:rPr>
  </w:style>
  <w:style w:type="table" w:customStyle="1" w:styleId="1190">
    <w:name w:val="Таблица простая 119"/>
    <w:basedOn w:val="a3"/>
    <w:uiPriority w:val="59"/>
    <w:rsid w:val="00DA6359"/>
    <w:pPr>
      <w:spacing w:after="0" w:line="240" w:lineRule="auto"/>
    </w:pPr>
    <w:rPr>
      <w:rFonts w:ascii="Times New Roman" w:eastAsia="DejaVu Sans" w:hAnsi="Times New Roman" w:cs="DejaVu Sans"/>
      <w:sz w:val="20"/>
      <w:szCs w:val="24"/>
      <w:lang w:val="en-US" w:eastAsia="zh-CN" w:bidi="hi-IN"/>
    </w:r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cs="Arial" w:hint="default"/>
        <w:b/>
        <w:color w:val="404040"/>
        <w:sz w:val="22"/>
        <w:szCs w:val="22"/>
      </w:rPr>
    </w:tblStylePr>
    <w:tblStylePr w:type="lastRow">
      <w:rPr>
        <w:rFonts w:ascii="Arial" w:hAnsi="Arial" w:cs="Arial" w:hint="default"/>
        <w:b/>
        <w:color w:val="404040"/>
        <w:sz w:val="22"/>
        <w:szCs w:val="22"/>
      </w:r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tblPr/>
      <w:tcPr>
        <w:shd w:val="clear" w:color="auto" w:fill="F2F2F2" w:themeFill="text1" w:themeFillTint="0D"/>
      </w:tcPr>
    </w:tblStylePr>
    <w:tblStylePr w:type="band1Horz">
      <w:tblPr/>
      <w:tcPr>
        <w:shd w:val="clear" w:color="auto" w:fill="F2F2F2" w:themeFill="text1" w:themeFillTint="0D"/>
      </w:tcPr>
    </w:tblStylePr>
  </w:style>
  <w:style w:type="table" w:customStyle="1" w:styleId="219">
    <w:name w:val="Таблица простая 219"/>
    <w:basedOn w:val="a3"/>
    <w:uiPriority w:val="59"/>
    <w:rsid w:val="00DA6359"/>
    <w:pPr>
      <w:spacing w:after="0" w:line="240" w:lineRule="auto"/>
    </w:pPr>
    <w:rPr>
      <w:rFonts w:ascii="Times New Roman" w:eastAsia="DejaVu Sans" w:hAnsi="Times New Roman" w:cs="DejaVu Sans"/>
      <w:sz w:val="20"/>
      <w:szCs w:val="24"/>
      <w:lang w:val="en-US" w:eastAsia="zh-CN" w:bidi="hi-IN"/>
    </w:rPr>
    <w:tblPr>
      <w:tblBorders>
        <w:top w:val="single" w:sz="4" w:space="0" w:color="000000" w:themeColor="text1"/>
        <w:bottom w:val="single" w:sz="4" w:space="0" w:color="000000" w:themeColor="text1"/>
      </w:tblBorders>
    </w:tblPr>
    <w:tblStylePr w:type="firstRow">
      <w:rPr>
        <w:rFonts w:ascii="Arial" w:hAnsi="Arial" w:cs="Arial" w:hint="default"/>
        <w:b/>
        <w:color w:val="404040"/>
        <w:sz w:val="22"/>
        <w:szCs w:val="22"/>
      </w:rPr>
      <w:tblPr/>
      <w:tcPr>
        <w:tcBorders>
          <w:top w:val="single" w:sz="4" w:space="0" w:color="000000" w:themeColor="text1"/>
          <w:bottom w:val="single" w:sz="4" w:space="0" w:color="000000" w:themeColor="text1"/>
        </w:tcBorders>
      </w:tcPr>
    </w:tblStylePr>
    <w:tblStylePr w:type="lastRow">
      <w:rPr>
        <w:rFonts w:ascii="Arial" w:hAnsi="Arial" w:cs="Arial" w:hint="default"/>
        <w:b/>
        <w:color w:val="404040"/>
        <w:sz w:val="22"/>
        <w:szCs w:val="22"/>
      </w:r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customStyle="1" w:styleId="319">
    <w:name w:val="Таблица простая 319"/>
    <w:basedOn w:val="a3"/>
    <w:uiPriority w:val="43"/>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rFonts w:ascii="Arial" w:hAnsi="Arial" w:cs="Arial" w:hint="default"/>
        <w:color w:val="404040"/>
        <w:sz w:val="22"/>
        <w:szCs w:val="22"/>
      </w:rPr>
      <w:tblPr/>
      <w:tcPr>
        <w:shd w:val="clear" w:color="auto" w:fill="F2F2F2" w:themeFill="text1" w:themeFillTint="0D"/>
      </w:tcPr>
    </w:tblStylePr>
    <w:tblStylePr w:type="band1Horz">
      <w:rPr>
        <w:rFonts w:ascii="Arial" w:hAnsi="Arial" w:cs="Arial" w:hint="default"/>
        <w:color w:val="404040"/>
        <w:sz w:val="22"/>
        <w:szCs w:val="22"/>
      </w:rPr>
      <w:tblPr/>
      <w:tcPr>
        <w:shd w:val="clear" w:color="auto" w:fill="F2F2F2" w:themeFill="text1" w:themeFillTint="0D"/>
      </w:tcPr>
    </w:tblStylePr>
  </w:style>
  <w:style w:type="table" w:customStyle="1" w:styleId="419">
    <w:name w:val="Таблица простая 419"/>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F2F2F2" w:themeFill="text1" w:themeFillTint="0D"/>
      </w:tcPr>
    </w:tblStylePr>
    <w:tblStylePr w:type="band1Horz">
      <w:rPr>
        <w:rFonts w:ascii="Arial" w:hAnsi="Arial" w:cs="Arial" w:hint="default"/>
        <w:color w:val="404040"/>
        <w:sz w:val="22"/>
        <w:szCs w:val="22"/>
      </w:rPr>
      <w:tblPr/>
      <w:tcPr>
        <w:shd w:val="clear" w:color="auto" w:fill="F2F2F2" w:themeFill="text1" w:themeFillTint="0D"/>
      </w:tcPr>
    </w:tblStylePr>
  </w:style>
  <w:style w:type="table" w:customStyle="1" w:styleId="519">
    <w:name w:val="Таблица простая 519"/>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rFonts w:ascii="Arial" w:hAnsi="Arial" w:cs="Arial" w:hint="default"/>
        <w:color w:val="404040"/>
        <w:sz w:val="22"/>
        <w:szCs w:val="22"/>
      </w:rPr>
      <w:tblPr/>
      <w:tcPr>
        <w:shd w:val="clear" w:color="auto" w:fill="F2F2F2" w:themeFill="text1" w:themeFillTint="0D"/>
      </w:tcPr>
    </w:tblStylePr>
    <w:tblStylePr w:type="band1Horz">
      <w:rPr>
        <w:rFonts w:ascii="Arial" w:hAnsi="Arial" w:cs="Arial" w:hint="default"/>
        <w:color w:val="404040"/>
        <w:sz w:val="22"/>
        <w:szCs w:val="22"/>
      </w:rPr>
      <w:tblPr/>
      <w:tcPr>
        <w:shd w:val="clear" w:color="auto" w:fill="F2F2F2" w:themeFill="text1" w:themeFillTint="0D"/>
      </w:tcPr>
    </w:tblStylePr>
  </w:style>
  <w:style w:type="table" w:customStyle="1" w:styleId="-119">
    <w:name w:val="Таблица-сетка 1 светлая19"/>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s="Arial" w:hint="default"/>
        <w:color w:val="404040"/>
        <w:sz w:val="22"/>
        <w:szCs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219">
    <w:name w:val="Таблица-сетка 219"/>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0" w:space="0" w:color="auto"/>
          <w:left w:val="none" w:sz="0" w:space="0" w:color="auto"/>
          <w:bottom w:val="single" w:sz="12" w:space="0" w:color="6A6A6A" w:themeColor="text1" w:themeTint="95"/>
          <w:right w:val="none" w:sz="0" w:space="0" w:color="auto"/>
        </w:tcBorders>
        <w:shd w:val="clear" w:color="auto" w:fill="auto"/>
      </w:tcPr>
    </w:tblStylePr>
    <w:tblStylePr w:type="lastRow">
      <w:rPr>
        <w:b/>
        <w:color w:val="404040"/>
      </w:rPr>
      <w:tblPr/>
      <w:tcPr>
        <w:tcBorders>
          <w:top w:val="single" w:sz="4" w:space="0" w:color="6A6A6A" w:themeColor="text1" w:themeTint="9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CBCBCB" w:themeFill="text1" w:themeFillTint="34"/>
      </w:tcPr>
    </w:tblStylePr>
    <w:tblStylePr w:type="band1Horz">
      <w:rPr>
        <w:rFonts w:ascii="Arial" w:hAnsi="Arial" w:cs="Arial" w:hint="default"/>
        <w:color w:val="404040"/>
        <w:sz w:val="22"/>
        <w:szCs w:val="22"/>
      </w:rPr>
      <w:tblPr/>
      <w:tcPr>
        <w:shd w:val="clear" w:color="auto" w:fill="CBCBCB" w:themeFill="text1" w:themeFillTint="34"/>
      </w:tcPr>
    </w:tblStylePr>
  </w:style>
  <w:style w:type="table" w:customStyle="1" w:styleId="-319">
    <w:name w:val="Таблица-сетка 319"/>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rFonts w:ascii="Arial" w:hAnsi="Arial" w:cs="Arial" w:hint="default"/>
        <w:color w:val="404040"/>
        <w:sz w:val="22"/>
        <w:szCs w:val="22"/>
      </w:rPr>
      <w:tblPr/>
      <w:tcPr>
        <w:shd w:val="clear" w:color="auto" w:fill="CBCBCB" w:themeFill="text1" w:themeFillTint="34"/>
      </w:tcPr>
    </w:tblStylePr>
    <w:tblStylePr w:type="band1Horz">
      <w:rPr>
        <w:rFonts w:ascii="Arial" w:hAnsi="Arial" w:cs="Arial" w:hint="default"/>
        <w:color w:val="404040"/>
        <w:sz w:val="22"/>
        <w:szCs w:val="22"/>
      </w:rPr>
      <w:tblPr/>
      <w:tcPr>
        <w:shd w:val="clear" w:color="auto" w:fill="CBCBCB" w:themeFill="text1" w:themeFillTint="34"/>
      </w:tcPr>
    </w:tblStylePr>
  </w:style>
  <w:style w:type="table" w:customStyle="1" w:styleId="-419">
    <w:name w:val="Таблица-сетка 419"/>
    <w:basedOn w:val="a3"/>
    <w:uiPriority w:val="5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cs="Arial" w:hint="default"/>
        <w:b/>
        <w:color w:val="FFFFFF"/>
        <w:sz w:val="22"/>
        <w:szCs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CBCBCB" w:themeFill="text1" w:themeFillTint="34"/>
      </w:tcPr>
    </w:tblStylePr>
    <w:tblStylePr w:type="band1Horz">
      <w:rPr>
        <w:rFonts w:ascii="Arial" w:hAnsi="Arial" w:cs="Arial" w:hint="default"/>
        <w:color w:val="404040"/>
        <w:sz w:val="22"/>
        <w:szCs w:val="22"/>
      </w:rPr>
      <w:tblPr/>
      <w:tcPr>
        <w:shd w:val="clear" w:color="auto" w:fill="CBCBCB" w:themeFill="text1" w:themeFillTint="34"/>
      </w:tcPr>
    </w:tblStylePr>
  </w:style>
  <w:style w:type="table" w:customStyle="1" w:styleId="-519">
    <w:name w:val="Таблица-сетка 5 темная19"/>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BFBFBF" w:themeFill="text1" w:themeFillTint="40"/>
    </w:tblPr>
    <w:tblStylePr w:type="firstRow">
      <w:rPr>
        <w:rFonts w:ascii="Arial" w:hAnsi="Arial" w:cs="Arial" w:hint="default"/>
        <w:b/>
        <w:color w:val="FFFFFF"/>
        <w:sz w:val="22"/>
        <w:szCs w:val="22"/>
      </w:rPr>
      <w:tblPr/>
      <w:tcPr>
        <w:shd w:val="clear" w:color="auto" w:fill="000000" w:themeFill="text1"/>
      </w:tcPr>
    </w:tblStylePr>
    <w:tblStylePr w:type="lastRow">
      <w:rPr>
        <w:rFonts w:ascii="Arial" w:hAnsi="Arial" w:cs="Arial" w:hint="default"/>
        <w:b/>
        <w:color w:val="FFFFFF"/>
        <w:sz w:val="22"/>
        <w:szCs w:val="22"/>
      </w:rPr>
      <w:tblPr/>
      <w:tcPr>
        <w:tcBorders>
          <w:top w:val="single" w:sz="4" w:space="0" w:color="FFFFFF" w:themeColor="light1"/>
        </w:tcBorders>
        <w:shd w:val="clear" w:color="auto" w:fill="000000" w:themeFill="text1"/>
      </w:tcPr>
    </w:tblStylePr>
    <w:tblStylePr w:type="firstCol">
      <w:rPr>
        <w:rFonts w:ascii="Arial" w:hAnsi="Arial" w:cs="Arial" w:hint="default"/>
        <w:b/>
        <w:color w:val="FFFFFF"/>
        <w:sz w:val="22"/>
        <w:szCs w:val="22"/>
      </w:rPr>
      <w:tblPr/>
      <w:tcPr>
        <w:shd w:val="clear" w:color="auto" w:fill="000000" w:themeFill="text1"/>
      </w:tcPr>
    </w:tblStylePr>
    <w:tblStylePr w:type="lastCol">
      <w:rPr>
        <w:rFonts w:ascii="Arial" w:hAnsi="Arial" w:cs="Arial" w:hint="default"/>
        <w:b/>
        <w:color w:val="FFFFFF"/>
        <w:sz w:val="22"/>
        <w:szCs w:val="22"/>
      </w:rPr>
      <w:tblPr/>
      <w:tcPr>
        <w:shd w:val="clear" w:color="auto" w:fill="000000" w:themeFill="text1"/>
      </w:tcPr>
    </w:tblStylePr>
    <w:tblStylePr w:type="band1Vert">
      <w:tblPr/>
      <w:tcPr>
        <w:shd w:val="clear" w:color="auto" w:fill="8A8A8A" w:themeFill="text1" w:themeFillTint="75"/>
      </w:tcPr>
    </w:tblStylePr>
    <w:tblStylePr w:type="band1Horz">
      <w:tblPr/>
      <w:tcPr>
        <w:shd w:val="clear" w:color="auto" w:fill="8A8A8A" w:themeFill="text1" w:themeFillTint="75"/>
      </w:tcPr>
    </w:tblStylePr>
  </w:style>
  <w:style w:type="table" w:customStyle="1" w:styleId="-619">
    <w:name w:val="Таблица-сетка 6 цветная19"/>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auto" w:fill="CBCBCB" w:themeFill="text1" w:themeFillTint="34"/>
      </w:tcPr>
    </w:tblStylePr>
    <w:tblStylePr w:type="band1Horz">
      <w:rPr>
        <w:rFonts w:ascii="Arial" w:hAnsi="Arial" w:cs="Arial" w:hint="default"/>
        <w:color w:val="7F7F7F" w:themeColor="text1" w:themeTint="80" w:themeShade="95"/>
        <w:sz w:val="22"/>
        <w:szCs w:val="22"/>
      </w:rPr>
      <w:tblPr/>
      <w:tcPr>
        <w:shd w:val="clear" w:color="auto" w:fill="CBCBCB" w:themeFill="text1" w:themeFillTint="34"/>
      </w:tcPr>
    </w:tblStylePr>
    <w:tblStylePr w:type="band2Horz">
      <w:rPr>
        <w:rFonts w:ascii="Arial" w:hAnsi="Arial" w:cs="Arial" w:hint="default"/>
        <w:color w:val="7F7F7F" w:themeColor="text1" w:themeTint="80" w:themeShade="95"/>
        <w:sz w:val="22"/>
        <w:szCs w:val="22"/>
      </w:rPr>
    </w:tblStylePr>
  </w:style>
  <w:style w:type="table" w:customStyle="1" w:styleId="-719">
    <w:name w:val="Таблица-сетка 7 цветная19"/>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cs="Arial" w:hint="default"/>
        <w:b/>
        <w:color w:val="7F7F7F" w:themeColor="text1" w:themeTint="80" w:themeShade="95"/>
        <w:sz w:val="22"/>
        <w:szCs w:val="22"/>
      </w:rPr>
      <w:tblPr/>
      <w:tcPr>
        <w:tcBorders>
          <w:top w:val="none" w:sz="0" w:space="0" w:color="auto"/>
          <w:left w:val="none" w:sz="0" w:space="0" w:color="auto"/>
          <w:bottom w:val="single" w:sz="4" w:space="0" w:color="7F7F7F" w:themeColor="text1" w:themeTint="80"/>
          <w:right w:val="none" w:sz="0" w:space="0" w:color="auto"/>
        </w:tcBorders>
        <w:shd w:val="clear" w:color="auto" w:fill="FFFFFF" w:themeFill="light1"/>
      </w:tcPr>
    </w:tblStylePr>
    <w:tblStylePr w:type="lastRow">
      <w:rPr>
        <w:rFonts w:ascii="Arial" w:hAnsi="Arial" w:cs="Arial" w:hint="default"/>
        <w:b/>
        <w:color w:val="7F7F7F" w:themeColor="text1" w:themeTint="80" w:themeShade="95"/>
        <w:sz w:val="22"/>
        <w:szCs w:val="22"/>
      </w:rPr>
      <w:tblPr/>
      <w:tcPr>
        <w:tcBorders>
          <w:top w:val="single" w:sz="4" w:space="0" w:color="7F7F7F" w:themeColor="tex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cs="Arial" w:hint="default"/>
        <w:i/>
        <w:color w:val="7F7F7F" w:themeColor="text1" w:themeTint="80" w:themeShade="95"/>
        <w:sz w:val="22"/>
        <w:szCs w:val="22"/>
      </w:rPr>
      <w:tblPr/>
      <w:tcPr>
        <w:tcBorders>
          <w:top w:val="none" w:sz="0" w:space="0" w:color="auto"/>
          <w:left w:val="none" w:sz="0" w:space="0" w:color="auto"/>
          <w:bottom w:val="none" w:sz="0" w:space="0" w:color="auto"/>
          <w:right w:val="single" w:sz="4" w:space="0" w:color="7F7F7F" w:themeColor="text1" w:themeTint="80"/>
        </w:tcBorders>
        <w:shd w:val="clear" w:color="auto" w:fill="auto"/>
      </w:tcPr>
    </w:tblStylePr>
    <w:tblStylePr w:type="lastCol">
      <w:rPr>
        <w:rFonts w:ascii="Arial" w:hAnsi="Arial" w:cs="Arial" w:hint="default"/>
        <w:i/>
        <w:color w:val="7F7F7F" w:themeColor="text1" w:themeTint="80" w:themeShade="95"/>
        <w:sz w:val="22"/>
        <w:szCs w:val="22"/>
      </w:rPr>
      <w:tblPr/>
      <w:tcPr>
        <w:tcBorders>
          <w:top w:val="none" w:sz="0" w:space="0" w:color="auto"/>
          <w:left w:val="single" w:sz="4" w:space="0" w:color="7F7F7F" w:themeColor="text1" w:themeTint="80"/>
          <w:bottom w:val="none" w:sz="0" w:space="0" w:color="auto"/>
          <w:right w:val="none" w:sz="0" w:space="0" w:color="auto"/>
        </w:tcBorders>
        <w:shd w:val="clear" w:color="auto" w:fill="auto"/>
      </w:tcPr>
    </w:tblStylePr>
    <w:tblStylePr w:type="band1Vert">
      <w:tblPr/>
      <w:tcPr>
        <w:shd w:val="clear" w:color="auto" w:fill="F2F2F2" w:themeFill="text1" w:themeFillTint="0D"/>
      </w:tcPr>
    </w:tblStylePr>
    <w:tblStylePr w:type="band1Horz">
      <w:rPr>
        <w:rFonts w:ascii="Arial" w:hAnsi="Arial" w:cs="Arial" w:hint="default"/>
        <w:color w:val="7F7F7F" w:themeColor="text1" w:themeTint="80" w:themeShade="95"/>
        <w:sz w:val="22"/>
        <w:szCs w:val="22"/>
      </w:rPr>
      <w:tblPr/>
      <w:tcPr>
        <w:shd w:val="clear" w:color="auto" w:fill="F2F2F2" w:themeFill="text1" w:themeFillTint="0D"/>
      </w:tcPr>
    </w:tblStylePr>
    <w:tblStylePr w:type="band2Horz">
      <w:rPr>
        <w:rFonts w:ascii="Arial" w:hAnsi="Arial" w:cs="Arial" w:hint="default"/>
        <w:color w:val="7F7F7F" w:themeColor="text1" w:themeTint="80" w:themeShade="95"/>
        <w:sz w:val="22"/>
        <w:szCs w:val="22"/>
      </w:rPr>
    </w:tblStylePr>
  </w:style>
  <w:style w:type="table" w:customStyle="1" w:styleId="-1190">
    <w:name w:val="Список-таблица 1 светлая19"/>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themeColor="text1"/>
          <w:right w:val="none" w:sz="0" w:space="0" w:color="auto"/>
        </w:tcBorders>
      </w:tcPr>
    </w:tblStylePr>
    <w:tblStylePr w:type="lastRow">
      <w:rPr>
        <w:b/>
        <w:color w:val="404040"/>
      </w:rPr>
      <w:tblPr/>
      <w:tcPr>
        <w:tcBorders>
          <w:top w:val="single" w:sz="4" w:space="0" w:color="000000" w:themeColor="text1"/>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hemeFill="text1" w:themeFillTint="40"/>
      </w:tcPr>
    </w:tblStylePr>
    <w:tblStylePr w:type="band1Horz">
      <w:tblPr/>
      <w:tcPr>
        <w:shd w:val="clear" w:color="auto" w:fill="BFBFBF" w:themeFill="text1" w:themeFillTint="40"/>
      </w:tcPr>
    </w:tblStylePr>
  </w:style>
  <w:style w:type="table" w:customStyle="1" w:styleId="-2190">
    <w:name w:val="Список-таблица 219"/>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cs="Arial" w:hint="default"/>
        <w:b/>
        <w:color w:val="404040"/>
        <w:sz w:val="22"/>
        <w:szCs w:val="22"/>
      </w:rPr>
      <w:tblPr/>
      <w:tcPr>
        <w:tcBorders>
          <w:top w:val="single" w:sz="4" w:space="0" w:color="6F6F6F" w:themeColor="text1" w:themeTint="90"/>
          <w:left w:val="none" w:sz="0" w:space="0" w:color="auto"/>
          <w:bottom w:val="single" w:sz="4" w:space="0" w:color="6F6F6F" w:themeColor="text1" w:themeTint="90"/>
          <w:right w:val="none" w:sz="0" w:space="0" w:color="auto"/>
        </w:tcBorders>
      </w:tcPr>
    </w:tblStylePr>
    <w:tblStylePr w:type="lastRow">
      <w:rPr>
        <w:rFonts w:ascii="Arial" w:hAnsi="Arial" w:cs="Arial" w:hint="default"/>
        <w:b/>
        <w:color w:val="404040"/>
        <w:sz w:val="22"/>
        <w:szCs w:val="22"/>
      </w:rPr>
      <w:tblPr/>
      <w:tcPr>
        <w:tcBorders>
          <w:top w:val="single" w:sz="4" w:space="0" w:color="6F6F6F" w:themeColor="text1" w:themeTint="90"/>
          <w:left w:val="none" w:sz="0" w:space="0" w:color="auto"/>
          <w:bottom w:val="single" w:sz="4" w:space="0" w:color="6F6F6F" w:themeColor="text1" w:themeTint="90"/>
          <w:right w:val="none" w:sz="0" w:space="0" w:color="auto"/>
        </w:tcBorders>
      </w:tc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rPr>
        <w:rFonts w:ascii="Arial" w:hAnsi="Arial" w:cs="Arial" w:hint="default"/>
        <w:color w:val="404040"/>
        <w:sz w:val="22"/>
        <w:szCs w:val="22"/>
      </w:rPr>
      <w:tblPr/>
      <w:tcPr>
        <w:shd w:val="clear" w:color="auto" w:fill="BFBFBF" w:themeFill="text1" w:themeFillTint="40"/>
      </w:tcPr>
    </w:tblStylePr>
    <w:tblStylePr w:type="band1Horz">
      <w:rPr>
        <w:rFonts w:ascii="Arial" w:hAnsi="Arial" w:cs="Arial" w:hint="default"/>
        <w:color w:val="404040"/>
        <w:sz w:val="22"/>
        <w:szCs w:val="22"/>
      </w:rPr>
      <w:tblPr/>
      <w:tcPr>
        <w:shd w:val="clear" w:color="auto" w:fill="BFBFBF" w:themeFill="text1" w:themeFillTint="40"/>
      </w:tcPr>
    </w:tblStylePr>
  </w:style>
  <w:style w:type="table" w:customStyle="1" w:styleId="-3190">
    <w:name w:val="Список-таблица 319"/>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cs="Arial" w:hint="default"/>
        <w:b/>
        <w:color w:val="FFFFFF"/>
        <w:sz w:val="22"/>
        <w:szCs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tcBorders>
          <w:left w:val="single" w:sz="4" w:space="0" w:color="000000" w:themeColor="text1"/>
          <w:right w:val="single" w:sz="4" w:space="0" w:color="000000" w:themeColor="text1"/>
        </w:tcBorders>
      </w:tcPr>
    </w:tblStylePr>
    <w:tblStylePr w:type="band1Horz">
      <w:rPr>
        <w:rFonts w:ascii="Arial" w:hAnsi="Arial" w:cs="Arial" w:hint="default"/>
        <w:color w:val="404040"/>
        <w:sz w:val="22"/>
        <w:szCs w:val="22"/>
      </w:rPr>
      <w:tblPr/>
      <w:tcPr>
        <w:tcBorders>
          <w:top w:val="single" w:sz="4" w:space="0" w:color="000000" w:themeColor="text1"/>
          <w:bottom w:val="single" w:sz="4" w:space="0" w:color="000000" w:themeColor="text1"/>
        </w:tcBorders>
      </w:tcPr>
    </w:tblStylePr>
  </w:style>
  <w:style w:type="table" w:customStyle="1" w:styleId="-4190">
    <w:name w:val="Список-таблица 419"/>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cs="Arial" w:hint="default"/>
        <w:b/>
        <w:color w:val="FFFFFF"/>
        <w:sz w:val="22"/>
        <w:szCs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BFBFBF" w:themeFill="text1" w:themeFillTint="40"/>
      </w:tcPr>
    </w:tblStylePr>
    <w:tblStylePr w:type="band1Horz">
      <w:rPr>
        <w:rFonts w:ascii="Arial" w:hAnsi="Arial" w:cs="Arial" w:hint="default"/>
        <w:color w:val="404040"/>
        <w:sz w:val="22"/>
        <w:szCs w:val="22"/>
      </w:rPr>
      <w:tblPr/>
      <w:tcPr>
        <w:shd w:val="clear" w:color="auto" w:fill="BFBFBF" w:themeFill="text1" w:themeFillTint="40"/>
      </w:tcPr>
    </w:tblStylePr>
  </w:style>
  <w:style w:type="table" w:customStyle="1" w:styleId="-5190">
    <w:name w:val="Список-таблица 5 темная19"/>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Borders>
        <w:top w:val="single" w:sz="36" w:space="0" w:color="7F7F7F" w:themeColor="text1" w:themeTint="80"/>
        <w:left w:val="single" w:sz="36" w:space="0" w:color="7F7F7F" w:themeColor="text1" w:themeTint="80"/>
        <w:bottom w:val="single" w:sz="36" w:space="0" w:color="7F7F7F" w:themeColor="text1" w:themeTint="80"/>
        <w:right w:val="single" w:sz="36" w:space="0" w:color="7F7F7F" w:themeColor="text1" w:themeTint="80"/>
      </w:tblBorders>
      <w:shd w:val="clear" w:color="auto" w:fill="7F7F7F" w:themeFill="text1" w:themeFillTint="80"/>
    </w:tblPr>
    <w:tblStylePr w:type="firstRow">
      <w:rPr>
        <w:rFonts w:ascii="Arial" w:hAnsi="Arial" w:cs="Arial" w:hint="default"/>
        <w:b/>
        <w:color w:val="FFFFFF" w:themeColor="light1"/>
        <w:sz w:val="22"/>
        <w:szCs w:val="22"/>
      </w:rPr>
      <w:tblPr/>
      <w:tcPr>
        <w:tcBorders>
          <w:top w:val="single" w:sz="36" w:space="0" w:color="7F7F7F" w:themeColor="text1" w:themeTint="80"/>
          <w:bottom w:val="single" w:sz="12" w:space="0" w:color="FFFFFF" w:themeColor="light1"/>
        </w:tcBorders>
        <w:shd w:val="clear" w:color="auto" w:fill="7F7F7F" w:themeFill="text1" w:themeFillTint="80"/>
      </w:tcPr>
    </w:tblStylePr>
    <w:tblStylePr w:type="lastRow">
      <w:rPr>
        <w:rFonts w:ascii="Arial" w:hAnsi="Arial" w:cs="Arial" w:hint="default"/>
        <w:b/>
        <w:color w:val="FFFFFF" w:themeColor="light1"/>
        <w:sz w:val="22"/>
        <w:szCs w:val="22"/>
      </w:rPr>
    </w:tblStylePr>
    <w:tblStylePr w:type="firstCol">
      <w:rPr>
        <w:rFonts w:ascii="Arial" w:hAnsi="Arial" w:cs="Arial" w:hint="default"/>
        <w:b/>
        <w:color w:val="FFFFFF" w:themeColor="light1"/>
        <w:sz w:val="22"/>
        <w:szCs w:val="22"/>
      </w:rPr>
      <w:tblPr/>
      <w:tcPr>
        <w:tcBorders>
          <w:left w:val="single" w:sz="36" w:space="0" w:color="7F7F7F" w:themeColor="text1" w:themeTint="80"/>
          <w:right w:val="single" w:sz="4" w:space="0" w:color="FFFFFF" w:themeColor="light1"/>
        </w:tcBorders>
      </w:tcPr>
    </w:tblStylePr>
    <w:tblStylePr w:type="lastCol">
      <w:tblPr/>
      <w:tcPr>
        <w:tcBorders>
          <w:left w:val="single" w:sz="4" w:space="0" w:color="FFFFFF" w:themeColor="light1"/>
          <w:right w:val="single" w:sz="36"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auto"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7F7F7F" w:themeFill="text1" w:themeFillTint="80"/>
      </w:tcPr>
    </w:tblStylePr>
    <w:tblStylePr w:type="band2Horz">
      <w:tblPr/>
      <w:tcPr>
        <w:tcBorders>
          <w:top w:val="single" w:sz="4" w:space="0" w:color="FFFFFF" w:themeColor="light1"/>
          <w:bottom w:val="single" w:sz="4" w:space="0" w:color="FFFFFF" w:themeColor="light1"/>
        </w:tcBorders>
        <w:shd w:val="clear" w:color="auto" w:fill="7F7F7F" w:themeFill="text1" w:themeFillTint="80"/>
      </w:tcPr>
    </w:tblStylePr>
  </w:style>
  <w:style w:type="table" w:customStyle="1" w:styleId="-6190">
    <w:name w:val="Список-таблица 6 цветная19"/>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auto" w:fill="BFBFBF" w:themeFill="text1" w:themeFillTint="40"/>
      </w:tcPr>
    </w:tblStylePr>
    <w:tblStylePr w:type="band1Horz">
      <w:rPr>
        <w:rFonts w:ascii="Arial" w:hAnsi="Arial" w:cs="Arial" w:hint="default"/>
        <w:color w:val="000000" w:themeColor="text1"/>
        <w:sz w:val="22"/>
        <w:szCs w:val="22"/>
      </w:rPr>
      <w:tblPr/>
      <w:tcPr>
        <w:shd w:val="clear" w:color="auto" w:fill="BFBFBF" w:themeFill="text1" w:themeFillTint="40"/>
      </w:tcPr>
    </w:tblStylePr>
    <w:tblStylePr w:type="band2Horz">
      <w:rPr>
        <w:rFonts w:ascii="Arial" w:hAnsi="Arial" w:cs="Arial" w:hint="default"/>
        <w:color w:val="000000" w:themeColor="text1"/>
        <w:sz w:val="22"/>
        <w:szCs w:val="22"/>
      </w:rPr>
    </w:tblStylePr>
  </w:style>
  <w:style w:type="table" w:customStyle="1" w:styleId="-7190">
    <w:name w:val="Список-таблица 7 цветная19"/>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Borders>
        <w:right w:val="single" w:sz="4" w:space="0" w:color="7F7F7F" w:themeColor="text1" w:themeTint="80"/>
      </w:tblBorders>
    </w:tblPr>
    <w:tblStylePr w:type="firstRow">
      <w:rPr>
        <w:rFonts w:ascii="Arial" w:hAnsi="Arial" w:cs="Arial" w:hint="default"/>
        <w:i/>
        <w:color w:val="7F7F7F" w:themeColor="text1" w:themeTint="80" w:themeShade="95"/>
        <w:sz w:val="22"/>
        <w:szCs w:val="22"/>
      </w:rPr>
      <w:tblPr/>
      <w:tcPr>
        <w:tcBorders>
          <w:top w:val="none" w:sz="0" w:space="0" w:color="auto"/>
          <w:left w:val="none" w:sz="0" w:space="0" w:color="auto"/>
          <w:bottom w:val="single" w:sz="4" w:space="0" w:color="7F7F7F" w:themeColor="text1" w:themeTint="80"/>
          <w:right w:val="none" w:sz="0" w:space="0" w:color="auto"/>
        </w:tcBorders>
        <w:shd w:val="clear" w:color="auto" w:fill="FFFFFF" w:themeFill="light1"/>
      </w:tcPr>
    </w:tblStylePr>
    <w:tblStylePr w:type="lastRow">
      <w:rPr>
        <w:rFonts w:ascii="Arial" w:hAnsi="Arial" w:cs="Arial" w:hint="default"/>
        <w:i/>
        <w:color w:val="7F7F7F" w:themeColor="text1" w:themeTint="80" w:themeShade="95"/>
        <w:sz w:val="22"/>
        <w:szCs w:val="22"/>
      </w:rPr>
      <w:tblPr/>
      <w:tcPr>
        <w:tcBorders>
          <w:top w:val="single" w:sz="4" w:space="0" w:color="7F7F7F" w:themeColor="tex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cs="Arial" w:hint="default"/>
        <w:i/>
        <w:color w:val="7F7F7F" w:themeColor="text1" w:themeTint="80" w:themeShade="95"/>
        <w:sz w:val="22"/>
        <w:szCs w:val="22"/>
      </w:rPr>
      <w:tblPr/>
      <w:tcPr>
        <w:tcBorders>
          <w:top w:val="none" w:sz="0" w:space="0" w:color="auto"/>
          <w:left w:val="none" w:sz="0" w:space="0" w:color="auto"/>
          <w:bottom w:val="none" w:sz="0" w:space="0" w:color="auto"/>
          <w:right w:val="single" w:sz="4" w:space="0" w:color="7F7F7F" w:themeColor="text1" w:themeTint="80"/>
        </w:tcBorders>
        <w:shd w:val="clear" w:color="auto" w:fill="auto"/>
      </w:tcPr>
    </w:tblStylePr>
    <w:tblStylePr w:type="lastCol">
      <w:rPr>
        <w:rFonts w:ascii="Arial" w:hAnsi="Arial" w:cs="Arial" w:hint="default"/>
        <w:i/>
        <w:color w:val="7F7F7F" w:themeColor="text1" w:themeTint="80" w:themeShade="95"/>
        <w:sz w:val="22"/>
        <w:szCs w:val="22"/>
      </w:rPr>
      <w:tblPr/>
      <w:tcPr>
        <w:tcBorders>
          <w:top w:val="none" w:sz="0" w:space="0" w:color="auto"/>
          <w:left w:val="single" w:sz="4" w:space="0" w:color="7F7F7F" w:themeColor="text1" w:themeTint="80"/>
          <w:bottom w:val="none" w:sz="0" w:space="0" w:color="auto"/>
          <w:right w:val="none" w:sz="0" w:space="0" w:color="auto"/>
        </w:tcBorders>
        <w:shd w:val="clear" w:color="auto" w:fill="auto"/>
      </w:tcPr>
    </w:tblStylePr>
    <w:tblStylePr w:type="band1Vert">
      <w:tblPr/>
      <w:tcPr>
        <w:shd w:val="clear" w:color="auto" w:fill="BFBFBF" w:themeFill="text1" w:themeFillTint="40"/>
      </w:tcPr>
    </w:tblStylePr>
    <w:tblStylePr w:type="band1Horz">
      <w:rPr>
        <w:rFonts w:ascii="Arial" w:hAnsi="Arial" w:cs="Arial" w:hint="default"/>
        <w:color w:val="7F7F7F" w:themeColor="text1" w:themeTint="80" w:themeShade="95"/>
        <w:sz w:val="22"/>
        <w:szCs w:val="22"/>
      </w:rPr>
      <w:tblPr/>
      <w:tcPr>
        <w:shd w:val="clear" w:color="auto" w:fill="BFBFBF" w:themeFill="text1" w:themeFillTint="40"/>
      </w:tcPr>
    </w:tblStylePr>
    <w:tblStylePr w:type="band2Horz">
      <w:rPr>
        <w:rFonts w:ascii="Arial" w:hAnsi="Arial" w:cs="Arial" w:hint="default"/>
        <w:color w:val="7F7F7F" w:themeColor="text1" w:themeTint="80" w:themeShade="95"/>
        <w:sz w:val="22"/>
        <w:szCs w:val="22"/>
      </w:rPr>
    </w:tblStylePr>
  </w:style>
  <w:style w:type="table" w:customStyle="1" w:styleId="1110">
    <w:name w:val="Таблица простая 111"/>
    <w:basedOn w:val="a3"/>
    <w:uiPriority w:val="59"/>
    <w:rsid w:val="00DA6359"/>
    <w:pPr>
      <w:spacing w:after="0" w:line="240" w:lineRule="auto"/>
    </w:pPr>
    <w:rPr>
      <w:rFonts w:ascii="Calibri" w:eastAsia="Calibri" w:hAnsi="Calibri"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rFonts w:ascii="Arial" w:hAnsi="Arial" w:cs="Arial" w:hint="default"/>
        <w:b/>
        <w:color w:val="404040"/>
        <w:sz w:val="22"/>
        <w:szCs w:val="22"/>
      </w:rPr>
    </w:tblStylePr>
    <w:tblStylePr w:type="lastRow">
      <w:rPr>
        <w:rFonts w:ascii="Arial" w:hAnsi="Arial" w:cs="Arial" w:hint="default"/>
        <w:b/>
        <w:color w:val="404040"/>
        <w:sz w:val="22"/>
        <w:szCs w:val="22"/>
      </w:r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tblPr/>
      <w:tcPr>
        <w:shd w:val="clear" w:color="auto" w:fill="F2F2F2"/>
      </w:tcPr>
    </w:tblStylePr>
    <w:tblStylePr w:type="band1Horz">
      <w:tblPr/>
      <w:tcPr>
        <w:shd w:val="clear" w:color="auto" w:fill="F2F2F2"/>
      </w:tcPr>
    </w:tblStylePr>
  </w:style>
  <w:style w:type="table" w:customStyle="1" w:styleId="2110">
    <w:name w:val="Таблица простая 211"/>
    <w:basedOn w:val="a3"/>
    <w:uiPriority w:val="59"/>
    <w:rsid w:val="00DA6359"/>
    <w:pPr>
      <w:spacing w:after="0" w:line="240" w:lineRule="auto"/>
    </w:pPr>
    <w:rPr>
      <w:rFonts w:ascii="Calibri" w:eastAsia="Calibri" w:hAnsi="Calibri" w:cs="Times New Roman"/>
      <w:lang w:val="en-US" w:eastAsia="en-US" w:bidi="hi-IN"/>
    </w:rPr>
    <w:tblPr>
      <w:tblBorders>
        <w:top w:val="single" w:sz="4" w:space="0" w:color="000000"/>
        <w:bottom w:val="single" w:sz="4" w:space="0" w:color="000000"/>
      </w:tblBorders>
    </w:tblPr>
    <w:tblStylePr w:type="firstRow">
      <w:rPr>
        <w:rFonts w:ascii="Arial" w:hAnsi="Arial" w:cs="Arial" w:hint="default"/>
        <w:b/>
        <w:color w:val="404040"/>
        <w:sz w:val="22"/>
        <w:szCs w:val="22"/>
      </w:rPr>
      <w:tblPr/>
      <w:tcPr>
        <w:tcBorders>
          <w:top w:val="single" w:sz="4" w:space="0" w:color="000000"/>
          <w:bottom w:val="single" w:sz="4" w:space="0" w:color="000000"/>
        </w:tcBorders>
      </w:tcPr>
    </w:tblStylePr>
    <w:tblStylePr w:type="lastRow">
      <w:rPr>
        <w:rFonts w:ascii="Arial" w:hAnsi="Arial" w:cs="Arial" w:hint="default"/>
        <w:b/>
        <w:color w:val="404040"/>
        <w:sz w:val="22"/>
        <w:szCs w:val="22"/>
      </w:r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10">
    <w:name w:val="Таблица простая 311"/>
    <w:basedOn w:val="a3"/>
    <w:uiPriority w:val="43"/>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4110">
    <w:name w:val="Таблица простая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5110">
    <w:name w:val="Таблица простая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111">
    <w:name w:val="Таблица-сетка 1 светлая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s="Arial" w:hint="default"/>
        <w:color w:val="404040"/>
        <w:sz w:val="22"/>
        <w:szCs w:val="22"/>
      </w:rPr>
      <w:tblPr/>
      <w:tcPr>
        <w:tcBorders>
          <w:top w:val="single" w:sz="4" w:space="0" w:color="989898"/>
          <w:left w:val="single" w:sz="4" w:space="0" w:color="989898"/>
          <w:bottom w:val="single" w:sz="4" w:space="0" w:color="989898"/>
          <w:right w:val="single" w:sz="4" w:space="0" w:color="989898"/>
        </w:tcBorders>
      </w:tcPr>
    </w:tblStylePr>
  </w:style>
  <w:style w:type="table" w:customStyle="1" w:styleId="-211">
    <w:name w:val="Таблица-сетка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6A6A6A"/>
          <w:right w:val="none" w:sz="0" w:space="0" w:color="auto"/>
        </w:tcBorders>
        <w:shd w:val="clear" w:color="auto" w:fill="auto"/>
      </w:tcPr>
    </w:tblStylePr>
    <w:tblStylePr w:type="lastRow">
      <w:rPr>
        <w:b/>
        <w:color w:val="404040"/>
      </w:rPr>
      <w:tblPr/>
      <w:tcPr>
        <w:tcBorders>
          <w:top w:val="single" w:sz="4" w:space="0" w:color="6A6A6A"/>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311">
    <w:name w:val="Таблица-сетка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411">
    <w:name w:val="Таблица-сетка 4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rFonts w:ascii="Arial" w:hAnsi="Arial" w:cs="Arial" w:hint="default"/>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511">
    <w:name w:val="Таблица-сетка 5 темная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BFBFBF"/>
    </w:tblPr>
    <w:tblStylePr w:type="firstRow">
      <w:rPr>
        <w:rFonts w:ascii="Arial" w:hAnsi="Arial" w:cs="Arial" w:hint="default"/>
        <w:b/>
        <w:color w:val="FFFFFF"/>
        <w:sz w:val="22"/>
        <w:szCs w:val="22"/>
      </w:rPr>
      <w:tblPr/>
      <w:tcPr>
        <w:shd w:val="clear" w:color="auto" w:fill="000000"/>
      </w:tcPr>
    </w:tblStylePr>
    <w:tblStylePr w:type="lastRow">
      <w:rPr>
        <w:rFonts w:ascii="Arial" w:hAnsi="Arial" w:cs="Arial" w:hint="default"/>
        <w:b/>
        <w:color w:val="FFFFFF"/>
        <w:sz w:val="22"/>
        <w:szCs w:val="22"/>
      </w:rPr>
      <w:tblPr/>
      <w:tcPr>
        <w:tcBorders>
          <w:top w:val="single" w:sz="4" w:space="0" w:color="FFFFFF"/>
        </w:tcBorders>
        <w:shd w:val="clear" w:color="auto" w:fill="000000"/>
      </w:tcPr>
    </w:tblStylePr>
    <w:tblStylePr w:type="firstCol">
      <w:rPr>
        <w:rFonts w:ascii="Arial" w:hAnsi="Arial" w:cs="Arial" w:hint="default"/>
        <w:b/>
        <w:color w:val="FFFFFF"/>
        <w:sz w:val="22"/>
        <w:szCs w:val="22"/>
      </w:rPr>
      <w:tblPr/>
      <w:tcPr>
        <w:shd w:val="clear" w:color="auto" w:fill="000000"/>
      </w:tcPr>
    </w:tblStylePr>
    <w:tblStylePr w:type="lastCol">
      <w:rPr>
        <w:rFonts w:ascii="Arial" w:hAnsi="Arial" w:cs="Arial" w:hint="default"/>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1">
    <w:name w:val="Таблица-сетка 6 цветная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rFonts w:ascii="Arial" w:hAnsi="Arial" w:cs="Arial" w:hint="default"/>
        <w:color w:val="7F7F7F"/>
        <w:sz w:val="22"/>
        <w:szCs w:val="22"/>
      </w:rPr>
      <w:tblPr/>
      <w:tcPr>
        <w:shd w:val="clear" w:color="auto" w:fill="CBCBCB"/>
      </w:tcPr>
    </w:tblStylePr>
    <w:tblStylePr w:type="band2Horz">
      <w:rPr>
        <w:rFonts w:ascii="Arial" w:hAnsi="Arial" w:cs="Arial" w:hint="default"/>
        <w:color w:val="7F7F7F"/>
        <w:sz w:val="22"/>
        <w:szCs w:val="22"/>
      </w:rPr>
    </w:tblStylePr>
  </w:style>
  <w:style w:type="table" w:customStyle="1" w:styleId="-711">
    <w:name w:val="Таблица-сетка 7 цветная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rFonts w:ascii="Arial" w:hAnsi="Arial" w:cs="Arial" w:hint="default"/>
        <w:b/>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rFonts w:ascii="Arial" w:hAnsi="Arial" w:cs="Arial" w:hint="default"/>
        <w:b/>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rFonts w:ascii="Arial" w:hAnsi="Arial" w:cs="Arial" w:hint="default"/>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F2F2F2"/>
      </w:tcPr>
    </w:tblStylePr>
    <w:tblStylePr w:type="band1Horz">
      <w:rPr>
        <w:rFonts w:ascii="Arial" w:hAnsi="Arial" w:cs="Arial" w:hint="default"/>
        <w:color w:val="7F7F7F"/>
        <w:sz w:val="22"/>
        <w:szCs w:val="22"/>
      </w:rPr>
      <w:tblPr/>
      <w:tcPr>
        <w:shd w:val="clear" w:color="auto" w:fill="F2F2F2"/>
      </w:tcPr>
    </w:tblStylePr>
    <w:tblStylePr w:type="band2Horz">
      <w:rPr>
        <w:rFonts w:ascii="Arial" w:hAnsi="Arial" w:cs="Arial" w:hint="default"/>
        <w:color w:val="7F7F7F"/>
        <w:sz w:val="22"/>
        <w:szCs w:val="22"/>
      </w:rPr>
    </w:tblStylePr>
  </w:style>
  <w:style w:type="table" w:customStyle="1" w:styleId="-1110">
    <w:name w:val="Список-таблица 1 светлая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10">
    <w:name w:val="Список-таблица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rFonts w:ascii="Arial" w:hAnsi="Arial" w:cs="Arial" w:hint="default"/>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lastRow">
      <w:rPr>
        <w:rFonts w:ascii="Arial" w:hAnsi="Arial" w:cs="Arial" w:hint="default"/>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rPr>
        <w:rFonts w:ascii="Arial" w:hAnsi="Arial" w:cs="Arial" w:hint="default"/>
        <w:color w:val="404040"/>
        <w:sz w:val="22"/>
        <w:szCs w:val="22"/>
      </w:rPr>
      <w:tblPr/>
      <w:tcPr>
        <w:shd w:val="clear" w:color="auto" w:fill="BFBFBF"/>
      </w:tcPr>
    </w:tblStylePr>
    <w:tblStylePr w:type="band1Horz">
      <w:rPr>
        <w:rFonts w:ascii="Arial" w:hAnsi="Arial" w:cs="Arial" w:hint="default"/>
        <w:color w:val="404040"/>
        <w:sz w:val="22"/>
        <w:szCs w:val="22"/>
      </w:rPr>
      <w:tblPr/>
      <w:tcPr>
        <w:shd w:val="clear" w:color="auto" w:fill="BFBFBF"/>
      </w:tcPr>
    </w:tblStylePr>
  </w:style>
  <w:style w:type="table" w:customStyle="1" w:styleId="-3110">
    <w:name w:val="Список-таблица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rFonts w:ascii="Arial" w:hAnsi="Arial" w:cs="Arial" w:hint="default"/>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tcBorders>
          <w:left w:val="single" w:sz="4" w:space="0" w:color="000000"/>
          <w:right w:val="single" w:sz="4" w:space="0" w:color="000000"/>
        </w:tcBorders>
      </w:tcPr>
    </w:tblStylePr>
    <w:tblStylePr w:type="band1Horz">
      <w:rPr>
        <w:rFonts w:ascii="Arial" w:hAnsi="Arial" w:cs="Arial" w:hint="default"/>
        <w:color w:val="404040"/>
        <w:sz w:val="22"/>
        <w:szCs w:val="22"/>
      </w:rPr>
      <w:tblPr/>
      <w:tcPr>
        <w:tcBorders>
          <w:top w:val="single" w:sz="4" w:space="0" w:color="000000"/>
          <w:bottom w:val="single" w:sz="4" w:space="0" w:color="000000"/>
        </w:tcBorders>
      </w:tcPr>
    </w:tblStylePr>
  </w:style>
  <w:style w:type="table" w:customStyle="1" w:styleId="-4110">
    <w:name w:val="Список-таблица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rFonts w:ascii="Arial" w:hAnsi="Arial" w:cs="Arial" w:hint="default"/>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BFBFBF"/>
      </w:tcPr>
    </w:tblStylePr>
    <w:tblStylePr w:type="band1Horz">
      <w:rPr>
        <w:rFonts w:ascii="Arial" w:hAnsi="Arial" w:cs="Arial" w:hint="default"/>
        <w:color w:val="404040"/>
        <w:sz w:val="22"/>
        <w:szCs w:val="22"/>
      </w:rPr>
      <w:tblPr/>
      <w:tcPr>
        <w:shd w:val="clear" w:color="auto" w:fill="BFBFBF"/>
      </w:tcPr>
    </w:tblStylePr>
  </w:style>
  <w:style w:type="table" w:customStyle="1" w:styleId="-5110">
    <w:name w:val="Список-таблица 5 темная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shd w:val="clear" w:color="auto" w:fill="7F7F7F"/>
    </w:tblPr>
    <w:tblStylePr w:type="firstRow">
      <w:rPr>
        <w:rFonts w:ascii="Arial" w:hAnsi="Arial" w:cs="Arial" w:hint="default"/>
        <w:b/>
        <w:color w:val="FFFFFF"/>
        <w:sz w:val="22"/>
        <w:szCs w:val="22"/>
      </w:rPr>
      <w:tblPr/>
      <w:tcPr>
        <w:tcBorders>
          <w:top w:val="single" w:sz="36" w:space="0" w:color="7F7F7F"/>
          <w:bottom w:val="single" w:sz="12" w:space="0" w:color="FFFFFF"/>
        </w:tcBorders>
        <w:shd w:val="clear" w:color="auto" w:fill="7F7F7F"/>
      </w:tcPr>
    </w:tblStylePr>
    <w:tblStylePr w:type="lastRow">
      <w:rPr>
        <w:rFonts w:ascii="Arial" w:hAnsi="Arial" w:cs="Arial" w:hint="default"/>
        <w:b/>
        <w:color w:val="FFFFFF"/>
        <w:sz w:val="22"/>
        <w:szCs w:val="22"/>
      </w:rPr>
    </w:tblStylePr>
    <w:tblStylePr w:type="firstCol">
      <w:rPr>
        <w:rFonts w:ascii="Arial" w:hAnsi="Arial" w:cs="Arial" w:hint="default"/>
        <w:b/>
        <w:color w:val="FFFFFF"/>
        <w:sz w:val="22"/>
        <w:szCs w:val="22"/>
      </w:rPr>
      <w:tblPr/>
      <w:tcPr>
        <w:tcBorders>
          <w:left w:val="single" w:sz="36" w:space="0" w:color="7F7F7F"/>
          <w:right w:val="single" w:sz="4" w:space="0" w:color="FFFFFF"/>
        </w:tcBorders>
      </w:tcPr>
    </w:tblStylePr>
    <w:tblStylePr w:type="lastCol">
      <w:tblPr/>
      <w:tcPr>
        <w:tcBorders>
          <w:left w:val="single" w:sz="4" w:space="0" w:color="FFFFFF"/>
          <w:right w:val="single" w:sz="36" w:space="0" w:color="7F7F7F"/>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10">
    <w:name w:val="Список-таблица 6 цветная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rFonts w:ascii="Arial" w:hAnsi="Arial" w:cs="Arial" w:hint="default"/>
        <w:color w:val="000000"/>
        <w:sz w:val="22"/>
        <w:szCs w:val="22"/>
      </w:rPr>
      <w:tblPr/>
      <w:tcPr>
        <w:shd w:val="clear" w:color="auto" w:fill="BFBFBF"/>
      </w:tcPr>
    </w:tblStylePr>
    <w:tblStylePr w:type="band2Horz">
      <w:rPr>
        <w:rFonts w:ascii="Arial" w:hAnsi="Arial" w:cs="Arial" w:hint="default"/>
        <w:color w:val="000000"/>
        <w:sz w:val="22"/>
        <w:szCs w:val="22"/>
      </w:rPr>
    </w:tblStylePr>
  </w:style>
  <w:style w:type="table" w:customStyle="1" w:styleId="-7110">
    <w:name w:val="Список-таблица 7 цветная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7F7F7F"/>
      </w:tblBorders>
    </w:tblPr>
    <w:tblStylePr w:type="firstRow">
      <w:rPr>
        <w:rFonts w:ascii="Arial" w:hAnsi="Arial" w:cs="Arial" w:hint="default"/>
        <w:i/>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rFonts w:ascii="Arial" w:hAnsi="Arial" w:cs="Arial" w:hint="default"/>
        <w:i/>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rFonts w:ascii="Arial" w:hAnsi="Arial" w:cs="Arial" w:hint="default"/>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BFBFBF"/>
      </w:tcPr>
    </w:tblStylePr>
    <w:tblStylePr w:type="band1Horz">
      <w:rPr>
        <w:rFonts w:ascii="Arial" w:hAnsi="Arial" w:cs="Arial" w:hint="default"/>
        <w:color w:val="7F7F7F"/>
        <w:sz w:val="22"/>
        <w:szCs w:val="22"/>
      </w:rPr>
      <w:tblPr/>
      <w:tcPr>
        <w:shd w:val="clear" w:color="auto" w:fill="BFBFBF"/>
      </w:tcPr>
    </w:tblStylePr>
    <w:tblStylePr w:type="band2Horz">
      <w:rPr>
        <w:rFonts w:ascii="Arial" w:hAnsi="Arial" w:cs="Arial" w:hint="default"/>
        <w:color w:val="7F7F7F"/>
        <w:sz w:val="22"/>
        <w:szCs w:val="22"/>
      </w:rPr>
    </w:tblStylePr>
  </w:style>
  <w:style w:type="table" w:customStyle="1" w:styleId="TableGridLight1">
    <w:name w:val="Table Grid Light1"/>
    <w:basedOn w:val="a3"/>
    <w:uiPriority w:val="59"/>
    <w:rsid w:val="00DA6359"/>
    <w:pPr>
      <w:spacing w:after="0" w:line="240" w:lineRule="auto"/>
    </w:pPr>
    <w:rPr>
      <w:rFonts w:ascii="Calibri" w:eastAsia="Calibri" w:hAnsi="Calibri"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GridTable1Light-Accent11">
    <w:name w:val="Grid Table 1 Light -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Pr>
    <w:tblStylePr w:type="firstRow">
      <w:rPr>
        <w:b/>
        <w:color w:val="404040"/>
      </w:rPr>
      <w:tblPr/>
      <w:tcPr>
        <w:tcBorders>
          <w:bottom w:val="single" w:sz="12" w:space="0" w:color="91ACDC"/>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s="Arial" w:hint="default"/>
        <w:color w:val="404040"/>
        <w:sz w:val="22"/>
        <w:szCs w:val="22"/>
      </w:rPr>
      <w:tblPr/>
      <w:tcPr>
        <w:tcBorders>
          <w:top w:val="single" w:sz="4" w:space="0" w:color="B3C5E7"/>
          <w:left w:val="single" w:sz="4" w:space="0" w:color="B3C5E7"/>
          <w:bottom w:val="single" w:sz="4" w:space="0" w:color="B3C5E7"/>
          <w:right w:val="single" w:sz="4" w:space="0" w:color="B3C5E7"/>
        </w:tcBorders>
      </w:tcPr>
    </w:tblStylePr>
  </w:style>
  <w:style w:type="table" w:customStyle="1" w:styleId="GridTable1Light-Accent21">
    <w:name w:val="Grid Table 1 Light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7CAAB"/>
        <w:left w:val="single" w:sz="4" w:space="0" w:color="F7CAAB"/>
        <w:bottom w:val="single" w:sz="4" w:space="0" w:color="F7CAAB"/>
        <w:right w:val="single" w:sz="4" w:space="0" w:color="F7CAAB"/>
        <w:insideH w:val="single" w:sz="4" w:space="0" w:color="F7CAAB"/>
        <w:insideV w:val="single" w:sz="4" w:space="0" w:color="F7CAAB"/>
      </w:tblBorders>
    </w:tblPr>
    <w:tblStylePr w:type="firstRow">
      <w:rPr>
        <w:b/>
        <w:color w:val="404040"/>
      </w:rPr>
      <w:tblPr/>
      <w:tcPr>
        <w:tcBorders>
          <w:bottom w:val="single" w:sz="12" w:space="0" w:color="F4B286"/>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s="Arial" w:hint="default"/>
        <w:color w:val="404040"/>
        <w:sz w:val="22"/>
        <w:szCs w:val="22"/>
      </w:rPr>
      <w:tblPr/>
      <w:tcPr>
        <w:tcBorders>
          <w:top w:val="single" w:sz="4" w:space="0" w:color="F7CAAB"/>
          <w:left w:val="single" w:sz="4" w:space="0" w:color="F7CAAB"/>
          <w:bottom w:val="single" w:sz="4" w:space="0" w:color="F7CAAB"/>
          <w:right w:val="single" w:sz="4" w:space="0" w:color="F7CAAB"/>
        </w:tcBorders>
      </w:tcPr>
    </w:tblStylePr>
  </w:style>
  <w:style w:type="table" w:customStyle="1" w:styleId="GridTable1Light-Accent31">
    <w:name w:val="Grid Table 1 Light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DADADA"/>
        <w:left w:val="single" w:sz="4" w:space="0" w:color="DADADA"/>
        <w:bottom w:val="single" w:sz="4" w:space="0" w:color="DADADA"/>
        <w:right w:val="single" w:sz="4" w:space="0" w:color="DADADA"/>
        <w:insideH w:val="single" w:sz="4" w:space="0" w:color="DADADA"/>
        <w:insideV w:val="single" w:sz="4" w:space="0" w:color="DADADA"/>
      </w:tblBorders>
    </w:tblPr>
    <w:tblStylePr w:type="firstRow">
      <w:rPr>
        <w:b/>
        <w:color w:val="404040"/>
      </w:rPr>
      <w:tblPr/>
      <w:tcPr>
        <w:tcBorders>
          <w:bottom w:val="single" w:sz="12" w:space="0" w:color="CACACA"/>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s="Arial" w:hint="default"/>
        <w:color w:val="404040"/>
        <w:sz w:val="22"/>
        <w:szCs w:val="22"/>
      </w:rPr>
      <w:tblPr/>
      <w:tcPr>
        <w:tcBorders>
          <w:top w:val="single" w:sz="4" w:space="0" w:color="DADADA"/>
          <w:left w:val="single" w:sz="4" w:space="0" w:color="DADADA"/>
          <w:bottom w:val="single" w:sz="4" w:space="0" w:color="DADADA"/>
          <w:right w:val="single" w:sz="4" w:space="0" w:color="DADADA"/>
        </w:tcBorders>
      </w:tcPr>
    </w:tblStylePr>
  </w:style>
  <w:style w:type="table" w:customStyle="1" w:styleId="GridTable1Light-Accent41">
    <w:name w:val="Grid Table 1 Light -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E598"/>
        <w:left w:val="single" w:sz="4" w:space="0" w:color="FFE598"/>
        <w:bottom w:val="single" w:sz="4" w:space="0" w:color="FFE598"/>
        <w:right w:val="single" w:sz="4" w:space="0" w:color="FFE598"/>
        <w:insideH w:val="single" w:sz="4" w:space="0" w:color="FFE598"/>
        <w:insideV w:val="single" w:sz="4" w:space="0" w:color="FFE598"/>
      </w:tblBorders>
    </w:tblPr>
    <w:tblStylePr w:type="firstRow">
      <w:rPr>
        <w:b/>
        <w:color w:val="404040"/>
      </w:rPr>
      <w:tblPr/>
      <w:tcPr>
        <w:tcBorders>
          <w:bottom w:val="single" w:sz="12" w:space="0" w:color="FFDA6A"/>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s="Arial" w:hint="default"/>
        <w:color w:val="404040"/>
        <w:sz w:val="22"/>
        <w:szCs w:val="22"/>
      </w:rPr>
      <w:tblPr/>
      <w:tcPr>
        <w:tcBorders>
          <w:top w:val="single" w:sz="4" w:space="0" w:color="FFE598"/>
          <w:left w:val="single" w:sz="4" w:space="0" w:color="FFE598"/>
          <w:bottom w:val="single" w:sz="4" w:space="0" w:color="FFE598"/>
          <w:right w:val="single" w:sz="4" w:space="0" w:color="FFE598"/>
        </w:tcBorders>
      </w:tcPr>
    </w:tblStylePr>
  </w:style>
  <w:style w:type="table" w:customStyle="1" w:styleId="GridTable1Light-Accent51">
    <w:name w:val="Grid Table 1 Light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BCD6EE"/>
        <w:left w:val="single" w:sz="4" w:space="0" w:color="BCD6EE"/>
        <w:bottom w:val="single" w:sz="4" w:space="0" w:color="BCD6EE"/>
        <w:right w:val="single" w:sz="4" w:space="0" w:color="BCD6EE"/>
        <w:insideH w:val="single" w:sz="4" w:space="0" w:color="BCD6EE"/>
        <w:insideV w:val="single" w:sz="4" w:space="0" w:color="BCD6EE"/>
      </w:tblBorders>
    </w:tblPr>
    <w:tblStylePr w:type="firstRow">
      <w:rPr>
        <w:b/>
        <w:color w:val="404040"/>
      </w:rPr>
      <w:tblPr/>
      <w:tcPr>
        <w:tcBorders>
          <w:bottom w:val="single" w:sz="12" w:space="0" w:color="9EC4E6"/>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s="Arial" w:hint="default"/>
        <w:color w:val="404040"/>
        <w:sz w:val="22"/>
        <w:szCs w:val="22"/>
      </w:rPr>
      <w:tblPr/>
      <w:tcPr>
        <w:tcBorders>
          <w:top w:val="single" w:sz="4" w:space="0" w:color="BCD6EE"/>
          <w:left w:val="single" w:sz="4" w:space="0" w:color="BCD6EE"/>
          <w:bottom w:val="single" w:sz="4" w:space="0" w:color="BCD6EE"/>
          <w:right w:val="single" w:sz="4" w:space="0" w:color="BCD6EE"/>
        </w:tcBorders>
      </w:tcPr>
    </w:tblStylePr>
  </w:style>
  <w:style w:type="table" w:customStyle="1" w:styleId="GridTable1Light-Accent61">
    <w:name w:val="Grid Table 1 Light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Pr>
    <w:tblStylePr w:type="firstRow">
      <w:rPr>
        <w:b/>
        <w:color w:val="404040"/>
      </w:rPr>
      <w:tblPr/>
      <w:tcPr>
        <w:tcBorders>
          <w:bottom w:val="single" w:sz="12" w:space="0" w:color="AAD19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s="Arial" w:hint="default"/>
        <w:color w:val="404040"/>
        <w:sz w:val="22"/>
        <w:szCs w:val="22"/>
      </w:rPr>
      <w:tblPr/>
      <w:tcPr>
        <w:tcBorders>
          <w:top w:val="single" w:sz="4" w:space="0" w:color="C4DFB2"/>
          <w:left w:val="single" w:sz="4" w:space="0" w:color="C4DFB2"/>
          <w:bottom w:val="single" w:sz="4" w:space="0" w:color="C4DFB2"/>
          <w:right w:val="single" w:sz="4" w:space="0" w:color="C4DFB2"/>
        </w:tcBorders>
      </w:tcPr>
    </w:tblStylePr>
  </w:style>
  <w:style w:type="table" w:customStyle="1" w:styleId="GridTable2-Accent11">
    <w:name w:val="Grid Table 2 -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537DC8"/>
        <w:insideH w:val="single" w:sz="4" w:space="0" w:color="537DC8"/>
        <w:insideV w:val="single" w:sz="4" w:space="0" w:color="537DC8"/>
      </w:tblBorders>
    </w:tblPr>
    <w:tblStylePr w:type="firstRow">
      <w:rPr>
        <w:b/>
        <w:color w:val="404040"/>
      </w:rPr>
      <w:tblPr/>
      <w:tcPr>
        <w:tcBorders>
          <w:top w:val="none" w:sz="0" w:space="0" w:color="auto"/>
          <w:left w:val="none" w:sz="0" w:space="0" w:color="auto"/>
          <w:bottom w:val="single" w:sz="12" w:space="0" w:color="537DC8"/>
          <w:right w:val="none" w:sz="0" w:space="0" w:color="auto"/>
        </w:tcBorders>
        <w:shd w:val="clear" w:color="auto" w:fill="auto"/>
      </w:tcPr>
    </w:tblStylePr>
    <w:tblStylePr w:type="lastRow">
      <w:rPr>
        <w:b/>
        <w:color w:val="404040"/>
      </w:rPr>
      <w:tblPr/>
      <w:tcPr>
        <w:tcBorders>
          <w:top w:val="single" w:sz="4" w:space="0" w:color="537DC8"/>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D8E2F3"/>
      </w:tcPr>
    </w:tblStylePr>
    <w:tblStylePr w:type="band1Horz">
      <w:rPr>
        <w:rFonts w:ascii="Arial" w:hAnsi="Arial" w:cs="Arial" w:hint="default"/>
        <w:color w:val="404040"/>
        <w:sz w:val="22"/>
        <w:szCs w:val="22"/>
      </w:rPr>
      <w:tblPr/>
      <w:tcPr>
        <w:shd w:val="clear" w:color="auto" w:fill="D8E2F3"/>
      </w:tcPr>
    </w:tblStylePr>
  </w:style>
  <w:style w:type="table" w:customStyle="1" w:styleId="GridTable2-Accent21">
    <w:name w:val="Grid Table 2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4B184"/>
        <w:insideH w:val="single" w:sz="4" w:space="0" w:color="F4B184"/>
        <w:insideV w:val="single" w:sz="4" w:space="0" w:color="F4B184"/>
      </w:tblBorders>
    </w:tblPr>
    <w:tblStylePr w:type="firstRow">
      <w:rPr>
        <w:b/>
        <w:color w:val="404040"/>
      </w:rPr>
      <w:tblPr/>
      <w:tcPr>
        <w:tcBorders>
          <w:top w:val="none" w:sz="0" w:space="0" w:color="auto"/>
          <w:left w:val="none" w:sz="0" w:space="0" w:color="auto"/>
          <w:bottom w:val="single" w:sz="12" w:space="0" w:color="F4B184"/>
          <w:right w:val="none" w:sz="0" w:space="0" w:color="auto"/>
        </w:tcBorders>
        <w:shd w:val="clear" w:color="auto" w:fill="auto"/>
      </w:tcPr>
    </w:tblStylePr>
    <w:tblStylePr w:type="lastRow">
      <w:rPr>
        <w:b/>
        <w:color w:val="404040"/>
      </w:rPr>
      <w:tblPr/>
      <w:tcPr>
        <w:tcBorders>
          <w:top w:val="single" w:sz="4" w:space="0" w:color="F4B184"/>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FBE5D6"/>
      </w:tcPr>
    </w:tblStylePr>
    <w:tblStylePr w:type="band1Horz">
      <w:rPr>
        <w:rFonts w:ascii="Arial" w:hAnsi="Arial" w:cs="Arial" w:hint="default"/>
        <w:color w:val="404040"/>
        <w:sz w:val="22"/>
        <w:szCs w:val="22"/>
      </w:rPr>
      <w:tblPr/>
      <w:tcPr>
        <w:shd w:val="clear" w:color="auto" w:fill="FBE5D6"/>
      </w:tcPr>
    </w:tblStylePr>
  </w:style>
  <w:style w:type="table" w:customStyle="1" w:styleId="GridTable2-Accent31">
    <w:name w:val="Grid Table 2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5A5A5"/>
        <w:insideH w:val="single" w:sz="4" w:space="0" w:color="A5A5A5"/>
        <w:insideV w:val="single" w:sz="4" w:space="0" w:color="A5A5A5"/>
      </w:tblBorders>
    </w:tblPr>
    <w:tblStylePr w:type="firstRow">
      <w:rPr>
        <w:b/>
        <w:color w:val="404040"/>
      </w:rPr>
      <w:tblPr/>
      <w:tcPr>
        <w:tcBorders>
          <w:top w:val="none" w:sz="0" w:space="0" w:color="auto"/>
          <w:left w:val="none" w:sz="0" w:space="0" w:color="auto"/>
          <w:bottom w:val="single" w:sz="12" w:space="0" w:color="A5A5A5"/>
          <w:right w:val="none" w:sz="0" w:space="0" w:color="auto"/>
        </w:tcBorders>
        <w:shd w:val="clear" w:color="auto" w:fill="auto"/>
      </w:tcPr>
    </w:tblStylePr>
    <w:tblStylePr w:type="lastRow">
      <w:rPr>
        <w:b/>
        <w:color w:val="404040"/>
      </w:rPr>
      <w:tblPr/>
      <w:tcPr>
        <w:tcBorders>
          <w:top w:val="single" w:sz="4" w:space="0" w:color="A5A5A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ECECEC"/>
      </w:tcPr>
    </w:tblStylePr>
    <w:tblStylePr w:type="band1Horz">
      <w:rPr>
        <w:rFonts w:ascii="Arial" w:hAnsi="Arial" w:cs="Arial" w:hint="default"/>
        <w:color w:val="404040"/>
        <w:sz w:val="22"/>
        <w:szCs w:val="22"/>
      </w:rPr>
      <w:tblPr/>
      <w:tcPr>
        <w:shd w:val="clear" w:color="auto" w:fill="ECECEC"/>
      </w:tcPr>
    </w:tblStylePr>
  </w:style>
  <w:style w:type="table" w:customStyle="1" w:styleId="GridTable2-Accent41">
    <w:name w:val="Grid Table 2 -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FD865"/>
        <w:insideH w:val="single" w:sz="4" w:space="0" w:color="FFD865"/>
        <w:insideV w:val="single" w:sz="4" w:space="0" w:color="FFD865"/>
      </w:tblBorders>
    </w:tblPr>
    <w:tblStylePr w:type="firstRow">
      <w:rPr>
        <w:b/>
        <w:color w:val="404040"/>
      </w:rPr>
      <w:tblPr/>
      <w:tcPr>
        <w:tcBorders>
          <w:top w:val="none" w:sz="0" w:space="0" w:color="auto"/>
          <w:left w:val="none" w:sz="0" w:space="0" w:color="auto"/>
          <w:bottom w:val="single" w:sz="12" w:space="0" w:color="FFD865"/>
          <w:right w:val="none" w:sz="0" w:space="0" w:color="auto"/>
        </w:tcBorders>
        <w:shd w:val="clear" w:color="auto" w:fill="auto"/>
      </w:tcPr>
    </w:tblStylePr>
    <w:tblStylePr w:type="lastRow">
      <w:rPr>
        <w:b/>
        <w:color w:val="404040"/>
      </w:rPr>
      <w:tblPr/>
      <w:tcPr>
        <w:tcBorders>
          <w:top w:val="single" w:sz="4" w:space="0" w:color="FFD86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FFF2CB"/>
      </w:tcPr>
    </w:tblStylePr>
    <w:tblStylePr w:type="band1Horz">
      <w:rPr>
        <w:rFonts w:ascii="Arial" w:hAnsi="Arial" w:cs="Arial" w:hint="default"/>
        <w:color w:val="404040"/>
        <w:sz w:val="22"/>
        <w:szCs w:val="22"/>
      </w:rPr>
      <w:tblPr/>
      <w:tcPr>
        <w:shd w:val="clear" w:color="auto" w:fill="FFF2CB"/>
      </w:tcPr>
    </w:tblStylePr>
  </w:style>
  <w:style w:type="table" w:customStyle="1" w:styleId="GridTable2-Accent51">
    <w:name w:val="Grid Table 2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5B9BD5"/>
        <w:insideH w:val="single" w:sz="4" w:space="0" w:color="5B9BD5"/>
        <w:insideV w:val="single" w:sz="4" w:space="0" w:color="5B9BD5"/>
      </w:tblBorders>
    </w:tblPr>
    <w:tblStylePr w:type="firstRow">
      <w:rPr>
        <w:b/>
        <w:color w:val="404040"/>
      </w:rPr>
      <w:tblPr/>
      <w:tcPr>
        <w:tcBorders>
          <w:top w:val="none" w:sz="0" w:space="0" w:color="auto"/>
          <w:left w:val="none" w:sz="0" w:space="0" w:color="auto"/>
          <w:bottom w:val="single" w:sz="12" w:space="0" w:color="5B9BD5"/>
          <w:right w:val="none" w:sz="0" w:space="0" w:color="auto"/>
        </w:tcBorders>
        <w:shd w:val="clear" w:color="auto" w:fill="auto"/>
      </w:tcPr>
    </w:tblStylePr>
    <w:tblStylePr w:type="lastRow">
      <w:rPr>
        <w:b/>
        <w:color w:val="404040"/>
      </w:rPr>
      <w:tblPr/>
      <w:tcPr>
        <w:tcBorders>
          <w:top w:val="single" w:sz="4" w:space="0" w:color="5B9BD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DDEAF6"/>
      </w:tcPr>
    </w:tblStylePr>
    <w:tblStylePr w:type="band1Horz">
      <w:rPr>
        <w:rFonts w:ascii="Arial" w:hAnsi="Arial" w:cs="Arial" w:hint="default"/>
        <w:color w:val="404040"/>
        <w:sz w:val="22"/>
        <w:szCs w:val="22"/>
      </w:rPr>
      <w:tblPr/>
      <w:tcPr>
        <w:shd w:val="clear" w:color="auto" w:fill="DDEAF6"/>
      </w:tcPr>
    </w:tblStylePr>
  </w:style>
  <w:style w:type="table" w:customStyle="1" w:styleId="GridTable2-Accent61">
    <w:name w:val="Grid Table 2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70AD47"/>
        <w:insideH w:val="single" w:sz="4" w:space="0" w:color="70AD47"/>
        <w:insideV w:val="single" w:sz="4" w:space="0" w:color="70AD47"/>
      </w:tblBorders>
    </w:tblPr>
    <w:tblStylePr w:type="firstRow">
      <w:rPr>
        <w:b/>
        <w:color w:val="404040"/>
      </w:rPr>
      <w:tblPr/>
      <w:tcPr>
        <w:tcBorders>
          <w:top w:val="none" w:sz="0" w:space="0" w:color="auto"/>
          <w:left w:val="none" w:sz="0" w:space="0" w:color="auto"/>
          <w:bottom w:val="single" w:sz="12" w:space="0" w:color="70AD47"/>
          <w:right w:val="none" w:sz="0" w:space="0" w:color="auto"/>
        </w:tcBorders>
        <w:shd w:val="clear" w:color="auto" w:fill="auto"/>
      </w:tcPr>
    </w:tblStylePr>
    <w:tblStylePr w:type="lastRow">
      <w:rPr>
        <w:b/>
        <w:color w:val="404040"/>
      </w:rPr>
      <w:tblPr/>
      <w:tcPr>
        <w:tcBorders>
          <w:top w:val="single" w:sz="4" w:space="0" w:color="70AD47"/>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E1EFD8"/>
      </w:tcPr>
    </w:tblStylePr>
    <w:tblStylePr w:type="band1Horz">
      <w:rPr>
        <w:rFonts w:ascii="Arial" w:hAnsi="Arial" w:cs="Arial" w:hint="default"/>
        <w:color w:val="404040"/>
        <w:sz w:val="22"/>
        <w:szCs w:val="22"/>
      </w:rPr>
      <w:tblPr/>
      <w:tcPr>
        <w:shd w:val="clear" w:color="auto" w:fill="E1EFD8"/>
      </w:tcPr>
    </w:tblStylePr>
  </w:style>
  <w:style w:type="table" w:customStyle="1" w:styleId="GridTable3-Accent11">
    <w:name w:val="Grid Table 3 -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537DC8"/>
        <w:insideH w:val="single" w:sz="4" w:space="0" w:color="537DC8"/>
        <w:insideV w:val="single" w:sz="4" w:space="0" w:color="537DC8"/>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rFonts w:ascii="Arial" w:hAnsi="Arial" w:cs="Arial" w:hint="default"/>
        <w:color w:val="404040"/>
        <w:sz w:val="22"/>
        <w:szCs w:val="22"/>
      </w:rPr>
      <w:tblPr/>
      <w:tcPr>
        <w:shd w:val="clear" w:color="auto" w:fill="D8E2F3"/>
      </w:tcPr>
    </w:tblStylePr>
    <w:tblStylePr w:type="band1Horz">
      <w:rPr>
        <w:rFonts w:ascii="Arial" w:hAnsi="Arial" w:cs="Arial" w:hint="default"/>
        <w:color w:val="404040"/>
        <w:sz w:val="22"/>
        <w:szCs w:val="22"/>
      </w:rPr>
      <w:tblPr/>
      <w:tcPr>
        <w:shd w:val="clear" w:color="auto" w:fill="D8E2F3"/>
      </w:tcPr>
    </w:tblStylePr>
  </w:style>
  <w:style w:type="table" w:customStyle="1" w:styleId="GridTable3-Accent21">
    <w:name w:val="Grid Table 3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4B184"/>
        <w:insideH w:val="single" w:sz="4" w:space="0" w:color="F4B184"/>
        <w:insideV w:val="single" w:sz="4" w:space="0" w:color="F4B184"/>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rFonts w:ascii="Arial" w:hAnsi="Arial" w:cs="Arial" w:hint="default"/>
        <w:color w:val="404040"/>
        <w:sz w:val="22"/>
        <w:szCs w:val="22"/>
      </w:rPr>
      <w:tblPr/>
      <w:tcPr>
        <w:shd w:val="clear" w:color="auto" w:fill="FBE5D6"/>
      </w:tcPr>
    </w:tblStylePr>
    <w:tblStylePr w:type="band1Horz">
      <w:rPr>
        <w:rFonts w:ascii="Arial" w:hAnsi="Arial" w:cs="Arial" w:hint="default"/>
        <w:color w:val="404040"/>
        <w:sz w:val="22"/>
        <w:szCs w:val="22"/>
      </w:rPr>
      <w:tblPr/>
      <w:tcPr>
        <w:shd w:val="clear" w:color="auto" w:fill="FBE5D6"/>
      </w:tcPr>
    </w:tblStylePr>
  </w:style>
  <w:style w:type="table" w:customStyle="1" w:styleId="GridTable3-Accent31">
    <w:name w:val="Grid Table 3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5A5A5"/>
        <w:insideH w:val="single" w:sz="4" w:space="0" w:color="A5A5A5"/>
        <w:insideV w:val="single" w:sz="4" w:space="0" w:color="A5A5A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rFonts w:ascii="Arial" w:hAnsi="Arial" w:cs="Arial" w:hint="default"/>
        <w:color w:val="404040"/>
        <w:sz w:val="22"/>
        <w:szCs w:val="22"/>
      </w:rPr>
      <w:tblPr/>
      <w:tcPr>
        <w:shd w:val="clear" w:color="auto" w:fill="ECECEC"/>
      </w:tcPr>
    </w:tblStylePr>
    <w:tblStylePr w:type="band1Horz">
      <w:rPr>
        <w:rFonts w:ascii="Arial" w:hAnsi="Arial" w:cs="Arial" w:hint="default"/>
        <w:color w:val="404040"/>
        <w:sz w:val="22"/>
        <w:szCs w:val="22"/>
      </w:rPr>
      <w:tblPr/>
      <w:tcPr>
        <w:shd w:val="clear" w:color="auto" w:fill="ECECEC"/>
      </w:tcPr>
    </w:tblStylePr>
  </w:style>
  <w:style w:type="table" w:customStyle="1" w:styleId="GridTable3-Accent41">
    <w:name w:val="Grid Table 3 -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FD865"/>
        <w:insideH w:val="single" w:sz="4" w:space="0" w:color="FFD865"/>
        <w:insideV w:val="single" w:sz="4" w:space="0" w:color="FFD86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rFonts w:ascii="Arial" w:hAnsi="Arial" w:cs="Arial" w:hint="default"/>
        <w:color w:val="404040"/>
        <w:sz w:val="22"/>
        <w:szCs w:val="22"/>
      </w:rPr>
      <w:tblPr/>
      <w:tcPr>
        <w:shd w:val="clear" w:color="auto" w:fill="FFF2CB"/>
      </w:tcPr>
    </w:tblStylePr>
    <w:tblStylePr w:type="band1Horz">
      <w:rPr>
        <w:rFonts w:ascii="Arial" w:hAnsi="Arial" w:cs="Arial" w:hint="default"/>
        <w:color w:val="404040"/>
        <w:sz w:val="22"/>
        <w:szCs w:val="22"/>
      </w:rPr>
      <w:tblPr/>
      <w:tcPr>
        <w:shd w:val="clear" w:color="auto" w:fill="FFF2CB"/>
      </w:tcPr>
    </w:tblStylePr>
  </w:style>
  <w:style w:type="table" w:customStyle="1" w:styleId="GridTable3-Accent51">
    <w:name w:val="Grid Table 3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5B9BD5"/>
        <w:insideH w:val="single" w:sz="4" w:space="0" w:color="5B9BD5"/>
        <w:insideV w:val="single" w:sz="4" w:space="0" w:color="5B9BD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rFonts w:ascii="Arial" w:hAnsi="Arial" w:cs="Arial" w:hint="default"/>
        <w:color w:val="404040"/>
        <w:sz w:val="22"/>
        <w:szCs w:val="22"/>
      </w:rPr>
      <w:tblPr/>
      <w:tcPr>
        <w:shd w:val="clear" w:color="auto" w:fill="DDEAF6"/>
      </w:tcPr>
    </w:tblStylePr>
    <w:tblStylePr w:type="band1Horz">
      <w:rPr>
        <w:rFonts w:ascii="Arial" w:hAnsi="Arial" w:cs="Arial" w:hint="default"/>
        <w:color w:val="404040"/>
        <w:sz w:val="22"/>
        <w:szCs w:val="22"/>
      </w:rPr>
      <w:tblPr/>
      <w:tcPr>
        <w:shd w:val="clear" w:color="auto" w:fill="DDEAF6"/>
      </w:tcPr>
    </w:tblStylePr>
  </w:style>
  <w:style w:type="table" w:customStyle="1" w:styleId="GridTable3-Accent61">
    <w:name w:val="Grid Table 3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70AD47"/>
        <w:insideH w:val="single" w:sz="4" w:space="0" w:color="70AD47"/>
        <w:insideV w:val="single" w:sz="4" w:space="0" w:color="70AD47"/>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rFonts w:ascii="Arial" w:hAnsi="Arial" w:cs="Arial" w:hint="default"/>
        <w:color w:val="404040"/>
        <w:sz w:val="22"/>
        <w:szCs w:val="22"/>
      </w:rPr>
      <w:tblPr/>
      <w:tcPr>
        <w:shd w:val="clear" w:color="auto" w:fill="E1EFD8"/>
      </w:tcPr>
    </w:tblStylePr>
    <w:tblStylePr w:type="band1Horz">
      <w:rPr>
        <w:rFonts w:ascii="Arial" w:hAnsi="Arial" w:cs="Arial" w:hint="default"/>
        <w:color w:val="404040"/>
        <w:sz w:val="22"/>
        <w:szCs w:val="22"/>
      </w:rPr>
      <w:tblPr/>
      <w:tcPr>
        <w:shd w:val="clear" w:color="auto" w:fill="E1EFD8"/>
      </w:tcPr>
    </w:tblStylePr>
  </w:style>
  <w:style w:type="table" w:customStyle="1" w:styleId="GridTable4-Accent11">
    <w:name w:val="Grid Table 4 - Accent 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5AFDD"/>
        <w:left w:val="single" w:sz="4" w:space="0" w:color="95AFDD"/>
        <w:bottom w:val="single" w:sz="4" w:space="0" w:color="95AFDD"/>
        <w:right w:val="single" w:sz="4" w:space="0" w:color="95AFDD"/>
        <w:insideH w:val="single" w:sz="4" w:space="0" w:color="95AFDD"/>
        <w:insideV w:val="single" w:sz="4" w:space="0" w:color="95AFDD"/>
      </w:tblBorders>
    </w:tblPr>
    <w:tblStylePr w:type="firstRow">
      <w:rPr>
        <w:rFonts w:ascii="Arial" w:hAnsi="Arial" w:cs="Arial" w:hint="default"/>
        <w:b/>
        <w:color w:val="FFFFFF"/>
        <w:sz w:val="22"/>
        <w:szCs w:val="22"/>
      </w:rPr>
      <w:tblPr/>
      <w:tcPr>
        <w:tcBorders>
          <w:top w:val="single" w:sz="4" w:space="0" w:color="537DC8"/>
          <w:left w:val="single" w:sz="4" w:space="0" w:color="537DC8"/>
          <w:bottom w:val="single" w:sz="4" w:space="0" w:color="537DC8"/>
          <w:right w:val="single" w:sz="4" w:space="0" w:color="537DC8"/>
        </w:tcBorders>
        <w:shd w:val="clear" w:color="auto" w:fill="537DC8"/>
      </w:tcPr>
    </w:tblStylePr>
    <w:tblStylePr w:type="lastRow">
      <w:rPr>
        <w:b/>
        <w:color w:val="404040"/>
      </w:rPr>
      <w:tblPr/>
      <w:tcPr>
        <w:tcBorders>
          <w:top w:val="single" w:sz="4" w:space="0" w:color="537DC8"/>
        </w:tcBorders>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DAE3F3"/>
      </w:tcPr>
    </w:tblStylePr>
    <w:tblStylePr w:type="band1Horz">
      <w:rPr>
        <w:rFonts w:ascii="Arial" w:hAnsi="Arial" w:cs="Arial" w:hint="default"/>
        <w:color w:val="404040"/>
        <w:sz w:val="22"/>
        <w:szCs w:val="22"/>
      </w:rPr>
      <w:tblPr/>
      <w:tcPr>
        <w:shd w:val="clear" w:color="auto" w:fill="DAE3F3"/>
      </w:tcPr>
    </w:tblStylePr>
  </w:style>
  <w:style w:type="table" w:customStyle="1" w:styleId="GridTable4-Accent21">
    <w:name w:val="Grid Table 4 - Accent 2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58A"/>
        <w:left w:val="single" w:sz="4" w:space="0" w:color="F4B58A"/>
        <w:bottom w:val="single" w:sz="4" w:space="0" w:color="F4B58A"/>
        <w:right w:val="single" w:sz="4" w:space="0" w:color="F4B58A"/>
        <w:insideH w:val="single" w:sz="4" w:space="0" w:color="F4B58A"/>
        <w:insideV w:val="single" w:sz="4" w:space="0" w:color="F4B58A"/>
      </w:tblBorders>
    </w:tblPr>
    <w:tblStylePr w:type="firstRow">
      <w:rPr>
        <w:rFonts w:ascii="Arial" w:hAnsi="Arial" w:cs="Arial" w:hint="default"/>
        <w:b/>
        <w:color w:val="FFFFFF"/>
        <w:sz w:val="22"/>
        <w:szCs w:val="22"/>
      </w:rPr>
      <w:tblPr/>
      <w:tcPr>
        <w:tcBorders>
          <w:top w:val="single" w:sz="4" w:space="0" w:color="F4B184"/>
          <w:left w:val="single" w:sz="4" w:space="0" w:color="F4B184"/>
          <w:bottom w:val="single" w:sz="4" w:space="0" w:color="F4B184"/>
          <w:right w:val="single" w:sz="4" w:space="0" w:color="F4B184"/>
        </w:tcBorders>
        <w:shd w:val="clear" w:color="auto" w:fill="F4B184"/>
      </w:tcPr>
    </w:tblStylePr>
    <w:tblStylePr w:type="lastRow">
      <w:rPr>
        <w:b/>
        <w:color w:val="404040"/>
      </w:rPr>
      <w:tblPr/>
      <w:tcPr>
        <w:tcBorders>
          <w:top w:val="single" w:sz="4" w:space="0" w:color="F4B184"/>
        </w:tcBorders>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FBE5D6"/>
      </w:tcPr>
    </w:tblStylePr>
    <w:tblStylePr w:type="band1Horz">
      <w:rPr>
        <w:rFonts w:ascii="Arial" w:hAnsi="Arial" w:cs="Arial" w:hint="default"/>
        <w:color w:val="404040"/>
        <w:sz w:val="22"/>
        <w:szCs w:val="22"/>
      </w:rPr>
      <w:tblPr/>
      <w:tcPr>
        <w:shd w:val="clear" w:color="auto" w:fill="FBE5D6"/>
      </w:tcPr>
    </w:tblStylePr>
  </w:style>
  <w:style w:type="table" w:customStyle="1" w:styleId="GridTable4-Accent31">
    <w:name w:val="Grid Table 4 - Accent 3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Pr>
    <w:tblStylePr w:type="firstRow">
      <w:rPr>
        <w:rFonts w:ascii="Arial" w:hAnsi="Arial" w:cs="Arial" w:hint="default"/>
        <w:b/>
        <w:color w:val="FFFFFF"/>
        <w:sz w:val="22"/>
        <w:szCs w:val="22"/>
      </w:rPr>
      <w:tblPr/>
      <w:tcPr>
        <w:tcBorders>
          <w:top w:val="single" w:sz="4" w:space="0" w:color="A5A5A5"/>
          <w:left w:val="single" w:sz="4" w:space="0" w:color="A5A5A5"/>
          <w:bottom w:val="single" w:sz="4" w:space="0" w:color="A5A5A5"/>
          <w:right w:val="single" w:sz="4" w:space="0" w:color="A5A5A5"/>
        </w:tcBorders>
        <w:shd w:val="clear" w:color="auto" w:fill="A5A5A5"/>
      </w:tcPr>
    </w:tblStylePr>
    <w:tblStylePr w:type="lastRow">
      <w:rPr>
        <w:b/>
        <w:color w:val="404040"/>
      </w:rPr>
      <w:tblPr/>
      <w:tcPr>
        <w:tcBorders>
          <w:top w:val="single" w:sz="4" w:space="0" w:color="A5A5A5"/>
        </w:tcBorders>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ECECEC"/>
      </w:tcPr>
    </w:tblStylePr>
    <w:tblStylePr w:type="band1Horz">
      <w:rPr>
        <w:rFonts w:ascii="Arial" w:hAnsi="Arial" w:cs="Arial" w:hint="default"/>
        <w:color w:val="404040"/>
        <w:sz w:val="22"/>
        <w:szCs w:val="22"/>
      </w:rPr>
      <w:tblPr/>
      <w:tcPr>
        <w:shd w:val="clear" w:color="auto" w:fill="ECECEC"/>
      </w:tcPr>
    </w:tblStylePr>
  </w:style>
  <w:style w:type="table" w:customStyle="1" w:styleId="GridTable4-Accent41">
    <w:name w:val="Grid Table 4 - Accent 4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B6F"/>
        <w:left w:val="single" w:sz="4" w:space="0" w:color="FFDB6F"/>
        <w:bottom w:val="single" w:sz="4" w:space="0" w:color="FFDB6F"/>
        <w:right w:val="single" w:sz="4" w:space="0" w:color="FFDB6F"/>
        <w:insideH w:val="single" w:sz="4" w:space="0" w:color="FFDB6F"/>
        <w:insideV w:val="single" w:sz="4" w:space="0" w:color="FFDB6F"/>
      </w:tblBorders>
    </w:tblPr>
    <w:tblStylePr w:type="firstRow">
      <w:rPr>
        <w:rFonts w:ascii="Arial" w:hAnsi="Arial" w:cs="Arial" w:hint="default"/>
        <w:b/>
        <w:color w:val="FFFFFF"/>
        <w:sz w:val="22"/>
        <w:szCs w:val="22"/>
      </w:rPr>
      <w:tblPr/>
      <w:tcPr>
        <w:tcBorders>
          <w:top w:val="single" w:sz="4" w:space="0" w:color="FFD865"/>
          <w:left w:val="single" w:sz="4" w:space="0" w:color="FFD865"/>
          <w:bottom w:val="single" w:sz="4" w:space="0" w:color="FFD865"/>
          <w:right w:val="single" w:sz="4" w:space="0" w:color="FFD865"/>
        </w:tcBorders>
        <w:shd w:val="clear" w:color="auto" w:fill="FFD865"/>
      </w:tcPr>
    </w:tblStylePr>
    <w:tblStylePr w:type="lastRow">
      <w:rPr>
        <w:b/>
        <w:color w:val="404040"/>
      </w:rPr>
      <w:tblPr/>
      <w:tcPr>
        <w:tcBorders>
          <w:top w:val="single" w:sz="4" w:space="0" w:color="FFD865"/>
        </w:tcBorders>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FFF2CB"/>
      </w:tcPr>
    </w:tblStylePr>
    <w:tblStylePr w:type="band1Horz">
      <w:rPr>
        <w:rFonts w:ascii="Arial" w:hAnsi="Arial" w:cs="Arial" w:hint="default"/>
        <w:color w:val="404040"/>
        <w:sz w:val="22"/>
        <w:szCs w:val="22"/>
      </w:rPr>
      <w:tblPr/>
      <w:tcPr>
        <w:shd w:val="clear" w:color="auto" w:fill="FFF2CB"/>
      </w:tcPr>
    </w:tblStylePr>
  </w:style>
  <w:style w:type="table" w:customStyle="1" w:styleId="GridTable4-Accent51">
    <w:name w:val="Grid Table 4 - Accent 5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2C6E7"/>
        <w:left w:val="single" w:sz="4" w:space="0" w:color="A2C6E7"/>
        <w:bottom w:val="single" w:sz="4" w:space="0" w:color="A2C6E7"/>
        <w:right w:val="single" w:sz="4" w:space="0" w:color="A2C6E7"/>
        <w:insideH w:val="single" w:sz="4" w:space="0" w:color="A2C6E7"/>
        <w:insideV w:val="single" w:sz="4" w:space="0" w:color="A2C6E7"/>
      </w:tblBorders>
    </w:tblPr>
    <w:tblStylePr w:type="firstRow">
      <w:rPr>
        <w:rFonts w:ascii="Arial" w:hAnsi="Arial" w:cs="Arial" w:hint="default"/>
        <w:b/>
        <w:color w:val="FFFFFF"/>
        <w:sz w:val="22"/>
        <w:szCs w:val="22"/>
      </w:rPr>
      <w:tblPr/>
      <w:tcPr>
        <w:tcBorders>
          <w:top w:val="single" w:sz="4" w:space="0" w:color="5B9BD5"/>
          <w:left w:val="single" w:sz="4" w:space="0" w:color="5B9BD5"/>
          <w:bottom w:val="single" w:sz="4" w:space="0" w:color="5B9BD5"/>
          <w:right w:val="single" w:sz="4" w:space="0" w:color="5B9BD5"/>
        </w:tcBorders>
        <w:shd w:val="clear" w:color="auto" w:fill="5B9BD5"/>
      </w:tcPr>
    </w:tblStylePr>
    <w:tblStylePr w:type="lastRow">
      <w:rPr>
        <w:b/>
        <w:color w:val="404040"/>
      </w:rPr>
      <w:tblPr/>
      <w:tcPr>
        <w:tcBorders>
          <w:top w:val="single" w:sz="4" w:space="0" w:color="5B9BD5"/>
        </w:tcBorders>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DDEAF6"/>
      </w:tcPr>
    </w:tblStylePr>
    <w:tblStylePr w:type="band1Horz">
      <w:rPr>
        <w:rFonts w:ascii="Arial" w:hAnsi="Arial" w:cs="Arial" w:hint="default"/>
        <w:color w:val="404040"/>
        <w:sz w:val="22"/>
        <w:szCs w:val="22"/>
      </w:rPr>
      <w:tblPr/>
      <w:tcPr>
        <w:shd w:val="clear" w:color="auto" w:fill="DDEAF6"/>
      </w:tcPr>
    </w:tblStylePr>
  </w:style>
  <w:style w:type="table" w:customStyle="1" w:styleId="GridTable4-Accent61">
    <w:name w:val="Grid Table 4 - Accent 6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DD394"/>
        <w:left w:val="single" w:sz="4" w:space="0" w:color="ADD394"/>
        <w:bottom w:val="single" w:sz="4" w:space="0" w:color="ADD394"/>
        <w:right w:val="single" w:sz="4" w:space="0" w:color="ADD394"/>
        <w:insideH w:val="single" w:sz="4" w:space="0" w:color="ADD394"/>
        <w:insideV w:val="single" w:sz="4" w:space="0" w:color="ADD394"/>
      </w:tblBorders>
    </w:tblPr>
    <w:tblStylePr w:type="firstRow">
      <w:rPr>
        <w:rFonts w:ascii="Arial" w:hAnsi="Arial" w:cs="Arial" w:hint="default"/>
        <w:b/>
        <w:color w:val="FFFFFF"/>
        <w:sz w:val="22"/>
        <w:szCs w:val="22"/>
      </w:rPr>
      <w:tblPr/>
      <w:tcPr>
        <w:tcBorders>
          <w:top w:val="single" w:sz="4" w:space="0" w:color="70AD47"/>
          <w:left w:val="single" w:sz="4" w:space="0" w:color="70AD47"/>
          <w:bottom w:val="single" w:sz="4" w:space="0" w:color="70AD47"/>
          <w:right w:val="single" w:sz="4" w:space="0" w:color="70AD47"/>
        </w:tcBorders>
        <w:shd w:val="clear" w:color="auto" w:fill="70AD47"/>
      </w:tcPr>
    </w:tblStylePr>
    <w:tblStylePr w:type="lastRow">
      <w:rPr>
        <w:b/>
        <w:color w:val="404040"/>
      </w:rPr>
      <w:tblPr/>
      <w:tcPr>
        <w:tcBorders>
          <w:top w:val="single" w:sz="4" w:space="0" w:color="70AD47"/>
        </w:tcBorders>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E1EFD8"/>
      </w:tcPr>
    </w:tblStylePr>
    <w:tblStylePr w:type="band1Horz">
      <w:rPr>
        <w:rFonts w:ascii="Arial" w:hAnsi="Arial" w:cs="Arial" w:hint="default"/>
        <w:color w:val="404040"/>
        <w:sz w:val="22"/>
        <w:szCs w:val="22"/>
      </w:rPr>
      <w:tblPr/>
      <w:tcPr>
        <w:shd w:val="clear" w:color="auto" w:fill="E1EFD8"/>
      </w:tcPr>
    </w:tblStylePr>
  </w:style>
  <w:style w:type="table" w:customStyle="1" w:styleId="GridTable5Dark-Accent11">
    <w:name w:val="Grid Table 5 Dark-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D8E2F3"/>
    </w:tblPr>
    <w:tblStylePr w:type="firstRow">
      <w:rPr>
        <w:rFonts w:ascii="Arial" w:hAnsi="Arial" w:cs="Arial" w:hint="default"/>
        <w:b/>
        <w:color w:val="FFFFFF"/>
        <w:sz w:val="22"/>
        <w:szCs w:val="22"/>
      </w:rPr>
      <w:tblPr/>
      <w:tcPr>
        <w:shd w:val="clear" w:color="auto" w:fill="4472C4"/>
      </w:tcPr>
    </w:tblStylePr>
    <w:tblStylePr w:type="lastRow">
      <w:rPr>
        <w:rFonts w:ascii="Arial" w:hAnsi="Arial" w:cs="Arial" w:hint="default"/>
        <w:b/>
        <w:color w:val="FFFFFF"/>
        <w:sz w:val="22"/>
        <w:szCs w:val="22"/>
      </w:rPr>
      <w:tblPr/>
      <w:tcPr>
        <w:tcBorders>
          <w:top w:val="single" w:sz="4" w:space="0" w:color="FFFFFF"/>
        </w:tcBorders>
        <w:shd w:val="clear" w:color="auto" w:fill="4472C4"/>
      </w:tcPr>
    </w:tblStylePr>
    <w:tblStylePr w:type="firstCol">
      <w:rPr>
        <w:rFonts w:ascii="Arial" w:hAnsi="Arial" w:cs="Arial" w:hint="default"/>
        <w:b/>
        <w:color w:val="FFFFFF"/>
        <w:sz w:val="22"/>
        <w:szCs w:val="22"/>
      </w:rPr>
      <w:tblPr/>
      <w:tcPr>
        <w:shd w:val="clear" w:color="auto" w:fill="4472C4"/>
      </w:tcPr>
    </w:tblStylePr>
    <w:tblStylePr w:type="lastCol">
      <w:rPr>
        <w:rFonts w:ascii="Arial" w:hAnsi="Arial" w:cs="Arial" w:hint="default"/>
        <w:b/>
        <w:color w:val="FFFFFF"/>
        <w:sz w:val="22"/>
        <w:szCs w:val="22"/>
      </w:rPr>
      <w:tblPr/>
      <w:tcPr>
        <w:shd w:val="clear" w:color="auto" w:fill="4472C4"/>
      </w:tcPr>
    </w:tblStylePr>
    <w:tblStylePr w:type="band1Vert">
      <w:tblPr/>
      <w:tcPr>
        <w:shd w:val="clear" w:color="auto" w:fill="A9BEE4"/>
      </w:tcPr>
    </w:tblStylePr>
    <w:tblStylePr w:type="band1Horz">
      <w:tblPr/>
      <w:tcPr>
        <w:shd w:val="clear" w:color="auto" w:fill="A9BEE4"/>
      </w:tcPr>
    </w:tblStylePr>
  </w:style>
  <w:style w:type="table" w:customStyle="1" w:styleId="GridTable5Dark-Accent21">
    <w:name w:val="Grid Table 5 Dark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FBE5D6"/>
    </w:tblPr>
    <w:tblStylePr w:type="firstRow">
      <w:rPr>
        <w:rFonts w:ascii="Arial" w:hAnsi="Arial" w:cs="Arial" w:hint="default"/>
        <w:b/>
        <w:color w:val="FFFFFF"/>
        <w:sz w:val="22"/>
        <w:szCs w:val="22"/>
      </w:rPr>
      <w:tblPr/>
      <w:tcPr>
        <w:shd w:val="clear" w:color="auto" w:fill="ED7D31"/>
      </w:tcPr>
    </w:tblStylePr>
    <w:tblStylePr w:type="lastRow">
      <w:rPr>
        <w:rFonts w:ascii="Arial" w:hAnsi="Arial" w:cs="Arial" w:hint="default"/>
        <w:b/>
        <w:color w:val="FFFFFF"/>
        <w:sz w:val="22"/>
        <w:szCs w:val="22"/>
      </w:rPr>
      <w:tblPr/>
      <w:tcPr>
        <w:tcBorders>
          <w:top w:val="single" w:sz="4" w:space="0" w:color="FFFFFF"/>
        </w:tcBorders>
        <w:shd w:val="clear" w:color="auto" w:fill="ED7D31"/>
      </w:tcPr>
    </w:tblStylePr>
    <w:tblStylePr w:type="firstCol">
      <w:rPr>
        <w:rFonts w:ascii="Arial" w:hAnsi="Arial" w:cs="Arial" w:hint="default"/>
        <w:b/>
        <w:color w:val="FFFFFF"/>
        <w:sz w:val="22"/>
        <w:szCs w:val="22"/>
      </w:rPr>
      <w:tblPr/>
      <w:tcPr>
        <w:shd w:val="clear" w:color="auto" w:fill="ED7D31"/>
      </w:tcPr>
    </w:tblStylePr>
    <w:tblStylePr w:type="lastCol">
      <w:rPr>
        <w:rFonts w:ascii="Arial" w:hAnsi="Arial" w:cs="Arial" w:hint="default"/>
        <w:b/>
        <w:color w:val="FFFFFF"/>
        <w:sz w:val="22"/>
        <w:szCs w:val="22"/>
      </w:rPr>
      <w:tblPr/>
      <w:tcPr>
        <w:shd w:val="clear" w:color="auto" w:fill="ED7D31"/>
      </w:tcPr>
    </w:tblStylePr>
    <w:tblStylePr w:type="band1Vert">
      <w:tblPr/>
      <w:tcPr>
        <w:shd w:val="clear" w:color="auto" w:fill="F6C3A0"/>
      </w:tcPr>
    </w:tblStylePr>
    <w:tblStylePr w:type="band1Horz">
      <w:tblPr/>
      <w:tcPr>
        <w:shd w:val="clear" w:color="auto" w:fill="F6C3A0"/>
      </w:tcPr>
    </w:tblStylePr>
  </w:style>
  <w:style w:type="table" w:customStyle="1" w:styleId="GridTable5Dark-Accent31">
    <w:name w:val="Grid Table 5 Dark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ECECEC"/>
    </w:tblPr>
    <w:tblStylePr w:type="firstRow">
      <w:rPr>
        <w:rFonts w:ascii="Arial" w:hAnsi="Arial" w:cs="Arial" w:hint="default"/>
        <w:b/>
        <w:color w:val="FFFFFF"/>
        <w:sz w:val="22"/>
        <w:szCs w:val="22"/>
      </w:rPr>
      <w:tblPr/>
      <w:tcPr>
        <w:shd w:val="clear" w:color="auto" w:fill="A5A5A5"/>
      </w:tcPr>
    </w:tblStylePr>
    <w:tblStylePr w:type="lastRow">
      <w:rPr>
        <w:rFonts w:ascii="Arial" w:hAnsi="Arial" w:cs="Arial" w:hint="default"/>
        <w:b/>
        <w:color w:val="FFFFFF"/>
        <w:sz w:val="22"/>
        <w:szCs w:val="22"/>
      </w:rPr>
      <w:tblPr/>
      <w:tcPr>
        <w:tcBorders>
          <w:top w:val="single" w:sz="4" w:space="0" w:color="FFFFFF"/>
        </w:tcBorders>
        <w:shd w:val="clear" w:color="auto" w:fill="A5A5A5"/>
      </w:tcPr>
    </w:tblStylePr>
    <w:tblStylePr w:type="firstCol">
      <w:rPr>
        <w:rFonts w:ascii="Arial" w:hAnsi="Arial" w:cs="Arial" w:hint="default"/>
        <w:b/>
        <w:color w:val="FFFFFF"/>
        <w:sz w:val="22"/>
        <w:szCs w:val="22"/>
      </w:rPr>
      <w:tblPr/>
      <w:tcPr>
        <w:shd w:val="clear" w:color="auto" w:fill="A5A5A5"/>
      </w:tcPr>
    </w:tblStylePr>
    <w:tblStylePr w:type="lastCol">
      <w:rPr>
        <w:rFonts w:ascii="Arial" w:hAnsi="Arial" w:cs="Arial" w:hint="default"/>
        <w:b/>
        <w:color w:val="FFFFFF"/>
        <w:sz w:val="22"/>
        <w:szCs w:val="22"/>
      </w:rPr>
      <w:tblPr/>
      <w:tcPr>
        <w:shd w:val="clear" w:color="auto" w:fill="A5A5A5"/>
      </w:tcPr>
    </w:tblStylePr>
    <w:tblStylePr w:type="band1Vert">
      <w:tblPr/>
      <w:tcPr>
        <w:shd w:val="clear" w:color="auto" w:fill="D5D5D5"/>
      </w:tcPr>
    </w:tblStylePr>
    <w:tblStylePr w:type="band1Horz">
      <w:tblPr/>
      <w:tcPr>
        <w:shd w:val="clear" w:color="auto" w:fill="D5D5D5"/>
      </w:tcPr>
    </w:tblStylePr>
  </w:style>
  <w:style w:type="table" w:customStyle="1" w:styleId="GridTable5Dark-Accent41">
    <w:name w:val="Grid Table 5 Dark-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FFF2CB"/>
    </w:tblPr>
    <w:tblStylePr w:type="firstRow">
      <w:rPr>
        <w:rFonts w:ascii="Arial" w:hAnsi="Arial" w:cs="Arial" w:hint="default"/>
        <w:b/>
        <w:color w:val="FFFFFF"/>
        <w:sz w:val="22"/>
        <w:szCs w:val="22"/>
      </w:rPr>
      <w:tblPr/>
      <w:tcPr>
        <w:shd w:val="clear" w:color="auto" w:fill="FFC000"/>
      </w:tcPr>
    </w:tblStylePr>
    <w:tblStylePr w:type="lastRow">
      <w:rPr>
        <w:rFonts w:ascii="Arial" w:hAnsi="Arial" w:cs="Arial" w:hint="default"/>
        <w:b/>
        <w:color w:val="FFFFFF"/>
        <w:sz w:val="22"/>
        <w:szCs w:val="22"/>
      </w:rPr>
      <w:tblPr/>
      <w:tcPr>
        <w:tcBorders>
          <w:top w:val="single" w:sz="4" w:space="0" w:color="FFFFFF"/>
        </w:tcBorders>
        <w:shd w:val="clear" w:color="auto" w:fill="FFC000"/>
      </w:tcPr>
    </w:tblStylePr>
    <w:tblStylePr w:type="firstCol">
      <w:rPr>
        <w:rFonts w:ascii="Arial" w:hAnsi="Arial" w:cs="Arial" w:hint="default"/>
        <w:b/>
        <w:color w:val="FFFFFF"/>
        <w:sz w:val="22"/>
        <w:szCs w:val="22"/>
      </w:rPr>
      <w:tblPr/>
      <w:tcPr>
        <w:shd w:val="clear" w:color="auto" w:fill="FFC000"/>
      </w:tcPr>
    </w:tblStylePr>
    <w:tblStylePr w:type="lastCol">
      <w:rPr>
        <w:rFonts w:ascii="Arial" w:hAnsi="Arial" w:cs="Arial" w:hint="default"/>
        <w:b/>
        <w:color w:val="FFFFFF"/>
        <w:sz w:val="22"/>
        <w:szCs w:val="22"/>
      </w:rPr>
      <w:tblPr/>
      <w:tcPr>
        <w:shd w:val="clear" w:color="auto" w:fill="FFC000"/>
      </w:tcPr>
    </w:tblStylePr>
    <w:tblStylePr w:type="band1Vert">
      <w:tblPr/>
      <w:tcPr>
        <w:shd w:val="clear" w:color="auto" w:fill="FFE28A"/>
      </w:tcPr>
    </w:tblStylePr>
    <w:tblStylePr w:type="band1Horz">
      <w:tblPr/>
      <w:tcPr>
        <w:shd w:val="clear" w:color="auto" w:fill="FFE28A"/>
      </w:tcPr>
    </w:tblStylePr>
  </w:style>
  <w:style w:type="table" w:customStyle="1" w:styleId="GridTable5Dark-Accent51">
    <w:name w:val="Grid Table 5 Dark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DDEAF6"/>
    </w:tblPr>
    <w:tblStylePr w:type="firstRow">
      <w:rPr>
        <w:rFonts w:ascii="Arial" w:hAnsi="Arial" w:cs="Arial" w:hint="default"/>
        <w:b/>
        <w:color w:val="FFFFFF"/>
        <w:sz w:val="22"/>
        <w:szCs w:val="22"/>
      </w:rPr>
      <w:tblPr/>
      <w:tcPr>
        <w:shd w:val="clear" w:color="auto" w:fill="5B9BD5"/>
      </w:tcPr>
    </w:tblStylePr>
    <w:tblStylePr w:type="lastRow">
      <w:rPr>
        <w:rFonts w:ascii="Arial" w:hAnsi="Arial" w:cs="Arial" w:hint="default"/>
        <w:b/>
        <w:color w:val="FFFFFF"/>
        <w:sz w:val="22"/>
        <w:szCs w:val="22"/>
      </w:rPr>
      <w:tblPr/>
      <w:tcPr>
        <w:tcBorders>
          <w:top w:val="single" w:sz="4" w:space="0" w:color="FFFFFF"/>
        </w:tcBorders>
        <w:shd w:val="clear" w:color="auto" w:fill="5B9BD5"/>
      </w:tcPr>
    </w:tblStylePr>
    <w:tblStylePr w:type="firstCol">
      <w:rPr>
        <w:rFonts w:ascii="Arial" w:hAnsi="Arial" w:cs="Arial" w:hint="default"/>
        <w:b/>
        <w:color w:val="FFFFFF"/>
        <w:sz w:val="22"/>
        <w:szCs w:val="22"/>
      </w:rPr>
      <w:tblPr/>
      <w:tcPr>
        <w:shd w:val="clear" w:color="auto" w:fill="5B9BD5"/>
      </w:tcPr>
    </w:tblStylePr>
    <w:tblStylePr w:type="lastCol">
      <w:rPr>
        <w:rFonts w:ascii="Arial" w:hAnsi="Arial" w:cs="Arial" w:hint="default"/>
        <w:b/>
        <w:color w:val="FFFFFF"/>
        <w:sz w:val="22"/>
        <w:szCs w:val="22"/>
      </w:rPr>
      <w:tblPr/>
      <w:tcPr>
        <w:shd w:val="clear" w:color="auto" w:fill="5B9BD5"/>
      </w:tcPr>
    </w:tblStylePr>
    <w:tblStylePr w:type="band1Vert">
      <w:tblPr/>
      <w:tcPr>
        <w:shd w:val="clear" w:color="auto" w:fill="B3D0EB"/>
      </w:tcPr>
    </w:tblStylePr>
    <w:tblStylePr w:type="band1Horz">
      <w:tblPr/>
      <w:tcPr>
        <w:shd w:val="clear" w:color="auto" w:fill="B3D0EB"/>
      </w:tcPr>
    </w:tblStylePr>
  </w:style>
  <w:style w:type="table" w:customStyle="1" w:styleId="GridTable5Dark-Accent61">
    <w:name w:val="Grid Table 5 Dark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E1EFD8"/>
    </w:tblPr>
    <w:tblStylePr w:type="firstRow">
      <w:rPr>
        <w:rFonts w:ascii="Arial" w:hAnsi="Arial" w:cs="Arial" w:hint="default"/>
        <w:b/>
        <w:color w:val="FFFFFF"/>
        <w:sz w:val="22"/>
        <w:szCs w:val="22"/>
      </w:rPr>
      <w:tblPr/>
      <w:tcPr>
        <w:shd w:val="clear" w:color="auto" w:fill="70AD47"/>
      </w:tcPr>
    </w:tblStylePr>
    <w:tblStylePr w:type="lastRow">
      <w:rPr>
        <w:rFonts w:ascii="Arial" w:hAnsi="Arial" w:cs="Arial" w:hint="default"/>
        <w:b/>
        <w:color w:val="FFFFFF"/>
        <w:sz w:val="22"/>
        <w:szCs w:val="22"/>
      </w:rPr>
      <w:tblPr/>
      <w:tcPr>
        <w:tcBorders>
          <w:top w:val="single" w:sz="4" w:space="0" w:color="FFFFFF"/>
        </w:tcBorders>
        <w:shd w:val="clear" w:color="auto" w:fill="70AD47"/>
      </w:tcPr>
    </w:tblStylePr>
    <w:tblStylePr w:type="firstCol">
      <w:rPr>
        <w:rFonts w:ascii="Arial" w:hAnsi="Arial" w:cs="Arial" w:hint="default"/>
        <w:b/>
        <w:color w:val="FFFFFF"/>
        <w:sz w:val="22"/>
        <w:szCs w:val="22"/>
      </w:rPr>
      <w:tblPr/>
      <w:tcPr>
        <w:shd w:val="clear" w:color="auto" w:fill="70AD47"/>
      </w:tcPr>
    </w:tblStylePr>
    <w:tblStylePr w:type="lastCol">
      <w:rPr>
        <w:rFonts w:ascii="Arial" w:hAnsi="Arial" w:cs="Arial" w:hint="default"/>
        <w:b/>
        <w:color w:val="FFFFFF"/>
        <w:sz w:val="22"/>
        <w:szCs w:val="22"/>
      </w:rPr>
      <w:tblPr/>
      <w:tcPr>
        <w:shd w:val="clear" w:color="auto" w:fill="70AD47"/>
      </w:tcPr>
    </w:tblStylePr>
    <w:tblStylePr w:type="band1Vert">
      <w:tblPr/>
      <w:tcPr>
        <w:shd w:val="clear" w:color="auto" w:fill="BCDBA8"/>
      </w:tcPr>
    </w:tblStylePr>
    <w:tblStylePr w:type="band1Horz">
      <w:tblPr/>
      <w:tcPr>
        <w:shd w:val="clear" w:color="auto" w:fill="BCDBA8"/>
      </w:tcPr>
    </w:tblStylePr>
  </w:style>
  <w:style w:type="table" w:customStyle="1" w:styleId="GridTable6Colorful-Accent11">
    <w:name w:val="Grid Table 6 Colorful -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0B7E1"/>
        <w:left w:val="single" w:sz="4" w:space="0" w:color="A0B7E1"/>
        <w:bottom w:val="single" w:sz="4" w:space="0" w:color="A0B7E1"/>
        <w:right w:val="single" w:sz="4" w:space="0" w:color="A0B7E1"/>
        <w:insideH w:val="single" w:sz="4" w:space="0" w:color="A0B7E1"/>
        <w:insideV w:val="single" w:sz="4" w:space="0" w:color="A0B7E1"/>
      </w:tblBorders>
    </w:tblPr>
    <w:tblStylePr w:type="firstRow">
      <w:rPr>
        <w:b/>
        <w:color w:val="A0B7E1"/>
      </w:rPr>
      <w:tblPr/>
      <w:tcPr>
        <w:tcBorders>
          <w:bottom w:val="single" w:sz="12" w:space="0" w:color="A0B7E1"/>
        </w:tcBorders>
      </w:tcPr>
    </w:tblStylePr>
    <w:tblStylePr w:type="lastRow">
      <w:rPr>
        <w:b/>
        <w:color w:val="A0B7E1"/>
      </w:rPr>
    </w:tblStylePr>
    <w:tblStylePr w:type="firstCol">
      <w:rPr>
        <w:b/>
        <w:color w:val="A0B7E1"/>
      </w:rPr>
    </w:tblStylePr>
    <w:tblStylePr w:type="lastCol">
      <w:rPr>
        <w:b/>
        <w:color w:val="A0B7E1"/>
      </w:rPr>
    </w:tblStylePr>
    <w:tblStylePr w:type="band1Vert">
      <w:tblPr/>
      <w:tcPr>
        <w:shd w:val="clear" w:color="auto" w:fill="D8E2F3"/>
      </w:tcPr>
    </w:tblStylePr>
    <w:tblStylePr w:type="band1Horz">
      <w:rPr>
        <w:rFonts w:ascii="Arial" w:hAnsi="Arial" w:cs="Arial" w:hint="default"/>
        <w:color w:val="A0B7E1"/>
        <w:sz w:val="22"/>
        <w:szCs w:val="22"/>
      </w:rPr>
      <w:tblPr/>
      <w:tcPr>
        <w:shd w:val="clear" w:color="auto" w:fill="D8E2F3"/>
      </w:tcPr>
    </w:tblStylePr>
    <w:tblStylePr w:type="band2Horz">
      <w:rPr>
        <w:rFonts w:ascii="Arial" w:hAnsi="Arial" w:cs="Arial" w:hint="default"/>
        <w:color w:val="A0B7E1"/>
        <w:sz w:val="22"/>
        <w:szCs w:val="22"/>
      </w:rPr>
    </w:tblStylePr>
  </w:style>
  <w:style w:type="table" w:customStyle="1" w:styleId="GridTable6Colorful-Accent21">
    <w:name w:val="Grid Table 6 Colorful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184"/>
        <w:left w:val="single" w:sz="4" w:space="0" w:color="F4B184"/>
        <w:bottom w:val="single" w:sz="4" w:space="0" w:color="F4B184"/>
        <w:right w:val="single" w:sz="4" w:space="0" w:color="F4B184"/>
        <w:insideH w:val="single" w:sz="4" w:space="0" w:color="F4B184"/>
        <w:insideV w:val="single" w:sz="4" w:space="0" w:color="F4B184"/>
      </w:tblBorders>
    </w:tblPr>
    <w:tblStylePr w:type="firstRow">
      <w:rPr>
        <w:b/>
        <w:color w:val="F4B184"/>
      </w:rPr>
      <w:tblPr/>
      <w:tcPr>
        <w:tcBorders>
          <w:bottom w:val="single" w:sz="12" w:space="0" w:color="F4B184"/>
        </w:tcBorders>
      </w:tcPr>
    </w:tblStylePr>
    <w:tblStylePr w:type="lastRow">
      <w:rPr>
        <w:b/>
        <w:color w:val="F4B184"/>
      </w:rPr>
    </w:tblStylePr>
    <w:tblStylePr w:type="firstCol">
      <w:rPr>
        <w:b/>
        <w:color w:val="F4B184"/>
      </w:rPr>
    </w:tblStylePr>
    <w:tblStylePr w:type="lastCol">
      <w:rPr>
        <w:b/>
        <w:color w:val="F4B184"/>
      </w:rPr>
    </w:tblStylePr>
    <w:tblStylePr w:type="band1Vert">
      <w:tblPr/>
      <w:tcPr>
        <w:shd w:val="clear" w:color="auto" w:fill="FBE5D6"/>
      </w:tcPr>
    </w:tblStylePr>
    <w:tblStylePr w:type="band1Horz">
      <w:rPr>
        <w:rFonts w:ascii="Arial" w:hAnsi="Arial" w:cs="Arial" w:hint="default"/>
        <w:color w:val="F4B184"/>
        <w:sz w:val="22"/>
        <w:szCs w:val="22"/>
      </w:rPr>
      <w:tblPr/>
      <w:tcPr>
        <w:shd w:val="clear" w:color="auto" w:fill="FBE5D6"/>
      </w:tcPr>
    </w:tblStylePr>
    <w:tblStylePr w:type="band2Horz">
      <w:rPr>
        <w:rFonts w:ascii="Arial" w:hAnsi="Arial" w:cs="Arial" w:hint="default"/>
        <w:color w:val="F4B184"/>
        <w:sz w:val="22"/>
        <w:szCs w:val="22"/>
      </w:rPr>
    </w:tblStylePr>
  </w:style>
  <w:style w:type="table" w:customStyle="1" w:styleId="GridTable6Colorful-Accent31">
    <w:name w:val="Grid Table 6 Colorful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Pr>
    <w:tblStylePr w:type="firstRow">
      <w:rPr>
        <w:b/>
        <w:color w:val="A5A5A5"/>
      </w:rPr>
      <w:tblPr/>
      <w:tcPr>
        <w:tcBorders>
          <w:bottom w:val="single" w:sz="12" w:space="0" w:color="A5A5A5"/>
        </w:tcBorders>
      </w:tcPr>
    </w:tblStylePr>
    <w:tblStylePr w:type="lastRow">
      <w:rPr>
        <w:b/>
        <w:color w:val="A5A5A5"/>
      </w:rPr>
    </w:tblStylePr>
    <w:tblStylePr w:type="firstCol">
      <w:rPr>
        <w:b/>
        <w:color w:val="A5A5A5"/>
      </w:rPr>
    </w:tblStylePr>
    <w:tblStylePr w:type="lastCol">
      <w:rPr>
        <w:b/>
        <w:color w:val="A5A5A5"/>
      </w:rPr>
    </w:tblStylePr>
    <w:tblStylePr w:type="band1Vert">
      <w:tblPr/>
      <w:tcPr>
        <w:shd w:val="clear" w:color="auto" w:fill="ECECEC"/>
      </w:tcPr>
    </w:tblStylePr>
    <w:tblStylePr w:type="band1Horz">
      <w:rPr>
        <w:rFonts w:ascii="Arial" w:hAnsi="Arial" w:cs="Arial" w:hint="default"/>
        <w:color w:val="A5A5A5"/>
        <w:sz w:val="22"/>
        <w:szCs w:val="22"/>
      </w:rPr>
      <w:tblPr/>
      <w:tcPr>
        <w:shd w:val="clear" w:color="auto" w:fill="ECECEC"/>
      </w:tcPr>
    </w:tblStylePr>
    <w:tblStylePr w:type="band2Horz">
      <w:rPr>
        <w:rFonts w:ascii="Arial" w:hAnsi="Arial" w:cs="Arial" w:hint="default"/>
        <w:color w:val="A5A5A5"/>
        <w:sz w:val="22"/>
        <w:szCs w:val="22"/>
      </w:rPr>
    </w:tblStylePr>
  </w:style>
  <w:style w:type="table" w:customStyle="1" w:styleId="GridTable6Colorful-Accent41">
    <w:name w:val="Grid Table 6 Colorful -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865"/>
        <w:left w:val="single" w:sz="4" w:space="0" w:color="FFD865"/>
        <w:bottom w:val="single" w:sz="4" w:space="0" w:color="FFD865"/>
        <w:right w:val="single" w:sz="4" w:space="0" w:color="FFD865"/>
        <w:insideH w:val="single" w:sz="4" w:space="0" w:color="FFD865"/>
        <w:insideV w:val="single" w:sz="4" w:space="0" w:color="FFD865"/>
      </w:tblBorders>
    </w:tblPr>
    <w:tblStylePr w:type="firstRow">
      <w:rPr>
        <w:b/>
        <w:color w:val="FFD865"/>
      </w:rPr>
      <w:tblPr/>
      <w:tcPr>
        <w:tcBorders>
          <w:bottom w:val="single" w:sz="12" w:space="0" w:color="FFD865"/>
        </w:tcBorders>
      </w:tcPr>
    </w:tblStylePr>
    <w:tblStylePr w:type="lastRow">
      <w:rPr>
        <w:b/>
        <w:color w:val="FFD865"/>
      </w:rPr>
    </w:tblStylePr>
    <w:tblStylePr w:type="firstCol">
      <w:rPr>
        <w:b/>
        <w:color w:val="FFD865"/>
      </w:rPr>
    </w:tblStylePr>
    <w:tblStylePr w:type="lastCol">
      <w:rPr>
        <w:b/>
        <w:color w:val="FFD865"/>
      </w:rPr>
    </w:tblStylePr>
    <w:tblStylePr w:type="band1Vert">
      <w:tblPr/>
      <w:tcPr>
        <w:shd w:val="clear" w:color="auto" w:fill="FFF2CB"/>
      </w:tcPr>
    </w:tblStylePr>
    <w:tblStylePr w:type="band1Horz">
      <w:rPr>
        <w:rFonts w:ascii="Arial" w:hAnsi="Arial" w:cs="Arial" w:hint="default"/>
        <w:color w:val="FFD865"/>
        <w:sz w:val="22"/>
        <w:szCs w:val="22"/>
      </w:rPr>
      <w:tblPr/>
      <w:tcPr>
        <w:shd w:val="clear" w:color="auto" w:fill="FFF2CB"/>
      </w:tcPr>
    </w:tblStylePr>
    <w:tblStylePr w:type="band2Horz">
      <w:rPr>
        <w:rFonts w:ascii="Arial" w:hAnsi="Arial" w:cs="Arial" w:hint="default"/>
        <w:color w:val="FFD865"/>
        <w:sz w:val="22"/>
        <w:szCs w:val="22"/>
      </w:rPr>
    </w:tblStylePr>
  </w:style>
  <w:style w:type="table" w:customStyle="1" w:styleId="GridTable6Colorful-Accent51">
    <w:name w:val="Grid Table 6 Colorful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Pr>
    <w:tblStylePr w:type="firstRow">
      <w:rPr>
        <w:b/>
        <w:color w:val="245A8D"/>
      </w:rPr>
      <w:tblPr/>
      <w:tcPr>
        <w:tcBorders>
          <w:bottom w:val="single" w:sz="12" w:space="0" w:color="5B9BD5"/>
        </w:tcBorders>
      </w:tcPr>
    </w:tblStylePr>
    <w:tblStylePr w:type="lastRow">
      <w:rPr>
        <w:b/>
        <w:color w:val="245A8D"/>
      </w:rPr>
    </w:tblStylePr>
    <w:tblStylePr w:type="firstCol">
      <w:rPr>
        <w:b/>
        <w:color w:val="245A8D"/>
      </w:rPr>
    </w:tblStylePr>
    <w:tblStylePr w:type="lastCol">
      <w:rPr>
        <w:b/>
        <w:color w:val="245A8D"/>
      </w:rPr>
    </w:tblStylePr>
    <w:tblStylePr w:type="band1Vert">
      <w:tblPr/>
      <w:tcPr>
        <w:shd w:val="clear" w:color="auto" w:fill="DDEAF6"/>
      </w:tcPr>
    </w:tblStylePr>
    <w:tblStylePr w:type="band1Horz">
      <w:rPr>
        <w:rFonts w:ascii="Arial" w:hAnsi="Arial" w:cs="Arial" w:hint="default"/>
        <w:color w:val="245A8D"/>
        <w:sz w:val="22"/>
        <w:szCs w:val="22"/>
      </w:rPr>
      <w:tblPr/>
      <w:tcPr>
        <w:shd w:val="clear" w:color="auto" w:fill="DDEAF6"/>
      </w:tcPr>
    </w:tblStylePr>
    <w:tblStylePr w:type="band2Horz">
      <w:rPr>
        <w:rFonts w:ascii="Arial" w:hAnsi="Arial" w:cs="Arial" w:hint="default"/>
        <w:color w:val="245A8D"/>
        <w:sz w:val="22"/>
        <w:szCs w:val="22"/>
      </w:rPr>
    </w:tblStylePr>
  </w:style>
  <w:style w:type="table" w:customStyle="1" w:styleId="GridTable6Colorful-Accent61">
    <w:name w:val="Grid Table 6 Colorful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Pr>
    <w:tblStylePr w:type="firstRow">
      <w:rPr>
        <w:b/>
        <w:color w:val="245A8D"/>
      </w:rPr>
      <w:tblPr/>
      <w:tcPr>
        <w:tcBorders>
          <w:bottom w:val="single" w:sz="12" w:space="0" w:color="70AD47"/>
        </w:tcBorders>
      </w:tcPr>
    </w:tblStylePr>
    <w:tblStylePr w:type="lastRow">
      <w:rPr>
        <w:b/>
        <w:color w:val="245A8D"/>
      </w:rPr>
    </w:tblStylePr>
    <w:tblStylePr w:type="firstCol">
      <w:rPr>
        <w:b/>
        <w:color w:val="245A8D"/>
      </w:rPr>
    </w:tblStylePr>
    <w:tblStylePr w:type="lastCol">
      <w:rPr>
        <w:b/>
        <w:color w:val="245A8D"/>
      </w:rPr>
    </w:tblStylePr>
    <w:tblStylePr w:type="band1Vert">
      <w:tblPr/>
      <w:tcPr>
        <w:shd w:val="clear" w:color="auto" w:fill="E1EFD8"/>
      </w:tcPr>
    </w:tblStylePr>
    <w:tblStylePr w:type="band1Horz">
      <w:rPr>
        <w:rFonts w:ascii="Arial" w:hAnsi="Arial" w:cs="Arial" w:hint="default"/>
        <w:color w:val="245A8D"/>
        <w:sz w:val="22"/>
        <w:szCs w:val="22"/>
      </w:rPr>
      <w:tblPr/>
      <w:tcPr>
        <w:shd w:val="clear" w:color="auto" w:fill="E1EFD8"/>
      </w:tcPr>
    </w:tblStylePr>
    <w:tblStylePr w:type="band2Horz">
      <w:rPr>
        <w:rFonts w:ascii="Arial" w:hAnsi="Arial" w:cs="Arial" w:hint="default"/>
        <w:color w:val="245A8D"/>
        <w:sz w:val="22"/>
        <w:szCs w:val="22"/>
      </w:rPr>
    </w:tblStylePr>
  </w:style>
  <w:style w:type="table" w:customStyle="1" w:styleId="GridTable7Colorful-Accent11">
    <w:name w:val="Grid Table 7 Colorful -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0B7E1"/>
        <w:right w:val="single" w:sz="4" w:space="0" w:color="A0B7E1"/>
        <w:insideH w:val="single" w:sz="4" w:space="0" w:color="A0B7E1"/>
        <w:insideV w:val="single" w:sz="4" w:space="0" w:color="A0B7E1"/>
      </w:tblBorders>
    </w:tblPr>
    <w:tblStylePr w:type="firstRow">
      <w:rPr>
        <w:rFonts w:ascii="Arial" w:hAnsi="Arial" w:cs="Arial" w:hint="default"/>
        <w:b/>
        <w:color w:val="A0B7E1"/>
        <w:sz w:val="22"/>
        <w:szCs w:val="22"/>
      </w:rPr>
      <w:tblPr/>
      <w:tcPr>
        <w:tcBorders>
          <w:top w:val="none" w:sz="0" w:space="0" w:color="auto"/>
          <w:left w:val="none" w:sz="0" w:space="0" w:color="auto"/>
          <w:bottom w:val="single" w:sz="4" w:space="0" w:color="A0B7E1"/>
          <w:right w:val="none" w:sz="0" w:space="0" w:color="auto"/>
        </w:tcBorders>
        <w:shd w:val="clear" w:color="auto" w:fill="FFFFFF"/>
      </w:tcPr>
    </w:tblStylePr>
    <w:tblStylePr w:type="lastRow">
      <w:rPr>
        <w:rFonts w:ascii="Arial" w:hAnsi="Arial" w:cs="Arial" w:hint="default"/>
        <w:b/>
        <w:color w:val="A0B7E1"/>
        <w:sz w:val="22"/>
        <w:szCs w:val="22"/>
      </w:rPr>
      <w:tblPr/>
      <w:tcPr>
        <w:tcBorders>
          <w:top w:val="single" w:sz="4" w:space="0" w:color="A0B7E1"/>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A0B7E1"/>
        <w:sz w:val="22"/>
        <w:szCs w:val="22"/>
      </w:rPr>
      <w:tblPr/>
      <w:tcPr>
        <w:tcBorders>
          <w:top w:val="none" w:sz="0" w:space="0" w:color="auto"/>
          <w:left w:val="none" w:sz="0" w:space="0" w:color="auto"/>
          <w:bottom w:val="none" w:sz="0" w:space="0" w:color="auto"/>
          <w:right w:val="single" w:sz="4" w:space="0" w:color="A0B7E1"/>
        </w:tcBorders>
        <w:shd w:val="clear" w:color="auto" w:fill="auto"/>
      </w:tcPr>
    </w:tblStylePr>
    <w:tblStylePr w:type="lastCol">
      <w:rPr>
        <w:rFonts w:ascii="Arial" w:hAnsi="Arial" w:cs="Arial" w:hint="default"/>
        <w:i/>
        <w:color w:val="A0B7E1"/>
        <w:sz w:val="22"/>
        <w:szCs w:val="22"/>
      </w:rPr>
      <w:tblPr/>
      <w:tcPr>
        <w:tcBorders>
          <w:top w:val="none" w:sz="0" w:space="0" w:color="auto"/>
          <w:left w:val="single" w:sz="4" w:space="0" w:color="A0B7E1"/>
          <w:bottom w:val="none" w:sz="0" w:space="0" w:color="auto"/>
          <w:right w:val="none" w:sz="0" w:space="0" w:color="auto"/>
        </w:tcBorders>
        <w:shd w:val="clear" w:color="auto" w:fill="auto"/>
      </w:tcPr>
    </w:tblStylePr>
    <w:tblStylePr w:type="band1Vert">
      <w:tblPr/>
      <w:tcPr>
        <w:shd w:val="clear" w:color="auto" w:fill="D8E2F3"/>
      </w:tcPr>
    </w:tblStylePr>
    <w:tblStylePr w:type="band1Horz">
      <w:rPr>
        <w:rFonts w:ascii="Arial" w:hAnsi="Arial" w:cs="Arial" w:hint="default"/>
        <w:color w:val="A0B7E1"/>
        <w:sz w:val="22"/>
        <w:szCs w:val="22"/>
      </w:rPr>
      <w:tblPr/>
      <w:tcPr>
        <w:shd w:val="clear" w:color="auto" w:fill="D8E2F3"/>
      </w:tcPr>
    </w:tblStylePr>
    <w:tblStylePr w:type="band2Horz">
      <w:rPr>
        <w:rFonts w:ascii="Arial" w:hAnsi="Arial" w:cs="Arial" w:hint="default"/>
        <w:color w:val="A0B7E1"/>
        <w:sz w:val="22"/>
        <w:szCs w:val="22"/>
      </w:rPr>
    </w:tblStylePr>
  </w:style>
  <w:style w:type="table" w:customStyle="1" w:styleId="GridTable7Colorful-Accent21">
    <w:name w:val="Grid Table 7 Colorful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4B184"/>
        <w:right w:val="single" w:sz="4" w:space="0" w:color="F4B184"/>
        <w:insideH w:val="single" w:sz="4" w:space="0" w:color="F4B184"/>
        <w:insideV w:val="single" w:sz="4" w:space="0" w:color="F4B184"/>
      </w:tblBorders>
    </w:tblPr>
    <w:tblStylePr w:type="firstRow">
      <w:rPr>
        <w:rFonts w:ascii="Arial" w:hAnsi="Arial" w:cs="Arial" w:hint="default"/>
        <w:b/>
        <w:color w:val="F4B184"/>
        <w:sz w:val="22"/>
        <w:szCs w:val="22"/>
      </w:rPr>
      <w:tblPr/>
      <w:tcPr>
        <w:tcBorders>
          <w:top w:val="none" w:sz="0" w:space="0" w:color="auto"/>
          <w:left w:val="none" w:sz="0" w:space="0" w:color="auto"/>
          <w:bottom w:val="single" w:sz="4" w:space="0" w:color="F4B184"/>
          <w:right w:val="none" w:sz="0" w:space="0" w:color="auto"/>
        </w:tcBorders>
        <w:shd w:val="clear" w:color="auto" w:fill="FFFFFF"/>
      </w:tcPr>
    </w:tblStylePr>
    <w:tblStylePr w:type="lastRow">
      <w:rPr>
        <w:rFonts w:ascii="Arial" w:hAnsi="Arial" w:cs="Arial" w:hint="default"/>
        <w:b/>
        <w:color w:val="F4B184"/>
        <w:sz w:val="22"/>
        <w:szCs w:val="22"/>
      </w:rPr>
      <w:tblPr/>
      <w:tcPr>
        <w:tcBorders>
          <w:top w:val="single" w:sz="4" w:space="0" w:color="F4B184"/>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F4B184"/>
        <w:sz w:val="22"/>
        <w:szCs w:val="22"/>
      </w:rPr>
      <w:tblPr/>
      <w:tcPr>
        <w:tcBorders>
          <w:top w:val="none" w:sz="0" w:space="0" w:color="auto"/>
          <w:left w:val="none" w:sz="0" w:space="0" w:color="auto"/>
          <w:bottom w:val="none" w:sz="0" w:space="0" w:color="auto"/>
          <w:right w:val="single" w:sz="4" w:space="0" w:color="F4B184"/>
        </w:tcBorders>
        <w:shd w:val="clear" w:color="auto" w:fill="auto"/>
      </w:tcPr>
    </w:tblStylePr>
    <w:tblStylePr w:type="lastCol">
      <w:rPr>
        <w:rFonts w:ascii="Arial" w:hAnsi="Arial" w:cs="Arial" w:hint="default"/>
        <w:i/>
        <w:color w:val="F4B184"/>
        <w:sz w:val="22"/>
        <w:szCs w:val="22"/>
      </w:rPr>
      <w:tblPr/>
      <w:tcPr>
        <w:tcBorders>
          <w:top w:val="none" w:sz="0" w:space="0" w:color="auto"/>
          <w:left w:val="single" w:sz="4" w:space="0" w:color="F4B184"/>
          <w:bottom w:val="none" w:sz="0" w:space="0" w:color="auto"/>
          <w:right w:val="none" w:sz="0" w:space="0" w:color="auto"/>
        </w:tcBorders>
        <w:shd w:val="clear" w:color="auto" w:fill="auto"/>
      </w:tcPr>
    </w:tblStylePr>
    <w:tblStylePr w:type="band1Vert">
      <w:tblPr/>
      <w:tcPr>
        <w:shd w:val="clear" w:color="auto" w:fill="FBE5D6"/>
      </w:tcPr>
    </w:tblStylePr>
    <w:tblStylePr w:type="band1Horz">
      <w:rPr>
        <w:rFonts w:ascii="Arial" w:hAnsi="Arial" w:cs="Arial" w:hint="default"/>
        <w:color w:val="F4B184"/>
        <w:sz w:val="22"/>
        <w:szCs w:val="22"/>
      </w:rPr>
      <w:tblPr/>
      <w:tcPr>
        <w:shd w:val="clear" w:color="auto" w:fill="FBE5D6"/>
      </w:tcPr>
    </w:tblStylePr>
    <w:tblStylePr w:type="band2Horz">
      <w:rPr>
        <w:rFonts w:ascii="Arial" w:hAnsi="Arial" w:cs="Arial" w:hint="default"/>
        <w:color w:val="F4B184"/>
        <w:sz w:val="22"/>
        <w:szCs w:val="22"/>
      </w:rPr>
    </w:tblStylePr>
  </w:style>
  <w:style w:type="table" w:customStyle="1" w:styleId="GridTable7Colorful-Accent31">
    <w:name w:val="Grid Table 7 Colorful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5A5A5"/>
        <w:right w:val="single" w:sz="4" w:space="0" w:color="A5A5A5"/>
        <w:insideH w:val="single" w:sz="4" w:space="0" w:color="A5A5A5"/>
        <w:insideV w:val="single" w:sz="4" w:space="0" w:color="A5A5A5"/>
      </w:tblBorders>
    </w:tblPr>
    <w:tblStylePr w:type="firstRow">
      <w:rPr>
        <w:rFonts w:ascii="Arial" w:hAnsi="Arial" w:cs="Arial" w:hint="default"/>
        <w:b/>
        <w:color w:val="A5A5A5"/>
        <w:sz w:val="22"/>
        <w:szCs w:val="22"/>
      </w:rPr>
      <w:tblPr/>
      <w:tcPr>
        <w:tcBorders>
          <w:top w:val="none" w:sz="0" w:space="0" w:color="auto"/>
          <w:left w:val="none" w:sz="0" w:space="0" w:color="auto"/>
          <w:bottom w:val="single" w:sz="4" w:space="0" w:color="A5A5A5"/>
          <w:right w:val="none" w:sz="0" w:space="0" w:color="auto"/>
        </w:tcBorders>
        <w:shd w:val="clear" w:color="auto" w:fill="FFFFFF"/>
      </w:tcPr>
    </w:tblStylePr>
    <w:tblStylePr w:type="lastRow">
      <w:rPr>
        <w:rFonts w:ascii="Arial" w:hAnsi="Arial" w:cs="Arial" w:hint="default"/>
        <w:b/>
        <w:color w:val="A5A5A5"/>
        <w:sz w:val="22"/>
        <w:szCs w:val="22"/>
      </w:rPr>
      <w:tblPr/>
      <w:tcPr>
        <w:tcBorders>
          <w:top w:val="single" w:sz="4" w:space="0" w:color="A5A5A5"/>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A5A5A5"/>
        <w:sz w:val="22"/>
        <w:szCs w:val="22"/>
      </w:rPr>
      <w:tblPr/>
      <w:tcPr>
        <w:tcBorders>
          <w:top w:val="none" w:sz="0" w:space="0" w:color="auto"/>
          <w:left w:val="none" w:sz="0" w:space="0" w:color="auto"/>
          <w:bottom w:val="none" w:sz="0" w:space="0" w:color="auto"/>
          <w:right w:val="single" w:sz="4" w:space="0" w:color="A5A5A5"/>
        </w:tcBorders>
        <w:shd w:val="clear" w:color="auto" w:fill="auto"/>
      </w:tcPr>
    </w:tblStylePr>
    <w:tblStylePr w:type="lastCol">
      <w:rPr>
        <w:rFonts w:ascii="Arial" w:hAnsi="Arial" w:cs="Arial" w:hint="default"/>
        <w:i/>
        <w:color w:val="A5A5A5"/>
        <w:sz w:val="22"/>
        <w:szCs w:val="22"/>
      </w:rPr>
      <w:tblPr/>
      <w:tcPr>
        <w:tcBorders>
          <w:top w:val="none" w:sz="0" w:space="0" w:color="auto"/>
          <w:left w:val="single" w:sz="4" w:space="0" w:color="A5A5A5"/>
          <w:bottom w:val="none" w:sz="0" w:space="0" w:color="auto"/>
          <w:right w:val="none" w:sz="0" w:space="0" w:color="auto"/>
        </w:tcBorders>
        <w:shd w:val="clear" w:color="auto" w:fill="auto"/>
      </w:tcPr>
    </w:tblStylePr>
    <w:tblStylePr w:type="band1Vert">
      <w:tblPr/>
      <w:tcPr>
        <w:shd w:val="clear" w:color="auto" w:fill="ECECEC"/>
      </w:tcPr>
    </w:tblStylePr>
    <w:tblStylePr w:type="band1Horz">
      <w:rPr>
        <w:rFonts w:ascii="Arial" w:hAnsi="Arial" w:cs="Arial" w:hint="default"/>
        <w:color w:val="A5A5A5"/>
        <w:sz w:val="22"/>
        <w:szCs w:val="22"/>
      </w:rPr>
      <w:tblPr/>
      <w:tcPr>
        <w:shd w:val="clear" w:color="auto" w:fill="ECECEC"/>
      </w:tcPr>
    </w:tblStylePr>
    <w:tblStylePr w:type="band2Horz">
      <w:rPr>
        <w:rFonts w:ascii="Arial" w:hAnsi="Arial" w:cs="Arial" w:hint="default"/>
        <w:color w:val="A5A5A5"/>
        <w:sz w:val="22"/>
        <w:szCs w:val="22"/>
      </w:rPr>
    </w:tblStylePr>
  </w:style>
  <w:style w:type="table" w:customStyle="1" w:styleId="GridTable7Colorful-Accent41">
    <w:name w:val="Grid Table 7 Colorful -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FD865"/>
        <w:right w:val="single" w:sz="4" w:space="0" w:color="FFD865"/>
        <w:insideH w:val="single" w:sz="4" w:space="0" w:color="FFD865"/>
        <w:insideV w:val="single" w:sz="4" w:space="0" w:color="FFD865"/>
      </w:tblBorders>
    </w:tblPr>
    <w:tblStylePr w:type="firstRow">
      <w:rPr>
        <w:rFonts w:ascii="Arial" w:hAnsi="Arial" w:cs="Arial" w:hint="default"/>
        <w:b/>
        <w:color w:val="FFD865"/>
        <w:sz w:val="22"/>
        <w:szCs w:val="22"/>
      </w:rPr>
      <w:tblPr/>
      <w:tcPr>
        <w:tcBorders>
          <w:top w:val="none" w:sz="0" w:space="0" w:color="auto"/>
          <w:left w:val="none" w:sz="0" w:space="0" w:color="auto"/>
          <w:bottom w:val="single" w:sz="4" w:space="0" w:color="FFD865"/>
          <w:right w:val="none" w:sz="0" w:space="0" w:color="auto"/>
        </w:tcBorders>
        <w:shd w:val="clear" w:color="auto" w:fill="FFFFFF"/>
      </w:tcPr>
    </w:tblStylePr>
    <w:tblStylePr w:type="lastRow">
      <w:rPr>
        <w:rFonts w:ascii="Arial" w:hAnsi="Arial" w:cs="Arial" w:hint="default"/>
        <w:b/>
        <w:color w:val="FFD865"/>
        <w:sz w:val="22"/>
        <w:szCs w:val="22"/>
      </w:rPr>
      <w:tblPr/>
      <w:tcPr>
        <w:tcBorders>
          <w:top w:val="single" w:sz="4" w:space="0" w:color="FFD865"/>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FFD865"/>
        <w:sz w:val="22"/>
        <w:szCs w:val="22"/>
      </w:rPr>
      <w:tblPr/>
      <w:tcPr>
        <w:tcBorders>
          <w:top w:val="none" w:sz="0" w:space="0" w:color="auto"/>
          <w:left w:val="none" w:sz="0" w:space="0" w:color="auto"/>
          <w:bottom w:val="none" w:sz="0" w:space="0" w:color="auto"/>
          <w:right w:val="single" w:sz="4" w:space="0" w:color="FFD865"/>
        </w:tcBorders>
        <w:shd w:val="clear" w:color="auto" w:fill="auto"/>
      </w:tcPr>
    </w:tblStylePr>
    <w:tblStylePr w:type="lastCol">
      <w:rPr>
        <w:rFonts w:ascii="Arial" w:hAnsi="Arial" w:cs="Arial" w:hint="default"/>
        <w:i/>
        <w:color w:val="FFD865"/>
        <w:sz w:val="22"/>
        <w:szCs w:val="22"/>
      </w:rPr>
      <w:tblPr/>
      <w:tcPr>
        <w:tcBorders>
          <w:top w:val="none" w:sz="0" w:space="0" w:color="auto"/>
          <w:left w:val="single" w:sz="4" w:space="0" w:color="FFD865"/>
          <w:bottom w:val="none" w:sz="0" w:space="0" w:color="auto"/>
          <w:right w:val="none" w:sz="0" w:space="0" w:color="auto"/>
        </w:tcBorders>
        <w:shd w:val="clear" w:color="auto" w:fill="auto"/>
      </w:tcPr>
    </w:tblStylePr>
    <w:tblStylePr w:type="band1Vert">
      <w:tblPr/>
      <w:tcPr>
        <w:shd w:val="clear" w:color="auto" w:fill="FFF2CB"/>
      </w:tcPr>
    </w:tblStylePr>
    <w:tblStylePr w:type="band1Horz">
      <w:rPr>
        <w:rFonts w:ascii="Arial" w:hAnsi="Arial" w:cs="Arial" w:hint="default"/>
        <w:color w:val="FFD865"/>
        <w:sz w:val="22"/>
        <w:szCs w:val="22"/>
      </w:rPr>
      <w:tblPr/>
      <w:tcPr>
        <w:shd w:val="clear" w:color="auto" w:fill="FFF2CB"/>
      </w:tcPr>
    </w:tblStylePr>
    <w:tblStylePr w:type="band2Horz">
      <w:rPr>
        <w:rFonts w:ascii="Arial" w:hAnsi="Arial" w:cs="Arial" w:hint="default"/>
        <w:color w:val="FFD865"/>
        <w:sz w:val="22"/>
        <w:szCs w:val="22"/>
      </w:rPr>
    </w:tblStylePr>
  </w:style>
  <w:style w:type="table" w:customStyle="1" w:styleId="GridTable7Colorful-Accent51">
    <w:name w:val="Grid Table 7 Colorful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2C6E7"/>
        <w:right w:val="single" w:sz="4" w:space="0" w:color="A2C6E7"/>
        <w:insideH w:val="single" w:sz="4" w:space="0" w:color="A2C6E7"/>
        <w:insideV w:val="single" w:sz="4" w:space="0" w:color="A2C6E7"/>
      </w:tblBorders>
    </w:tblPr>
    <w:tblStylePr w:type="firstRow">
      <w:rPr>
        <w:rFonts w:ascii="Arial" w:hAnsi="Arial" w:cs="Arial" w:hint="default"/>
        <w:b/>
        <w:color w:val="245A8D"/>
        <w:sz w:val="22"/>
        <w:szCs w:val="22"/>
      </w:rPr>
      <w:tblPr/>
      <w:tcPr>
        <w:tcBorders>
          <w:top w:val="none" w:sz="0" w:space="0" w:color="auto"/>
          <w:left w:val="none" w:sz="0" w:space="0" w:color="auto"/>
          <w:bottom w:val="single" w:sz="4" w:space="0" w:color="A2C6E7"/>
          <w:right w:val="none" w:sz="0" w:space="0" w:color="auto"/>
        </w:tcBorders>
        <w:shd w:val="clear" w:color="auto" w:fill="FFFFFF"/>
      </w:tcPr>
    </w:tblStylePr>
    <w:tblStylePr w:type="lastRow">
      <w:rPr>
        <w:rFonts w:ascii="Arial" w:hAnsi="Arial" w:cs="Arial" w:hint="default"/>
        <w:b/>
        <w:color w:val="245A8D"/>
        <w:sz w:val="22"/>
        <w:szCs w:val="22"/>
      </w:rPr>
      <w:tblPr/>
      <w:tcPr>
        <w:tcBorders>
          <w:top w:val="single" w:sz="4" w:space="0" w:color="A2C6E7"/>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245A8D"/>
        <w:sz w:val="22"/>
        <w:szCs w:val="22"/>
      </w:rPr>
      <w:tblPr/>
      <w:tcPr>
        <w:tcBorders>
          <w:top w:val="none" w:sz="0" w:space="0" w:color="auto"/>
          <w:left w:val="none" w:sz="0" w:space="0" w:color="auto"/>
          <w:bottom w:val="none" w:sz="0" w:space="0" w:color="auto"/>
          <w:right w:val="single" w:sz="4" w:space="0" w:color="A2C6E7"/>
        </w:tcBorders>
        <w:shd w:val="clear" w:color="auto" w:fill="auto"/>
      </w:tcPr>
    </w:tblStylePr>
    <w:tblStylePr w:type="lastCol">
      <w:rPr>
        <w:rFonts w:ascii="Arial" w:hAnsi="Arial" w:cs="Arial" w:hint="default"/>
        <w:i/>
        <w:color w:val="245A8D"/>
        <w:sz w:val="22"/>
        <w:szCs w:val="22"/>
      </w:rPr>
      <w:tblPr/>
      <w:tcPr>
        <w:tcBorders>
          <w:top w:val="none" w:sz="0" w:space="0" w:color="auto"/>
          <w:left w:val="single" w:sz="4" w:space="0" w:color="A2C6E7"/>
          <w:bottom w:val="none" w:sz="0" w:space="0" w:color="auto"/>
          <w:right w:val="none" w:sz="0" w:space="0" w:color="auto"/>
        </w:tcBorders>
        <w:shd w:val="clear" w:color="auto" w:fill="auto"/>
      </w:tcPr>
    </w:tblStylePr>
    <w:tblStylePr w:type="band1Vert">
      <w:tblPr/>
      <w:tcPr>
        <w:shd w:val="clear" w:color="auto" w:fill="DDEAF6"/>
      </w:tcPr>
    </w:tblStylePr>
    <w:tblStylePr w:type="band1Horz">
      <w:rPr>
        <w:rFonts w:ascii="Arial" w:hAnsi="Arial" w:cs="Arial" w:hint="default"/>
        <w:color w:val="245A8D"/>
        <w:sz w:val="22"/>
        <w:szCs w:val="22"/>
      </w:rPr>
      <w:tblPr/>
      <w:tcPr>
        <w:shd w:val="clear" w:color="auto" w:fill="DDEAF6"/>
      </w:tcPr>
    </w:tblStylePr>
    <w:tblStylePr w:type="band2Horz">
      <w:rPr>
        <w:rFonts w:ascii="Arial" w:hAnsi="Arial" w:cs="Arial" w:hint="default"/>
        <w:color w:val="245A8D"/>
        <w:sz w:val="22"/>
        <w:szCs w:val="22"/>
      </w:rPr>
    </w:tblStylePr>
  </w:style>
  <w:style w:type="table" w:customStyle="1" w:styleId="GridTable7Colorful-Accent61">
    <w:name w:val="Grid Table 7 Colorful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DD394"/>
        <w:right w:val="single" w:sz="4" w:space="0" w:color="ADD394"/>
        <w:insideH w:val="single" w:sz="4" w:space="0" w:color="ADD394"/>
        <w:insideV w:val="single" w:sz="4" w:space="0" w:color="ADD394"/>
      </w:tblBorders>
    </w:tblPr>
    <w:tblStylePr w:type="firstRow">
      <w:rPr>
        <w:rFonts w:ascii="Arial" w:hAnsi="Arial" w:cs="Arial" w:hint="default"/>
        <w:b/>
        <w:color w:val="416429"/>
        <w:sz w:val="22"/>
        <w:szCs w:val="22"/>
      </w:rPr>
      <w:tblPr/>
      <w:tcPr>
        <w:tcBorders>
          <w:top w:val="none" w:sz="0" w:space="0" w:color="auto"/>
          <w:left w:val="none" w:sz="0" w:space="0" w:color="auto"/>
          <w:bottom w:val="single" w:sz="4" w:space="0" w:color="ADD394"/>
          <w:right w:val="none" w:sz="0" w:space="0" w:color="auto"/>
        </w:tcBorders>
        <w:shd w:val="clear" w:color="auto" w:fill="FFFFFF"/>
      </w:tcPr>
    </w:tblStylePr>
    <w:tblStylePr w:type="lastRow">
      <w:rPr>
        <w:rFonts w:ascii="Arial" w:hAnsi="Arial" w:cs="Arial" w:hint="default"/>
        <w:b/>
        <w:color w:val="416429"/>
        <w:sz w:val="22"/>
        <w:szCs w:val="22"/>
      </w:rPr>
      <w:tblPr/>
      <w:tcPr>
        <w:tcBorders>
          <w:top w:val="single" w:sz="4" w:space="0" w:color="ADD394"/>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416429"/>
        <w:sz w:val="22"/>
        <w:szCs w:val="22"/>
      </w:rPr>
      <w:tblPr/>
      <w:tcPr>
        <w:tcBorders>
          <w:top w:val="none" w:sz="0" w:space="0" w:color="auto"/>
          <w:left w:val="none" w:sz="0" w:space="0" w:color="auto"/>
          <w:bottom w:val="none" w:sz="0" w:space="0" w:color="auto"/>
          <w:right w:val="single" w:sz="4" w:space="0" w:color="ADD394"/>
        </w:tcBorders>
        <w:shd w:val="clear" w:color="auto" w:fill="auto"/>
      </w:tcPr>
    </w:tblStylePr>
    <w:tblStylePr w:type="lastCol">
      <w:rPr>
        <w:rFonts w:ascii="Arial" w:hAnsi="Arial" w:cs="Arial" w:hint="default"/>
        <w:i/>
        <w:color w:val="416429"/>
        <w:sz w:val="22"/>
        <w:szCs w:val="22"/>
      </w:rPr>
      <w:tblPr/>
      <w:tcPr>
        <w:tcBorders>
          <w:top w:val="none" w:sz="0" w:space="0" w:color="auto"/>
          <w:left w:val="single" w:sz="4" w:space="0" w:color="ADD394"/>
          <w:bottom w:val="none" w:sz="0" w:space="0" w:color="auto"/>
          <w:right w:val="none" w:sz="0" w:space="0" w:color="auto"/>
        </w:tcBorders>
        <w:shd w:val="clear" w:color="auto" w:fill="auto"/>
      </w:tcPr>
    </w:tblStylePr>
    <w:tblStylePr w:type="band1Vert">
      <w:tblPr/>
      <w:tcPr>
        <w:shd w:val="clear" w:color="auto" w:fill="E1EFD8"/>
      </w:tcPr>
    </w:tblStylePr>
    <w:tblStylePr w:type="band1Horz">
      <w:rPr>
        <w:rFonts w:ascii="Arial" w:hAnsi="Arial" w:cs="Arial" w:hint="default"/>
        <w:color w:val="416429"/>
        <w:sz w:val="22"/>
        <w:szCs w:val="22"/>
      </w:rPr>
      <w:tblPr/>
      <w:tcPr>
        <w:shd w:val="clear" w:color="auto" w:fill="E1EFD8"/>
      </w:tcPr>
    </w:tblStylePr>
    <w:tblStylePr w:type="band2Horz">
      <w:rPr>
        <w:rFonts w:ascii="Arial" w:hAnsi="Arial" w:cs="Arial" w:hint="default"/>
        <w:color w:val="416429"/>
        <w:sz w:val="22"/>
        <w:szCs w:val="22"/>
      </w:rPr>
    </w:tblStylePr>
  </w:style>
  <w:style w:type="table" w:customStyle="1" w:styleId="ListTable1Light-Accent11">
    <w:name w:val="List Table 1 Light -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472C4"/>
          <w:right w:val="none" w:sz="0" w:space="0" w:color="auto"/>
        </w:tcBorders>
      </w:tcPr>
    </w:tblStylePr>
    <w:tblStylePr w:type="lastRow">
      <w:rPr>
        <w:b/>
        <w:color w:val="404040"/>
      </w:rPr>
      <w:tblPr/>
      <w:tcPr>
        <w:tcBorders>
          <w:top w:val="single" w:sz="4" w:space="0" w:color="4472C4"/>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CFDBF0"/>
      </w:tcPr>
    </w:tblStylePr>
    <w:tblStylePr w:type="band1Horz">
      <w:tblPr/>
      <w:tcPr>
        <w:shd w:val="clear" w:color="auto" w:fill="CFDBF0"/>
      </w:tcPr>
    </w:tblStylePr>
  </w:style>
  <w:style w:type="table" w:customStyle="1" w:styleId="ListTable1Light-Accent21">
    <w:name w:val="List Table 1 Light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ED7D31"/>
          <w:right w:val="none" w:sz="0" w:space="0" w:color="auto"/>
        </w:tcBorders>
      </w:tcPr>
    </w:tblStylePr>
    <w:tblStylePr w:type="lastRow">
      <w:rPr>
        <w:b/>
        <w:color w:val="404040"/>
      </w:rPr>
      <w:tblPr/>
      <w:tcPr>
        <w:tcBorders>
          <w:top w:val="single" w:sz="4" w:space="0" w:color="ED7D31"/>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ADECB"/>
      </w:tcPr>
    </w:tblStylePr>
    <w:tblStylePr w:type="band1Horz">
      <w:tblPr/>
      <w:tcPr>
        <w:shd w:val="clear" w:color="auto" w:fill="FADECB"/>
      </w:tcPr>
    </w:tblStylePr>
  </w:style>
  <w:style w:type="table" w:customStyle="1" w:styleId="ListTable1Light-Accent31">
    <w:name w:val="List Table 1 Light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A5A5A5"/>
          <w:right w:val="none" w:sz="0" w:space="0" w:color="auto"/>
        </w:tcBorders>
      </w:tcPr>
    </w:tblStylePr>
    <w:tblStylePr w:type="lastRow">
      <w:rPr>
        <w:b/>
        <w:color w:val="404040"/>
      </w:rPr>
      <w:tblPr/>
      <w:tcPr>
        <w:tcBorders>
          <w:top w:val="single" w:sz="4" w:space="0" w:color="A5A5A5"/>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8E8E8"/>
      </w:tcPr>
    </w:tblStylePr>
    <w:tblStylePr w:type="band1Horz">
      <w:tblPr/>
      <w:tcPr>
        <w:shd w:val="clear" w:color="auto" w:fill="E8E8E8"/>
      </w:tcPr>
    </w:tblStylePr>
  </w:style>
  <w:style w:type="table" w:customStyle="1" w:styleId="ListTable1Light-Accent41">
    <w:name w:val="List Table 1 Light -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FFC000"/>
          <w:right w:val="none" w:sz="0" w:space="0" w:color="auto"/>
        </w:tcBorders>
      </w:tcPr>
    </w:tblStylePr>
    <w:tblStylePr w:type="lastRow">
      <w:rPr>
        <w:b/>
        <w:color w:val="404040"/>
      </w:rPr>
      <w:tblPr/>
      <w:tcPr>
        <w:tcBorders>
          <w:top w:val="single" w:sz="4" w:space="0" w:color="FFC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FEFBF"/>
      </w:tcPr>
    </w:tblStylePr>
    <w:tblStylePr w:type="band1Horz">
      <w:tblPr/>
      <w:tcPr>
        <w:shd w:val="clear" w:color="auto" w:fill="FFEFBF"/>
      </w:tcPr>
    </w:tblStylePr>
  </w:style>
  <w:style w:type="table" w:customStyle="1" w:styleId="ListTable1Light-Accent51">
    <w:name w:val="List Table 1 Light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5B9BD5"/>
          <w:right w:val="none" w:sz="0" w:space="0" w:color="auto"/>
        </w:tcBorders>
      </w:tcPr>
    </w:tblStylePr>
    <w:tblStylePr w:type="lastRow">
      <w:rPr>
        <w:b/>
        <w:color w:val="404040"/>
      </w:rPr>
      <w:tblPr/>
      <w:tcPr>
        <w:tcBorders>
          <w:top w:val="single" w:sz="4" w:space="0" w:color="5B9BD5"/>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5E5F4"/>
      </w:tcPr>
    </w:tblStylePr>
    <w:tblStylePr w:type="band1Horz">
      <w:tblPr/>
      <w:tcPr>
        <w:shd w:val="clear" w:color="auto" w:fill="D5E5F4"/>
      </w:tcPr>
    </w:tblStylePr>
  </w:style>
  <w:style w:type="table" w:customStyle="1" w:styleId="ListTable1Light-Accent61">
    <w:name w:val="List Table 1 Light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70AD47"/>
          <w:right w:val="none" w:sz="0" w:space="0" w:color="auto"/>
        </w:tcBorders>
      </w:tcPr>
    </w:tblStylePr>
    <w:tblStylePr w:type="lastRow">
      <w:rPr>
        <w:b/>
        <w:color w:val="404040"/>
      </w:rPr>
      <w:tblPr/>
      <w:tcPr>
        <w:tcBorders>
          <w:top w:val="single" w:sz="4" w:space="0" w:color="70AD47"/>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AEBCF"/>
      </w:tcPr>
    </w:tblStylePr>
    <w:tblStylePr w:type="band1Horz">
      <w:tblPr/>
      <w:tcPr>
        <w:shd w:val="clear" w:color="auto" w:fill="DAEBCF"/>
      </w:tcPr>
    </w:tblStylePr>
  </w:style>
  <w:style w:type="table" w:customStyle="1" w:styleId="ListTable2-Accent11">
    <w:name w:val="List Table 2 -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5AFDD"/>
        <w:bottom w:val="single" w:sz="4" w:space="0" w:color="95AFDD"/>
        <w:insideH w:val="single" w:sz="4" w:space="0" w:color="95AFDD"/>
      </w:tblBorders>
    </w:tblPr>
    <w:tblStylePr w:type="firstRow">
      <w:rPr>
        <w:rFonts w:ascii="Arial" w:hAnsi="Arial" w:cs="Arial" w:hint="default"/>
        <w:b/>
        <w:color w:val="404040"/>
        <w:sz w:val="22"/>
        <w:szCs w:val="22"/>
      </w:rPr>
      <w:tblPr/>
      <w:tcPr>
        <w:tcBorders>
          <w:top w:val="single" w:sz="4" w:space="0" w:color="95AFDD"/>
          <w:left w:val="none" w:sz="0" w:space="0" w:color="auto"/>
          <w:bottom w:val="single" w:sz="4" w:space="0" w:color="95AFDD"/>
          <w:right w:val="none" w:sz="0" w:space="0" w:color="auto"/>
        </w:tcBorders>
      </w:tcPr>
    </w:tblStylePr>
    <w:tblStylePr w:type="lastRow">
      <w:rPr>
        <w:rFonts w:ascii="Arial" w:hAnsi="Arial" w:cs="Arial" w:hint="default"/>
        <w:b/>
        <w:color w:val="404040"/>
        <w:sz w:val="22"/>
        <w:szCs w:val="22"/>
      </w:rPr>
      <w:tblPr/>
      <w:tcPr>
        <w:tcBorders>
          <w:top w:val="single" w:sz="4" w:space="0" w:color="95AFDD"/>
          <w:left w:val="none" w:sz="0" w:space="0" w:color="auto"/>
          <w:bottom w:val="single" w:sz="4" w:space="0" w:color="95AFDD"/>
          <w:right w:val="none" w:sz="0" w:space="0" w:color="auto"/>
        </w:tcBorders>
      </w:tc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rPr>
        <w:rFonts w:ascii="Arial" w:hAnsi="Arial" w:cs="Arial" w:hint="default"/>
        <w:color w:val="404040"/>
        <w:sz w:val="22"/>
        <w:szCs w:val="22"/>
      </w:rPr>
      <w:tblPr/>
      <w:tcPr>
        <w:shd w:val="clear" w:color="auto" w:fill="CFDBF0"/>
      </w:tcPr>
    </w:tblStylePr>
    <w:tblStylePr w:type="band1Horz">
      <w:rPr>
        <w:rFonts w:ascii="Arial" w:hAnsi="Arial" w:cs="Arial" w:hint="default"/>
        <w:color w:val="404040"/>
        <w:sz w:val="22"/>
        <w:szCs w:val="22"/>
      </w:rPr>
      <w:tblPr/>
      <w:tcPr>
        <w:shd w:val="clear" w:color="auto" w:fill="CFDBF0"/>
      </w:tcPr>
    </w:tblStylePr>
  </w:style>
  <w:style w:type="table" w:customStyle="1" w:styleId="ListTable2-Accent21">
    <w:name w:val="List Table 2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58A"/>
        <w:bottom w:val="single" w:sz="4" w:space="0" w:color="F4B58A"/>
        <w:insideH w:val="single" w:sz="4" w:space="0" w:color="F4B58A"/>
      </w:tblBorders>
    </w:tblPr>
    <w:tblStylePr w:type="firstRow">
      <w:rPr>
        <w:rFonts w:ascii="Arial" w:hAnsi="Arial" w:cs="Arial" w:hint="default"/>
        <w:b/>
        <w:color w:val="404040"/>
        <w:sz w:val="22"/>
        <w:szCs w:val="22"/>
      </w:rPr>
      <w:tblPr/>
      <w:tcPr>
        <w:tcBorders>
          <w:top w:val="single" w:sz="4" w:space="0" w:color="F4B58A"/>
          <w:left w:val="none" w:sz="0" w:space="0" w:color="auto"/>
          <w:bottom w:val="single" w:sz="4" w:space="0" w:color="F4B58A"/>
          <w:right w:val="none" w:sz="0" w:space="0" w:color="auto"/>
        </w:tcBorders>
      </w:tcPr>
    </w:tblStylePr>
    <w:tblStylePr w:type="lastRow">
      <w:rPr>
        <w:rFonts w:ascii="Arial" w:hAnsi="Arial" w:cs="Arial" w:hint="default"/>
        <w:b/>
        <w:color w:val="404040"/>
        <w:sz w:val="22"/>
        <w:szCs w:val="22"/>
      </w:rPr>
      <w:tblPr/>
      <w:tcPr>
        <w:tcBorders>
          <w:top w:val="single" w:sz="4" w:space="0" w:color="F4B58A"/>
          <w:left w:val="none" w:sz="0" w:space="0" w:color="auto"/>
          <w:bottom w:val="single" w:sz="4" w:space="0" w:color="F4B58A"/>
          <w:right w:val="none" w:sz="0" w:space="0" w:color="auto"/>
        </w:tcBorders>
      </w:tc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rPr>
        <w:rFonts w:ascii="Arial" w:hAnsi="Arial" w:cs="Arial" w:hint="default"/>
        <w:color w:val="404040"/>
        <w:sz w:val="22"/>
        <w:szCs w:val="22"/>
      </w:rPr>
      <w:tblPr/>
      <w:tcPr>
        <w:shd w:val="clear" w:color="auto" w:fill="FADECB"/>
      </w:tcPr>
    </w:tblStylePr>
    <w:tblStylePr w:type="band1Horz">
      <w:rPr>
        <w:rFonts w:ascii="Arial" w:hAnsi="Arial" w:cs="Arial" w:hint="default"/>
        <w:color w:val="404040"/>
        <w:sz w:val="22"/>
        <w:szCs w:val="22"/>
      </w:rPr>
      <w:tblPr/>
      <w:tcPr>
        <w:shd w:val="clear" w:color="auto" w:fill="FADECB"/>
      </w:tcPr>
    </w:tblStylePr>
  </w:style>
  <w:style w:type="table" w:customStyle="1" w:styleId="ListTable2-Accent31">
    <w:name w:val="List Table 2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CCCCC"/>
        <w:bottom w:val="single" w:sz="4" w:space="0" w:color="CCCCCC"/>
        <w:insideH w:val="single" w:sz="4" w:space="0" w:color="CCCCCC"/>
      </w:tblBorders>
    </w:tblPr>
    <w:tblStylePr w:type="firstRow">
      <w:rPr>
        <w:rFonts w:ascii="Arial" w:hAnsi="Arial" w:cs="Arial" w:hint="default"/>
        <w:b/>
        <w:color w:val="404040"/>
        <w:sz w:val="22"/>
        <w:szCs w:val="22"/>
      </w:rPr>
      <w:tblPr/>
      <w:tcPr>
        <w:tcBorders>
          <w:top w:val="single" w:sz="4" w:space="0" w:color="CCCCCC"/>
          <w:left w:val="none" w:sz="0" w:space="0" w:color="auto"/>
          <w:bottom w:val="single" w:sz="4" w:space="0" w:color="CCCCCC"/>
          <w:right w:val="none" w:sz="0" w:space="0" w:color="auto"/>
        </w:tcBorders>
      </w:tcPr>
    </w:tblStylePr>
    <w:tblStylePr w:type="lastRow">
      <w:rPr>
        <w:rFonts w:ascii="Arial" w:hAnsi="Arial" w:cs="Arial" w:hint="default"/>
        <w:b/>
        <w:color w:val="404040"/>
        <w:sz w:val="22"/>
        <w:szCs w:val="22"/>
      </w:rPr>
      <w:tblPr/>
      <w:tcPr>
        <w:tcBorders>
          <w:top w:val="single" w:sz="4" w:space="0" w:color="CCCCCC"/>
          <w:left w:val="none" w:sz="0" w:space="0" w:color="auto"/>
          <w:bottom w:val="single" w:sz="4" w:space="0" w:color="CCCCCC"/>
          <w:right w:val="none" w:sz="0" w:space="0" w:color="auto"/>
        </w:tcBorders>
      </w:tc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rPr>
        <w:rFonts w:ascii="Arial" w:hAnsi="Arial" w:cs="Arial" w:hint="default"/>
        <w:color w:val="404040"/>
        <w:sz w:val="22"/>
        <w:szCs w:val="22"/>
      </w:rPr>
      <w:tblPr/>
      <w:tcPr>
        <w:shd w:val="clear" w:color="auto" w:fill="E8E8E8"/>
      </w:tcPr>
    </w:tblStylePr>
    <w:tblStylePr w:type="band1Horz">
      <w:rPr>
        <w:rFonts w:ascii="Arial" w:hAnsi="Arial" w:cs="Arial" w:hint="default"/>
        <w:color w:val="404040"/>
        <w:sz w:val="22"/>
        <w:szCs w:val="22"/>
      </w:rPr>
      <w:tblPr/>
      <w:tcPr>
        <w:shd w:val="clear" w:color="auto" w:fill="E8E8E8"/>
      </w:tcPr>
    </w:tblStylePr>
  </w:style>
  <w:style w:type="table" w:customStyle="1" w:styleId="ListTable2-Accent41">
    <w:name w:val="List Table 2 -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B6F"/>
        <w:bottom w:val="single" w:sz="4" w:space="0" w:color="FFDB6F"/>
        <w:insideH w:val="single" w:sz="4" w:space="0" w:color="FFDB6F"/>
      </w:tblBorders>
    </w:tblPr>
    <w:tblStylePr w:type="firstRow">
      <w:rPr>
        <w:rFonts w:ascii="Arial" w:hAnsi="Arial" w:cs="Arial" w:hint="default"/>
        <w:b/>
        <w:color w:val="404040"/>
        <w:sz w:val="22"/>
        <w:szCs w:val="22"/>
      </w:rPr>
      <w:tblPr/>
      <w:tcPr>
        <w:tcBorders>
          <w:top w:val="single" w:sz="4" w:space="0" w:color="FFDB6F"/>
          <w:left w:val="none" w:sz="0" w:space="0" w:color="auto"/>
          <w:bottom w:val="single" w:sz="4" w:space="0" w:color="FFDB6F"/>
          <w:right w:val="none" w:sz="0" w:space="0" w:color="auto"/>
        </w:tcBorders>
      </w:tcPr>
    </w:tblStylePr>
    <w:tblStylePr w:type="lastRow">
      <w:rPr>
        <w:rFonts w:ascii="Arial" w:hAnsi="Arial" w:cs="Arial" w:hint="default"/>
        <w:b/>
        <w:color w:val="404040"/>
        <w:sz w:val="22"/>
        <w:szCs w:val="22"/>
      </w:rPr>
      <w:tblPr/>
      <w:tcPr>
        <w:tcBorders>
          <w:top w:val="single" w:sz="4" w:space="0" w:color="FFDB6F"/>
          <w:left w:val="none" w:sz="0" w:space="0" w:color="auto"/>
          <w:bottom w:val="single" w:sz="4" w:space="0" w:color="FFDB6F"/>
          <w:right w:val="none" w:sz="0" w:space="0" w:color="auto"/>
        </w:tcBorders>
      </w:tc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rPr>
        <w:rFonts w:ascii="Arial" w:hAnsi="Arial" w:cs="Arial" w:hint="default"/>
        <w:color w:val="404040"/>
        <w:sz w:val="22"/>
        <w:szCs w:val="22"/>
      </w:rPr>
      <w:tblPr/>
      <w:tcPr>
        <w:shd w:val="clear" w:color="auto" w:fill="FFEFBF"/>
      </w:tcPr>
    </w:tblStylePr>
    <w:tblStylePr w:type="band1Horz">
      <w:rPr>
        <w:rFonts w:ascii="Arial" w:hAnsi="Arial" w:cs="Arial" w:hint="default"/>
        <w:color w:val="404040"/>
        <w:sz w:val="22"/>
        <w:szCs w:val="22"/>
      </w:rPr>
      <w:tblPr/>
      <w:tcPr>
        <w:shd w:val="clear" w:color="auto" w:fill="FFEFBF"/>
      </w:tcPr>
    </w:tblStylePr>
  </w:style>
  <w:style w:type="table" w:customStyle="1" w:styleId="ListTable2-Accent51">
    <w:name w:val="List Table 2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2C6E7"/>
        <w:bottom w:val="single" w:sz="4" w:space="0" w:color="A2C6E7"/>
        <w:insideH w:val="single" w:sz="4" w:space="0" w:color="A2C6E7"/>
      </w:tblBorders>
    </w:tblPr>
    <w:tblStylePr w:type="firstRow">
      <w:rPr>
        <w:rFonts w:ascii="Arial" w:hAnsi="Arial" w:cs="Arial" w:hint="default"/>
        <w:b/>
        <w:color w:val="404040"/>
        <w:sz w:val="22"/>
        <w:szCs w:val="22"/>
      </w:rPr>
      <w:tblPr/>
      <w:tcPr>
        <w:tcBorders>
          <w:top w:val="single" w:sz="4" w:space="0" w:color="A2C6E7"/>
          <w:left w:val="none" w:sz="0" w:space="0" w:color="auto"/>
          <w:bottom w:val="single" w:sz="4" w:space="0" w:color="A2C6E7"/>
          <w:right w:val="none" w:sz="0" w:space="0" w:color="auto"/>
        </w:tcBorders>
      </w:tcPr>
    </w:tblStylePr>
    <w:tblStylePr w:type="lastRow">
      <w:rPr>
        <w:rFonts w:ascii="Arial" w:hAnsi="Arial" w:cs="Arial" w:hint="default"/>
        <w:b/>
        <w:color w:val="404040"/>
        <w:sz w:val="22"/>
        <w:szCs w:val="22"/>
      </w:rPr>
      <w:tblPr/>
      <w:tcPr>
        <w:tcBorders>
          <w:top w:val="single" w:sz="4" w:space="0" w:color="A2C6E7"/>
          <w:left w:val="none" w:sz="0" w:space="0" w:color="auto"/>
          <w:bottom w:val="single" w:sz="4" w:space="0" w:color="A2C6E7"/>
          <w:right w:val="none" w:sz="0" w:space="0" w:color="auto"/>
        </w:tcBorders>
      </w:tc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rPr>
        <w:rFonts w:ascii="Arial" w:hAnsi="Arial" w:cs="Arial" w:hint="default"/>
        <w:color w:val="404040"/>
        <w:sz w:val="22"/>
        <w:szCs w:val="22"/>
      </w:rPr>
      <w:tblPr/>
      <w:tcPr>
        <w:shd w:val="clear" w:color="auto" w:fill="D5E5F4"/>
      </w:tcPr>
    </w:tblStylePr>
    <w:tblStylePr w:type="band1Horz">
      <w:rPr>
        <w:rFonts w:ascii="Arial" w:hAnsi="Arial" w:cs="Arial" w:hint="default"/>
        <w:color w:val="404040"/>
        <w:sz w:val="22"/>
        <w:szCs w:val="22"/>
      </w:rPr>
      <w:tblPr/>
      <w:tcPr>
        <w:shd w:val="clear" w:color="auto" w:fill="D5E5F4"/>
      </w:tcPr>
    </w:tblStylePr>
  </w:style>
  <w:style w:type="table" w:customStyle="1" w:styleId="ListTable2-Accent61">
    <w:name w:val="List Table 2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DD394"/>
        <w:bottom w:val="single" w:sz="4" w:space="0" w:color="ADD394"/>
        <w:insideH w:val="single" w:sz="4" w:space="0" w:color="ADD394"/>
      </w:tblBorders>
    </w:tblPr>
    <w:tblStylePr w:type="firstRow">
      <w:rPr>
        <w:rFonts w:ascii="Arial" w:hAnsi="Arial" w:cs="Arial" w:hint="default"/>
        <w:b/>
        <w:color w:val="404040"/>
        <w:sz w:val="22"/>
        <w:szCs w:val="22"/>
      </w:rPr>
      <w:tblPr/>
      <w:tcPr>
        <w:tcBorders>
          <w:top w:val="single" w:sz="4" w:space="0" w:color="ADD394"/>
          <w:left w:val="none" w:sz="0" w:space="0" w:color="auto"/>
          <w:bottom w:val="single" w:sz="4" w:space="0" w:color="ADD394"/>
          <w:right w:val="none" w:sz="0" w:space="0" w:color="auto"/>
        </w:tcBorders>
      </w:tcPr>
    </w:tblStylePr>
    <w:tblStylePr w:type="lastRow">
      <w:rPr>
        <w:rFonts w:ascii="Arial" w:hAnsi="Arial" w:cs="Arial" w:hint="default"/>
        <w:b/>
        <w:color w:val="404040"/>
        <w:sz w:val="22"/>
        <w:szCs w:val="22"/>
      </w:rPr>
      <w:tblPr/>
      <w:tcPr>
        <w:tcBorders>
          <w:top w:val="single" w:sz="4" w:space="0" w:color="ADD394"/>
          <w:left w:val="none" w:sz="0" w:space="0" w:color="auto"/>
          <w:bottom w:val="single" w:sz="4" w:space="0" w:color="ADD394"/>
          <w:right w:val="none" w:sz="0" w:space="0" w:color="auto"/>
        </w:tcBorders>
      </w:tc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rPr>
        <w:rFonts w:ascii="Arial" w:hAnsi="Arial" w:cs="Arial" w:hint="default"/>
        <w:color w:val="404040"/>
        <w:sz w:val="22"/>
        <w:szCs w:val="22"/>
      </w:rPr>
      <w:tblPr/>
      <w:tcPr>
        <w:shd w:val="clear" w:color="auto" w:fill="DAEBCF"/>
      </w:tcPr>
    </w:tblStylePr>
    <w:tblStylePr w:type="band1Horz">
      <w:rPr>
        <w:rFonts w:ascii="Arial" w:hAnsi="Arial" w:cs="Arial" w:hint="default"/>
        <w:color w:val="404040"/>
        <w:sz w:val="22"/>
        <w:szCs w:val="22"/>
      </w:rPr>
      <w:tblPr/>
      <w:tcPr>
        <w:shd w:val="clear" w:color="auto" w:fill="DAEBCF"/>
      </w:tcPr>
    </w:tblStylePr>
  </w:style>
  <w:style w:type="table" w:customStyle="1" w:styleId="ListTable3-Accent11">
    <w:name w:val="List Table 3 -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rFonts w:ascii="Arial" w:hAnsi="Arial" w:cs="Arial" w:hint="default"/>
        <w:b/>
        <w:color w:val="FFFFFF"/>
        <w:sz w:val="22"/>
        <w:szCs w:val="22"/>
      </w:rPr>
      <w:tblPr/>
      <w:tcPr>
        <w:shd w:val="clear" w:color="auto" w:fill="4472C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tcBorders>
          <w:left w:val="single" w:sz="4" w:space="0" w:color="4472C4"/>
          <w:right w:val="single" w:sz="4" w:space="0" w:color="4472C4"/>
        </w:tcBorders>
      </w:tcPr>
    </w:tblStylePr>
    <w:tblStylePr w:type="band1Horz">
      <w:rPr>
        <w:rFonts w:ascii="Arial" w:hAnsi="Arial" w:cs="Arial" w:hint="default"/>
        <w:color w:val="404040"/>
        <w:sz w:val="22"/>
        <w:szCs w:val="22"/>
      </w:rPr>
      <w:tblPr/>
      <w:tcPr>
        <w:tcBorders>
          <w:top w:val="single" w:sz="4" w:space="0" w:color="4472C4"/>
          <w:bottom w:val="single" w:sz="4" w:space="0" w:color="4472C4"/>
        </w:tcBorders>
      </w:tcPr>
    </w:tblStylePr>
  </w:style>
  <w:style w:type="table" w:customStyle="1" w:styleId="ListTable3-Accent21">
    <w:name w:val="List Table 3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184"/>
        <w:left w:val="single" w:sz="4" w:space="0" w:color="F4B184"/>
        <w:bottom w:val="single" w:sz="4" w:space="0" w:color="F4B184"/>
        <w:right w:val="single" w:sz="4" w:space="0" w:color="F4B184"/>
      </w:tblBorders>
    </w:tblPr>
    <w:tblStylePr w:type="firstRow">
      <w:rPr>
        <w:rFonts w:ascii="Arial" w:hAnsi="Arial" w:cs="Arial" w:hint="default"/>
        <w:b/>
        <w:color w:val="FFFFFF"/>
        <w:sz w:val="22"/>
        <w:szCs w:val="22"/>
      </w:rPr>
      <w:tblPr/>
      <w:tcPr>
        <w:shd w:val="clear" w:color="auto" w:fill="F4B18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tcBorders>
          <w:left w:val="single" w:sz="4" w:space="0" w:color="F4B184"/>
          <w:right w:val="single" w:sz="4" w:space="0" w:color="F4B184"/>
        </w:tcBorders>
      </w:tcPr>
    </w:tblStylePr>
    <w:tblStylePr w:type="band1Horz">
      <w:rPr>
        <w:rFonts w:ascii="Arial" w:hAnsi="Arial" w:cs="Arial" w:hint="default"/>
        <w:color w:val="404040"/>
        <w:sz w:val="22"/>
        <w:szCs w:val="22"/>
      </w:rPr>
      <w:tblPr/>
      <w:tcPr>
        <w:tcBorders>
          <w:top w:val="single" w:sz="4" w:space="0" w:color="F4B184"/>
          <w:bottom w:val="single" w:sz="4" w:space="0" w:color="F4B184"/>
        </w:tcBorders>
      </w:tcPr>
    </w:tblStylePr>
  </w:style>
  <w:style w:type="table" w:customStyle="1" w:styleId="ListTable3-Accent31">
    <w:name w:val="List Table 3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9C9C9"/>
        <w:left w:val="single" w:sz="4" w:space="0" w:color="C9C9C9"/>
        <w:bottom w:val="single" w:sz="4" w:space="0" w:color="C9C9C9"/>
        <w:right w:val="single" w:sz="4" w:space="0" w:color="C9C9C9"/>
      </w:tblBorders>
    </w:tblPr>
    <w:tblStylePr w:type="firstRow">
      <w:rPr>
        <w:rFonts w:ascii="Arial" w:hAnsi="Arial" w:cs="Arial" w:hint="default"/>
        <w:b/>
        <w:color w:val="FFFFFF"/>
        <w:sz w:val="22"/>
        <w:szCs w:val="22"/>
      </w:rPr>
      <w:tblPr/>
      <w:tcPr>
        <w:shd w:val="clear" w:color="auto" w:fill="C9C9C9"/>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tcBorders>
          <w:left w:val="single" w:sz="4" w:space="0" w:color="C9C9C9"/>
          <w:right w:val="single" w:sz="4" w:space="0" w:color="C9C9C9"/>
        </w:tcBorders>
      </w:tcPr>
    </w:tblStylePr>
    <w:tblStylePr w:type="band1Horz">
      <w:rPr>
        <w:rFonts w:ascii="Arial" w:hAnsi="Arial" w:cs="Arial" w:hint="default"/>
        <w:color w:val="404040"/>
        <w:sz w:val="22"/>
        <w:szCs w:val="22"/>
      </w:rPr>
      <w:tblPr/>
      <w:tcPr>
        <w:tcBorders>
          <w:top w:val="single" w:sz="4" w:space="0" w:color="C9C9C9"/>
          <w:bottom w:val="single" w:sz="4" w:space="0" w:color="C9C9C9"/>
        </w:tcBorders>
      </w:tcPr>
    </w:tblStylePr>
  </w:style>
  <w:style w:type="table" w:customStyle="1" w:styleId="ListTable3-Accent41">
    <w:name w:val="List Table 3 -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865"/>
        <w:left w:val="single" w:sz="4" w:space="0" w:color="FFD865"/>
        <w:bottom w:val="single" w:sz="4" w:space="0" w:color="FFD865"/>
        <w:right w:val="single" w:sz="4" w:space="0" w:color="FFD865"/>
      </w:tblBorders>
    </w:tblPr>
    <w:tblStylePr w:type="firstRow">
      <w:rPr>
        <w:rFonts w:ascii="Arial" w:hAnsi="Arial" w:cs="Arial" w:hint="default"/>
        <w:b/>
        <w:color w:val="FFFFFF"/>
        <w:sz w:val="22"/>
        <w:szCs w:val="22"/>
      </w:rPr>
      <w:tblPr/>
      <w:tcPr>
        <w:shd w:val="clear" w:color="auto" w:fill="FFD86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tcBorders>
          <w:left w:val="single" w:sz="4" w:space="0" w:color="FFD865"/>
          <w:right w:val="single" w:sz="4" w:space="0" w:color="FFD865"/>
        </w:tcBorders>
      </w:tcPr>
    </w:tblStylePr>
    <w:tblStylePr w:type="band1Horz">
      <w:rPr>
        <w:rFonts w:ascii="Arial" w:hAnsi="Arial" w:cs="Arial" w:hint="default"/>
        <w:color w:val="404040"/>
        <w:sz w:val="22"/>
        <w:szCs w:val="22"/>
      </w:rPr>
      <w:tblPr/>
      <w:tcPr>
        <w:tcBorders>
          <w:top w:val="single" w:sz="4" w:space="0" w:color="FFD865"/>
          <w:bottom w:val="single" w:sz="4" w:space="0" w:color="FFD865"/>
        </w:tcBorders>
      </w:tcPr>
    </w:tblStylePr>
  </w:style>
  <w:style w:type="table" w:customStyle="1" w:styleId="ListTable3-Accent51">
    <w:name w:val="List Table 3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BC2E5"/>
        <w:left w:val="single" w:sz="4" w:space="0" w:color="9BC2E5"/>
        <w:bottom w:val="single" w:sz="4" w:space="0" w:color="9BC2E5"/>
        <w:right w:val="single" w:sz="4" w:space="0" w:color="9BC2E5"/>
      </w:tblBorders>
    </w:tblPr>
    <w:tblStylePr w:type="firstRow">
      <w:rPr>
        <w:rFonts w:ascii="Arial" w:hAnsi="Arial" w:cs="Arial" w:hint="default"/>
        <w:b/>
        <w:color w:val="FFFFFF"/>
        <w:sz w:val="22"/>
        <w:szCs w:val="22"/>
      </w:rPr>
      <w:tblPr/>
      <w:tcPr>
        <w:shd w:val="clear" w:color="auto" w:fill="9BC2E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tcBorders>
          <w:left w:val="single" w:sz="4" w:space="0" w:color="9BC2E5"/>
          <w:right w:val="single" w:sz="4" w:space="0" w:color="9BC2E5"/>
        </w:tcBorders>
      </w:tcPr>
    </w:tblStylePr>
    <w:tblStylePr w:type="band1Horz">
      <w:rPr>
        <w:rFonts w:ascii="Arial" w:hAnsi="Arial" w:cs="Arial" w:hint="default"/>
        <w:color w:val="404040"/>
        <w:sz w:val="22"/>
        <w:szCs w:val="22"/>
      </w:rPr>
      <w:tblPr/>
      <w:tcPr>
        <w:tcBorders>
          <w:top w:val="single" w:sz="4" w:space="0" w:color="9BC2E5"/>
          <w:bottom w:val="single" w:sz="4" w:space="0" w:color="9BC2E5"/>
        </w:tcBorders>
      </w:tcPr>
    </w:tblStylePr>
  </w:style>
  <w:style w:type="table" w:customStyle="1" w:styleId="ListTable3-Accent61">
    <w:name w:val="List Table 3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9D08E"/>
        <w:left w:val="single" w:sz="4" w:space="0" w:color="A9D08E"/>
        <w:bottom w:val="single" w:sz="4" w:space="0" w:color="A9D08E"/>
        <w:right w:val="single" w:sz="4" w:space="0" w:color="A9D08E"/>
      </w:tblBorders>
    </w:tblPr>
    <w:tblStylePr w:type="firstRow">
      <w:rPr>
        <w:rFonts w:ascii="Arial" w:hAnsi="Arial" w:cs="Arial" w:hint="default"/>
        <w:b/>
        <w:color w:val="FFFFFF"/>
        <w:sz w:val="22"/>
        <w:szCs w:val="22"/>
      </w:rPr>
      <w:tblPr/>
      <w:tcPr>
        <w:shd w:val="clear" w:color="auto" w:fill="A9D08E"/>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tcBorders>
          <w:left w:val="single" w:sz="4" w:space="0" w:color="A9D08E"/>
          <w:right w:val="single" w:sz="4" w:space="0" w:color="A9D08E"/>
        </w:tcBorders>
      </w:tcPr>
    </w:tblStylePr>
    <w:tblStylePr w:type="band1Horz">
      <w:rPr>
        <w:rFonts w:ascii="Arial" w:hAnsi="Arial" w:cs="Arial" w:hint="default"/>
        <w:color w:val="404040"/>
        <w:sz w:val="22"/>
        <w:szCs w:val="22"/>
      </w:rPr>
      <w:tblPr/>
      <w:tcPr>
        <w:tcBorders>
          <w:top w:val="single" w:sz="4" w:space="0" w:color="A9D08E"/>
          <w:bottom w:val="single" w:sz="4" w:space="0" w:color="A9D08E"/>
        </w:tcBorders>
      </w:tcPr>
    </w:tblStylePr>
  </w:style>
  <w:style w:type="table" w:customStyle="1" w:styleId="ListTable4-Accent11">
    <w:name w:val="List Table 4 -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5AFDD"/>
        <w:left w:val="single" w:sz="4" w:space="0" w:color="95AFDD"/>
        <w:bottom w:val="single" w:sz="4" w:space="0" w:color="95AFDD"/>
        <w:right w:val="single" w:sz="4" w:space="0" w:color="95AFDD"/>
        <w:insideH w:val="single" w:sz="4" w:space="0" w:color="95AFDD"/>
      </w:tblBorders>
    </w:tblPr>
    <w:tblStylePr w:type="firstRow">
      <w:rPr>
        <w:rFonts w:ascii="Arial" w:hAnsi="Arial" w:cs="Arial" w:hint="default"/>
        <w:b/>
        <w:color w:val="FFFFFF"/>
        <w:sz w:val="22"/>
        <w:szCs w:val="22"/>
      </w:rPr>
      <w:tblPr/>
      <w:tcPr>
        <w:shd w:val="clear" w:color="auto" w:fill="4472C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CFDBF0"/>
      </w:tcPr>
    </w:tblStylePr>
    <w:tblStylePr w:type="band1Horz">
      <w:rPr>
        <w:rFonts w:ascii="Arial" w:hAnsi="Arial" w:cs="Arial" w:hint="default"/>
        <w:color w:val="404040"/>
        <w:sz w:val="22"/>
        <w:szCs w:val="22"/>
      </w:rPr>
      <w:tblPr/>
      <w:tcPr>
        <w:shd w:val="clear" w:color="auto" w:fill="CFDBF0"/>
      </w:tcPr>
    </w:tblStylePr>
  </w:style>
  <w:style w:type="table" w:customStyle="1" w:styleId="ListTable4-Accent21">
    <w:name w:val="List Table 4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58A"/>
        <w:left w:val="single" w:sz="4" w:space="0" w:color="F4B58A"/>
        <w:bottom w:val="single" w:sz="4" w:space="0" w:color="F4B58A"/>
        <w:right w:val="single" w:sz="4" w:space="0" w:color="F4B58A"/>
        <w:insideH w:val="single" w:sz="4" w:space="0" w:color="F4B58A"/>
      </w:tblBorders>
    </w:tblPr>
    <w:tblStylePr w:type="firstRow">
      <w:rPr>
        <w:rFonts w:ascii="Arial" w:hAnsi="Arial" w:cs="Arial" w:hint="default"/>
        <w:b/>
        <w:color w:val="FFFFFF"/>
        <w:sz w:val="22"/>
        <w:szCs w:val="22"/>
      </w:rPr>
      <w:tblPr/>
      <w:tcPr>
        <w:shd w:val="clear" w:color="auto" w:fill="ED7D3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FADECB"/>
      </w:tcPr>
    </w:tblStylePr>
    <w:tblStylePr w:type="band1Horz">
      <w:rPr>
        <w:rFonts w:ascii="Arial" w:hAnsi="Arial" w:cs="Arial" w:hint="default"/>
        <w:color w:val="404040"/>
        <w:sz w:val="22"/>
        <w:szCs w:val="22"/>
      </w:rPr>
      <w:tblPr/>
      <w:tcPr>
        <w:shd w:val="clear" w:color="auto" w:fill="FADECB"/>
      </w:tcPr>
    </w:tblStylePr>
  </w:style>
  <w:style w:type="table" w:customStyle="1" w:styleId="ListTable4-Accent31">
    <w:name w:val="List Table 4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CCCCC"/>
        <w:left w:val="single" w:sz="4" w:space="0" w:color="CCCCCC"/>
        <w:bottom w:val="single" w:sz="4" w:space="0" w:color="CCCCCC"/>
        <w:right w:val="single" w:sz="4" w:space="0" w:color="CCCCCC"/>
        <w:insideH w:val="single" w:sz="4" w:space="0" w:color="CCCCCC"/>
      </w:tblBorders>
    </w:tblPr>
    <w:tblStylePr w:type="firstRow">
      <w:rPr>
        <w:rFonts w:ascii="Arial" w:hAnsi="Arial" w:cs="Arial" w:hint="default"/>
        <w:b/>
        <w:color w:val="FFFFFF"/>
        <w:sz w:val="22"/>
        <w:szCs w:val="22"/>
      </w:rPr>
      <w:tblPr/>
      <w:tcPr>
        <w:shd w:val="clear" w:color="auto" w:fill="A5A5A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E8E8E8"/>
      </w:tcPr>
    </w:tblStylePr>
    <w:tblStylePr w:type="band1Horz">
      <w:rPr>
        <w:rFonts w:ascii="Arial" w:hAnsi="Arial" w:cs="Arial" w:hint="default"/>
        <w:color w:val="404040"/>
        <w:sz w:val="22"/>
        <w:szCs w:val="22"/>
      </w:rPr>
      <w:tblPr/>
      <w:tcPr>
        <w:shd w:val="clear" w:color="auto" w:fill="E8E8E8"/>
      </w:tcPr>
    </w:tblStylePr>
  </w:style>
  <w:style w:type="table" w:customStyle="1" w:styleId="ListTable4-Accent41">
    <w:name w:val="List Table 4 -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B6F"/>
        <w:left w:val="single" w:sz="4" w:space="0" w:color="FFDB6F"/>
        <w:bottom w:val="single" w:sz="4" w:space="0" w:color="FFDB6F"/>
        <w:right w:val="single" w:sz="4" w:space="0" w:color="FFDB6F"/>
        <w:insideH w:val="single" w:sz="4" w:space="0" w:color="FFDB6F"/>
      </w:tblBorders>
    </w:tblPr>
    <w:tblStylePr w:type="firstRow">
      <w:rPr>
        <w:rFonts w:ascii="Arial" w:hAnsi="Arial" w:cs="Arial" w:hint="default"/>
        <w:b/>
        <w:color w:val="FFFFFF"/>
        <w:sz w:val="22"/>
        <w:szCs w:val="22"/>
      </w:rPr>
      <w:tblPr/>
      <w:tcPr>
        <w:shd w:val="clear" w:color="auto" w:fill="FFC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FFEFBF"/>
      </w:tcPr>
    </w:tblStylePr>
    <w:tblStylePr w:type="band1Horz">
      <w:rPr>
        <w:rFonts w:ascii="Arial" w:hAnsi="Arial" w:cs="Arial" w:hint="default"/>
        <w:color w:val="404040"/>
        <w:sz w:val="22"/>
        <w:szCs w:val="22"/>
      </w:rPr>
      <w:tblPr/>
      <w:tcPr>
        <w:shd w:val="clear" w:color="auto" w:fill="FFEFBF"/>
      </w:tcPr>
    </w:tblStylePr>
  </w:style>
  <w:style w:type="table" w:customStyle="1" w:styleId="ListTable4-Accent51">
    <w:name w:val="List Table 4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2C6E7"/>
        <w:left w:val="single" w:sz="4" w:space="0" w:color="A2C6E7"/>
        <w:bottom w:val="single" w:sz="4" w:space="0" w:color="A2C6E7"/>
        <w:right w:val="single" w:sz="4" w:space="0" w:color="A2C6E7"/>
        <w:insideH w:val="single" w:sz="4" w:space="0" w:color="A2C6E7"/>
      </w:tblBorders>
    </w:tblPr>
    <w:tblStylePr w:type="firstRow">
      <w:rPr>
        <w:rFonts w:ascii="Arial" w:hAnsi="Arial" w:cs="Arial" w:hint="default"/>
        <w:b/>
        <w:color w:val="FFFFFF"/>
        <w:sz w:val="22"/>
        <w:szCs w:val="22"/>
      </w:rPr>
      <w:tblPr/>
      <w:tcPr>
        <w:shd w:val="clear" w:color="auto" w:fill="5B9BD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D5E5F4"/>
      </w:tcPr>
    </w:tblStylePr>
    <w:tblStylePr w:type="band1Horz">
      <w:rPr>
        <w:rFonts w:ascii="Arial" w:hAnsi="Arial" w:cs="Arial" w:hint="default"/>
        <w:color w:val="404040"/>
        <w:sz w:val="22"/>
        <w:szCs w:val="22"/>
      </w:rPr>
      <w:tblPr/>
      <w:tcPr>
        <w:shd w:val="clear" w:color="auto" w:fill="D5E5F4"/>
      </w:tcPr>
    </w:tblStylePr>
  </w:style>
  <w:style w:type="table" w:customStyle="1" w:styleId="ListTable4-Accent61">
    <w:name w:val="List Table 4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DD394"/>
        <w:left w:val="single" w:sz="4" w:space="0" w:color="ADD394"/>
        <w:bottom w:val="single" w:sz="4" w:space="0" w:color="ADD394"/>
        <w:right w:val="single" w:sz="4" w:space="0" w:color="ADD394"/>
        <w:insideH w:val="single" w:sz="4" w:space="0" w:color="ADD394"/>
      </w:tblBorders>
    </w:tblPr>
    <w:tblStylePr w:type="firstRow">
      <w:rPr>
        <w:rFonts w:ascii="Arial" w:hAnsi="Arial" w:cs="Arial" w:hint="default"/>
        <w:b/>
        <w:color w:val="FFFFFF"/>
        <w:sz w:val="22"/>
        <w:szCs w:val="22"/>
      </w:rPr>
      <w:tblPr/>
      <w:tcPr>
        <w:shd w:val="clear" w:color="auto" w:fill="70AD4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DAEBCF"/>
      </w:tcPr>
    </w:tblStylePr>
    <w:tblStylePr w:type="band1Horz">
      <w:rPr>
        <w:rFonts w:ascii="Arial" w:hAnsi="Arial" w:cs="Arial" w:hint="default"/>
        <w:color w:val="404040"/>
        <w:sz w:val="22"/>
        <w:szCs w:val="22"/>
      </w:rPr>
      <w:tblPr/>
      <w:tcPr>
        <w:shd w:val="clear" w:color="auto" w:fill="DAEBCF"/>
      </w:tcPr>
    </w:tblStylePr>
  </w:style>
  <w:style w:type="table" w:customStyle="1" w:styleId="ListTable5Dark-Accent11">
    <w:name w:val="List Table 5 Dark -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4472C4"/>
        <w:left w:val="single" w:sz="36" w:space="0" w:color="4472C4"/>
        <w:bottom w:val="single" w:sz="36" w:space="0" w:color="4472C4"/>
        <w:right w:val="single" w:sz="36" w:space="0" w:color="4472C4"/>
      </w:tblBorders>
      <w:shd w:val="clear" w:color="auto" w:fill="4472C4"/>
    </w:tblPr>
    <w:tblStylePr w:type="firstRow">
      <w:rPr>
        <w:rFonts w:ascii="Arial" w:hAnsi="Arial" w:cs="Arial" w:hint="default"/>
        <w:b/>
        <w:color w:val="FFFFFF"/>
        <w:sz w:val="22"/>
        <w:szCs w:val="22"/>
      </w:rPr>
      <w:tblPr/>
      <w:tcPr>
        <w:tcBorders>
          <w:top w:val="single" w:sz="36" w:space="0" w:color="4472C4"/>
          <w:bottom w:val="single" w:sz="12" w:space="0" w:color="FFFFFF"/>
        </w:tcBorders>
        <w:shd w:val="clear" w:color="auto" w:fill="4472C4"/>
      </w:tcPr>
    </w:tblStylePr>
    <w:tblStylePr w:type="lastRow">
      <w:rPr>
        <w:rFonts w:ascii="Arial" w:hAnsi="Arial" w:cs="Arial" w:hint="default"/>
        <w:b/>
        <w:color w:val="FFFFFF"/>
        <w:sz w:val="22"/>
        <w:szCs w:val="22"/>
      </w:rPr>
    </w:tblStylePr>
    <w:tblStylePr w:type="firstCol">
      <w:rPr>
        <w:rFonts w:ascii="Arial" w:hAnsi="Arial" w:cs="Arial" w:hint="default"/>
        <w:b/>
        <w:color w:val="FFFFFF"/>
        <w:sz w:val="22"/>
        <w:szCs w:val="22"/>
      </w:rPr>
      <w:tblPr/>
      <w:tcPr>
        <w:tcBorders>
          <w:left w:val="single" w:sz="36" w:space="0" w:color="4472C4"/>
          <w:right w:val="single" w:sz="4" w:space="0" w:color="FFFFFF"/>
        </w:tcBorders>
      </w:tcPr>
    </w:tblStylePr>
    <w:tblStylePr w:type="lastCol">
      <w:tblPr/>
      <w:tcPr>
        <w:tcBorders>
          <w:left w:val="single" w:sz="4" w:space="0" w:color="FFFFFF"/>
          <w:right w:val="single" w:sz="36" w:space="0" w:color="4472C4"/>
        </w:tcBorders>
      </w:tcPr>
    </w:tblStylePr>
    <w:tblStylePr w:type="band1Vert">
      <w:tblPr/>
      <w:tcPr>
        <w:tcBorders>
          <w:left w:val="single" w:sz="4" w:space="0" w:color="FFFFFF"/>
          <w:right w:val="single" w:sz="4" w:space="0" w:color="FFFFFF"/>
        </w:tcBorders>
        <w:shd w:val="clear" w:color="auto" w:fill="4472C4"/>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472C4"/>
      </w:tcPr>
    </w:tblStylePr>
    <w:tblStylePr w:type="band2Horz">
      <w:tblPr/>
      <w:tcPr>
        <w:tcBorders>
          <w:top w:val="single" w:sz="4" w:space="0" w:color="FFFFFF"/>
          <w:bottom w:val="single" w:sz="4" w:space="0" w:color="FFFFFF"/>
        </w:tcBorders>
        <w:shd w:val="clear" w:color="auto" w:fill="4472C4"/>
      </w:tcPr>
    </w:tblStylePr>
  </w:style>
  <w:style w:type="table" w:customStyle="1" w:styleId="ListTable5Dark-Accent21">
    <w:name w:val="List Table 5 Dark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F4B184"/>
        <w:left w:val="single" w:sz="36" w:space="0" w:color="F4B184"/>
        <w:bottom w:val="single" w:sz="36" w:space="0" w:color="F4B184"/>
        <w:right w:val="single" w:sz="36" w:space="0" w:color="F4B184"/>
      </w:tblBorders>
      <w:shd w:val="clear" w:color="auto" w:fill="F4B184"/>
    </w:tblPr>
    <w:tblStylePr w:type="firstRow">
      <w:rPr>
        <w:rFonts w:ascii="Arial" w:hAnsi="Arial" w:cs="Arial" w:hint="default"/>
        <w:b/>
        <w:color w:val="FFFFFF"/>
        <w:sz w:val="22"/>
        <w:szCs w:val="22"/>
      </w:rPr>
      <w:tblPr/>
      <w:tcPr>
        <w:tcBorders>
          <w:top w:val="single" w:sz="36" w:space="0" w:color="F4B184"/>
          <w:bottom w:val="single" w:sz="12" w:space="0" w:color="FFFFFF"/>
        </w:tcBorders>
        <w:shd w:val="clear" w:color="auto" w:fill="F4B184"/>
      </w:tcPr>
    </w:tblStylePr>
    <w:tblStylePr w:type="lastRow">
      <w:rPr>
        <w:rFonts w:ascii="Arial" w:hAnsi="Arial" w:cs="Arial" w:hint="default"/>
        <w:b/>
        <w:color w:val="FFFFFF"/>
        <w:sz w:val="22"/>
        <w:szCs w:val="22"/>
      </w:rPr>
    </w:tblStylePr>
    <w:tblStylePr w:type="firstCol">
      <w:rPr>
        <w:rFonts w:ascii="Arial" w:hAnsi="Arial" w:cs="Arial" w:hint="default"/>
        <w:b/>
        <w:color w:val="FFFFFF"/>
        <w:sz w:val="22"/>
        <w:szCs w:val="22"/>
      </w:rPr>
      <w:tblPr/>
      <w:tcPr>
        <w:tcBorders>
          <w:left w:val="single" w:sz="36" w:space="0" w:color="F4B184"/>
          <w:right w:val="single" w:sz="4" w:space="0" w:color="FFFFFF"/>
        </w:tcBorders>
      </w:tcPr>
    </w:tblStylePr>
    <w:tblStylePr w:type="lastCol">
      <w:tblPr/>
      <w:tcPr>
        <w:tcBorders>
          <w:left w:val="single" w:sz="4" w:space="0" w:color="FFFFFF"/>
          <w:right w:val="single" w:sz="36" w:space="0" w:color="F4B184"/>
        </w:tcBorders>
      </w:tcPr>
    </w:tblStylePr>
    <w:tblStylePr w:type="band1Vert">
      <w:tblPr/>
      <w:tcPr>
        <w:tcBorders>
          <w:left w:val="single" w:sz="4" w:space="0" w:color="FFFFFF"/>
          <w:right w:val="single" w:sz="4" w:space="0" w:color="FFFFFF"/>
        </w:tcBorders>
        <w:shd w:val="clear" w:color="auto" w:fill="F4B184"/>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4B184"/>
      </w:tcPr>
    </w:tblStylePr>
    <w:tblStylePr w:type="band2Horz">
      <w:tblPr/>
      <w:tcPr>
        <w:tcBorders>
          <w:top w:val="single" w:sz="4" w:space="0" w:color="FFFFFF"/>
          <w:bottom w:val="single" w:sz="4" w:space="0" w:color="FFFFFF"/>
        </w:tcBorders>
        <w:shd w:val="clear" w:color="auto" w:fill="F4B184"/>
      </w:tcPr>
    </w:tblStylePr>
  </w:style>
  <w:style w:type="table" w:customStyle="1" w:styleId="ListTable5Dark-Accent31">
    <w:name w:val="List Table 5 Dark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C9C9C9"/>
        <w:left w:val="single" w:sz="36" w:space="0" w:color="C9C9C9"/>
        <w:bottom w:val="single" w:sz="36" w:space="0" w:color="C9C9C9"/>
        <w:right w:val="single" w:sz="36" w:space="0" w:color="C9C9C9"/>
      </w:tblBorders>
      <w:shd w:val="clear" w:color="auto" w:fill="C9C9C9"/>
    </w:tblPr>
    <w:tblStylePr w:type="firstRow">
      <w:rPr>
        <w:rFonts w:ascii="Arial" w:hAnsi="Arial" w:cs="Arial" w:hint="default"/>
        <w:b/>
        <w:color w:val="FFFFFF"/>
        <w:sz w:val="22"/>
        <w:szCs w:val="22"/>
      </w:rPr>
      <w:tblPr/>
      <w:tcPr>
        <w:tcBorders>
          <w:top w:val="single" w:sz="36" w:space="0" w:color="C9C9C9"/>
          <w:bottom w:val="single" w:sz="12" w:space="0" w:color="FFFFFF"/>
        </w:tcBorders>
        <w:shd w:val="clear" w:color="auto" w:fill="C9C9C9"/>
      </w:tcPr>
    </w:tblStylePr>
    <w:tblStylePr w:type="lastRow">
      <w:rPr>
        <w:rFonts w:ascii="Arial" w:hAnsi="Arial" w:cs="Arial" w:hint="default"/>
        <w:b/>
        <w:color w:val="FFFFFF"/>
        <w:sz w:val="22"/>
        <w:szCs w:val="22"/>
      </w:rPr>
    </w:tblStylePr>
    <w:tblStylePr w:type="firstCol">
      <w:rPr>
        <w:rFonts w:ascii="Arial" w:hAnsi="Arial" w:cs="Arial" w:hint="default"/>
        <w:b/>
        <w:color w:val="FFFFFF"/>
        <w:sz w:val="22"/>
        <w:szCs w:val="22"/>
      </w:rPr>
      <w:tblPr/>
      <w:tcPr>
        <w:tcBorders>
          <w:left w:val="single" w:sz="36" w:space="0" w:color="C9C9C9"/>
          <w:right w:val="single" w:sz="4" w:space="0" w:color="FFFFFF"/>
        </w:tcBorders>
      </w:tcPr>
    </w:tblStylePr>
    <w:tblStylePr w:type="lastCol">
      <w:tblPr/>
      <w:tcPr>
        <w:tcBorders>
          <w:left w:val="single" w:sz="4" w:space="0" w:color="FFFFFF"/>
          <w:right w:val="single" w:sz="36" w:space="0" w:color="C9C9C9"/>
        </w:tcBorders>
      </w:tcPr>
    </w:tblStylePr>
    <w:tblStylePr w:type="band1Vert">
      <w:tblPr/>
      <w:tcPr>
        <w:tcBorders>
          <w:left w:val="single" w:sz="4" w:space="0" w:color="FFFFFF"/>
          <w:right w:val="single" w:sz="4" w:space="0" w:color="FFFFFF"/>
        </w:tcBorders>
        <w:shd w:val="clear" w:color="auto" w:fill="C9C9C9"/>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9C9C9"/>
      </w:tcPr>
    </w:tblStylePr>
    <w:tblStylePr w:type="band2Horz">
      <w:tblPr/>
      <w:tcPr>
        <w:tcBorders>
          <w:top w:val="single" w:sz="4" w:space="0" w:color="FFFFFF"/>
          <w:bottom w:val="single" w:sz="4" w:space="0" w:color="FFFFFF"/>
        </w:tcBorders>
        <w:shd w:val="clear" w:color="auto" w:fill="C9C9C9"/>
      </w:tcPr>
    </w:tblStylePr>
  </w:style>
  <w:style w:type="table" w:customStyle="1" w:styleId="ListTable5Dark-Accent41">
    <w:name w:val="List Table 5 Dark -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FFD865"/>
        <w:left w:val="single" w:sz="36" w:space="0" w:color="FFD865"/>
        <w:bottom w:val="single" w:sz="36" w:space="0" w:color="FFD865"/>
        <w:right w:val="single" w:sz="36" w:space="0" w:color="FFD865"/>
      </w:tblBorders>
      <w:shd w:val="clear" w:color="auto" w:fill="FFD865"/>
    </w:tblPr>
    <w:tblStylePr w:type="firstRow">
      <w:rPr>
        <w:rFonts w:ascii="Arial" w:hAnsi="Arial" w:cs="Arial" w:hint="default"/>
        <w:b/>
        <w:color w:val="FFFFFF"/>
        <w:sz w:val="22"/>
        <w:szCs w:val="22"/>
      </w:rPr>
      <w:tblPr/>
      <w:tcPr>
        <w:tcBorders>
          <w:top w:val="single" w:sz="36" w:space="0" w:color="FFD865"/>
          <w:bottom w:val="single" w:sz="12" w:space="0" w:color="FFFFFF"/>
        </w:tcBorders>
        <w:shd w:val="clear" w:color="auto" w:fill="FFD865"/>
      </w:tcPr>
    </w:tblStylePr>
    <w:tblStylePr w:type="lastRow">
      <w:rPr>
        <w:rFonts w:ascii="Arial" w:hAnsi="Arial" w:cs="Arial" w:hint="default"/>
        <w:b/>
        <w:color w:val="FFFFFF"/>
        <w:sz w:val="22"/>
        <w:szCs w:val="22"/>
      </w:rPr>
    </w:tblStylePr>
    <w:tblStylePr w:type="firstCol">
      <w:rPr>
        <w:rFonts w:ascii="Arial" w:hAnsi="Arial" w:cs="Arial" w:hint="default"/>
        <w:b/>
        <w:color w:val="FFFFFF"/>
        <w:sz w:val="22"/>
        <w:szCs w:val="22"/>
      </w:rPr>
      <w:tblPr/>
      <w:tcPr>
        <w:tcBorders>
          <w:left w:val="single" w:sz="36" w:space="0" w:color="FFD865"/>
          <w:right w:val="single" w:sz="4" w:space="0" w:color="FFFFFF"/>
        </w:tcBorders>
      </w:tcPr>
    </w:tblStylePr>
    <w:tblStylePr w:type="lastCol">
      <w:tblPr/>
      <w:tcPr>
        <w:tcBorders>
          <w:left w:val="single" w:sz="4" w:space="0" w:color="FFFFFF"/>
          <w:right w:val="single" w:sz="36" w:space="0" w:color="FFD865"/>
        </w:tcBorders>
      </w:tcPr>
    </w:tblStylePr>
    <w:tblStylePr w:type="band1Vert">
      <w:tblPr/>
      <w:tcPr>
        <w:tcBorders>
          <w:left w:val="single" w:sz="4" w:space="0" w:color="FFFFFF"/>
          <w:right w:val="single" w:sz="4" w:space="0" w:color="FFFFFF"/>
        </w:tcBorders>
        <w:shd w:val="clear" w:color="auto" w:fill="FFD86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FD865"/>
      </w:tcPr>
    </w:tblStylePr>
    <w:tblStylePr w:type="band2Horz">
      <w:tblPr/>
      <w:tcPr>
        <w:tcBorders>
          <w:top w:val="single" w:sz="4" w:space="0" w:color="FFFFFF"/>
          <w:bottom w:val="single" w:sz="4" w:space="0" w:color="FFFFFF"/>
        </w:tcBorders>
        <w:shd w:val="clear" w:color="auto" w:fill="FFD865"/>
      </w:tcPr>
    </w:tblStylePr>
  </w:style>
  <w:style w:type="table" w:customStyle="1" w:styleId="ListTable5Dark-Accent51">
    <w:name w:val="List Table 5 Dark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9BC2E5"/>
        <w:left w:val="single" w:sz="36" w:space="0" w:color="9BC2E5"/>
        <w:bottom w:val="single" w:sz="36" w:space="0" w:color="9BC2E5"/>
        <w:right w:val="single" w:sz="36" w:space="0" w:color="9BC2E5"/>
      </w:tblBorders>
      <w:shd w:val="clear" w:color="auto" w:fill="9BC2E5"/>
    </w:tblPr>
    <w:tblStylePr w:type="firstRow">
      <w:rPr>
        <w:rFonts w:ascii="Arial" w:hAnsi="Arial" w:cs="Arial" w:hint="default"/>
        <w:b/>
        <w:color w:val="FFFFFF"/>
        <w:sz w:val="22"/>
        <w:szCs w:val="22"/>
      </w:rPr>
      <w:tblPr/>
      <w:tcPr>
        <w:tcBorders>
          <w:top w:val="single" w:sz="36" w:space="0" w:color="9BC2E5"/>
          <w:bottom w:val="single" w:sz="12" w:space="0" w:color="FFFFFF"/>
        </w:tcBorders>
        <w:shd w:val="clear" w:color="auto" w:fill="9BC2E5"/>
      </w:tcPr>
    </w:tblStylePr>
    <w:tblStylePr w:type="lastRow">
      <w:rPr>
        <w:rFonts w:ascii="Arial" w:hAnsi="Arial" w:cs="Arial" w:hint="default"/>
        <w:b/>
        <w:color w:val="FFFFFF"/>
        <w:sz w:val="22"/>
        <w:szCs w:val="22"/>
      </w:rPr>
    </w:tblStylePr>
    <w:tblStylePr w:type="firstCol">
      <w:rPr>
        <w:rFonts w:ascii="Arial" w:hAnsi="Arial" w:cs="Arial" w:hint="default"/>
        <w:b/>
        <w:color w:val="FFFFFF"/>
        <w:sz w:val="22"/>
        <w:szCs w:val="22"/>
      </w:rPr>
      <w:tblPr/>
      <w:tcPr>
        <w:tcBorders>
          <w:left w:val="single" w:sz="36" w:space="0" w:color="9BC2E5"/>
          <w:right w:val="single" w:sz="4" w:space="0" w:color="FFFFFF"/>
        </w:tcBorders>
      </w:tcPr>
    </w:tblStylePr>
    <w:tblStylePr w:type="lastCol">
      <w:tblPr/>
      <w:tcPr>
        <w:tcBorders>
          <w:left w:val="single" w:sz="4" w:space="0" w:color="FFFFFF"/>
          <w:right w:val="single" w:sz="36" w:space="0" w:color="9BC2E5"/>
        </w:tcBorders>
      </w:tcPr>
    </w:tblStylePr>
    <w:tblStylePr w:type="band1Vert">
      <w:tblPr/>
      <w:tcPr>
        <w:tcBorders>
          <w:left w:val="single" w:sz="4" w:space="0" w:color="FFFFFF"/>
          <w:right w:val="single" w:sz="4" w:space="0" w:color="FFFFFF"/>
        </w:tcBorders>
        <w:shd w:val="clear" w:color="auto" w:fill="9BC2E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BC2E5"/>
      </w:tcPr>
    </w:tblStylePr>
    <w:tblStylePr w:type="band2Horz">
      <w:tblPr/>
      <w:tcPr>
        <w:tcBorders>
          <w:top w:val="single" w:sz="4" w:space="0" w:color="FFFFFF"/>
          <w:bottom w:val="single" w:sz="4" w:space="0" w:color="FFFFFF"/>
        </w:tcBorders>
        <w:shd w:val="clear" w:color="auto" w:fill="9BC2E5"/>
      </w:tcPr>
    </w:tblStylePr>
  </w:style>
  <w:style w:type="table" w:customStyle="1" w:styleId="ListTable5Dark-Accent61">
    <w:name w:val="List Table 5 Dark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A9D08E"/>
        <w:left w:val="single" w:sz="36" w:space="0" w:color="A9D08E"/>
        <w:bottom w:val="single" w:sz="36" w:space="0" w:color="A9D08E"/>
        <w:right w:val="single" w:sz="36" w:space="0" w:color="A9D08E"/>
      </w:tblBorders>
      <w:shd w:val="clear" w:color="auto" w:fill="A9D08E"/>
    </w:tblPr>
    <w:tblStylePr w:type="firstRow">
      <w:rPr>
        <w:rFonts w:ascii="Arial" w:hAnsi="Arial" w:cs="Arial" w:hint="default"/>
        <w:b/>
        <w:color w:val="FFFFFF"/>
        <w:sz w:val="22"/>
        <w:szCs w:val="22"/>
      </w:rPr>
      <w:tblPr/>
      <w:tcPr>
        <w:tcBorders>
          <w:top w:val="single" w:sz="36" w:space="0" w:color="A9D08E"/>
          <w:bottom w:val="single" w:sz="12" w:space="0" w:color="FFFFFF"/>
        </w:tcBorders>
        <w:shd w:val="clear" w:color="auto" w:fill="A9D08E"/>
      </w:tcPr>
    </w:tblStylePr>
    <w:tblStylePr w:type="lastRow">
      <w:rPr>
        <w:rFonts w:ascii="Arial" w:hAnsi="Arial" w:cs="Arial" w:hint="default"/>
        <w:b/>
        <w:color w:val="FFFFFF"/>
        <w:sz w:val="22"/>
        <w:szCs w:val="22"/>
      </w:rPr>
    </w:tblStylePr>
    <w:tblStylePr w:type="firstCol">
      <w:rPr>
        <w:rFonts w:ascii="Arial" w:hAnsi="Arial" w:cs="Arial" w:hint="default"/>
        <w:b/>
        <w:color w:val="FFFFFF"/>
        <w:sz w:val="22"/>
        <w:szCs w:val="22"/>
      </w:rPr>
      <w:tblPr/>
      <w:tcPr>
        <w:tcBorders>
          <w:left w:val="single" w:sz="36" w:space="0" w:color="A9D08E"/>
          <w:right w:val="single" w:sz="4" w:space="0" w:color="FFFFFF"/>
        </w:tcBorders>
      </w:tcPr>
    </w:tblStylePr>
    <w:tblStylePr w:type="lastCol">
      <w:tblPr/>
      <w:tcPr>
        <w:tcBorders>
          <w:left w:val="single" w:sz="4" w:space="0" w:color="FFFFFF"/>
          <w:right w:val="single" w:sz="36" w:space="0" w:color="A9D08E"/>
        </w:tcBorders>
      </w:tcPr>
    </w:tblStylePr>
    <w:tblStylePr w:type="band1Vert">
      <w:tblPr/>
      <w:tcPr>
        <w:tcBorders>
          <w:left w:val="single" w:sz="4" w:space="0" w:color="FFFFFF"/>
          <w:right w:val="single" w:sz="4" w:space="0" w:color="FFFFFF"/>
        </w:tcBorders>
        <w:shd w:val="clear" w:color="auto" w:fill="A9D08E"/>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A9D08E"/>
      </w:tcPr>
    </w:tblStylePr>
    <w:tblStylePr w:type="band2Horz">
      <w:tblPr/>
      <w:tcPr>
        <w:tcBorders>
          <w:top w:val="single" w:sz="4" w:space="0" w:color="FFFFFF"/>
          <w:bottom w:val="single" w:sz="4" w:space="0" w:color="FFFFFF"/>
        </w:tcBorders>
        <w:shd w:val="clear" w:color="auto" w:fill="A9D08E"/>
      </w:tcPr>
    </w:tblStylePr>
  </w:style>
  <w:style w:type="table" w:customStyle="1" w:styleId="ListTable6Colorful-Accent11">
    <w:name w:val="List Table 6 Colorful -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4472C4"/>
        <w:bottom w:val="single" w:sz="4" w:space="0" w:color="4472C4"/>
      </w:tblBorders>
    </w:tblPr>
    <w:tblStylePr w:type="firstRow">
      <w:rPr>
        <w:b/>
        <w:color w:val="254175"/>
      </w:rPr>
      <w:tblPr/>
      <w:tcPr>
        <w:tcBorders>
          <w:bottom w:val="single" w:sz="4" w:space="0" w:color="4472C4"/>
        </w:tcBorders>
      </w:tcPr>
    </w:tblStylePr>
    <w:tblStylePr w:type="lastRow">
      <w:rPr>
        <w:b/>
        <w:color w:val="254175"/>
      </w:rPr>
      <w:tblPr/>
      <w:tcPr>
        <w:tcBorders>
          <w:top w:val="single" w:sz="4" w:space="0" w:color="4472C4"/>
        </w:tcBorders>
      </w:tcPr>
    </w:tblStylePr>
    <w:tblStylePr w:type="firstCol">
      <w:rPr>
        <w:b/>
        <w:color w:val="254175"/>
      </w:rPr>
    </w:tblStylePr>
    <w:tblStylePr w:type="lastCol">
      <w:rPr>
        <w:b/>
        <w:color w:val="254175"/>
      </w:rPr>
    </w:tblStylePr>
    <w:tblStylePr w:type="band1Vert">
      <w:tblPr/>
      <w:tcPr>
        <w:shd w:val="clear" w:color="auto" w:fill="CFDBF0"/>
      </w:tcPr>
    </w:tblStylePr>
    <w:tblStylePr w:type="band1Horz">
      <w:rPr>
        <w:rFonts w:ascii="Arial" w:hAnsi="Arial" w:cs="Arial" w:hint="default"/>
        <w:color w:val="254175"/>
        <w:sz w:val="22"/>
        <w:szCs w:val="22"/>
      </w:rPr>
      <w:tblPr/>
      <w:tcPr>
        <w:shd w:val="clear" w:color="auto" w:fill="CFDBF0"/>
      </w:tcPr>
    </w:tblStylePr>
    <w:tblStylePr w:type="band2Horz">
      <w:rPr>
        <w:rFonts w:ascii="Arial" w:hAnsi="Arial" w:cs="Arial" w:hint="default"/>
        <w:color w:val="254175"/>
        <w:sz w:val="22"/>
        <w:szCs w:val="22"/>
      </w:rPr>
    </w:tblStylePr>
  </w:style>
  <w:style w:type="table" w:customStyle="1" w:styleId="ListTable6Colorful-Accent21">
    <w:name w:val="List Table 6 Colorful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184"/>
        <w:bottom w:val="single" w:sz="4" w:space="0" w:color="F4B184"/>
      </w:tblBorders>
    </w:tblPr>
    <w:tblStylePr w:type="firstRow">
      <w:rPr>
        <w:b/>
        <w:color w:val="F4B184"/>
      </w:rPr>
      <w:tblPr/>
      <w:tcPr>
        <w:tcBorders>
          <w:bottom w:val="single" w:sz="4" w:space="0" w:color="F4B184"/>
        </w:tcBorders>
      </w:tcPr>
    </w:tblStylePr>
    <w:tblStylePr w:type="lastRow">
      <w:rPr>
        <w:b/>
        <w:color w:val="F4B184"/>
      </w:rPr>
      <w:tblPr/>
      <w:tcPr>
        <w:tcBorders>
          <w:top w:val="single" w:sz="4" w:space="0" w:color="F4B184"/>
        </w:tcBorders>
      </w:tcPr>
    </w:tblStylePr>
    <w:tblStylePr w:type="firstCol">
      <w:rPr>
        <w:b/>
        <w:color w:val="F4B184"/>
      </w:rPr>
    </w:tblStylePr>
    <w:tblStylePr w:type="lastCol">
      <w:rPr>
        <w:b/>
        <w:color w:val="F4B184"/>
      </w:rPr>
    </w:tblStylePr>
    <w:tblStylePr w:type="band1Vert">
      <w:tblPr/>
      <w:tcPr>
        <w:shd w:val="clear" w:color="auto" w:fill="FADECB"/>
      </w:tcPr>
    </w:tblStylePr>
    <w:tblStylePr w:type="band1Horz">
      <w:rPr>
        <w:rFonts w:ascii="Arial" w:hAnsi="Arial" w:cs="Arial" w:hint="default"/>
        <w:color w:val="F4B184"/>
        <w:sz w:val="22"/>
        <w:szCs w:val="22"/>
      </w:rPr>
      <w:tblPr/>
      <w:tcPr>
        <w:shd w:val="clear" w:color="auto" w:fill="FADECB"/>
      </w:tcPr>
    </w:tblStylePr>
    <w:tblStylePr w:type="band2Horz">
      <w:rPr>
        <w:rFonts w:ascii="Arial" w:hAnsi="Arial" w:cs="Arial" w:hint="default"/>
        <w:color w:val="F4B184"/>
        <w:sz w:val="22"/>
        <w:szCs w:val="22"/>
      </w:rPr>
    </w:tblStylePr>
  </w:style>
  <w:style w:type="table" w:customStyle="1" w:styleId="ListTable6Colorful-Accent31">
    <w:name w:val="List Table 6 Colorful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9C9C9"/>
        <w:bottom w:val="single" w:sz="4" w:space="0" w:color="C9C9C9"/>
      </w:tblBorders>
    </w:tblPr>
    <w:tblStylePr w:type="firstRow">
      <w:rPr>
        <w:b/>
        <w:color w:val="C9C9C9"/>
      </w:rPr>
      <w:tblPr/>
      <w:tcPr>
        <w:tcBorders>
          <w:bottom w:val="single" w:sz="4" w:space="0" w:color="C9C9C9"/>
        </w:tcBorders>
      </w:tcPr>
    </w:tblStylePr>
    <w:tblStylePr w:type="lastRow">
      <w:rPr>
        <w:b/>
        <w:color w:val="C9C9C9"/>
      </w:rPr>
      <w:tblPr/>
      <w:tcPr>
        <w:tcBorders>
          <w:top w:val="single" w:sz="4" w:space="0" w:color="C9C9C9"/>
        </w:tcBorders>
      </w:tcPr>
    </w:tblStylePr>
    <w:tblStylePr w:type="firstCol">
      <w:rPr>
        <w:b/>
        <w:color w:val="C9C9C9"/>
      </w:rPr>
    </w:tblStylePr>
    <w:tblStylePr w:type="lastCol">
      <w:rPr>
        <w:b/>
        <w:color w:val="C9C9C9"/>
      </w:rPr>
    </w:tblStylePr>
    <w:tblStylePr w:type="band1Vert">
      <w:tblPr/>
      <w:tcPr>
        <w:shd w:val="clear" w:color="auto" w:fill="E8E8E8"/>
      </w:tcPr>
    </w:tblStylePr>
    <w:tblStylePr w:type="band1Horz">
      <w:rPr>
        <w:rFonts w:ascii="Arial" w:hAnsi="Arial" w:cs="Arial" w:hint="default"/>
        <w:color w:val="C9C9C9"/>
        <w:sz w:val="22"/>
        <w:szCs w:val="22"/>
      </w:rPr>
      <w:tblPr/>
      <w:tcPr>
        <w:shd w:val="clear" w:color="auto" w:fill="E8E8E8"/>
      </w:tcPr>
    </w:tblStylePr>
    <w:tblStylePr w:type="band2Horz">
      <w:rPr>
        <w:rFonts w:ascii="Arial" w:hAnsi="Arial" w:cs="Arial" w:hint="default"/>
        <w:color w:val="C9C9C9"/>
        <w:sz w:val="22"/>
        <w:szCs w:val="22"/>
      </w:rPr>
    </w:tblStylePr>
  </w:style>
  <w:style w:type="table" w:customStyle="1" w:styleId="ListTable6Colorful-Accent41">
    <w:name w:val="List Table 6 Colorful -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865"/>
        <w:bottom w:val="single" w:sz="4" w:space="0" w:color="FFD865"/>
      </w:tblBorders>
    </w:tblPr>
    <w:tblStylePr w:type="firstRow">
      <w:rPr>
        <w:b/>
        <w:color w:val="FFD865"/>
      </w:rPr>
      <w:tblPr/>
      <w:tcPr>
        <w:tcBorders>
          <w:bottom w:val="single" w:sz="4" w:space="0" w:color="FFD865"/>
        </w:tcBorders>
      </w:tcPr>
    </w:tblStylePr>
    <w:tblStylePr w:type="lastRow">
      <w:rPr>
        <w:b/>
        <w:color w:val="FFD865"/>
      </w:rPr>
      <w:tblPr/>
      <w:tcPr>
        <w:tcBorders>
          <w:top w:val="single" w:sz="4" w:space="0" w:color="FFD865"/>
        </w:tcBorders>
      </w:tcPr>
    </w:tblStylePr>
    <w:tblStylePr w:type="firstCol">
      <w:rPr>
        <w:b/>
        <w:color w:val="FFD865"/>
      </w:rPr>
    </w:tblStylePr>
    <w:tblStylePr w:type="lastCol">
      <w:rPr>
        <w:b/>
        <w:color w:val="FFD865"/>
      </w:rPr>
    </w:tblStylePr>
    <w:tblStylePr w:type="band1Vert">
      <w:tblPr/>
      <w:tcPr>
        <w:shd w:val="clear" w:color="auto" w:fill="FFEFBF"/>
      </w:tcPr>
    </w:tblStylePr>
    <w:tblStylePr w:type="band1Horz">
      <w:rPr>
        <w:rFonts w:ascii="Arial" w:hAnsi="Arial" w:cs="Arial" w:hint="default"/>
        <w:color w:val="FFD865"/>
        <w:sz w:val="22"/>
        <w:szCs w:val="22"/>
      </w:rPr>
      <w:tblPr/>
      <w:tcPr>
        <w:shd w:val="clear" w:color="auto" w:fill="FFEFBF"/>
      </w:tcPr>
    </w:tblStylePr>
    <w:tblStylePr w:type="band2Horz">
      <w:rPr>
        <w:rFonts w:ascii="Arial" w:hAnsi="Arial" w:cs="Arial" w:hint="default"/>
        <w:color w:val="FFD865"/>
        <w:sz w:val="22"/>
        <w:szCs w:val="22"/>
      </w:rPr>
    </w:tblStylePr>
  </w:style>
  <w:style w:type="table" w:customStyle="1" w:styleId="ListTable6Colorful-Accent51">
    <w:name w:val="List Table 6 Colorful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BC2E5"/>
        <w:bottom w:val="single" w:sz="4" w:space="0" w:color="9BC2E5"/>
      </w:tblBorders>
    </w:tblPr>
    <w:tblStylePr w:type="firstRow">
      <w:rPr>
        <w:b/>
        <w:color w:val="9BC2E5"/>
      </w:rPr>
      <w:tblPr/>
      <w:tcPr>
        <w:tcBorders>
          <w:bottom w:val="single" w:sz="4" w:space="0" w:color="9BC2E5"/>
        </w:tcBorders>
      </w:tcPr>
    </w:tblStylePr>
    <w:tblStylePr w:type="lastRow">
      <w:rPr>
        <w:b/>
        <w:color w:val="9BC2E5"/>
      </w:rPr>
      <w:tblPr/>
      <w:tcPr>
        <w:tcBorders>
          <w:top w:val="single" w:sz="4" w:space="0" w:color="9BC2E5"/>
        </w:tcBorders>
      </w:tcPr>
    </w:tblStylePr>
    <w:tblStylePr w:type="firstCol">
      <w:rPr>
        <w:b/>
        <w:color w:val="9BC2E5"/>
      </w:rPr>
    </w:tblStylePr>
    <w:tblStylePr w:type="lastCol">
      <w:rPr>
        <w:b/>
        <w:color w:val="9BC2E5"/>
      </w:rPr>
    </w:tblStylePr>
    <w:tblStylePr w:type="band1Vert">
      <w:tblPr/>
      <w:tcPr>
        <w:shd w:val="clear" w:color="auto" w:fill="D5E5F4"/>
      </w:tcPr>
    </w:tblStylePr>
    <w:tblStylePr w:type="band1Horz">
      <w:rPr>
        <w:rFonts w:ascii="Arial" w:hAnsi="Arial" w:cs="Arial" w:hint="default"/>
        <w:color w:val="9BC2E5"/>
        <w:sz w:val="22"/>
        <w:szCs w:val="22"/>
      </w:rPr>
      <w:tblPr/>
      <w:tcPr>
        <w:shd w:val="clear" w:color="auto" w:fill="D5E5F4"/>
      </w:tcPr>
    </w:tblStylePr>
    <w:tblStylePr w:type="band2Horz">
      <w:rPr>
        <w:rFonts w:ascii="Arial" w:hAnsi="Arial" w:cs="Arial" w:hint="default"/>
        <w:color w:val="9BC2E5"/>
        <w:sz w:val="22"/>
        <w:szCs w:val="22"/>
      </w:rPr>
    </w:tblStylePr>
  </w:style>
  <w:style w:type="table" w:customStyle="1" w:styleId="ListTable6Colorful-Accent61">
    <w:name w:val="List Table 6 Colorful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9D08E"/>
        <w:bottom w:val="single" w:sz="4" w:space="0" w:color="A9D08E"/>
      </w:tblBorders>
    </w:tblPr>
    <w:tblStylePr w:type="firstRow">
      <w:rPr>
        <w:b/>
        <w:color w:val="A9D08E"/>
      </w:rPr>
      <w:tblPr/>
      <w:tcPr>
        <w:tcBorders>
          <w:bottom w:val="single" w:sz="4" w:space="0" w:color="A9D08E"/>
        </w:tcBorders>
      </w:tcPr>
    </w:tblStylePr>
    <w:tblStylePr w:type="lastRow">
      <w:rPr>
        <w:b/>
        <w:color w:val="A9D08E"/>
      </w:rPr>
      <w:tblPr/>
      <w:tcPr>
        <w:tcBorders>
          <w:top w:val="single" w:sz="4" w:space="0" w:color="A9D08E"/>
        </w:tcBorders>
      </w:tcPr>
    </w:tblStylePr>
    <w:tblStylePr w:type="firstCol">
      <w:rPr>
        <w:b/>
        <w:color w:val="A9D08E"/>
      </w:rPr>
    </w:tblStylePr>
    <w:tblStylePr w:type="lastCol">
      <w:rPr>
        <w:b/>
        <w:color w:val="A9D08E"/>
      </w:rPr>
    </w:tblStylePr>
    <w:tblStylePr w:type="band1Vert">
      <w:tblPr/>
      <w:tcPr>
        <w:shd w:val="clear" w:color="auto" w:fill="DAEBCF"/>
      </w:tcPr>
    </w:tblStylePr>
    <w:tblStylePr w:type="band1Horz">
      <w:rPr>
        <w:rFonts w:ascii="Arial" w:hAnsi="Arial" w:cs="Arial" w:hint="default"/>
        <w:color w:val="A9D08E"/>
        <w:sz w:val="22"/>
        <w:szCs w:val="22"/>
      </w:rPr>
      <w:tblPr/>
      <w:tcPr>
        <w:shd w:val="clear" w:color="auto" w:fill="DAEBCF"/>
      </w:tcPr>
    </w:tblStylePr>
    <w:tblStylePr w:type="band2Horz">
      <w:rPr>
        <w:rFonts w:ascii="Arial" w:hAnsi="Arial" w:cs="Arial" w:hint="default"/>
        <w:color w:val="A9D08E"/>
        <w:sz w:val="22"/>
        <w:szCs w:val="22"/>
      </w:rPr>
    </w:tblStylePr>
  </w:style>
  <w:style w:type="table" w:customStyle="1" w:styleId="ListTable7Colorful-Accent11">
    <w:name w:val="List Table 7 Colorful -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4472C4"/>
      </w:tblBorders>
    </w:tblPr>
    <w:tblStylePr w:type="firstRow">
      <w:rPr>
        <w:rFonts w:ascii="Arial" w:hAnsi="Arial" w:cs="Arial" w:hint="default"/>
        <w:i/>
        <w:color w:val="254175"/>
        <w:sz w:val="22"/>
        <w:szCs w:val="22"/>
      </w:rPr>
      <w:tblPr/>
      <w:tcPr>
        <w:tcBorders>
          <w:top w:val="none" w:sz="0" w:space="0" w:color="auto"/>
          <w:left w:val="none" w:sz="0" w:space="0" w:color="auto"/>
          <w:bottom w:val="single" w:sz="4" w:space="0" w:color="4472C4"/>
          <w:right w:val="none" w:sz="0" w:space="0" w:color="auto"/>
        </w:tcBorders>
        <w:shd w:val="clear" w:color="auto" w:fill="FFFFFF"/>
      </w:tcPr>
    </w:tblStylePr>
    <w:tblStylePr w:type="lastRow">
      <w:rPr>
        <w:rFonts w:ascii="Arial" w:hAnsi="Arial" w:cs="Arial" w:hint="default"/>
        <w:i/>
        <w:color w:val="254175"/>
        <w:sz w:val="22"/>
        <w:szCs w:val="22"/>
      </w:rPr>
      <w:tblPr/>
      <w:tcPr>
        <w:tcBorders>
          <w:top w:val="single" w:sz="4" w:space="0" w:color="4472C4"/>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254175"/>
        <w:sz w:val="22"/>
        <w:szCs w:val="22"/>
      </w:rPr>
      <w:tblPr/>
      <w:tcPr>
        <w:tcBorders>
          <w:top w:val="none" w:sz="0" w:space="0" w:color="auto"/>
          <w:left w:val="none" w:sz="0" w:space="0" w:color="auto"/>
          <w:bottom w:val="none" w:sz="0" w:space="0" w:color="auto"/>
          <w:right w:val="single" w:sz="4" w:space="0" w:color="4472C4"/>
        </w:tcBorders>
        <w:shd w:val="clear" w:color="auto" w:fill="auto"/>
      </w:tcPr>
    </w:tblStylePr>
    <w:tblStylePr w:type="lastCol">
      <w:rPr>
        <w:rFonts w:ascii="Arial" w:hAnsi="Arial" w:cs="Arial" w:hint="default"/>
        <w:i/>
        <w:color w:val="254175"/>
        <w:sz w:val="22"/>
        <w:szCs w:val="22"/>
      </w:rPr>
      <w:tblPr/>
      <w:tcPr>
        <w:tcBorders>
          <w:top w:val="none" w:sz="0" w:space="0" w:color="auto"/>
          <w:left w:val="single" w:sz="4" w:space="0" w:color="4472C4"/>
          <w:bottom w:val="none" w:sz="0" w:space="0" w:color="auto"/>
          <w:right w:val="none" w:sz="0" w:space="0" w:color="auto"/>
        </w:tcBorders>
        <w:shd w:val="clear" w:color="auto" w:fill="auto"/>
      </w:tcPr>
    </w:tblStylePr>
    <w:tblStylePr w:type="band1Vert">
      <w:tblPr/>
      <w:tcPr>
        <w:shd w:val="clear" w:color="auto" w:fill="CFDBF0"/>
      </w:tcPr>
    </w:tblStylePr>
    <w:tblStylePr w:type="band1Horz">
      <w:rPr>
        <w:rFonts w:ascii="Arial" w:hAnsi="Arial" w:cs="Arial" w:hint="default"/>
        <w:color w:val="254175"/>
        <w:sz w:val="22"/>
        <w:szCs w:val="22"/>
      </w:rPr>
      <w:tblPr/>
      <w:tcPr>
        <w:shd w:val="clear" w:color="auto" w:fill="CFDBF0"/>
      </w:tcPr>
    </w:tblStylePr>
    <w:tblStylePr w:type="band2Horz">
      <w:rPr>
        <w:rFonts w:ascii="Arial" w:hAnsi="Arial" w:cs="Arial" w:hint="default"/>
        <w:color w:val="254175"/>
        <w:sz w:val="22"/>
        <w:szCs w:val="22"/>
      </w:rPr>
    </w:tblStylePr>
  </w:style>
  <w:style w:type="table" w:customStyle="1" w:styleId="ListTable7Colorful-Accent21">
    <w:name w:val="List Table 7 Colorful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F4B184"/>
      </w:tblBorders>
    </w:tblPr>
    <w:tblStylePr w:type="firstRow">
      <w:rPr>
        <w:rFonts w:ascii="Arial" w:hAnsi="Arial" w:cs="Arial" w:hint="default"/>
        <w:i/>
        <w:color w:val="F4B184"/>
        <w:sz w:val="22"/>
        <w:szCs w:val="22"/>
      </w:rPr>
      <w:tblPr/>
      <w:tcPr>
        <w:tcBorders>
          <w:top w:val="none" w:sz="0" w:space="0" w:color="auto"/>
          <w:left w:val="none" w:sz="0" w:space="0" w:color="auto"/>
          <w:bottom w:val="single" w:sz="4" w:space="0" w:color="F4B184"/>
          <w:right w:val="none" w:sz="0" w:space="0" w:color="auto"/>
        </w:tcBorders>
        <w:shd w:val="clear" w:color="auto" w:fill="FFFFFF"/>
      </w:tcPr>
    </w:tblStylePr>
    <w:tblStylePr w:type="lastRow">
      <w:rPr>
        <w:rFonts w:ascii="Arial" w:hAnsi="Arial" w:cs="Arial" w:hint="default"/>
        <w:i/>
        <w:color w:val="F4B184"/>
        <w:sz w:val="22"/>
        <w:szCs w:val="22"/>
      </w:rPr>
      <w:tblPr/>
      <w:tcPr>
        <w:tcBorders>
          <w:top w:val="single" w:sz="4" w:space="0" w:color="F4B184"/>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F4B184"/>
        <w:sz w:val="22"/>
        <w:szCs w:val="22"/>
      </w:rPr>
      <w:tblPr/>
      <w:tcPr>
        <w:tcBorders>
          <w:top w:val="none" w:sz="0" w:space="0" w:color="auto"/>
          <w:left w:val="none" w:sz="0" w:space="0" w:color="auto"/>
          <w:bottom w:val="none" w:sz="0" w:space="0" w:color="auto"/>
          <w:right w:val="single" w:sz="4" w:space="0" w:color="F4B184"/>
        </w:tcBorders>
        <w:shd w:val="clear" w:color="auto" w:fill="auto"/>
      </w:tcPr>
    </w:tblStylePr>
    <w:tblStylePr w:type="lastCol">
      <w:rPr>
        <w:rFonts w:ascii="Arial" w:hAnsi="Arial" w:cs="Arial" w:hint="default"/>
        <w:i/>
        <w:color w:val="F4B184"/>
        <w:sz w:val="22"/>
        <w:szCs w:val="22"/>
      </w:rPr>
      <w:tblPr/>
      <w:tcPr>
        <w:tcBorders>
          <w:top w:val="none" w:sz="0" w:space="0" w:color="auto"/>
          <w:left w:val="single" w:sz="4" w:space="0" w:color="F4B184"/>
          <w:bottom w:val="none" w:sz="0" w:space="0" w:color="auto"/>
          <w:right w:val="none" w:sz="0" w:space="0" w:color="auto"/>
        </w:tcBorders>
        <w:shd w:val="clear" w:color="auto" w:fill="auto"/>
      </w:tcPr>
    </w:tblStylePr>
    <w:tblStylePr w:type="band1Vert">
      <w:tblPr/>
      <w:tcPr>
        <w:shd w:val="clear" w:color="auto" w:fill="FADECB"/>
      </w:tcPr>
    </w:tblStylePr>
    <w:tblStylePr w:type="band1Horz">
      <w:rPr>
        <w:rFonts w:ascii="Arial" w:hAnsi="Arial" w:cs="Arial" w:hint="default"/>
        <w:color w:val="F4B184"/>
        <w:sz w:val="22"/>
        <w:szCs w:val="22"/>
      </w:rPr>
      <w:tblPr/>
      <w:tcPr>
        <w:shd w:val="clear" w:color="auto" w:fill="FADECB"/>
      </w:tcPr>
    </w:tblStylePr>
    <w:tblStylePr w:type="band2Horz">
      <w:rPr>
        <w:rFonts w:ascii="Arial" w:hAnsi="Arial" w:cs="Arial" w:hint="default"/>
        <w:color w:val="F4B184"/>
        <w:sz w:val="22"/>
        <w:szCs w:val="22"/>
      </w:rPr>
    </w:tblStylePr>
  </w:style>
  <w:style w:type="table" w:customStyle="1" w:styleId="ListTable7Colorful-Accent31">
    <w:name w:val="List Table 7 Colorful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C9C9C9"/>
      </w:tblBorders>
    </w:tblPr>
    <w:tblStylePr w:type="firstRow">
      <w:rPr>
        <w:rFonts w:ascii="Arial" w:hAnsi="Arial" w:cs="Arial" w:hint="default"/>
        <w:i/>
        <w:color w:val="C9C9C9"/>
        <w:sz w:val="22"/>
        <w:szCs w:val="22"/>
      </w:rPr>
      <w:tblPr/>
      <w:tcPr>
        <w:tcBorders>
          <w:top w:val="none" w:sz="0" w:space="0" w:color="auto"/>
          <w:left w:val="none" w:sz="0" w:space="0" w:color="auto"/>
          <w:bottom w:val="single" w:sz="4" w:space="0" w:color="C9C9C9"/>
          <w:right w:val="none" w:sz="0" w:space="0" w:color="auto"/>
        </w:tcBorders>
        <w:shd w:val="clear" w:color="auto" w:fill="FFFFFF"/>
      </w:tcPr>
    </w:tblStylePr>
    <w:tblStylePr w:type="lastRow">
      <w:rPr>
        <w:rFonts w:ascii="Arial" w:hAnsi="Arial" w:cs="Arial" w:hint="default"/>
        <w:i/>
        <w:color w:val="C9C9C9"/>
        <w:sz w:val="22"/>
        <w:szCs w:val="22"/>
      </w:rPr>
      <w:tblPr/>
      <w:tcPr>
        <w:tcBorders>
          <w:top w:val="single" w:sz="4" w:space="0" w:color="C9C9C9"/>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C9C9C9"/>
        <w:sz w:val="22"/>
        <w:szCs w:val="22"/>
      </w:rPr>
      <w:tblPr/>
      <w:tcPr>
        <w:tcBorders>
          <w:top w:val="none" w:sz="0" w:space="0" w:color="auto"/>
          <w:left w:val="none" w:sz="0" w:space="0" w:color="auto"/>
          <w:bottom w:val="none" w:sz="0" w:space="0" w:color="auto"/>
          <w:right w:val="single" w:sz="4" w:space="0" w:color="C9C9C9"/>
        </w:tcBorders>
        <w:shd w:val="clear" w:color="auto" w:fill="auto"/>
      </w:tcPr>
    </w:tblStylePr>
    <w:tblStylePr w:type="lastCol">
      <w:rPr>
        <w:rFonts w:ascii="Arial" w:hAnsi="Arial" w:cs="Arial" w:hint="default"/>
        <w:i/>
        <w:color w:val="C9C9C9"/>
        <w:sz w:val="22"/>
        <w:szCs w:val="22"/>
      </w:rPr>
      <w:tblPr/>
      <w:tcPr>
        <w:tcBorders>
          <w:top w:val="none" w:sz="0" w:space="0" w:color="auto"/>
          <w:left w:val="single" w:sz="4" w:space="0" w:color="C9C9C9"/>
          <w:bottom w:val="none" w:sz="0" w:space="0" w:color="auto"/>
          <w:right w:val="none" w:sz="0" w:space="0" w:color="auto"/>
        </w:tcBorders>
        <w:shd w:val="clear" w:color="auto" w:fill="auto"/>
      </w:tcPr>
    </w:tblStylePr>
    <w:tblStylePr w:type="band1Vert">
      <w:tblPr/>
      <w:tcPr>
        <w:shd w:val="clear" w:color="auto" w:fill="E8E8E8"/>
      </w:tcPr>
    </w:tblStylePr>
    <w:tblStylePr w:type="band1Horz">
      <w:rPr>
        <w:rFonts w:ascii="Arial" w:hAnsi="Arial" w:cs="Arial" w:hint="default"/>
        <w:color w:val="C9C9C9"/>
        <w:sz w:val="22"/>
        <w:szCs w:val="22"/>
      </w:rPr>
      <w:tblPr/>
      <w:tcPr>
        <w:shd w:val="clear" w:color="auto" w:fill="E8E8E8"/>
      </w:tcPr>
    </w:tblStylePr>
    <w:tblStylePr w:type="band2Horz">
      <w:rPr>
        <w:rFonts w:ascii="Arial" w:hAnsi="Arial" w:cs="Arial" w:hint="default"/>
        <w:color w:val="C9C9C9"/>
        <w:sz w:val="22"/>
        <w:szCs w:val="22"/>
      </w:rPr>
    </w:tblStylePr>
  </w:style>
  <w:style w:type="table" w:customStyle="1" w:styleId="ListTable7Colorful-Accent41">
    <w:name w:val="List Table 7 Colorful -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FFD865"/>
      </w:tblBorders>
    </w:tblPr>
    <w:tblStylePr w:type="firstRow">
      <w:rPr>
        <w:rFonts w:ascii="Arial" w:hAnsi="Arial" w:cs="Arial" w:hint="default"/>
        <w:i/>
        <w:color w:val="FFD865"/>
        <w:sz w:val="22"/>
        <w:szCs w:val="22"/>
      </w:rPr>
      <w:tblPr/>
      <w:tcPr>
        <w:tcBorders>
          <w:top w:val="none" w:sz="0" w:space="0" w:color="auto"/>
          <w:left w:val="none" w:sz="0" w:space="0" w:color="auto"/>
          <w:bottom w:val="single" w:sz="4" w:space="0" w:color="FFD865"/>
          <w:right w:val="none" w:sz="0" w:space="0" w:color="auto"/>
        </w:tcBorders>
        <w:shd w:val="clear" w:color="auto" w:fill="FFFFFF"/>
      </w:tcPr>
    </w:tblStylePr>
    <w:tblStylePr w:type="lastRow">
      <w:rPr>
        <w:rFonts w:ascii="Arial" w:hAnsi="Arial" w:cs="Arial" w:hint="default"/>
        <w:i/>
        <w:color w:val="FFD865"/>
        <w:sz w:val="22"/>
        <w:szCs w:val="22"/>
      </w:rPr>
      <w:tblPr/>
      <w:tcPr>
        <w:tcBorders>
          <w:top w:val="single" w:sz="4" w:space="0" w:color="FFD865"/>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FFD865"/>
        <w:sz w:val="22"/>
        <w:szCs w:val="22"/>
      </w:rPr>
      <w:tblPr/>
      <w:tcPr>
        <w:tcBorders>
          <w:top w:val="none" w:sz="0" w:space="0" w:color="auto"/>
          <w:left w:val="none" w:sz="0" w:space="0" w:color="auto"/>
          <w:bottom w:val="none" w:sz="0" w:space="0" w:color="auto"/>
          <w:right w:val="single" w:sz="4" w:space="0" w:color="FFD865"/>
        </w:tcBorders>
        <w:shd w:val="clear" w:color="auto" w:fill="auto"/>
      </w:tcPr>
    </w:tblStylePr>
    <w:tblStylePr w:type="lastCol">
      <w:rPr>
        <w:rFonts w:ascii="Arial" w:hAnsi="Arial" w:cs="Arial" w:hint="default"/>
        <w:i/>
        <w:color w:val="FFD865"/>
        <w:sz w:val="22"/>
        <w:szCs w:val="22"/>
      </w:rPr>
      <w:tblPr/>
      <w:tcPr>
        <w:tcBorders>
          <w:top w:val="none" w:sz="0" w:space="0" w:color="auto"/>
          <w:left w:val="single" w:sz="4" w:space="0" w:color="FFD865"/>
          <w:bottom w:val="none" w:sz="0" w:space="0" w:color="auto"/>
          <w:right w:val="none" w:sz="0" w:space="0" w:color="auto"/>
        </w:tcBorders>
        <w:shd w:val="clear" w:color="auto" w:fill="auto"/>
      </w:tcPr>
    </w:tblStylePr>
    <w:tblStylePr w:type="band1Vert">
      <w:tblPr/>
      <w:tcPr>
        <w:shd w:val="clear" w:color="auto" w:fill="FFEFBF"/>
      </w:tcPr>
    </w:tblStylePr>
    <w:tblStylePr w:type="band1Horz">
      <w:rPr>
        <w:rFonts w:ascii="Arial" w:hAnsi="Arial" w:cs="Arial" w:hint="default"/>
        <w:color w:val="FFD865"/>
        <w:sz w:val="22"/>
        <w:szCs w:val="22"/>
      </w:rPr>
      <w:tblPr/>
      <w:tcPr>
        <w:shd w:val="clear" w:color="auto" w:fill="FFEFBF"/>
      </w:tcPr>
    </w:tblStylePr>
    <w:tblStylePr w:type="band2Horz">
      <w:rPr>
        <w:rFonts w:ascii="Arial" w:hAnsi="Arial" w:cs="Arial" w:hint="default"/>
        <w:color w:val="FFD865"/>
        <w:sz w:val="22"/>
        <w:szCs w:val="22"/>
      </w:rPr>
    </w:tblStylePr>
  </w:style>
  <w:style w:type="table" w:customStyle="1" w:styleId="ListTable7Colorful-Accent51">
    <w:name w:val="List Table 7 Colorful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9BC2E5"/>
      </w:tblBorders>
    </w:tblPr>
    <w:tblStylePr w:type="firstRow">
      <w:rPr>
        <w:rFonts w:ascii="Arial" w:hAnsi="Arial" w:cs="Arial" w:hint="default"/>
        <w:i/>
        <w:color w:val="9BC2E5"/>
        <w:sz w:val="22"/>
        <w:szCs w:val="22"/>
      </w:rPr>
      <w:tblPr/>
      <w:tcPr>
        <w:tcBorders>
          <w:top w:val="none" w:sz="0" w:space="0" w:color="auto"/>
          <w:left w:val="none" w:sz="0" w:space="0" w:color="auto"/>
          <w:bottom w:val="single" w:sz="4" w:space="0" w:color="9BC2E5"/>
          <w:right w:val="none" w:sz="0" w:space="0" w:color="auto"/>
        </w:tcBorders>
        <w:shd w:val="clear" w:color="auto" w:fill="FFFFFF"/>
      </w:tcPr>
    </w:tblStylePr>
    <w:tblStylePr w:type="lastRow">
      <w:rPr>
        <w:rFonts w:ascii="Arial" w:hAnsi="Arial" w:cs="Arial" w:hint="default"/>
        <w:i/>
        <w:color w:val="9BC2E5"/>
        <w:sz w:val="22"/>
        <w:szCs w:val="22"/>
      </w:rPr>
      <w:tblPr/>
      <w:tcPr>
        <w:tcBorders>
          <w:top w:val="single" w:sz="4" w:space="0" w:color="9BC2E5"/>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9BC2E5"/>
        <w:sz w:val="22"/>
        <w:szCs w:val="22"/>
      </w:rPr>
      <w:tblPr/>
      <w:tcPr>
        <w:tcBorders>
          <w:top w:val="none" w:sz="0" w:space="0" w:color="auto"/>
          <w:left w:val="none" w:sz="0" w:space="0" w:color="auto"/>
          <w:bottom w:val="none" w:sz="0" w:space="0" w:color="auto"/>
          <w:right w:val="single" w:sz="4" w:space="0" w:color="9BC2E5"/>
        </w:tcBorders>
        <w:shd w:val="clear" w:color="auto" w:fill="auto"/>
      </w:tcPr>
    </w:tblStylePr>
    <w:tblStylePr w:type="lastCol">
      <w:rPr>
        <w:rFonts w:ascii="Arial" w:hAnsi="Arial" w:cs="Arial" w:hint="default"/>
        <w:i/>
        <w:color w:val="9BC2E5"/>
        <w:sz w:val="22"/>
        <w:szCs w:val="22"/>
      </w:rPr>
      <w:tblPr/>
      <w:tcPr>
        <w:tcBorders>
          <w:top w:val="none" w:sz="0" w:space="0" w:color="auto"/>
          <w:left w:val="single" w:sz="4" w:space="0" w:color="9BC2E5"/>
          <w:bottom w:val="none" w:sz="0" w:space="0" w:color="auto"/>
          <w:right w:val="none" w:sz="0" w:space="0" w:color="auto"/>
        </w:tcBorders>
        <w:shd w:val="clear" w:color="auto" w:fill="auto"/>
      </w:tcPr>
    </w:tblStylePr>
    <w:tblStylePr w:type="band1Vert">
      <w:tblPr/>
      <w:tcPr>
        <w:shd w:val="clear" w:color="auto" w:fill="D5E5F4"/>
      </w:tcPr>
    </w:tblStylePr>
    <w:tblStylePr w:type="band1Horz">
      <w:rPr>
        <w:rFonts w:ascii="Arial" w:hAnsi="Arial" w:cs="Arial" w:hint="default"/>
        <w:color w:val="9BC2E5"/>
        <w:sz w:val="22"/>
        <w:szCs w:val="22"/>
      </w:rPr>
      <w:tblPr/>
      <w:tcPr>
        <w:shd w:val="clear" w:color="auto" w:fill="D5E5F4"/>
      </w:tcPr>
    </w:tblStylePr>
    <w:tblStylePr w:type="band2Horz">
      <w:rPr>
        <w:rFonts w:ascii="Arial" w:hAnsi="Arial" w:cs="Arial" w:hint="default"/>
        <w:color w:val="9BC2E5"/>
        <w:sz w:val="22"/>
        <w:szCs w:val="22"/>
      </w:rPr>
    </w:tblStylePr>
  </w:style>
  <w:style w:type="table" w:customStyle="1" w:styleId="ListTable7Colorful-Accent61">
    <w:name w:val="List Table 7 Colorful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A9D08E"/>
      </w:tblBorders>
    </w:tblPr>
    <w:tblStylePr w:type="firstRow">
      <w:rPr>
        <w:rFonts w:ascii="Arial" w:hAnsi="Arial" w:cs="Arial" w:hint="default"/>
        <w:i/>
        <w:color w:val="A9D08E"/>
        <w:sz w:val="22"/>
        <w:szCs w:val="22"/>
      </w:rPr>
      <w:tblPr/>
      <w:tcPr>
        <w:tcBorders>
          <w:top w:val="none" w:sz="0" w:space="0" w:color="auto"/>
          <w:left w:val="none" w:sz="0" w:space="0" w:color="auto"/>
          <w:bottom w:val="single" w:sz="4" w:space="0" w:color="A9D08E"/>
          <w:right w:val="none" w:sz="0" w:space="0" w:color="auto"/>
        </w:tcBorders>
        <w:shd w:val="clear" w:color="auto" w:fill="FFFFFF"/>
      </w:tcPr>
    </w:tblStylePr>
    <w:tblStylePr w:type="lastRow">
      <w:rPr>
        <w:rFonts w:ascii="Arial" w:hAnsi="Arial" w:cs="Arial" w:hint="default"/>
        <w:i/>
        <w:color w:val="A9D08E"/>
        <w:sz w:val="22"/>
        <w:szCs w:val="22"/>
      </w:rPr>
      <w:tblPr/>
      <w:tcPr>
        <w:tcBorders>
          <w:top w:val="single" w:sz="4" w:space="0" w:color="A9D08E"/>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A9D08E"/>
        <w:sz w:val="22"/>
        <w:szCs w:val="22"/>
      </w:rPr>
      <w:tblPr/>
      <w:tcPr>
        <w:tcBorders>
          <w:top w:val="none" w:sz="0" w:space="0" w:color="auto"/>
          <w:left w:val="none" w:sz="0" w:space="0" w:color="auto"/>
          <w:bottom w:val="none" w:sz="0" w:space="0" w:color="auto"/>
          <w:right w:val="single" w:sz="4" w:space="0" w:color="A9D08E"/>
        </w:tcBorders>
        <w:shd w:val="clear" w:color="auto" w:fill="auto"/>
      </w:tcPr>
    </w:tblStylePr>
    <w:tblStylePr w:type="lastCol">
      <w:rPr>
        <w:rFonts w:ascii="Arial" w:hAnsi="Arial" w:cs="Arial" w:hint="default"/>
        <w:i/>
        <w:color w:val="A9D08E"/>
        <w:sz w:val="22"/>
        <w:szCs w:val="22"/>
      </w:rPr>
      <w:tblPr/>
      <w:tcPr>
        <w:tcBorders>
          <w:top w:val="none" w:sz="0" w:space="0" w:color="auto"/>
          <w:left w:val="single" w:sz="4" w:space="0" w:color="A9D08E"/>
          <w:bottom w:val="none" w:sz="0" w:space="0" w:color="auto"/>
          <w:right w:val="none" w:sz="0" w:space="0" w:color="auto"/>
        </w:tcBorders>
        <w:shd w:val="clear" w:color="auto" w:fill="auto"/>
      </w:tcPr>
    </w:tblStylePr>
    <w:tblStylePr w:type="band1Vert">
      <w:tblPr/>
      <w:tcPr>
        <w:shd w:val="clear" w:color="auto" w:fill="DAEBCF"/>
      </w:tcPr>
    </w:tblStylePr>
    <w:tblStylePr w:type="band1Horz">
      <w:rPr>
        <w:rFonts w:ascii="Arial" w:hAnsi="Arial" w:cs="Arial" w:hint="default"/>
        <w:color w:val="A9D08E"/>
        <w:sz w:val="22"/>
        <w:szCs w:val="22"/>
      </w:rPr>
      <w:tblPr/>
      <w:tcPr>
        <w:shd w:val="clear" w:color="auto" w:fill="DAEBCF"/>
      </w:tcPr>
    </w:tblStylePr>
    <w:tblStylePr w:type="band2Horz">
      <w:rPr>
        <w:rFonts w:ascii="Arial" w:hAnsi="Arial" w:cs="Arial" w:hint="default"/>
        <w:color w:val="A9D08E"/>
        <w:sz w:val="22"/>
        <w:szCs w:val="22"/>
      </w:rPr>
    </w:tblStylePr>
  </w:style>
  <w:style w:type="table" w:customStyle="1" w:styleId="Lined-Accent10">
    <w:name w:val="Lined - Accent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rFonts w:ascii="Arial" w:hAnsi="Arial" w:cs="Arial" w:hint="default"/>
        <w:color w:val="F2F2F2"/>
        <w:sz w:val="22"/>
        <w:szCs w:val="22"/>
      </w:rPr>
      <w:tblPr/>
      <w:tcPr>
        <w:shd w:val="clear" w:color="auto" w:fill="7F7F7F"/>
      </w:tcPr>
    </w:tblStylePr>
    <w:tblStylePr w:type="lastRow">
      <w:rPr>
        <w:rFonts w:ascii="Arial" w:hAnsi="Arial" w:cs="Arial" w:hint="default"/>
        <w:color w:val="F2F2F2"/>
        <w:sz w:val="22"/>
        <w:szCs w:val="22"/>
      </w:rPr>
      <w:tblPr/>
      <w:tcPr>
        <w:shd w:val="clear" w:color="auto" w:fill="7F7F7F"/>
      </w:tcPr>
    </w:tblStylePr>
    <w:tblStylePr w:type="firstCol">
      <w:rPr>
        <w:rFonts w:ascii="Arial" w:hAnsi="Arial" w:cs="Arial" w:hint="default"/>
        <w:color w:val="F2F2F2"/>
        <w:sz w:val="22"/>
        <w:szCs w:val="22"/>
      </w:rPr>
      <w:tblPr/>
      <w:tcPr>
        <w:shd w:val="clear" w:color="auto" w:fill="7F7F7F"/>
      </w:tcPr>
    </w:tblStylePr>
    <w:tblStylePr w:type="lastCol">
      <w:rPr>
        <w:rFonts w:ascii="Arial" w:hAnsi="Arial" w:cs="Arial" w:hint="default"/>
        <w:color w:val="F2F2F2"/>
        <w:sz w:val="22"/>
        <w:szCs w:val="22"/>
      </w:rPr>
      <w:tblPr/>
      <w:tcPr>
        <w:shd w:val="clear" w:color="auto" w:fill="7F7F7F"/>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F2F2F2"/>
      </w:tcPr>
    </w:tblStylePr>
  </w:style>
  <w:style w:type="table" w:customStyle="1" w:styleId="Lined-Accent11">
    <w:name w:val="Lined - Accent 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rFonts w:ascii="Arial" w:hAnsi="Arial" w:cs="Arial" w:hint="default"/>
        <w:color w:val="F2F2F2"/>
        <w:sz w:val="22"/>
        <w:szCs w:val="22"/>
      </w:rPr>
      <w:tblPr/>
      <w:tcPr>
        <w:shd w:val="clear" w:color="auto" w:fill="537DC8"/>
      </w:tcPr>
    </w:tblStylePr>
    <w:tblStylePr w:type="lastRow">
      <w:rPr>
        <w:rFonts w:ascii="Arial" w:hAnsi="Arial" w:cs="Arial" w:hint="default"/>
        <w:color w:val="F2F2F2"/>
        <w:sz w:val="22"/>
        <w:szCs w:val="22"/>
      </w:rPr>
      <w:tblPr/>
      <w:tcPr>
        <w:shd w:val="clear" w:color="auto" w:fill="537DC8"/>
      </w:tcPr>
    </w:tblStylePr>
    <w:tblStylePr w:type="firstCol">
      <w:rPr>
        <w:rFonts w:ascii="Arial" w:hAnsi="Arial" w:cs="Arial" w:hint="default"/>
        <w:color w:val="F2F2F2"/>
        <w:sz w:val="22"/>
        <w:szCs w:val="22"/>
      </w:rPr>
      <w:tblPr/>
      <w:tcPr>
        <w:shd w:val="clear" w:color="auto" w:fill="537DC8"/>
      </w:tcPr>
    </w:tblStylePr>
    <w:tblStylePr w:type="lastCol">
      <w:rPr>
        <w:rFonts w:ascii="Arial" w:hAnsi="Arial" w:cs="Arial" w:hint="default"/>
        <w:color w:val="F2F2F2"/>
        <w:sz w:val="22"/>
        <w:szCs w:val="22"/>
      </w:rPr>
      <w:tblPr/>
      <w:tcPr>
        <w:shd w:val="clear" w:color="auto" w:fill="537DC8"/>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C4D2EC"/>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C4D2EC"/>
      </w:tcPr>
    </w:tblStylePr>
  </w:style>
  <w:style w:type="table" w:customStyle="1" w:styleId="Lined-Accent21">
    <w:name w:val="Lined - Accent 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rFonts w:ascii="Arial" w:hAnsi="Arial" w:cs="Arial" w:hint="default"/>
        <w:color w:val="F2F2F2"/>
        <w:sz w:val="22"/>
        <w:szCs w:val="22"/>
      </w:rPr>
      <w:tblPr/>
      <w:tcPr>
        <w:shd w:val="clear" w:color="auto" w:fill="F4B184"/>
      </w:tcPr>
    </w:tblStylePr>
    <w:tblStylePr w:type="lastRow">
      <w:rPr>
        <w:rFonts w:ascii="Arial" w:hAnsi="Arial" w:cs="Arial" w:hint="default"/>
        <w:color w:val="F2F2F2"/>
        <w:sz w:val="22"/>
        <w:szCs w:val="22"/>
      </w:rPr>
      <w:tblPr/>
      <w:tcPr>
        <w:shd w:val="clear" w:color="auto" w:fill="F4B184"/>
      </w:tcPr>
    </w:tblStylePr>
    <w:tblStylePr w:type="firstCol">
      <w:rPr>
        <w:rFonts w:ascii="Arial" w:hAnsi="Arial" w:cs="Arial" w:hint="default"/>
        <w:color w:val="F2F2F2"/>
        <w:sz w:val="22"/>
        <w:szCs w:val="22"/>
      </w:rPr>
      <w:tblPr/>
      <w:tcPr>
        <w:shd w:val="clear" w:color="auto" w:fill="F4B184"/>
      </w:tcPr>
    </w:tblStylePr>
    <w:tblStylePr w:type="lastCol">
      <w:rPr>
        <w:rFonts w:ascii="Arial" w:hAnsi="Arial" w:cs="Arial" w:hint="default"/>
        <w:color w:val="F2F2F2"/>
        <w:sz w:val="22"/>
        <w:szCs w:val="22"/>
      </w:rPr>
      <w:tblPr/>
      <w:tcPr>
        <w:shd w:val="clear" w:color="auto" w:fill="F4B184"/>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FBE5D6"/>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FBE5D6"/>
      </w:tcPr>
    </w:tblStylePr>
  </w:style>
  <w:style w:type="table" w:customStyle="1" w:styleId="Lined-Accent31">
    <w:name w:val="Lined - Accent 3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rFonts w:ascii="Arial" w:hAnsi="Arial" w:cs="Arial" w:hint="default"/>
        <w:color w:val="F2F2F2"/>
        <w:sz w:val="22"/>
        <w:szCs w:val="22"/>
      </w:rPr>
      <w:tblPr/>
      <w:tcPr>
        <w:shd w:val="clear" w:color="auto" w:fill="A5A5A5"/>
      </w:tcPr>
    </w:tblStylePr>
    <w:tblStylePr w:type="lastRow">
      <w:rPr>
        <w:rFonts w:ascii="Arial" w:hAnsi="Arial" w:cs="Arial" w:hint="default"/>
        <w:color w:val="F2F2F2"/>
        <w:sz w:val="22"/>
        <w:szCs w:val="22"/>
      </w:rPr>
      <w:tblPr/>
      <w:tcPr>
        <w:shd w:val="clear" w:color="auto" w:fill="A5A5A5"/>
      </w:tcPr>
    </w:tblStylePr>
    <w:tblStylePr w:type="firstCol">
      <w:rPr>
        <w:rFonts w:ascii="Arial" w:hAnsi="Arial" w:cs="Arial" w:hint="default"/>
        <w:color w:val="F2F2F2"/>
        <w:sz w:val="22"/>
        <w:szCs w:val="22"/>
      </w:rPr>
      <w:tblPr/>
      <w:tcPr>
        <w:shd w:val="clear" w:color="auto" w:fill="A5A5A5"/>
      </w:tcPr>
    </w:tblStylePr>
    <w:tblStylePr w:type="lastCol">
      <w:rPr>
        <w:rFonts w:ascii="Arial" w:hAnsi="Arial" w:cs="Arial" w:hint="default"/>
        <w:color w:val="F2F2F2"/>
        <w:sz w:val="22"/>
        <w:szCs w:val="22"/>
      </w:rPr>
      <w:tblPr/>
      <w:tcPr>
        <w:shd w:val="clear" w:color="auto" w:fill="A5A5A5"/>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ECECEC"/>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ECECEC"/>
      </w:tcPr>
    </w:tblStylePr>
  </w:style>
  <w:style w:type="table" w:customStyle="1" w:styleId="Lined-Accent41">
    <w:name w:val="Lined - Accent 4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rFonts w:ascii="Arial" w:hAnsi="Arial" w:cs="Arial" w:hint="default"/>
        <w:color w:val="F2F2F2"/>
        <w:sz w:val="22"/>
        <w:szCs w:val="22"/>
      </w:rPr>
      <w:tblPr/>
      <w:tcPr>
        <w:shd w:val="clear" w:color="auto" w:fill="FFD865"/>
      </w:tcPr>
    </w:tblStylePr>
    <w:tblStylePr w:type="lastRow">
      <w:rPr>
        <w:rFonts w:ascii="Arial" w:hAnsi="Arial" w:cs="Arial" w:hint="default"/>
        <w:color w:val="F2F2F2"/>
        <w:sz w:val="22"/>
        <w:szCs w:val="22"/>
      </w:rPr>
      <w:tblPr/>
      <w:tcPr>
        <w:shd w:val="clear" w:color="auto" w:fill="FFD865"/>
      </w:tcPr>
    </w:tblStylePr>
    <w:tblStylePr w:type="firstCol">
      <w:rPr>
        <w:rFonts w:ascii="Arial" w:hAnsi="Arial" w:cs="Arial" w:hint="default"/>
        <w:color w:val="F2F2F2"/>
        <w:sz w:val="22"/>
        <w:szCs w:val="22"/>
      </w:rPr>
      <w:tblPr/>
      <w:tcPr>
        <w:shd w:val="clear" w:color="auto" w:fill="FFD865"/>
      </w:tcPr>
    </w:tblStylePr>
    <w:tblStylePr w:type="lastCol">
      <w:rPr>
        <w:rFonts w:ascii="Arial" w:hAnsi="Arial" w:cs="Arial" w:hint="default"/>
        <w:color w:val="F2F2F2"/>
        <w:sz w:val="22"/>
        <w:szCs w:val="22"/>
      </w:rPr>
      <w:tblPr/>
      <w:tcPr>
        <w:shd w:val="clear" w:color="auto" w:fill="FFD865"/>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FFF2CB"/>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FFF2CB"/>
      </w:tcPr>
    </w:tblStylePr>
  </w:style>
  <w:style w:type="table" w:customStyle="1" w:styleId="Lined-Accent51">
    <w:name w:val="Lined - Accent 5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rFonts w:ascii="Arial" w:hAnsi="Arial" w:cs="Arial" w:hint="default"/>
        <w:color w:val="F2F2F2"/>
        <w:sz w:val="22"/>
        <w:szCs w:val="22"/>
      </w:rPr>
      <w:tblPr/>
      <w:tcPr>
        <w:shd w:val="clear" w:color="auto" w:fill="5B9BD5"/>
      </w:tcPr>
    </w:tblStylePr>
    <w:tblStylePr w:type="lastRow">
      <w:rPr>
        <w:rFonts w:ascii="Arial" w:hAnsi="Arial" w:cs="Arial" w:hint="default"/>
        <w:color w:val="F2F2F2"/>
        <w:sz w:val="22"/>
        <w:szCs w:val="22"/>
      </w:rPr>
      <w:tblPr/>
      <w:tcPr>
        <w:shd w:val="clear" w:color="auto" w:fill="5B9BD5"/>
      </w:tcPr>
    </w:tblStylePr>
    <w:tblStylePr w:type="firstCol">
      <w:rPr>
        <w:rFonts w:ascii="Arial" w:hAnsi="Arial" w:cs="Arial" w:hint="default"/>
        <w:color w:val="F2F2F2"/>
        <w:sz w:val="22"/>
        <w:szCs w:val="22"/>
      </w:rPr>
      <w:tblPr/>
      <w:tcPr>
        <w:shd w:val="clear" w:color="auto" w:fill="5B9BD5"/>
      </w:tcPr>
    </w:tblStylePr>
    <w:tblStylePr w:type="lastCol">
      <w:rPr>
        <w:rFonts w:ascii="Arial" w:hAnsi="Arial" w:cs="Arial" w:hint="default"/>
        <w:color w:val="F2F2F2"/>
        <w:sz w:val="22"/>
        <w:szCs w:val="22"/>
      </w:rPr>
      <w:tblPr/>
      <w:tcPr>
        <w:shd w:val="clear" w:color="auto" w:fill="5B9BD5"/>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DDEAF6"/>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DDEAF6"/>
      </w:tcPr>
    </w:tblStylePr>
  </w:style>
  <w:style w:type="table" w:customStyle="1" w:styleId="Lined-Accent61">
    <w:name w:val="Lined - Accent 6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rFonts w:ascii="Arial" w:hAnsi="Arial" w:cs="Arial" w:hint="default"/>
        <w:color w:val="F2F2F2"/>
        <w:sz w:val="22"/>
        <w:szCs w:val="22"/>
      </w:rPr>
      <w:tblPr/>
      <w:tcPr>
        <w:shd w:val="clear" w:color="auto" w:fill="70AD47"/>
      </w:tcPr>
    </w:tblStylePr>
    <w:tblStylePr w:type="lastRow">
      <w:rPr>
        <w:rFonts w:ascii="Arial" w:hAnsi="Arial" w:cs="Arial" w:hint="default"/>
        <w:color w:val="F2F2F2"/>
        <w:sz w:val="22"/>
        <w:szCs w:val="22"/>
      </w:rPr>
      <w:tblPr/>
      <w:tcPr>
        <w:shd w:val="clear" w:color="auto" w:fill="70AD47"/>
      </w:tcPr>
    </w:tblStylePr>
    <w:tblStylePr w:type="firstCol">
      <w:rPr>
        <w:rFonts w:ascii="Arial" w:hAnsi="Arial" w:cs="Arial" w:hint="default"/>
        <w:color w:val="F2F2F2"/>
        <w:sz w:val="22"/>
        <w:szCs w:val="22"/>
      </w:rPr>
      <w:tblPr/>
      <w:tcPr>
        <w:shd w:val="clear" w:color="auto" w:fill="70AD47"/>
      </w:tcPr>
    </w:tblStylePr>
    <w:tblStylePr w:type="lastCol">
      <w:rPr>
        <w:rFonts w:ascii="Arial" w:hAnsi="Arial" w:cs="Arial" w:hint="default"/>
        <w:color w:val="F2F2F2"/>
        <w:sz w:val="22"/>
        <w:szCs w:val="22"/>
      </w:rPr>
      <w:tblPr/>
      <w:tcPr>
        <w:shd w:val="clear" w:color="auto" w:fill="70AD47"/>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E1EFD8"/>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E1EFD8"/>
      </w:tcPr>
    </w:tblStylePr>
  </w:style>
  <w:style w:type="table" w:customStyle="1" w:styleId="BorderedLined-Accent10">
    <w:name w:val="Bordered &amp; Lined - Accent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Pr>
    <w:tblStylePr w:type="firstRow">
      <w:rPr>
        <w:rFonts w:ascii="Arial" w:hAnsi="Arial" w:cs="Arial" w:hint="default"/>
        <w:color w:val="F2F2F2"/>
        <w:sz w:val="22"/>
        <w:szCs w:val="22"/>
      </w:rPr>
      <w:tblPr/>
      <w:tcPr>
        <w:shd w:val="clear" w:color="auto" w:fill="7F7F7F"/>
      </w:tcPr>
    </w:tblStylePr>
    <w:tblStylePr w:type="lastRow">
      <w:rPr>
        <w:rFonts w:ascii="Arial" w:hAnsi="Arial" w:cs="Arial" w:hint="default"/>
        <w:color w:val="F2F2F2"/>
        <w:sz w:val="22"/>
        <w:szCs w:val="22"/>
      </w:rPr>
      <w:tblPr/>
      <w:tcPr>
        <w:shd w:val="clear" w:color="auto" w:fill="7F7F7F"/>
      </w:tcPr>
    </w:tblStylePr>
    <w:tblStylePr w:type="firstCol">
      <w:rPr>
        <w:rFonts w:ascii="Arial" w:hAnsi="Arial" w:cs="Arial" w:hint="default"/>
        <w:color w:val="F2F2F2"/>
        <w:sz w:val="22"/>
        <w:szCs w:val="22"/>
      </w:rPr>
      <w:tblPr/>
      <w:tcPr>
        <w:shd w:val="clear" w:color="auto" w:fill="7F7F7F"/>
      </w:tcPr>
    </w:tblStylePr>
    <w:tblStylePr w:type="lastCol">
      <w:rPr>
        <w:rFonts w:ascii="Arial" w:hAnsi="Arial" w:cs="Arial" w:hint="default"/>
        <w:color w:val="F2F2F2"/>
        <w:sz w:val="22"/>
        <w:szCs w:val="22"/>
      </w:rPr>
      <w:tblPr/>
      <w:tcPr>
        <w:shd w:val="clear" w:color="auto" w:fill="7F7F7F"/>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F2F2F2"/>
      </w:tcPr>
    </w:tblStylePr>
  </w:style>
  <w:style w:type="table" w:customStyle="1" w:styleId="BorderedLined-Accent11">
    <w:name w:val="Bordered &amp; Lined - Accent 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254175"/>
        <w:left w:val="single" w:sz="4" w:space="0" w:color="254175"/>
        <w:bottom w:val="single" w:sz="4" w:space="0" w:color="254175"/>
        <w:right w:val="single" w:sz="4" w:space="0" w:color="254175"/>
        <w:insideH w:val="single" w:sz="4" w:space="0" w:color="254175"/>
        <w:insideV w:val="single" w:sz="4" w:space="0" w:color="254175"/>
      </w:tblBorders>
    </w:tblPr>
    <w:tblStylePr w:type="firstRow">
      <w:rPr>
        <w:rFonts w:ascii="Arial" w:hAnsi="Arial" w:cs="Arial" w:hint="default"/>
        <w:color w:val="F2F2F2"/>
        <w:sz w:val="22"/>
        <w:szCs w:val="22"/>
      </w:rPr>
      <w:tblPr/>
      <w:tcPr>
        <w:shd w:val="clear" w:color="auto" w:fill="537DC8"/>
      </w:tcPr>
    </w:tblStylePr>
    <w:tblStylePr w:type="lastRow">
      <w:rPr>
        <w:rFonts w:ascii="Arial" w:hAnsi="Arial" w:cs="Arial" w:hint="default"/>
        <w:color w:val="F2F2F2"/>
        <w:sz w:val="22"/>
        <w:szCs w:val="22"/>
      </w:rPr>
      <w:tblPr/>
      <w:tcPr>
        <w:shd w:val="clear" w:color="auto" w:fill="537DC8"/>
      </w:tcPr>
    </w:tblStylePr>
    <w:tblStylePr w:type="firstCol">
      <w:rPr>
        <w:rFonts w:ascii="Arial" w:hAnsi="Arial" w:cs="Arial" w:hint="default"/>
        <w:color w:val="F2F2F2"/>
        <w:sz w:val="22"/>
        <w:szCs w:val="22"/>
      </w:rPr>
      <w:tblPr/>
      <w:tcPr>
        <w:shd w:val="clear" w:color="auto" w:fill="537DC8"/>
      </w:tcPr>
    </w:tblStylePr>
    <w:tblStylePr w:type="lastCol">
      <w:rPr>
        <w:rFonts w:ascii="Arial" w:hAnsi="Arial" w:cs="Arial" w:hint="default"/>
        <w:color w:val="F2F2F2"/>
        <w:sz w:val="22"/>
        <w:szCs w:val="22"/>
      </w:rPr>
      <w:tblPr/>
      <w:tcPr>
        <w:shd w:val="clear" w:color="auto" w:fill="537DC8"/>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C4D2EC"/>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C4D2EC"/>
      </w:tcPr>
    </w:tblStylePr>
  </w:style>
  <w:style w:type="table" w:customStyle="1" w:styleId="BorderedLined-Accent21">
    <w:name w:val="Bordered &amp; Lined - Accent 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99460D"/>
        <w:left w:val="single" w:sz="4" w:space="0" w:color="99460D"/>
        <w:bottom w:val="single" w:sz="4" w:space="0" w:color="99460D"/>
        <w:right w:val="single" w:sz="4" w:space="0" w:color="99460D"/>
        <w:insideH w:val="single" w:sz="4" w:space="0" w:color="99460D"/>
        <w:insideV w:val="single" w:sz="4" w:space="0" w:color="99460D"/>
      </w:tblBorders>
    </w:tblPr>
    <w:tblStylePr w:type="firstRow">
      <w:rPr>
        <w:rFonts w:ascii="Arial" w:hAnsi="Arial" w:cs="Arial" w:hint="default"/>
        <w:color w:val="F2F2F2"/>
        <w:sz w:val="22"/>
        <w:szCs w:val="22"/>
      </w:rPr>
      <w:tblPr/>
      <w:tcPr>
        <w:shd w:val="clear" w:color="auto" w:fill="F4B184"/>
      </w:tcPr>
    </w:tblStylePr>
    <w:tblStylePr w:type="lastRow">
      <w:rPr>
        <w:rFonts w:ascii="Arial" w:hAnsi="Arial" w:cs="Arial" w:hint="default"/>
        <w:color w:val="F2F2F2"/>
        <w:sz w:val="22"/>
        <w:szCs w:val="22"/>
      </w:rPr>
      <w:tblPr/>
      <w:tcPr>
        <w:shd w:val="clear" w:color="auto" w:fill="F4B184"/>
      </w:tcPr>
    </w:tblStylePr>
    <w:tblStylePr w:type="firstCol">
      <w:rPr>
        <w:rFonts w:ascii="Arial" w:hAnsi="Arial" w:cs="Arial" w:hint="default"/>
        <w:color w:val="F2F2F2"/>
        <w:sz w:val="22"/>
        <w:szCs w:val="22"/>
      </w:rPr>
      <w:tblPr/>
      <w:tcPr>
        <w:shd w:val="clear" w:color="auto" w:fill="F4B184"/>
      </w:tcPr>
    </w:tblStylePr>
    <w:tblStylePr w:type="lastCol">
      <w:rPr>
        <w:rFonts w:ascii="Arial" w:hAnsi="Arial" w:cs="Arial" w:hint="default"/>
        <w:color w:val="F2F2F2"/>
        <w:sz w:val="22"/>
        <w:szCs w:val="22"/>
      </w:rPr>
      <w:tblPr/>
      <w:tcPr>
        <w:shd w:val="clear" w:color="auto" w:fill="F4B184"/>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FBE5D6"/>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FBE5D6"/>
      </w:tcPr>
    </w:tblStylePr>
  </w:style>
  <w:style w:type="table" w:customStyle="1" w:styleId="BorderedLined-Accent31">
    <w:name w:val="Bordered &amp; Lined - Accent 3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606060"/>
        <w:left w:val="single" w:sz="4" w:space="0" w:color="606060"/>
        <w:bottom w:val="single" w:sz="4" w:space="0" w:color="606060"/>
        <w:right w:val="single" w:sz="4" w:space="0" w:color="606060"/>
        <w:insideH w:val="single" w:sz="4" w:space="0" w:color="606060"/>
        <w:insideV w:val="single" w:sz="4" w:space="0" w:color="606060"/>
      </w:tblBorders>
    </w:tblPr>
    <w:tblStylePr w:type="firstRow">
      <w:rPr>
        <w:rFonts w:ascii="Arial" w:hAnsi="Arial" w:cs="Arial" w:hint="default"/>
        <w:color w:val="F2F2F2"/>
        <w:sz w:val="22"/>
        <w:szCs w:val="22"/>
      </w:rPr>
      <w:tblPr/>
      <w:tcPr>
        <w:shd w:val="clear" w:color="auto" w:fill="A5A5A5"/>
      </w:tcPr>
    </w:tblStylePr>
    <w:tblStylePr w:type="lastRow">
      <w:rPr>
        <w:rFonts w:ascii="Arial" w:hAnsi="Arial" w:cs="Arial" w:hint="default"/>
        <w:color w:val="F2F2F2"/>
        <w:sz w:val="22"/>
        <w:szCs w:val="22"/>
      </w:rPr>
      <w:tblPr/>
      <w:tcPr>
        <w:shd w:val="clear" w:color="auto" w:fill="A5A5A5"/>
      </w:tcPr>
    </w:tblStylePr>
    <w:tblStylePr w:type="firstCol">
      <w:rPr>
        <w:rFonts w:ascii="Arial" w:hAnsi="Arial" w:cs="Arial" w:hint="default"/>
        <w:color w:val="F2F2F2"/>
        <w:sz w:val="22"/>
        <w:szCs w:val="22"/>
      </w:rPr>
      <w:tblPr/>
      <w:tcPr>
        <w:shd w:val="clear" w:color="auto" w:fill="A5A5A5"/>
      </w:tcPr>
    </w:tblStylePr>
    <w:tblStylePr w:type="lastCol">
      <w:rPr>
        <w:rFonts w:ascii="Arial" w:hAnsi="Arial" w:cs="Arial" w:hint="default"/>
        <w:color w:val="F2F2F2"/>
        <w:sz w:val="22"/>
        <w:szCs w:val="22"/>
      </w:rPr>
      <w:tblPr/>
      <w:tcPr>
        <w:shd w:val="clear" w:color="auto" w:fill="A5A5A5"/>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ECECEC"/>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ECECEC"/>
      </w:tcPr>
    </w:tblStylePr>
  </w:style>
  <w:style w:type="table" w:customStyle="1" w:styleId="BorderedLined-Accent41">
    <w:name w:val="Bordered &amp; Lined - Accent 4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957000"/>
        <w:left w:val="single" w:sz="4" w:space="0" w:color="957000"/>
        <w:bottom w:val="single" w:sz="4" w:space="0" w:color="957000"/>
        <w:right w:val="single" w:sz="4" w:space="0" w:color="957000"/>
        <w:insideH w:val="single" w:sz="4" w:space="0" w:color="957000"/>
        <w:insideV w:val="single" w:sz="4" w:space="0" w:color="957000"/>
      </w:tblBorders>
    </w:tblPr>
    <w:tblStylePr w:type="firstRow">
      <w:rPr>
        <w:rFonts w:ascii="Arial" w:hAnsi="Arial" w:cs="Arial" w:hint="default"/>
        <w:color w:val="F2F2F2"/>
        <w:sz w:val="22"/>
        <w:szCs w:val="22"/>
      </w:rPr>
      <w:tblPr/>
      <w:tcPr>
        <w:shd w:val="clear" w:color="auto" w:fill="FFD865"/>
      </w:tcPr>
    </w:tblStylePr>
    <w:tblStylePr w:type="lastRow">
      <w:rPr>
        <w:rFonts w:ascii="Arial" w:hAnsi="Arial" w:cs="Arial" w:hint="default"/>
        <w:color w:val="F2F2F2"/>
        <w:sz w:val="22"/>
        <w:szCs w:val="22"/>
      </w:rPr>
      <w:tblPr/>
      <w:tcPr>
        <w:shd w:val="clear" w:color="auto" w:fill="FFD865"/>
      </w:tcPr>
    </w:tblStylePr>
    <w:tblStylePr w:type="firstCol">
      <w:rPr>
        <w:rFonts w:ascii="Arial" w:hAnsi="Arial" w:cs="Arial" w:hint="default"/>
        <w:color w:val="F2F2F2"/>
        <w:sz w:val="22"/>
        <w:szCs w:val="22"/>
      </w:rPr>
      <w:tblPr/>
      <w:tcPr>
        <w:shd w:val="clear" w:color="auto" w:fill="FFD865"/>
      </w:tcPr>
    </w:tblStylePr>
    <w:tblStylePr w:type="lastCol">
      <w:rPr>
        <w:rFonts w:ascii="Arial" w:hAnsi="Arial" w:cs="Arial" w:hint="default"/>
        <w:color w:val="F2F2F2"/>
        <w:sz w:val="22"/>
        <w:szCs w:val="22"/>
      </w:rPr>
      <w:tblPr/>
      <w:tcPr>
        <w:shd w:val="clear" w:color="auto" w:fill="FFD865"/>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FFF2CB"/>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FFF2CB"/>
      </w:tcPr>
    </w:tblStylePr>
  </w:style>
  <w:style w:type="table" w:customStyle="1" w:styleId="BorderedLined-Accent51">
    <w:name w:val="Bordered &amp; Lined - Accent 5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245A8D"/>
        <w:left w:val="single" w:sz="4" w:space="0" w:color="245A8D"/>
        <w:bottom w:val="single" w:sz="4" w:space="0" w:color="245A8D"/>
        <w:right w:val="single" w:sz="4" w:space="0" w:color="245A8D"/>
        <w:insideH w:val="single" w:sz="4" w:space="0" w:color="245A8D"/>
        <w:insideV w:val="single" w:sz="4" w:space="0" w:color="245A8D"/>
      </w:tblBorders>
    </w:tblPr>
    <w:tblStylePr w:type="firstRow">
      <w:rPr>
        <w:rFonts w:ascii="Arial" w:hAnsi="Arial" w:cs="Arial" w:hint="default"/>
        <w:color w:val="F2F2F2"/>
        <w:sz w:val="22"/>
        <w:szCs w:val="22"/>
      </w:rPr>
      <w:tblPr/>
      <w:tcPr>
        <w:shd w:val="clear" w:color="auto" w:fill="5B9BD5"/>
      </w:tcPr>
    </w:tblStylePr>
    <w:tblStylePr w:type="lastRow">
      <w:rPr>
        <w:rFonts w:ascii="Arial" w:hAnsi="Arial" w:cs="Arial" w:hint="default"/>
        <w:color w:val="F2F2F2"/>
        <w:sz w:val="22"/>
        <w:szCs w:val="22"/>
      </w:rPr>
      <w:tblPr/>
      <w:tcPr>
        <w:shd w:val="clear" w:color="auto" w:fill="5B9BD5"/>
      </w:tcPr>
    </w:tblStylePr>
    <w:tblStylePr w:type="firstCol">
      <w:rPr>
        <w:rFonts w:ascii="Arial" w:hAnsi="Arial" w:cs="Arial" w:hint="default"/>
        <w:color w:val="F2F2F2"/>
        <w:sz w:val="22"/>
        <w:szCs w:val="22"/>
      </w:rPr>
      <w:tblPr/>
      <w:tcPr>
        <w:shd w:val="clear" w:color="auto" w:fill="5B9BD5"/>
      </w:tcPr>
    </w:tblStylePr>
    <w:tblStylePr w:type="lastCol">
      <w:rPr>
        <w:rFonts w:ascii="Arial" w:hAnsi="Arial" w:cs="Arial" w:hint="default"/>
        <w:color w:val="F2F2F2"/>
        <w:sz w:val="22"/>
        <w:szCs w:val="22"/>
      </w:rPr>
      <w:tblPr/>
      <w:tcPr>
        <w:shd w:val="clear" w:color="auto" w:fill="5B9BD5"/>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DDEAF6"/>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DDEAF6"/>
      </w:tcPr>
    </w:tblStylePr>
  </w:style>
  <w:style w:type="table" w:customStyle="1" w:styleId="BorderedLined-Accent61">
    <w:name w:val="Bordered &amp; Lined - Accent 6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416429"/>
        <w:left w:val="single" w:sz="4" w:space="0" w:color="416429"/>
        <w:bottom w:val="single" w:sz="4" w:space="0" w:color="416429"/>
        <w:right w:val="single" w:sz="4" w:space="0" w:color="416429"/>
        <w:insideH w:val="single" w:sz="4" w:space="0" w:color="416429"/>
        <w:insideV w:val="single" w:sz="4" w:space="0" w:color="416429"/>
      </w:tblBorders>
    </w:tblPr>
    <w:tblStylePr w:type="firstRow">
      <w:rPr>
        <w:rFonts w:ascii="Arial" w:hAnsi="Arial" w:cs="Arial" w:hint="default"/>
        <w:color w:val="F2F2F2"/>
        <w:sz w:val="22"/>
        <w:szCs w:val="22"/>
      </w:rPr>
      <w:tblPr/>
      <w:tcPr>
        <w:shd w:val="clear" w:color="auto" w:fill="70AD47"/>
      </w:tcPr>
    </w:tblStylePr>
    <w:tblStylePr w:type="lastRow">
      <w:rPr>
        <w:rFonts w:ascii="Arial" w:hAnsi="Arial" w:cs="Arial" w:hint="default"/>
        <w:color w:val="F2F2F2"/>
        <w:sz w:val="22"/>
        <w:szCs w:val="22"/>
      </w:rPr>
      <w:tblPr/>
      <w:tcPr>
        <w:shd w:val="clear" w:color="auto" w:fill="70AD47"/>
      </w:tcPr>
    </w:tblStylePr>
    <w:tblStylePr w:type="firstCol">
      <w:rPr>
        <w:rFonts w:ascii="Arial" w:hAnsi="Arial" w:cs="Arial" w:hint="default"/>
        <w:color w:val="F2F2F2"/>
        <w:sz w:val="22"/>
        <w:szCs w:val="22"/>
      </w:rPr>
      <w:tblPr/>
      <w:tcPr>
        <w:shd w:val="clear" w:color="auto" w:fill="70AD47"/>
      </w:tcPr>
    </w:tblStylePr>
    <w:tblStylePr w:type="lastCol">
      <w:rPr>
        <w:rFonts w:ascii="Arial" w:hAnsi="Arial" w:cs="Arial" w:hint="default"/>
        <w:color w:val="F2F2F2"/>
        <w:sz w:val="22"/>
        <w:szCs w:val="22"/>
      </w:rPr>
      <w:tblPr/>
      <w:tcPr>
        <w:shd w:val="clear" w:color="auto" w:fill="70AD47"/>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E1EFD8"/>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E1EFD8"/>
      </w:tcPr>
    </w:tblStylePr>
  </w:style>
  <w:style w:type="table" w:customStyle="1" w:styleId="Bordered1">
    <w:name w:val="Bordered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rPr>
        <w:rFonts w:ascii="Arial" w:hAnsi="Arial" w:cs="Arial" w:hint="default"/>
        <w:color w:val="404040"/>
        <w:sz w:val="22"/>
        <w:szCs w:val="22"/>
      </w:rPr>
      <w:tblPr/>
      <w:tcPr>
        <w:tcBorders>
          <w:bottom w:val="single" w:sz="12" w:space="0" w:color="7F7F7F"/>
        </w:tcBorders>
      </w:tcPr>
    </w:tblStylePr>
    <w:tblStylePr w:type="lastRow">
      <w:rPr>
        <w:rFonts w:ascii="Arial" w:hAnsi="Arial" w:cs="Arial" w:hint="default"/>
        <w:color w:val="404040"/>
        <w:sz w:val="22"/>
        <w:szCs w:val="22"/>
      </w:rPr>
      <w:tblPr/>
      <w:tcPr>
        <w:tcBorders>
          <w:top w:val="single" w:sz="12" w:space="0" w:color="7F7F7F"/>
        </w:tcBorders>
      </w:tcPr>
    </w:tblStylePr>
    <w:tblStylePr w:type="firstCol">
      <w:rPr>
        <w:rFonts w:ascii="Arial" w:hAnsi="Arial" w:cs="Arial" w:hint="default"/>
        <w:color w:val="404040"/>
        <w:sz w:val="22"/>
        <w:szCs w:val="22"/>
      </w:rPr>
    </w:tblStylePr>
    <w:tblStylePr w:type="lastCol">
      <w:rPr>
        <w:rFonts w:ascii="Arial" w:hAnsi="Arial" w:cs="Arial" w:hint="default"/>
        <w:color w:val="404040"/>
        <w:sz w:val="22"/>
        <w:szCs w:val="22"/>
      </w:rPr>
      <w:tblPr/>
      <w:tcPr>
        <w:tcBorders>
          <w:left w:val="single" w:sz="12" w:space="0" w:color="7F7F7F"/>
        </w:tcBorders>
      </w:tcPr>
    </w:tblStylePr>
    <w:tblStylePr w:type="band1Horz">
      <w:rPr>
        <w:rFonts w:ascii="Arial" w:hAnsi="Arial" w:cs="Arial" w:hint="default"/>
        <w:color w:val="404040"/>
        <w:sz w:val="22"/>
        <w:szCs w:val="22"/>
      </w:rPr>
      <w:tblPr/>
      <w:tcPr>
        <w:tcBorders>
          <w:top w:val="single" w:sz="4" w:space="0" w:color="D9D9D9"/>
          <w:left w:val="single" w:sz="4" w:space="0" w:color="D9D9D9"/>
          <w:bottom w:val="single" w:sz="4" w:space="0" w:color="D9D9D9"/>
          <w:right w:val="single" w:sz="4" w:space="0" w:color="D9D9D9"/>
        </w:tcBorders>
      </w:tcPr>
    </w:tblStylePr>
  </w:style>
  <w:style w:type="table" w:customStyle="1" w:styleId="Bordered-Accent11">
    <w:name w:val="Bordered -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Pr>
    <w:tblStylePr w:type="firstRow">
      <w:rPr>
        <w:rFonts w:ascii="Arial" w:hAnsi="Arial" w:cs="Arial" w:hint="default"/>
        <w:color w:val="404040"/>
        <w:sz w:val="22"/>
        <w:szCs w:val="22"/>
      </w:rPr>
      <w:tblPr/>
      <w:tcPr>
        <w:tcBorders>
          <w:bottom w:val="single" w:sz="12" w:space="0" w:color="4472C4"/>
        </w:tcBorders>
      </w:tcPr>
    </w:tblStylePr>
    <w:tblStylePr w:type="lastRow">
      <w:rPr>
        <w:rFonts w:ascii="Arial" w:hAnsi="Arial" w:cs="Arial" w:hint="default"/>
        <w:color w:val="404040"/>
        <w:sz w:val="22"/>
        <w:szCs w:val="22"/>
      </w:rPr>
      <w:tblPr/>
      <w:tcPr>
        <w:tcBorders>
          <w:top w:val="single" w:sz="12" w:space="0" w:color="4472C4"/>
        </w:tcBorders>
      </w:tcPr>
    </w:tblStylePr>
    <w:tblStylePr w:type="firstCol">
      <w:rPr>
        <w:rFonts w:ascii="Arial" w:hAnsi="Arial" w:cs="Arial" w:hint="default"/>
        <w:color w:val="404040"/>
        <w:sz w:val="22"/>
        <w:szCs w:val="22"/>
      </w:rPr>
    </w:tblStylePr>
    <w:tblStylePr w:type="lastCol">
      <w:rPr>
        <w:rFonts w:ascii="Arial" w:hAnsi="Arial" w:cs="Arial" w:hint="default"/>
        <w:color w:val="404040"/>
        <w:sz w:val="22"/>
        <w:szCs w:val="22"/>
      </w:rPr>
      <w:tblPr/>
      <w:tcPr>
        <w:tcBorders>
          <w:left w:val="single" w:sz="12" w:space="0" w:color="4472C4"/>
        </w:tcBorders>
      </w:tcPr>
    </w:tblStylePr>
    <w:tblStylePr w:type="band1Horz">
      <w:rPr>
        <w:rFonts w:ascii="Arial" w:hAnsi="Arial" w:cs="Arial" w:hint="default"/>
        <w:color w:val="404040"/>
        <w:sz w:val="22"/>
        <w:szCs w:val="22"/>
      </w:rPr>
      <w:tblPr/>
      <w:tcPr>
        <w:tcBorders>
          <w:top w:val="single" w:sz="4" w:space="0" w:color="B3C5E7"/>
          <w:left w:val="single" w:sz="4" w:space="0" w:color="B3C5E7"/>
          <w:bottom w:val="single" w:sz="4" w:space="0" w:color="B3C5E7"/>
          <w:right w:val="single" w:sz="4" w:space="0" w:color="B3C5E7"/>
        </w:tcBorders>
      </w:tcPr>
    </w:tblStylePr>
  </w:style>
  <w:style w:type="table" w:customStyle="1" w:styleId="Bordered-Accent21">
    <w:name w:val="Bordered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7CAAB"/>
        <w:left w:val="single" w:sz="4" w:space="0" w:color="F7CAAB"/>
        <w:bottom w:val="single" w:sz="4" w:space="0" w:color="F7CAAB"/>
        <w:right w:val="single" w:sz="4" w:space="0" w:color="F7CAAB"/>
        <w:insideH w:val="single" w:sz="4" w:space="0" w:color="F7CAAB"/>
        <w:insideV w:val="single" w:sz="4" w:space="0" w:color="F7CAAB"/>
      </w:tblBorders>
    </w:tblPr>
    <w:tblStylePr w:type="firstRow">
      <w:rPr>
        <w:rFonts w:ascii="Arial" w:hAnsi="Arial" w:cs="Arial" w:hint="default"/>
        <w:color w:val="404040"/>
        <w:sz w:val="22"/>
        <w:szCs w:val="22"/>
      </w:rPr>
      <w:tblPr/>
      <w:tcPr>
        <w:tcBorders>
          <w:bottom w:val="single" w:sz="12" w:space="0" w:color="F4B184"/>
        </w:tcBorders>
      </w:tcPr>
    </w:tblStylePr>
    <w:tblStylePr w:type="lastRow">
      <w:rPr>
        <w:rFonts w:ascii="Arial" w:hAnsi="Arial" w:cs="Arial" w:hint="default"/>
        <w:color w:val="404040"/>
        <w:sz w:val="22"/>
        <w:szCs w:val="22"/>
      </w:rPr>
      <w:tblPr/>
      <w:tcPr>
        <w:tcBorders>
          <w:top w:val="single" w:sz="12" w:space="0" w:color="F4B184"/>
        </w:tcBorders>
      </w:tcPr>
    </w:tblStylePr>
    <w:tblStylePr w:type="firstCol">
      <w:rPr>
        <w:rFonts w:ascii="Arial" w:hAnsi="Arial" w:cs="Arial" w:hint="default"/>
        <w:color w:val="404040"/>
        <w:sz w:val="22"/>
        <w:szCs w:val="22"/>
      </w:rPr>
    </w:tblStylePr>
    <w:tblStylePr w:type="lastCol">
      <w:rPr>
        <w:rFonts w:ascii="Arial" w:hAnsi="Arial" w:cs="Arial" w:hint="default"/>
        <w:color w:val="404040"/>
        <w:sz w:val="22"/>
        <w:szCs w:val="22"/>
      </w:rPr>
      <w:tblPr/>
      <w:tcPr>
        <w:tcBorders>
          <w:left w:val="single" w:sz="12" w:space="0" w:color="F4B184"/>
        </w:tcBorders>
      </w:tcPr>
    </w:tblStylePr>
    <w:tblStylePr w:type="band1Horz">
      <w:rPr>
        <w:rFonts w:ascii="Arial" w:hAnsi="Arial" w:cs="Arial" w:hint="default"/>
        <w:color w:val="404040"/>
        <w:sz w:val="22"/>
        <w:szCs w:val="22"/>
      </w:rPr>
      <w:tblPr/>
      <w:tcPr>
        <w:tcBorders>
          <w:top w:val="single" w:sz="4" w:space="0" w:color="F7CAAB"/>
          <w:left w:val="single" w:sz="4" w:space="0" w:color="F7CAAB"/>
          <w:bottom w:val="single" w:sz="4" w:space="0" w:color="F7CAAB"/>
          <w:right w:val="single" w:sz="4" w:space="0" w:color="F7CAAB"/>
        </w:tcBorders>
      </w:tcPr>
    </w:tblStylePr>
  </w:style>
  <w:style w:type="table" w:customStyle="1" w:styleId="Bordered-Accent31">
    <w:name w:val="Bordered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DADADA"/>
        <w:left w:val="single" w:sz="4" w:space="0" w:color="DADADA"/>
        <w:bottom w:val="single" w:sz="4" w:space="0" w:color="DADADA"/>
        <w:right w:val="single" w:sz="4" w:space="0" w:color="DADADA"/>
        <w:insideH w:val="single" w:sz="4" w:space="0" w:color="DADADA"/>
        <w:insideV w:val="single" w:sz="4" w:space="0" w:color="DADADA"/>
      </w:tblBorders>
    </w:tblPr>
    <w:tblStylePr w:type="firstRow">
      <w:rPr>
        <w:rFonts w:ascii="Arial" w:hAnsi="Arial" w:cs="Arial" w:hint="default"/>
        <w:color w:val="404040"/>
        <w:sz w:val="22"/>
        <w:szCs w:val="22"/>
      </w:rPr>
      <w:tblPr/>
      <w:tcPr>
        <w:tcBorders>
          <w:bottom w:val="single" w:sz="12" w:space="0" w:color="C9C9C9"/>
        </w:tcBorders>
      </w:tcPr>
    </w:tblStylePr>
    <w:tblStylePr w:type="lastRow">
      <w:rPr>
        <w:rFonts w:ascii="Arial" w:hAnsi="Arial" w:cs="Arial" w:hint="default"/>
        <w:color w:val="404040"/>
        <w:sz w:val="22"/>
        <w:szCs w:val="22"/>
      </w:rPr>
      <w:tblPr/>
      <w:tcPr>
        <w:tcBorders>
          <w:top w:val="single" w:sz="12" w:space="0" w:color="C9C9C9"/>
        </w:tcBorders>
      </w:tcPr>
    </w:tblStylePr>
    <w:tblStylePr w:type="firstCol">
      <w:rPr>
        <w:rFonts w:ascii="Arial" w:hAnsi="Arial" w:cs="Arial" w:hint="default"/>
        <w:color w:val="404040"/>
        <w:sz w:val="22"/>
        <w:szCs w:val="22"/>
      </w:rPr>
    </w:tblStylePr>
    <w:tblStylePr w:type="lastCol">
      <w:rPr>
        <w:rFonts w:ascii="Arial" w:hAnsi="Arial" w:cs="Arial" w:hint="default"/>
        <w:color w:val="404040"/>
        <w:sz w:val="22"/>
        <w:szCs w:val="22"/>
      </w:rPr>
      <w:tblPr/>
      <w:tcPr>
        <w:tcBorders>
          <w:left w:val="single" w:sz="12" w:space="0" w:color="C9C9C9"/>
        </w:tcBorders>
      </w:tcPr>
    </w:tblStylePr>
    <w:tblStylePr w:type="band1Horz">
      <w:rPr>
        <w:rFonts w:ascii="Arial" w:hAnsi="Arial" w:cs="Arial" w:hint="default"/>
        <w:color w:val="404040"/>
        <w:sz w:val="22"/>
        <w:szCs w:val="22"/>
      </w:rPr>
      <w:tblPr/>
      <w:tcPr>
        <w:tcBorders>
          <w:top w:val="single" w:sz="4" w:space="0" w:color="DADADA"/>
          <w:left w:val="single" w:sz="4" w:space="0" w:color="DADADA"/>
          <w:bottom w:val="single" w:sz="4" w:space="0" w:color="DADADA"/>
          <w:right w:val="single" w:sz="4" w:space="0" w:color="DADADA"/>
        </w:tcBorders>
      </w:tcPr>
    </w:tblStylePr>
  </w:style>
  <w:style w:type="table" w:customStyle="1" w:styleId="Bordered-Accent41">
    <w:name w:val="Bordered -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E598"/>
        <w:left w:val="single" w:sz="4" w:space="0" w:color="FFE598"/>
        <w:bottom w:val="single" w:sz="4" w:space="0" w:color="FFE598"/>
        <w:right w:val="single" w:sz="4" w:space="0" w:color="FFE598"/>
        <w:insideH w:val="single" w:sz="4" w:space="0" w:color="FFE598"/>
        <w:insideV w:val="single" w:sz="4" w:space="0" w:color="FFE598"/>
      </w:tblBorders>
    </w:tblPr>
    <w:tblStylePr w:type="firstRow">
      <w:rPr>
        <w:rFonts w:ascii="Arial" w:hAnsi="Arial" w:cs="Arial" w:hint="default"/>
        <w:color w:val="404040"/>
        <w:sz w:val="22"/>
        <w:szCs w:val="22"/>
      </w:rPr>
      <w:tblPr/>
      <w:tcPr>
        <w:tcBorders>
          <w:bottom w:val="single" w:sz="12" w:space="0" w:color="FFD865"/>
        </w:tcBorders>
      </w:tcPr>
    </w:tblStylePr>
    <w:tblStylePr w:type="lastRow">
      <w:rPr>
        <w:rFonts w:ascii="Arial" w:hAnsi="Arial" w:cs="Arial" w:hint="default"/>
        <w:color w:val="404040"/>
        <w:sz w:val="22"/>
        <w:szCs w:val="22"/>
      </w:rPr>
      <w:tblPr/>
      <w:tcPr>
        <w:tcBorders>
          <w:top w:val="single" w:sz="12" w:space="0" w:color="FFD865"/>
        </w:tcBorders>
      </w:tcPr>
    </w:tblStylePr>
    <w:tblStylePr w:type="firstCol">
      <w:rPr>
        <w:rFonts w:ascii="Arial" w:hAnsi="Arial" w:cs="Arial" w:hint="default"/>
        <w:color w:val="404040"/>
        <w:sz w:val="22"/>
        <w:szCs w:val="22"/>
      </w:rPr>
    </w:tblStylePr>
    <w:tblStylePr w:type="lastCol">
      <w:rPr>
        <w:rFonts w:ascii="Arial" w:hAnsi="Arial" w:cs="Arial" w:hint="default"/>
        <w:color w:val="404040"/>
        <w:sz w:val="22"/>
        <w:szCs w:val="22"/>
      </w:rPr>
      <w:tblPr/>
      <w:tcPr>
        <w:tcBorders>
          <w:left w:val="single" w:sz="12" w:space="0" w:color="FFD865"/>
        </w:tcBorders>
      </w:tcPr>
    </w:tblStylePr>
    <w:tblStylePr w:type="band1Horz">
      <w:rPr>
        <w:rFonts w:ascii="Arial" w:hAnsi="Arial" w:cs="Arial" w:hint="default"/>
        <w:color w:val="404040"/>
        <w:sz w:val="22"/>
        <w:szCs w:val="22"/>
      </w:rPr>
      <w:tblPr/>
      <w:tcPr>
        <w:tcBorders>
          <w:top w:val="single" w:sz="4" w:space="0" w:color="FFE598"/>
          <w:left w:val="single" w:sz="4" w:space="0" w:color="FFE598"/>
          <w:bottom w:val="single" w:sz="4" w:space="0" w:color="FFE598"/>
          <w:right w:val="single" w:sz="4" w:space="0" w:color="FFE598"/>
        </w:tcBorders>
      </w:tcPr>
    </w:tblStylePr>
  </w:style>
  <w:style w:type="table" w:customStyle="1" w:styleId="Bordered-Accent51">
    <w:name w:val="Bordered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BCD6EE"/>
        <w:left w:val="single" w:sz="4" w:space="0" w:color="BCD6EE"/>
        <w:bottom w:val="single" w:sz="4" w:space="0" w:color="BCD6EE"/>
        <w:right w:val="single" w:sz="4" w:space="0" w:color="BCD6EE"/>
        <w:insideH w:val="single" w:sz="4" w:space="0" w:color="BCD6EE"/>
        <w:insideV w:val="single" w:sz="4" w:space="0" w:color="BCD6EE"/>
      </w:tblBorders>
    </w:tblPr>
    <w:tblStylePr w:type="firstRow">
      <w:rPr>
        <w:rFonts w:ascii="Arial" w:hAnsi="Arial" w:cs="Arial" w:hint="default"/>
        <w:color w:val="404040"/>
        <w:sz w:val="22"/>
        <w:szCs w:val="22"/>
      </w:rPr>
      <w:tblPr/>
      <w:tcPr>
        <w:tcBorders>
          <w:bottom w:val="single" w:sz="12" w:space="0" w:color="9BC2E5"/>
        </w:tcBorders>
      </w:tcPr>
    </w:tblStylePr>
    <w:tblStylePr w:type="lastRow">
      <w:rPr>
        <w:rFonts w:ascii="Arial" w:hAnsi="Arial" w:cs="Arial" w:hint="default"/>
        <w:color w:val="404040"/>
        <w:sz w:val="22"/>
        <w:szCs w:val="22"/>
      </w:rPr>
      <w:tblPr/>
      <w:tcPr>
        <w:tcBorders>
          <w:top w:val="single" w:sz="12" w:space="0" w:color="9BC2E5"/>
        </w:tcBorders>
      </w:tcPr>
    </w:tblStylePr>
    <w:tblStylePr w:type="firstCol">
      <w:rPr>
        <w:rFonts w:ascii="Arial" w:hAnsi="Arial" w:cs="Arial" w:hint="default"/>
        <w:color w:val="404040"/>
        <w:sz w:val="22"/>
        <w:szCs w:val="22"/>
      </w:rPr>
    </w:tblStylePr>
    <w:tblStylePr w:type="lastCol">
      <w:rPr>
        <w:rFonts w:ascii="Arial" w:hAnsi="Arial" w:cs="Arial" w:hint="default"/>
        <w:color w:val="404040"/>
        <w:sz w:val="22"/>
        <w:szCs w:val="22"/>
      </w:rPr>
      <w:tblPr/>
      <w:tcPr>
        <w:tcBorders>
          <w:left w:val="single" w:sz="12" w:space="0" w:color="9BC2E5"/>
        </w:tcBorders>
      </w:tcPr>
    </w:tblStylePr>
    <w:tblStylePr w:type="band1Horz">
      <w:rPr>
        <w:rFonts w:ascii="Arial" w:hAnsi="Arial" w:cs="Arial" w:hint="default"/>
        <w:color w:val="404040"/>
        <w:sz w:val="22"/>
        <w:szCs w:val="22"/>
      </w:rPr>
      <w:tblPr/>
      <w:tcPr>
        <w:tcBorders>
          <w:top w:val="single" w:sz="4" w:space="0" w:color="BCD6EE"/>
          <w:left w:val="single" w:sz="4" w:space="0" w:color="BCD6EE"/>
          <w:bottom w:val="single" w:sz="4" w:space="0" w:color="BCD6EE"/>
          <w:right w:val="single" w:sz="4" w:space="0" w:color="BCD6EE"/>
        </w:tcBorders>
      </w:tcPr>
    </w:tblStylePr>
  </w:style>
  <w:style w:type="table" w:customStyle="1" w:styleId="Bordered-Accent61">
    <w:name w:val="Bordered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Pr>
    <w:tblStylePr w:type="firstRow">
      <w:rPr>
        <w:rFonts w:ascii="Arial" w:hAnsi="Arial" w:cs="Arial" w:hint="default"/>
        <w:color w:val="404040"/>
        <w:sz w:val="22"/>
        <w:szCs w:val="22"/>
      </w:rPr>
      <w:tblPr/>
      <w:tcPr>
        <w:tcBorders>
          <w:bottom w:val="single" w:sz="12" w:space="0" w:color="A9D08E"/>
        </w:tcBorders>
      </w:tcPr>
    </w:tblStylePr>
    <w:tblStylePr w:type="lastRow">
      <w:rPr>
        <w:rFonts w:ascii="Arial" w:hAnsi="Arial" w:cs="Arial" w:hint="default"/>
        <w:color w:val="404040"/>
        <w:sz w:val="22"/>
        <w:szCs w:val="22"/>
      </w:rPr>
      <w:tblPr/>
      <w:tcPr>
        <w:tcBorders>
          <w:top w:val="single" w:sz="12" w:space="0" w:color="A9D08E"/>
        </w:tcBorders>
      </w:tcPr>
    </w:tblStylePr>
    <w:tblStylePr w:type="firstCol">
      <w:rPr>
        <w:rFonts w:ascii="Arial" w:hAnsi="Arial" w:cs="Arial" w:hint="default"/>
        <w:color w:val="404040"/>
        <w:sz w:val="22"/>
        <w:szCs w:val="22"/>
      </w:rPr>
    </w:tblStylePr>
    <w:tblStylePr w:type="lastCol">
      <w:rPr>
        <w:rFonts w:ascii="Arial" w:hAnsi="Arial" w:cs="Arial" w:hint="default"/>
        <w:color w:val="404040"/>
        <w:sz w:val="22"/>
        <w:szCs w:val="22"/>
      </w:rPr>
      <w:tblPr/>
      <w:tcPr>
        <w:tcBorders>
          <w:left w:val="single" w:sz="12" w:space="0" w:color="A9D08E"/>
        </w:tcBorders>
      </w:tcPr>
    </w:tblStylePr>
    <w:tblStylePr w:type="band1Horz">
      <w:rPr>
        <w:rFonts w:ascii="Arial" w:hAnsi="Arial" w:cs="Arial" w:hint="default"/>
        <w:color w:val="404040"/>
        <w:sz w:val="22"/>
        <w:szCs w:val="22"/>
      </w:rPr>
      <w:tblPr/>
      <w:tcPr>
        <w:tcBorders>
          <w:top w:val="single" w:sz="4" w:space="0" w:color="C4DFB2"/>
          <w:left w:val="single" w:sz="4" w:space="0" w:color="C4DFB2"/>
          <w:bottom w:val="single" w:sz="4" w:space="0" w:color="C4DFB2"/>
          <w:right w:val="single" w:sz="4" w:space="0" w:color="C4DFB2"/>
        </w:tcBorders>
      </w:tcPr>
    </w:tblStylePr>
  </w:style>
  <w:style w:type="table" w:customStyle="1" w:styleId="StGen0">
    <w:name w:val="StGen0"/>
    <w:rsid w:val="00DA6359"/>
    <w:pPr>
      <w:spacing w:after="0" w:line="240" w:lineRule="auto"/>
    </w:pPr>
    <w:rPr>
      <w:rFonts w:ascii="Calibri" w:eastAsia="Calibri" w:hAnsi="Calibri" w:cs="Times New Roman"/>
      <w:lang w:val="en-US" w:eastAsia="zh-CN" w:bidi="hi-IN"/>
    </w:rPr>
    <w:tblPr>
      <w:tblStyleRowBandSize w:val="1"/>
      <w:tblStyleColBandSize w:val="1"/>
      <w:tblCellMar>
        <w:top w:w="0" w:type="dxa"/>
        <w:left w:w="108" w:type="dxa"/>
        <w:bottom w:w="0" w:type="dxa"/>
        <w:right w:w="108" w:type="dxa"/>
      </w:tblCellMar>
    </w:tblPr>
  </w:style>
  <w:style w:type="table" w:customStyle="1" w:styleId="11f0">
    <w:name w:val="Сетка таблицы11"/>
    <w:uiPriority w:val="39"/>
    <w:rsid w:val="00DA6359"/>
    <w:pPr>
      <w:spacing w:after="0" w:line="240" w:lineRule="auto"/>
    </w:pPr>
    <w:rPr>
      <w:rFonts w:ascii="Arial" w:eastAsia="Arial" w:hAnsi="Arial" w:cs="Times New Roman"/>
      <w:sz w:val="20"/>
      <w:lang w:val="en-US" w:eastAsia="en-US"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123">
    <w:name w:val="Таблица простая 12"/>
    <w:basedOn w:val="a3"/>
    <w:uiPriority w:val="59"/>
    <w:rsid w:val="00DA6359"/>
    <w:pPr>
      <w:spacing w:after="0" w:line="240" w:lineRule="auto"/>
    </w:pPr>
    <w:rPr>
      <w:rFonts w:ascii="Calibri" w:eastAsia="Calibri" w:hAnsi="Calibri" w:cs="Times New Roman"/>
      <w:sz w:val="20"/>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rFonts w:ascii="Arial" w:hAnsi="Arial" w:cs="Arial" w:hint="default"/>
        <w:b/>
        <w:color w:val="404040"/>
        <w:sz w:val="22"/>
        <w:szCs w:val="22"/>
      </w:rPr>
    </w:tblStylePr>
    <w:tblStylePr w:type="lastRow">
      <w:rPr>
        <w:rFonts w:ascii="Arial" w:hAnsi="Arial" w:cs="Arial" w:hint="default"/>
        <w:b/>
        <w:color w:val="404040"/>
        <w:sz w:val="22"/>
        <w:szCs w:val="22"/>
      </w:r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tblPr/>
      <w:tcPr>
        <w:shd w:val="clear" w:color="auto" w:fill="F2F2F2"/>
      </w:tcPr>
    </w:tblStylePr>
    <w:tblStylePr w:type="band1Horz">
      <w:tblPr/>
      <w:tcPr>
        <w:shd w:val="clear" w:color="auto" w:fill="F2F2F2"/>
      </w:tcPr>
    </w:tblStylePr>
  </w:style>
  <w:style w:type="table" w:customStyle="1" w:styleId="220">
    <w:name w:val="Таблица простая 22"/>
    <w:basedOn w:val="a3"/>
    <w:uiPriority w:val="59"/>
    <w:rsid w:val="00DA6359"/>
    <w:pPr>
      <w:spacing w:after="0" w:line="240" w:lineRule="auto"/>
    </w:pPr>
    <w:rPr>
      <w:rFonts w:ascii="Calibri" w:eastAsia="Calibri" w:hAnsi="Calibri" w:cs="Times New Roman"/>
      <w:sz w:val="20"/>
      <w:lang w:val="en-US" w:eastAsia="en-US" w:bidi="hi-IN"/>
    </w:rPr>
    <w:tblPr>
      <w:tblBorders>
        <w:top w:val="single" w:sz="4" w:space="0" w:color="000000"/>
        <w:bottom w:val="single" w:sz="4" w:space="0" w:color="000000"/>
      </w:tblBorders>
    </w:tblPr>
    <w:tblStylePr w:type="firstRow">
      <w:rPr>
        <w:rFonts w:ascii="Arial" w:hAnsi="Arial" w:cs="Arial" w:hint="default"/>
        <w:b/>
        <w:color w:val="404040"/>
        <w:sz w:val="22"/>
        <w:szCs w:val="22"/>
      </w:rPr>
      <w:tblPr/>
      <w:tcPr>
        <w:tcBorders>
          <w:top w:val="single" w:sz="4" w:space="0" w:color="000000"/>
          <w:bottom w:val="single" w:sz="4" w:space="0" w:color="000000"/>
        </w:tcBorders>
      </w:tcPr>
    </w:tblStylePr>
    <w:tblStylePr w:type="lastRow">
      <w:rPr>
        <w:rFonts w:ascii="Arial" w:hAnsi="Arial" w:cs="Arial" w:hint="default"/>
        <w:b/>
        <w:color w:val="404040"/>
        <w:sz w:val="22"/>
        <w:szCs w:val="22"/>
      </w:r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20">
    <w:name w:val="Таблица простая 3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420">
    <w:name w:val="Таблица простая 4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520">
    <w:name w:val="Таблица простая 5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12">
    <w:name w:val="Таблица-сетка 1 светлая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s="Arial" w:hint="default"/>
        <w:color w:val="404040"/>
        <w:sz w:val="22"/>
        <w:szCs w:val="22"/>
      </w:rPr>
      <w:tblPr/>
      <w:tcPr>
        <w:tcBorders>
          <w:top w:val="single" w:sz="4" w:space="0" w:color="989898"/>
          <w:left w:val="single" w:sz="4" w:space="0" w:color="989898"/>
          <w:bottom w:val="single" w:sz="4" w:space="0" w:color="989898"/>
          <w:right w:val="single" w:sz="4" w:space="0" w:color="989898"/>
        </w:tcBorders>
      </w:tcPr>
    </w:tblStylePr>
  </w:style>
  <w:style w:type="table" w:customStyle="1" w:styleId="-22">
    <w:name w:val="Таблица-сетка 2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6A6A6A"/>
          <w:right w:val="none" w:sz="0" w:space="0" w:color="auto"/>
        </w:tcBorders>
        <w:shd w:val="clear" w:color="auto" w:fill="auto"/>
      </w:tcPr>
    </w:tblStylePr>
    <w:tblStylePr w:type="lastRow">
      <w:rPr>
        <w:b/>
        <w:color w:val="404040"/>
      </w:rPr>
      <w:tblPr/>
      <w:tcPr>
        <w:tcBorders>
          <w:top w:val="single" w:sz="4" w:space="0" w:color="6A6A6A"/>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32">
    <w:name w:val="Таблица-сетка 3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42">
    <w:name w:val="Таблица-сетка 42"/>
    <w:basedOn w:val="a3"/>
    <w:uiPriority w:val="59"/>
    <w:rsid w:val="00DA6359"/>
    <w:pPr>
      <w:spacing w:after="0" w:line="240" w:lineRule="auto"/>
    </w:pPr>
    <w:rPr>
      <w:rFonts w:ascii="Calibri" w:eastAsia="Calibri" w:hAnsi="Calibri" w:cs="Times New Roman"/>
      <w:sz w:val="20"/>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rFonts w:ascii="Arial" w:hAnsi="Arial" w:cs="Arial" w:hint="default"/>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52">
    <w:name w:val="Таблица-сетка 5 темная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BFBFBF"/>
    </w:tblPr>
    <w:tblStylePr w:type="firstRow">
      <w:rPr>
        <w:rFonts w:ascii="Arial" w:hAnsi="Arial" w:cs="Arial" w:hint="default"/>
        <w:b/>
        <w:color w:val="FFFFFF"/>
        <w:sz w:val="22"/>
        <w:szCs w:val="22"/>
      </w:rPr>
      <w:tblPr/>
      <w:tcPr>
        <w:shd w:val="clear" w:color="auto" w:fill="000000"/>
      </w:tcPr>
    </w:tblStylePr>
    <w:tblStylePr w:type="lastRow">
      <w:rPr>
        <w:rFonts w:ascii="Arial" w:hAnsi="Arial" w:cs="Arial" w:hint="default"/>
        <w:b/>
        <w:color w:val="FFFFFF"/>
        <w:sz w:val="22"/>
        <w:szCs w:val="22"/>
      </w:rPr>
      <w:tblPr/>
      <w:tcPr>
        <w:tcBorders>
          <w:top w:val="single" w:sz="4" w:space="0" w:color="FFFFFF"/>
        </w:tcBorders>
        <w:shd w:val="clear" w:color="auto" w:fill="000000"/>
      </w:tcPr>
    </w:tblStylePr>
    <w:tblStylePr w:type="firstCol">
      <w:rPr>
        <w:rFonts w:ascii="Arial" w:hAnsi="Arial" w:cs="Arial" w:hint="default"/>
        <w:b/>
        <w:color w:val="FFFFFF"/>
        <w:sz w:val="22"/>
        <w:szCs w:val="22"/>
      </w:rPr>
      <w:tblPr/>
      <w:tcPr>
        <w:shd w:val="clear" w:color="auto" w:fill="000000"/>
      </w:tcPr>
    </w:tblStylePr>
    <w:tblStylePr w:type="lastCol">
      <w:rPr>
        <w:rFonts w:ascii="Arial" w:hAnsi="Arial" w:cs="Arial" w:hint="default"/>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2">
    <w:name w:val="Таблица-сетка 6 цветная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rFonts w:ascii="Arial" w:hAnsi="Arial" w:cs="Arial" w:hint="default"/>
        <w:color w:val="7F7F7F"/>
        <w:sz w:val="22"/>
        <w:szCs w:val="22"/>
      </w:rPr>
      <w:tblPr/>
      <w:tcPr>
        <w:shd w:val="clear" w:color="auto" w:fill="CBCBCB"/>
      </w:tcPr>
    </w:tblStylePr>
    <w:tblStylePr w:type="band2Horz">
      <w:rPr>
        <w:rFonts w:ascii="Arial" w:hAnsi="Arial" w:cs="Arial" w:hint="default"/>
        <w:color w:val="7F7F7F"/>
        <w:sz w:val="22"/>
        <w:szCs w:val="22"/>
      </w:rPr>
    </w:tblStylePr>
  </w:style>
  <w:style w:type="table" w:customStyle="1" w:styleId="-72">
    <w:name w:val="Таблица-сетка 7 цветная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rFonts w:ascii="Arial" w:hAnsi="Arial" w:cs="Arial" w:hint="default"/>
        <w:b/>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rFonts w:ascii="Arial" w:hAnsi="Arial" w:cs="Arial" w:hint="default"/>
        <w:b/>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rFonts w:ascii="Arial" w:hAnsi="Arial" w:cs="Arial" w:hint="default"/>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F2F2F2"/>
      </w:tcPr>
    </w:tblStylePr>
    <w:tblStylePr w:type="band1Horz">
      <w:rPr>
        <w:rFonts w:ascii="Arial" w:hAnsi="Arial" w:cs="Arial" w:hint="default"/>
        <w:color w:val="7F7F7F"/>
        <w:sz w:val="22"/>
        <w:szCs w:val="22"/>
      </w:rPr>
      <w:tblPr/>
      <w:tcPr>
        <w:shd w:val="clear" w:color="auto" w:fill="F2F2F2"/>
      </w:tcPr>
    </w:tblStylePr>
    <w:tblStylePr w:type="band2Horz">
      <w:rPr>
        <w:rFonts w:ascii="Arial" w:hAnsi="Arial" w:cs="Arial" w:hint="default"/>
        <w:color w:val="7F7F7F"/>
        <w:sz w:val="22"/>
        <w:szCs w:val="22"/>
      </w:rPr>
    </w:tblStylePr>
  </w:style>
  <w:style w:type="table" w:customStyle="1" w:styleId="-120">
    <w:name w:val="Список-таблица 1 светлая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20">
    <w:name w:val="Список-таблица 2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rFonts w:ascii="Arial" w:hAnsi="Arial" w:cs="Arial" w:hint="default"/>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lastRow">
      <w:rPr>
        <w:rFonts w:ascii="Arial" w:hAnsi="Arial" w:cs="Arial" w:hint="default"/>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rPr>
        <w:rFonts w:ascii="Arial" w:hAnsi="Arial" w:cs="Arial" w:hint="default"/>
        <w:color w:val="404040"/>
        <w:sz w:val="22"/>
        <w:szCs w:val="22"/>
      </w:rPr>
      <w:tblPr/>
      <w:tcPr>
        <w:shd w:val="clear" w:color="auto" w:fill="BFBFBF"/>
      </w:tcPr>
    </w:tblStylePr>
    <w:tblStylePr w:type="band1Horz">
      <w:rPr>
        <w:rFonts w:ascii="Arial" w:hAnsi="Arial" w:cs="Arial" w:hint="default"/>
        <w:color w:val="404040"/>
        <w:sz w:val="22"/>
        <w:szCs w:val="22"/>
      </w:rPr>
      <w:tblPr/>
      <w:tcPr>
        <w:shd w:val="clear" w:color="auto" w:fill="BFBFBF"/>
      </w:tcPr>
    </w:tblStylePr>
  </w:style>
  <w:style w:type="table" w:customStyle="1" w:styleId="-320">
    <w:name w:val="Список-таблица 3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rFonts w:ascii="Arial" w:hAnsi="Arial" w:cs="Arial" w:hint="default"/>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tcBorders>
          <w:left w:val="single" w:sz="4" w:space="0" w:color="000000"/>
          <w:right w:val="single" w:sz="4" w:space="0" w:color="000000"/>
        </w:tcBorders>
      </w:tcPr>
    </w:tblStylePr>
    <w:tblStylePr w:type="band1Horz">
      <w:rPr>
        <w:rFonts w:ascii="Arial" w:hAnsi="Arial" w:cs="Arial" w:hint="default"/>
        <w:color w:val="404040"/>
        <w:sz w:val="22"/>
        <w:szCs w:val="22"/>
      </w:rPr>
      <w:tblPr/>
      <w:tcPr>
        <w:tcBorders>
          <w:top w:val="single" w:sz="4" w:space="0" w:color="000000"/>
          <w:bottom w:val="single" w:sz="4" w:space="0" w:color="000000"/>
        </w:tcBorders>
      </w:tcPr>
    </w:tblStylePr>
  </w:style>
  <w:style w:type="table" w:customStyle="1" w:styleId="-420">
    <w:name w:val="Список-таблица 4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rFonts w:ascii="Arial" w:hAnsi="Arial" w:cs="Arial" w:hint="default"/>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BFBFBF"/>
      </w:tcPr>
    </w:tblStylePr>
    <w:tblStylePr w:type="band1Horz">
      <w:rPr>
        <w:rFonts w:ascii="Arial" w:hAnsi="Arial" w:cs="Arial" w:hint="default"/>
        <w:color w:val="404040"/>
        <w:sz w:val="22"/>
        <w:szCs w:val="22"/>
      </w:rPr>
      <w:tblPr/>
      <w:tcPr>
        <w:shd w:val="clear" w:color="auto" w:fill="BFBFBF"/>
      </w:tcPr>
    </w:tblStylePr>
  </w:style>
  <w:style w:type="table" w:customStyle="1" w:styleId="-520">
    <w:name w:val="Список-таблица 5 темная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shd w:val="clear" w:color="auto" w:fill="7F7F7F"/>
    </w:tblPr>
    <w:tblStylePr w:type="firstRow">
      <w:rPr>
        <w:rFonts w:ascii="Arial" w:hAnsi="Arial" w:cs="Arial" w:hint="default"/>
        <w:b/>
        <w:color w:val="FFFFFF"/>
        <w:sz w:val="22"/>
        <w:szCs w:val="22"/>
      </w:rPr>
      <w:tblPr/>
      <w:tcPr>
        <w:tcBorders>
          <w:top w:val="single" w:sz="36" w:space="0" w:color="7F7F7F"/>
          <w:bottom w:val="single" w:sz="12" w:space="0" w:color="FFFFFF"/>
        </w:tcBorders>
        <w:shd w:val="clear" w:color="auto" w:fill="7F7F7F"/>
      </w:tcPr>
    </w:tblStylePr>
    <w:tblStylePr w:type="lastRow">
      <w:rPr>
        <w:rFonts w:ascii="Arial" w:hAnsi="Arial" w:cs="Arial" w:hint="default"/>
        <w:b/>
        <w:color w:val="FFFFFF"/>
        <w:sz w:val="22"/>
        <w:szCs w:val="22"/>
      </w:rPr>
    </w:tblStylePr>
    <w:tblStylePr w:type="firstCol">
      <w:rPr>
        <w:rFonts w:ascii="Arial" w:hAnsi="Arial" w:cs="Arial" w:hint="default"/>
        <w:b/>
        <w:color w:val="FFFFFF"/>
        <w:sz w:val="22"/>
        <w:szCs w:val="22"/>
      </w:rPr>
      <w:tblPr/>
      <w:tcPr>
        <w:tcBorders>
          <w:left w:val="single" w:sz="36" w:space="0" w:color="7F7F7F"/>
          <w:right w:val="single" w:sz="4" w:space="0" w:color="FFFFFF"/>
        </w:tcBorders>
      </w:tcPr>
    </w:tblStylePr>
    <w:tblStylePr w:type="lastCol">
      <w:tblPr/>
      <w:tcPr>
        <w:tcBorders>
          <w:left w:val="single" w:sz="4" w:space="0" w:color="FFFFFF"/>
          <w:right w:val="single" w:sz="36" w:space="0" w:color="7F7F7F"/>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20">
    <w:name w:val="Список-таблица 6 цветная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rFonts w:ascii="Arial" w:hAnsi="Arial" w:cs="Arial" w:hint="default"/>
        <w:color w:val="000000"/>
        <w:sz w:val="22"/>
        <w:szCs w:val="22"/>
      </w:rPr>
      <w:tblPr/>
      <w:tcPr>
        <w:shd w:val="clear" w:color="auto" w:fill="BFBFBF"/>
      </w:tcPr>
    </w:tblStylePr>
    <w:tblStylePr w:type="band2Horz">
      <w:rPr>
        <w:rFonts w:ascii="Arial" w:hAnsi="Arial" w:cs="Arial" w:hint="default"/>
        <w:color w:val="000000"/>
        <w:sz w:val="22"/>
        <w:szCs w:val="22"/>
      </w:rPr>
    </w:tblStylePr>
  </w:style>
  <w:style w:type="table" w:customStyle="1" w:styleId="-720">
    <w:name w:val="Список-таблица 7 цветная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Borders>
        <w:right w:val="single" w:sz="4" w:space="0" w:color="7F7F7F"/>
      </w:tblBorders>
    </w:tblPr>
    <w:tblStylePr w:type="firstRow">
      <w:rPr>
        <w:rFonts w:ascii="Arial" w:hAnsi="Arial" w:cs="Arial" w:hint="default"/>
        <w:i/>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rFonts w:ascii="Arial" w:hAnsi="Arial" w:cs="Arial" w:hint="default"/>
        <w:i/>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rFonts w:ascii="Arial" w:hAnsi="Arial" w:cs="Arial" w:hint="default"/>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BFBFBF"/>
      </w:tcPr>
    </w:tblStylePr>
    <w:tblStylePr w:type="band1Horz">
      <w:rPr>
        <w:rFonts w:ascii="Arial" w:hAnsi="Arial" w:cs="Arial" w:hint="default"/>
        <w:color w:val="7F7F7F"/>
        <w:sz w:val="22"/>
        <w:szCs w:val="22"/>
      </w:rPr>
      <w:tblPr/>
      <w:tcPr>
        <w:shd w:val="clear" w:color="auto" w:fill="BFBFBF"/>
      </w:tcPr>
    </w:tblStylePr>
    <w:tblStylePr w:type="band2Horz">
      <w:rPr>
        <w:rFonts w:ascii="Arial" w:hAnsi="Arial" w:cs="Arial" w:hint="default"/>
        <w:color w:val="7F7F7F"/>
        <w:sz w:val="22"/>
        <w:szCs w:val="22"/>
      </w:rPr>
    </w:tblStylePr>
  </w:style>
  <w:style w:type="table" w:customStyle="1" w:styleId="3f">
    <w:name w:val="Сетка таблицы3"/>
    <w:uiPriority w:val="39"/>
    <w:rsid w:val="00DA6359"/>
    <w:pPr>
      <w:spacing w:after="0" w:line="240" w:lineRule="auto"/>
    </w:pPr>
    <w:rPr>
      <w:rFonts w:ascii="Calibri" w:eastAsia="Calibri" w:hAnsi="Calibri" w:cs="Times New Roman"/>
      <w:sz w:val="20"/>
      <w:lang w:val="en-US" w:eastAsia="en-US"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Light2">
    <w:name w:val="Table Grid Light2"/>
    <w:uiPriority w:val="59"/>
    <w:rsid w:val="00DA6359"/>
    <w:pPr>
      <w:spacing w:after="0" w:line="240" w:lineRule="auto"/>
    </w:pPr>
    <w:rPr>
      <w:rFonts w:ascii="Calibri" w:eastAsia="Calibri" w:hAnsi="Calibri" w:cs="Times New Roman"/>
      <w:sz w:val="20"/>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CellMar>
        <w:top w:w="0" w:type="dxa"/>
        <w:left w:w="108" w:type="dxa"/>
        <w:bottom w:w="0" w:type="dxa"/>
        <w:right w:w="108" w:type="dxa"/>
      </w:tblCellMar>
    </w:tblPr>
  </w:style>
  <w:style w:type="table" w:customStyle="1" w:styleId="1120">
    <w:name w:val="Таблица простая 112"/>
    <w:uiPriority w:val="59"/>
    <w:rsid w:val="00DA6359"/>
    <w:pPr>
      <w:spacing w:after="0" w:line="240" w:lineRule="auto"/>
    </w:pPr>
    <w:rPr>
      <w:rFonts w:ascii="Calibri" w:eastAsia="Calibri" w:hAnsi="Calibri" w:cs="Times New Roman"/>
      <w:sz w:val="20"/>
      <w:szCs w:val="20"/>
      <w:lang w:val="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CellMar>
        <w:top w:w="0" w:type="dxa"/>
        <w:left w:w="108" w:type="dxa"/>
        <w:bottom w:w="0" w:type="dxa"/>
        <w:right w:w="108" w:type="dxa"/>
      </w:tblCellMar>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20">
    <w:name w:val="Таблица простая 212"/>
    <w:uiPriority w:val="59"/>
    <w:rsid w:val="00DA6359"/>
    <w:pPr>
      <w:spacing w:after="0" w:line="240" w:lineRule="auto"/>
    </w:pPr>
    <w:rPr>
      <w:rFonts w:ascii="Calibri" w:eastAsia="Calibri" w:hAnsi="Calibri" w:cs="Times New Roman"/>
      <w:sz w:val="20"/>
      <w:szCs w:val="20"/>
      <w:lang w:val="en-US" w:bidi="hi-IN"/>
    </w:rPr>
    <w:tblPr>
      <w:tblBorders>
        <w:top w:val="single" w:sz="4" w:space="0" w:color="000000"/>
        <w:bottom w:val="single" w:sz="4" w:space="0" w:color="000000"/>
      </w:tblBorders>
      <w:tblCellMar>
        <w:top w:w="0" w:type="dxa"/>
        <w:left w:w="108" w:type="dxa"/>
        <w:bottom w:w="0" w:type="dxa"/>
        <w:right w:w="108" w:type="dxa"/>
      </w:tblCellMar>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20">
    <w:name w:val="Таблица простая 312"/>
    <w:uiPriority w:val="43"/>
    <w:rsid w:val="00DA6359"/>
    <w:pPr>
      <w:spacing w:after="0" w:line="240" w:lineRule="auto"/>
    </w:pPr>
    <w:rPr>
      <w:rFonts w:ascii="Calibri" w:eastAsia="Calibri" w:hAnsi="Calibri"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2">
    <w:name w:val="Таблица простая 4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2">
    <w:name w:val="Таблица простая 5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CellMar>
        <w:top w:w="0" w:type="dxa"/>
        <w:left w:w="0" w:type="dxa"/>
        <w:bottom w:w="0" w:type="dxa"/>
        <w:right w:w="0" w:type="dxa"/>
      </w:tblCellMar>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2">
    <w:name w:val="Таблица-сетка 1 светлая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CellMar>
        <w:top w:w="0" w:type="dxa"/>
        <w:left w:w="0" w:type="dxa"/>
        <w:bottom w:w="0" w:type="dxa"/>
        <w:right w:w="0" w:type="dxa"/>
      </w:tblCellMar>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GridTable1Light-Accent12">
    <w:name w:val="Grid Table 1 Light -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CellMar>
        <w:top w:w="0" w:type="dxa"/>
        <w:left w:w="0" w:type="dxa"/>
        <w:bottom w:w="0" w:type="dxa"/>
        <w:right w:w="0" w:type="dxa"/>
      </w:tblCellMar>
    </w:tblPr>
    <w:tblStylePr w:type="firstRow">
      <w:rPr>
        <w:b/>
        <w:color w:val="404040"/>
      </w:rPr>
      <w:tblPr/>
      <w:tcPr>
        <w:tcBorders>
          <w:bottom w:val="single" w:sz="12" w:space="0" w:color="4472C4"/>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472C4"/>
          <w:left w:val="single" w:sz="4" w:space="0" w:color="4472C4"/>
          <w:bottom w:val="single" w:sz="4" w:space="0" w:color="4472C4"/>
          <w:right w:val="single" w:sz="4" w:space="0" w:color="4472C4"/>
        </w:tcBorders>
      </w:tcPr>
    </w:tblStylePr>
  </w:style>
  <w:style w:type="table" w:customStyle="1" w:styleId="GridTable1Light-Accent22">
    <w:name w:val="Grid Table 1 Light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7CAAB"/>
        <w:left w:val="single" w:sz="4" w:space="0" w:color="F7CAAB"/>
        <w:bottom w:val="single" w:sz="4" w:space="0" w:color="F7CAAB"/>
        <w:right w:val="single" w:sz="4" w:space="0" w:color="F7CAAB"/>
        <w:insideH w:val="single" w:sz="4" w:space="0" w:color="F7CAAB"/>
        <w:insideV w:val="single" w:sz="4" w:space="0" w:color="F7CAAB"/>
      </w:tblBorders>
      <w:tblCellMar>
        <w:top w:w="0" w:type="dxa"/>
        <w:left w:w="0" w:type="dxa"/>
        <w:bottom w:w="0" w:type="dxa"/>
        <w:right w:w="0" w:type="dxa"/>
      </w:tblCellMar>
    </w:tblPr>
    <w:tblStylePr w:type="firstRow">
      <w:rPr>
        <w:b/>
        <w:color w:val="404040"/>
      </w:rPr>
      <w:tblPr/>
      <w:tcPr>
        <w:tcBorders>
          <w:bottom w:val="single" w:sz="12" w:space="0" w:color="ED7D31"/>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ED7D31"/>
          <w:left w:val="single" w:sz="4" w:space="0" w:color="ED7D31"/>
          <w:bottom w:val="single" w:sz="4" w:space="0" w:color="ED7D31"/>
          <w:right w:val="single" w:sz="4" w:space="0" w:color="ED7D31"/>
        </w:tcBorders>
      </w:tcPr>
    </w:tblStylePr>
  </w:style>
  <w:style w:type="table" w:customStyle="1" w:styleId="GridTable1Light-Accent32">
    <w:name w:val="Grid Table 1 Light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DADADA"/>
        <w:left w:val="single" w:sz="4" w:space="0" w:color="DADADA"/>
        <w:bottom w:val="single" w:sz="4" w:space="0" w:color="DADADA"/>
        <w:right w:val="single" w:sz="4" w:space="0" w:color="DADADA"/>
        <w:insideH w:val="single" w:sz="4" w:space="0" w:color="DADADA"/>
        <w:insideV w:val="single" w:sz="4" w:space="0" w:color="DADADA"/>
      </w:tblBorders>
      <w:tblCellMar>
        <w:top w:w="0" w:type="dxa"/>
        <w:left w:w="0" w:type="dxa"/>
        <w:bottom w:w="0" w:type="dxa"/>
        <w:right w:w="0" w:type="dxa"/>
      </w:tblCellMar>
    </w:tblPr>
    <w:tblStylePr w:type="firstRow">
      <w:rPr>
        <w:b/>
        <w:color w:val="404040"/>
      </w:rPr>
      <w:tblPr/>
      <w:tcPr>
        <w:tcBorders>
          <w:bottom w:val="single" w:sz="12" w:space="0" w:color="A5A5A5"/>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A5A5A5"/>
          <w:left w:val="single" w:sz="4" w:space="0" w:color="A5A5A5"/>
          <w:bottom w:val="single" w:sz="4" w:space="0" w:color="A5A5A5"/>
          <w:right w:val="single" w:sz="4" w:space="0" w:color="A5A5A5"/>
        </w:tcBorders>
      </w:tcPr>
    </w:tblStylePr>
  </w:style>
  <w:style w:type="table" w:customStyle="1" w:styleId="GridTable1Light-Accent42">
    <w:name w:val="Grid Table 1 Light -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E598"/>
        <w:left w:val="single" w:sz="4" w:space="0" w:color="FFE598"/>
        <w:bottom w:val="single" w:sz="4" w:space="0" w:color="FFE598"/>
        <w:right w:val="single" w:sz="4" w:space="0" w:color="FFE598"/>
        <w:insideH w:val="single" w:sz="4" w:space="0" w:color="FFE598"/>
        <w:insideV w:val="single" w:sz="4" w:space="0" w:color="FFE598"/>
      </w:tblBorders>
      <w:tblCellMar>
        <w:top w:w="0" w:type="dxa"/>
        <w:left w:w="0" w:type="dxa"/>
        <w:bottom w:w="0" w:type="dxa"/>
        <w:right w:w="0" w:type="dxa"/>
      </w:tblCellMar>
    </w:tblPr>
    <w:tblStylePr w:type="firstRow">
      <w:rPr>
        <w:b/>
        <w:color w:val="404040"/>
      </w:rPr>
      <w:tblPr/>
      <w:tcPr>
        <w:tcBorders>
          <w:bottom w:val="single" w:sz="12" w:space="0" w:color="FFC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FC000"/>
          <w:left w:val="single" w:sz="4" w:space="0" w:color="FFC000"/>
          <w:bottom w:val="single" w:sz="4" w:space="0" w:color="FFC000"/>
          <w:right w:val="single" w:sz="4" w:space="0" w:color="FFC000"/>
        </w:tcBorders>
      </w:tcPr>
    </w:tblStylePr>
  </w:style>
  <w:style w:type="table" w:customStyle="1" w:styleId="GridTable1Light-Accent52">
    <w:name w:val="Grid Table 1 Light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BCD6EE"/>
        <w:left w:val="single" w:sz="4" w:space="0" w:color="BCD6EE"/>
        <w:bottom w:val="single" w:sz="4" w:space="0" w:color="BCD6EE"/>
        <w:right w:val="single" w:sz="4" w:space="0" w:color="BCD6EE"/>
        <w:insideH w:val="single" w:sz="4" w:space="0" w:color="BCD6EE"/>
        <w:insideV w:val="single" w:sz="4" w:space="0" w:color="BCD6EE"/>
      </w:tblBorders>
      <w:tblCellMar>
        <w:top w:w="0" w:type="dxa"/>
        <w:left w:w="0" w:type="dxa"/>
        <w:bottom w:w="0" w:type="dxa"/>
        <w:right w:w="0" w:type="dxa"/>
      </w:tblCellMar>
    </w:tblPr>
    <w:tblStylePr w:type="firstRow">
      <w:rPr>
        <w:b/>
        <w:color w:val="404040"/>
      </w:rPr>
      <w:tblPr/>
      <w:tcPr>
        <w:tcBorders>
          <w:bottom w:val="single" w:sz="12" w:space="0" w:color="5B9BD5"/>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5B9BD5"/>
          <w:left w:val="single" w:sz="4" w:space="0" w:color="5B9BD5"/>
          <w:bottom w:val="single" w:sz="4" w:space="0" w:color="5B9BD5"/>
          <w:right w:val="single" w:sz="4" w:space="0" w:color="5B9BD5"/>
        </w:tcBorders>
      </w:tcPr>
    </w:tblStylePr>
  </w:style>
  <w:style w:type="table" w:customStyle="1" w:styleId="GridTable1Light-Accent62">
    <w:name w:val="Grid Table 1 Light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CellMar>
        <w:top w:w="0" w:type="dxa"/>
        <w:left w:w="0" w:type="dxa"/>
        <w:bottom w:w="0" w:type="dxa"/>
        <w:right w:w="0" w:type="dxa"/>
      </w:tblCellMar>
    </w:tblPr>
    <w:tblStylePr w:type="firstRow">
      <w:rPr>
        <w:b/>
        <w:color w:val="404040"/>
      </w:rPr>
      <w:tblPr/>
      <w:tcPr>
        <w:tcBorders>
          <w:bottom w:val="single" w:sz="12" w:space="0" w:color="70AD47"/>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70AD47"/>
          <w:left w:val="single" w:sz="4" w:space="0" w:color="70AD47"/>
          <w:bottom w:val="single" w:sz="4" w:space="0" w:color="70AD47"/>
          <w:right w:val="single" w:sz="4" w:space="0" w:color="70AD47"/>
        </w:tcBorders>
      </w:tcPr>
    </w:tblStylePr>
  </w:style>
  <w:style w:type="table" w:customStyle="1" w:styleId="-212">
    <w:name w:val="Таблица-сетка 2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6A6A6A"/>
        <w:insideH w:val="single" w:sz="4" w:space="0" w:color="6A6A6A"/>
        <w:insideV w:val="single" w:sz="4" w:space="0" w:color="6A6A6A"/>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2-Accent12">
    <w:name w:val="Grid Table 2 -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537DC8"/>
        <w:insideH w:val="single" w:sz="4" w:space="0" w:color="537DC8"/>
        <w:insideV w:val="single" w:sz="4" w:space="0" w:color="537DC8"/>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4472C4"/>
          <w:right w:val="none" w:sz="0" w:space="0" w:color="auto"/>
        </w:tcBorders>
        <w:shd w:val="clear" w:color="auto" w:fill="auto"/>
      </w:tcPr>
    </w:tblStylePr>
    <w:tblStylePr w:type="lastRow">
      <w:rPr>
        <w:b/>
        <w:color w:val="404040"/>
      </w:rPr>
      <w:tblPr/>
      <w:tcPr>
        <w:tcBorders>
          <w:top w:val="single" w:sz="4" w:space="0" w:color="4472C4"/>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8E2F3"/>
      </w:tcPr>
    </w:tblStylePr>
    <w:tblStylePr w:type="band1Horz">
      <w:rPr>
        <w:color w:val="404040"/>
        <w:sz w:val="22"/>
        <w:szCs w:val="22"/>
      </w:rPr>
      <w:tblPr/>
      <w:tcPr>
        <w:shd w:val="clear" w:color="auto" w:fill="D8E2F3"/>
      </w:tcPr>
    </w:tblStylePr>
  </w:style>
  <w:style w:type="table" w:customStyle="1" w:styleId="GridTable2-Accent22">
    <w:name w:val="Grid Table 2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F4B184"/>
        <w:insideH w:val="single" w:sz="4" w:space="0" w:color="F4B184"/>
        <w:insideV w:val="single" w:sz="4" w:space="0" w:color="F4B184"/>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ED7D31"/>
          <w:right w:val="none" w:sz="0" w:space="0" w:color="auto"/>
        </w:tcBorders>
        <w:shd w:val="clear" w:color="auto" w:fill="auto"/>
      </w:tcPr>
    </w:tblStylePr>
    <w:tblStylePr w:type="lastRow">
      <w:rPr>
        <w:b/>
        <w:color w:val="404040"/>
      </w:rPr>
      <w:tblPr/>
      <w:tcPr>
        <w:tcBorders>
          <w:top w:val="single" w:sz="4" w:space="0" w:color="ED7D31"/>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2-Accent32">
    <w:name w:val="Grid Table 2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A5A5A5"/>
        <w:insideH w:val="single" w:sz="4" w:space="0" w:color="A5A5A5"/>
        <w:insideV w:val="single" w:sz="4" w:space="0" w:color="A5A5A5"/>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A5A5A5"/>
          <w:right w:val="none" w:sz="0" w:space="0" w:color="auto"/>
        </w:tcBorders>
        <w:shd w:val="clear" w:color="auto" w:fill="auto"/>
      </w:tcPr>
    </w:tblStylePr>
    <w:tblStylePr w:type="lastRow">
      <w:rPr>
        <w:b/>
        <w:color w:val="404040"/>
      </w:rPr>
      <w:tblPr/>
      <w:tcPr>
        <w:tcBorders>
          <w:top w:val="single" w:sz="4" w:space="0" w:color="A5A5A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2-Accent42">
    <w:name w:val="Grid Table 2 -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FFD865"/>
        <w:insideH w:val="single" w:sz="4" w:space="0" w:color="FFD865"/>
        <w:insideV w:val="single" w:sz="4" w:space="0" w:color="FFD865"/>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FFC000"/>
          <w:right w:val="none" w:sz="0" w:space="0" w:color="auto"/>
        </w:tcBorders>
        <w:shd w:val="clear" w:color="auto" w:fill="auto"/>
      </w:tcPr>
    </w:tblStylePr>
    <w:tblStylePr w:type="lastRow">
      <w:rPr>
        <w:b/>
        <w:color w:val="404040"/>
      </w:rPr>
      <w:tblPr/>
      <w:tcPr>
        <w:tcBorders>
          <w:top w:val="single" w:sz="4" w:space="0" w:color="FFC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2-Accent52">
    <w:name w:val="Grid Table 2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5B9BD5"/>
        <w:insideH w:val="single" w:sz="4" w:space="0" w:color="5B9BD5"/>
        <w:insideV w:val="single" w:sz="4" w:space="0" w:color="5B9BD5"/>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5B9BD5"/>
          <w:right w:val="none" w:sz="0" w:space="0" w:color="auto"/>
        </w:tcBorders>
        <w:shd w:val="clear" w:color="auto" w:fill="auto"/>
      </w:tcPr>
    </w:tblStylePr>
    <w:tblStylePr w:type="lastRow">
      <w:rPr>
        <w:b/>
        <w:color w:val="404040"/>
      </w:rPr>
      <w:tblPr/>
      <w:tcPr>
        <w:tcBorders>
          <w:top w:val="single" w:sz="4" w:space="0" w:color="5B9BD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2-Accent62">
    <w:name w:val="Grid Table 2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70AD47"/>
        <w:insideH w:val="single" w:sz="4" w:space="0" w:color="70AD47"/>
        <w:insideV w:val="single" w:sz="4" w:space="0" w:color="70AD47"/>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70AD47"/>
          <w:right w:val="none" w:sz="0" w:space="0" w:color="auto"/>
        </w:tcBorders>
        <w:shd w:val="clear" w:color="auto" w:fill="auto"/>
      </w:tcPr>
    </w:tblStylePr>
    <w:tblStylePr w:type="lastRow">
      <w:rPr>
        <w:b/>
        <w:color w:val="404040"/>
      </w:rPr>
      <w:tblPr/>
      <w:tcPr>
        <w:tcBorders>
          <w:top w:val="single" w:sz="4" w:space="0" w:color="70AD47"/>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312">
    <w:name w:val="Таблица-сетка 3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6A6A6A"/>
        <w:insideH w:val="single" w:sz="4" w:space="0" w:color="6A6A6A"/>
        <w:insideV w:val="single" w:sz="4" w:space="0" w:color="6A6A6A"/>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3-Accent12">
    <w:name w:val="Grid Table 3 -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537DC8"/>
        <w:insideH w:val="single" w:sz="4" w:space="0" w:color="537DC8"/>
        <w:insideV w:val="single" w:sz="4" w:space="0" w:color="537DC8"/>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8E2F3"/>
      </w:tcPr>
    </w:tblStylePr>
    <w:tblStylePr w:type="band1Horz">
      <w:rPr>
        <w:color w:val="404040"/>
        <w:sz w:val="22"/>
        <w:szCs w:val="22"/>
      </w:rPr>
      <w:tblPr/>
      <w:tcPr>
        <w:shd w:val="clear" w:color="auto" w:fill="D8E2F3"/>
      </w:tcPr>
    </w:tblStylePr>
  </w:style>
  <w:style w:type="table" w:customStyle="1" w:styleId="GridTable3-Accent22">
    <w:name w:val="Grid Table 3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F4B184"/>
        <w:insideH w:val="single" w:sz="4" w:space="0" w:color="F4B184"/>
        <w:insideV w:val="single" w:sz="4" w:space="0" w:color="F4B184"/>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3-Accent32">
    <w:name w:val="Grid Table 3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A5A5A5"/>
        <w:insideH w:val="single" w:sz="4" w:space="0" w:color="A5A5A5"/>
        <w:insideV w:val="single" w:sz="4" w:space="0" w:color="A5A5A5"/>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3-Accent42">
    <w:name w:val="Grid Table 3 -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FFD865"/>
        <w:insideH w:val="single" w:sz="4" w:space="0" w:color="FFD865"/>
        <w:insideV w:val="single" w:sz="4" w:space="0" w:color="FFD865"/>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3-Accent52">
    <w:name w:val="Grid Table 3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5B9BD5"/>
        <w:insideH w:val="single" w:sz="4" w:space="0" w:color="5B9BD5"/>
        <w:insideV w:val="single" w:sz="4" w:space="0" w:color="5B9BD5"/>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3-Accent62">
    <w:name w:val="Grid Table 3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70AD47"/>
        <w:insideH w:val="single" w:sz="4" w:space="0" w:color="70AD47"/>
        <w:insideV w:val="single" w:sz="4" w:space="0" w:color="70AD47"/>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412">
    <w:name w:val="Таблица-сетка 412"/>
    <w:uiPriority w:val="5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CellMar>
        <w:top w:w="0" w:type="dxa"/>
        <w:left w:w="0" w:type="dxa"/>
        <w:bottom w:w="0" w:type="dxa"/>
        <w:right w:w="0" w:type="dxa"/>
      </w:tblCellMar>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4-Accent12">
    <w:name w:val="Grid Table 4 - Accent 12"/>
    <w:uiPriority w:val="5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95AFDD"/>
        <w:left w:val="single" w:sz="4" w:space="0" w:color="95AFDD"/>
        <w:bottom w:val="single" w:sz="4" w:space="0" w:color="95AFDD"/>
        <w:right w:val="single" w:sz="4" w:space="0" w:color="95AFDD"/>
        <w:insideH w:val="single" w:sz="4" w:space="0" w:color="95AFDD"/>
        <w:insideV w:val="single" w:sz="4" w:space="0" w:color="95AFDD"/>
      </w:tblBorders>
      <w:tblCellMar>
        <w:top w:w="0" w:type="dxa"/>
        <w:left w:w="0" w:type="dxa"/>
        <w:bottom w:w="0" w:type="dxa"/>
        <w:right w:w="0" w:type="dxa"/>
      </w:tblCellMar>
    </w:tblPr>
    <w:tblStylePr w:type="firstRow">
      <w:rPr>
        <w:b/>
        <w:color w:val="FFFFFF"/>
        <w:sz w:val="22"/>
        <w:szCs w:val="22"/>
      </w:rPr>
      <w:tblPr/>
      <w:tcPr>
        <w:tcBorders>
          <w:top w:val="single" w:sz="4" w:space="0" w:color="4472C4"/>
          <w:left w:val="single" w:sz="4" w:space="0" w:color="4472C4"/>
          <w:bottom w:val="single" w:sz="4" w:space="0" w:color="4472C4"/>
          <w:right w:val="single" w:sz="4" w:space="0" w:color="4472C4"/>
        </w:tcBorders>
        <w:shd w:val="clear" w:color="auto" w:fill="537DC8"/>
      </w:tcPr>
    </w:tblStylePr>
    <w:tblStylePr w:type="lastRow">
      <w:rPr>
        <w:b/>
        <w:color w:val="404040"/>
      </w:rPr>
      <w:tblPr/>
      <w:tcPr>
        <w:tcBorders>
          <w:top w:val="single" w:sz="4" w:space="0" w:color="4472C4"/>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3F3"/>
      </w:tcPr>
    </w:tblStylePr>
    <w:tblStylePr w:type="band1Horz">
      <w:rPr>
        <w:color w:val="404040"/>
        <w:sz w:val="22"/>
        <w:szCs w:val="22"/>
      </w:rPr>
      <w:tblPr/>
      <w:tcPr>
        <w:shd w:val="clear" w:color="auto" w:fill="DAE3F3"/>
      </w:tcPr>
    </w:tblStylePr>
  </w:style>
  <w:style w:type="table" w:customStyle="1" w:styleId="GridTable4-Accent22">
    <w:name w:val="Grid Table 4 - Accent 22"/>
    <w:uiPriority w:val="5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4B58A"/>
        <w:left w:val="single" w:sz="4" w:space="0" w:color="F4B58A"/>
        <w:bottom w:val="single" w:sz="4" w:space="0" w:color="F4B58A"/>
        <w:right w:val="single" w:sz="4" w:space="0" w:color="F4B58A"/>
        <w:insideH w:val="single" w:sz="4" w:space="0" w:color="F4B58A"/>
        <w:insideV w:val="single" w:sz="4" w:space="0" w:color="F4B58A"/>
      </w:tblBorders>
      <w:tblCellMar>
        <w:top w:w="0" w:type="dxa"/>
        <w:left w:w="0" w:type="dxa"/>
        <w:bottom w:w="0" w:type="dxa"/>
        <w:right w:w="0" w:type="dxa"/>
      </w:tblCellMar>
    </w:tblPr>
    <w:tblStylePr w:type="firstRow">
      <w:rPr>
        <w:b/>
        <w:color w:val="FFFFFF"/>
        <w:sz w:val="22"/>
        <w:szCs w:val="22"/>
      </w:rPr>
      <w:tblPr/>
      <w:tcPr>
        <w:tcBorders>
          <w:top w:val="single" w:sz="4" w:space="0" w:color="ED7D31"/>
          <w:left w:val="single" w:sz="4" w:space="0" w:color="ED7D31"/>
          <w:bottom w:val="single" w:sz="4" w:space="0" w:color="ED7D31"/>
          <w:right w:val="single" w:sz="4" w:space="0" w:color="ED7D31"/>
        </w:tcBorders>
        <w:shd w:val="clear" w:color="auto" w:fill="F4B184"/>
      </w:tcPr>
    </w:tblStylePr>
    <w:tblStylePr w:type="lastRow">
      <w:rPr>
        <w:b/>
        <w:color w:val="404040"/>
      </w:rPr>
      <w:tblPr/>
      <w:tcPr>
        <w:tcBorders>
          <w:top w:val="single" w:sz="4" w:space="0" w:color="ED7D31"/>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4-Accent32">
    <w:name w:val="Grid Table 4 - Accent 32"/>
    <w:uiPriority w:val="5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CellMar>
        <w:top w:w="0" w:type="dxa"/>
        <w:left w:w="0" w:type="dxa"/>
        <w:bottom w:w="0" w:type="dxa"/>
        <w:right w:w="0" w:type="dxa"/>
      </w:tblCellMar>
    </w:tblPr>
    <w:tblStylePr w:type="firstRow">
      <w:rPr>
        <w:b/>
        <w:color w:val="FFFFFF"/>
        <w:sz w:val="22"/>
        <w:szCs w:val="22"/>
      </w:rPr>
      <w:tblPr/>
      <w:tcPr>
        <w:tcBorders>
          <w:top w:val="single" w:sz="4" w:space="0" w:color="A5A5A5"/>
          <w:left w:val="single" w:sz="4" w:space="0" w:color="A5A5A5"/>
          <w:bottom w:val="single" w:sz="4" w:space="0" w:color="A5A5A5"/>
          <w:right w:val="single" w:sz="4" w:space="0" w:color="A5A5A5"/>
        </w:tcBorders>
        <w:shd w:val="clear" w:color="auto" w:fill="A5A5A5"/>
      </w:tcPr>
    </w:tblStylePr>
    <w:tblStylePr w:type="lastRow">
      <w:rPr>
        <w:b/>
        <w:color w:val="404040"/>
      </w:rPr>
      <w:tblPr/>
      <w:tcPr>
        <w:tcBorders>
          <w:top w:val="single" w:sz="4" w:space="0" w:color="A5A5A5"/>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4-Accent42">
    <w:name w:val="Grid Table 4 - Accent 42"/>
    <w:uiPriority w:val="5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DB6F"/>
        <w:left w:val="single" w:sz="4" w:space="0" w:color="FFDB6F"/>
        <w:bottom w:val="single" w:sz="4" w:space="0" w:color="FFDB6F"/>
        <w:right w:val="single" w:sz="4" w:space="0" w:color="FFDB6F"/>
        <w:insideH w:val="single" w:sz="4" w:space="0" w:color="FFDB6F"/>
        <w:insideV w:val="single" w:sz="4" w:space="0" w:color="FFDB6F"/>
      </w:tblBorders>
      <w:tblCellMar>
        <w:top w:w="0" w:type="dxa"/>
        <w:left w:w="0" w:type="dxa"/>
        <w:bottom w:w="0" w:type="dxa"/>
        <w:right w:w="0" w:type="dxa"/>
      </w:tblCellMar>
    </w:tblPr>
    <w:tblStylePr w:type="firstRow">
      <w:rPr>
        <w:b/>
        <w:color w:val="FFFFFF"/>
        <w:sz w:val="22"/>
        <w:szCs w:val="22"/>
      </w:rPr>
      <w:tblPr/>
      <w:tcPr>
        <w:tcBorders>
          <w:top w:val="single" w:sz="4" w:space="0" w:color="FFC000"/>
          <w:left w:val="single" w:sz="4" w:space="0" w:color="FFC000"/>
          <w:bottom w:val="single" w:sz="4" w:space="0" w:color="FFC000"/>
          <w:right w:val="single" w:sz="4" w:space="0" w:color="FFC000"/>
        </w:tcBorders>
        <w:shd w:val="clear" w:color="auto" w:fill="FFD865"/>
      </w:tcPr>
    </w:tblStylePr>
    <w:tblStylePr w:type="lastRow">
      <w:rPr>
        <w:b/>
        <w:color w:val="404040"/>
      </w:rPr>
      <w:tblPr/>
      <w:tcPr>
        <w:tcBorders>
          <w:top w:val="single" w:sz="4" w:space="0" w:color="FFC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4-Accent52">
    <w:name w:val="Grid Table 4 - Accent 52"/>
    <w:uiPriority w:val="5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A2C6E7"/>
        <w:left w:val="single" w:sz="4" w:space="0" w:color="A2C6E7"/>
        <w:bottom w:val="single" w:sz="4" w:space="0" w:color="A2C6E7"/>
        <w:right w:val="single" w:sz="4" w:space="0" w:color="A2C6E7"/>
        <w:insideH w:val="single" w:sz="4" w:space="0" w:color="A2C6E7"/>
        <w:insideV w:val="single" w:sz="4" w:space="0" w:color="A2C6E7"/>
      </w:tblBorders>
      <w:tblCellMar>
        <w:top w:w="0" w:type="dxa"/>
        <w:left w:w="0" w:type="dxa"/>
        <w:bottom w:w="0" w:type="dxa"/>
        <w:right w:w="0" w:type="dxa"/>
      </w:tblCellMar>
    </w:tblPr>
    <w:tblStylePr w:type="firstRow">
      <w:rPr>
        <w:b/>
        <w:color w:val="FFFFFF"/>
        <w:sz w:val="22"/>
        <w:szCs w:val="22"/>
      </w:rPr>
      <w:tblPr/>
      <w:tcPr>
        <w:tcBorders>
          <w:top w:val="single" w:sz="4" w:space="0" w:color="5B9BD5"/>
          <w:left w:val="single" w:sz="4" w:space="0" w:color="5B9BD5"/>
          <w:bottom w:val="single" w:sz="4" w:space="0" w:color="5B9BD5"/>
          <w:right w:val="single" w:sz="4" w:space="0" w:color="5B9BD5"/>
        </w:tcBorders>
        <w:shd w:val="clear" w:color="auto" w:fill="5B9BD5"/>
      </w:tcPr>
    </w:tblStylePr>
    <w:tblStylePr w:type="lastRow">
      <w:rPr>
        <w:b/>
        <w:color w:val="404040"/>
      </w:rPr>
      <w:tblPr/>
      <w:tcPr>
        <w:tcBorders>
          <w:top w:val="single" w:sz="4" w:space="0" w:color="5B9BD5"/>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4-Accent62">
    <w:name w:val="Grid Table 4 - Accent 62"/>
    <w:uiPriority w:val="5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ADD394"/>
        <w:left w:val="single" w:sz="4" w:space="0" w:color="ADD394"/>
        <w:bottom w:val="single" w:sz="4" w:space="0" w:color="ADD394"/>
        <w:right w:val="single" w:sz="4" w:space="0" w:color="ADD394"/>
        <w:insideH w:val="single" w:sz="4" w:space="0" w:color="ADD394"/>
        <w:insideV w:val="single" w:sz="4" w:space="0" w:color="ADD394"/>
      </w:tblBorders>
      <w:tblCellMar>
        <w:top w:w="0" w:type="dxa"/>
        <w:left w:w="0" w:type="dxa"/>
        <w:bottom w:w="0" w:type="dxa"/>
        <w:right w:w="0" w:type="dxa"/>
      </w:tblCellMar>
    </w:tblPr>
    <w:tblStylePr w:type="firstRow">
      <w:rPr>
        <w:b/>
        <w:color w:val="FFFFFF"/>
        <w:sz w:val="22"/>
        <w:szCs w:val="22"/>
      </w:rPr>
      <w:tblPr/>
      <w:tcPr>
        <w:tcBorders>
          <w:top w:val="single" w:sz="4" w:space="0" w:color="70AD47"/>
          <w:left w:val="single" w:sz="4" w:space="0" w:color="70AD47"/>
          <w:bottom w:val="single" w:sz="4" w:space="0" w:color="70AD47"/>
          <w:right w:val="single" w:sz="4" w:space="0" w:color="70AD47"/>
        </w:tcBorders>
        <w:shd w:val="clear" w:color="auto" w:fill="70AD47"/>
      </w:tcPr>
    </w:tblStylePr>
    <w:tblStylePr w:type="lastRow">
      <w:rPr>
        <w:b/>
        <w:color w:val="404040"/>
      </w:rPr>
      <w:tblPr/>
      <w:tcPr>
        <w:tcBorders>
          <w:top w:val="single" w:sz="4" w:space="0" w:color="70AD47"/>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512">
    <w:name w:val="Таблица-сетка 5 темная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GridTable5Dark-Accent12">
    <w:name w:val="Grid Table 5 Dark-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4472C4"/>
      </w:tcPr>
    </w:tblStylePr>
    <w:tblStylePr w:type="lastRow">
      <w:rPr>
        <w:b/>
        <w:color w:val="FFFFFF"/>
        <w:sz w:val="22"/>
        <w:szCs w:val="22"/>
      </w:rPr>
      <w:tblPr/>
      <w:tcPr>
        <w:tcBorders>
          <w:top w:val="single" w:sz="4" w:space="0" w:color="FFFFFF"/>
        </w:tcBorders>
        <w:shd w:val="clear" w:color="auto" w:fill="4472C4"/>
      </w:tcPr>
    </w:tblStylePr>
    <w:tblStylePr w:type="firstCol">
      <w:rPr>
        <w:b/>
        <w:color w:val="FFFFFF"/>
        <w:sz w:val="22"/>
        <w:szCs w:val="22"/>
      </w:rPr>
      <w:tblPr/>
      <w:tcPr>
        <w:shd w:val="clear" w:color="auto" w:fill="4472C4"/>
      </w:tcPr>
    </w:tblStylePr>
    <w:tblStylePr w:type="lastCol">
      <w:rPr>
        <w:b/>
        <w:color w:val="FFFFFF"/>
        <w:sz w:val="22"/>
        <w:szCs w:val="22"/>
      </w:rPr>
      <w:tblPr/>
      <w:tcPr>
        <w:shd w:val="clear" w:color="auto" w:fill="4472C4"/>
      </w:tcPr>
    </w:tblStylePr>
    <w:tblStylePr w:type="band1Vert">
      <w:tblPr/>
      <w:tcPr>
        <w:shd w:val="clear" w:color="auto" w:fill="A9BEE4"/>
      </w:tcPr>
    </w:tblStylePr>
    <w:tblStylePr w:type="band1Horz">
      <w:tblPr/>
      <w:tcPr>
        <w:shd w:val="clear" w:color="auto" w:fill="A9BEE4"/>
      </w:tcPr>
    </w:tblStylePr>
  </w:style>
  <w:style w:type="table" w:customStyle="1" w:styleId="GridTable5Dark-Accent22">
    <w:name w:val="Grid Table 5 Dark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ED7D31"/>
      </w:tcPr>
    </w:tblStylePr>
    <w:tblStylePr w:type="lastRow">
      <w:rPr>
        <w:b/>
        <w:color w:val="FFFFFF"/>
        <w:sz w:val="22"/>
        <w:szCs w:val="22"/>
      </w:rPr>
      <w:tblPr/>
      <w:tcPr>
        <w:tcBorders>
          <w:top w:val="single" w:sz="4" w:space="0" w:color="FFFFFF"/>
        </w:tcBorders>
        <w:shd w:val="clear" w:color="auto" w:fill="ED7D31"/>
      </w:tcPr>
    </w:tblStylePr>
    <w:tblStylePr w:type="firstCol">
      <w:rPr>
        <w:b/>
        <w:color w:val="FFFFFF"/>
        <w:sz w:val="22"/>
        <w:szCs w:val="22"/>
      </w:rPr>
      <w:tblPr/>
      <w:tcPr>
        <w:shd w:val="clear" w:color="auto" w:fill="ED7D31"/>
      </w:tcPr>
    </w:tblStylePr>
    <w:tblStylePr w:type="lastCol">
      <w:rPr>
        <w:b/>
        <w:color w:val="FFFFFF"/>
        <w:sz w:val="22"/>
        <w:szCs w:val="22"/>
      </w:rPr>
      <w:tblPr/>
      <w:tcPr>
        <w:shd w:val="clear" w:color="auto" w:fill="ED7D31"/>
      </w:tcPr>
    </w:tblStylePr>
    <w:tblStylePr w:type="band1Vert">
      <w:tblPr/>
      <w:tcPr>
        <w:shd w:val="clear" w:color="auto" w:fill="F6C3A0"/>
      </w:tcPr>
    </w:tblStylePr>
    <w:tblStylePr w:type="band1Horz">
      <w:tblPr/>
      <w:tcPr>
        <w:shd w:val="clear" w:color="auto" w:fill="F6C3A0"/>
      </w:tcPr>
    </w:tblStylePr>
  </w:style>
  <w:style w:type="table" w:customStyle="1" w:styleId="GridTable5Dark-Accent32">
    <w:name w:val="Grid Table 5 Dark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A5A5A5"/>
      </w:tcPr>
    </w:tblStylePr>
    <w:tblStylePr w:type="lastRow">
      <w:rPr>
        <w:b/>
        <w:color w:val="FFFFFF"/>
        <w:sz w:val="22"/>
        <w:szCs w:val="22"/>
      </w:rPr>
      <w:tblPr/>
      <w:tcPr>
        <w:tcBorders>
          <w:top w:val="single" w:sz="4" w:space="0" w:color="FFFFFF"/>
        </w:tcBorders>
        <w:shd w:val="clear" w:color="auto" w:fill="A5A5A5"/>
      </w:tcPr>
    </w:tblStylePr>
    <w:tblStylePr w:type="firstCol">
      <w:rPr>
        <w:b/>
        <w:color w:val="FFFFFF"/>
        <w:sz w:val="22"/>
        <w:szCs w:val="22"/>
      </w:rPr>
      <w:tblPr/>
      <w:tcPr>
        <w:shd w:val="clear" w:color="auto" w:fill="A5A5A5"/>
      </w:tcPr>
    </w:tblStylePr>
    <w:tblStylePr w:type="lastCol">
      <w:rPr>
        <w:b/>
        <w:color w:val="FFFFFF"/>
        <w:sz w:val="22"/>
        <w:szCs w:val="22"/>
      </w:rPr>
      <w:tblPr/>
      <w:tcPr>
        <w:shd w:val="clear" w:color="auto" w:fill="A5A5A5"/>
      </w:tcPr>
    </w:tblStylePr>
    <w:tblStylePr w:type="band1Vert">
      <w:tblPr/>
      <w:tcPr>
        <w:shd w:val="clear" w:color="auto" w:fill="D5D5D5"/>
      </w:tcPr>
    </w:tblStylePr>
    <w:tblStylePr w:type="band1Horz">
      <w:tblPr/>
      <w:tcPr>
        <w:shd w:val="clear" w:color="auto" w:fill="D5D5D5"/>
      </w:tcPr>
    </w:tblStylePr>
  </w:style>
  <w:style w:type="table" w:customStyle="1" w:styleId="GridTable5Dark-Accent42">
    <w:name w:val="Grid Table 5 Dark-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FFC000"/>
      </w:tcPr>
    </w:tblStylePr>
    <w:tblStylePr w:type="lastRow">
      <w:rPr>
        <w:b/>
        <w:color w:val="FFFFFF"/>
        <w:sz w:val="22"/>
        <w:szCs w:val="22"/>
      </w:rPr>
      <w:tblPr/>
      <w:tcPr>
        <w:tcBorders>
          <w:top w:val="single" w:sz="4" w:space="0" w:color="FFFFFF"/>
        </w:tcBorders>
        <w:shd w:val="clear" w:color="auto" w:fill="FFC000"/>
      </w:tcPr>
    </w:tblStylePr>
    <w:tblStylePr w:type="firstCol">
      <w:rPr>
        <w:b/>
        <w:color w:val="FFFFFF"/>
        <w:sz w:val="22"/>
        <w:szCs w:val="22"/>
      </w:rPr>
      <w:tblPr/>
      <w:tcPr>
        <w:shd w:val="clear" w:color="auto" w:fill="FFC000"/>
      </w:tcPr>
    </w:tblStylePr>
    <w:tblStylePr w:type="lastCol">
      <w:rPr>
        <w:b/>
        <w:color w:val="FFFFFF"/>
        <w:sz w:val="22"/>
        <w:szCs w:val="22"/>
      </w:rPr>
      <w:tblPr/>
      <w:tcPr>
        <w:shd w:val="clear" w:color="auto" w:fill="FFC000"/>
      </w:tcPr>
    </w:tblStylePr>
    <w:tblStylePr w:type="band1Vert">
      <w:tblPr/>
      <w:tcPr>
        <w:shd w:val="clear" w:color="auto" w:fill="FFE28A"/>
      </w:tcPr>
    </w:tblStylePr>
    <w:tblStylePr w:type="band1Horz">
      <w:tblPr/>
      <w:tcPr>
        <w:shd w:val="clear" w:color="auto" w:fill="FFE28A"/>
      </w:tcPr>
    </w:tblStylePr>
  </w:style>
  <w:style w:type="table" w:customStyle="1" w:styleId="GridTable5Dark-Accent52">
    <w:name w:val="Grid Table 5 Dark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5B9BD5"/>
      </w:tcPr>
    </w:tblStylePr>
    <w:tblStylePr w:type="lastRow">
      <w:rPr>
        <w:b/>
        <w:color w:val="FFFFFF"/>
        <w:sz w:val="22"/>
        <w:szCs w:val="22"/>
      </w:rPr>
      <w:tblPr/>
      <w:tcPr>
        <w:tcBorders>
          <w:top w:val="single" w:sz="4" w:space="0" w:color="FFFFFF"/>
        </w:tcBorders>
        <w:shd w:val="clear" w:color="auto" w:fill="5B9BD5"/>
      </w:tcPr>
    </w:tblStylePr>
    <w:tblStylePr w:type="firstCol">
      <w:rPr>
        <w:b/>
        <w:color w:val="FFFFFF"/>
        <w:sz w:val="22"/>
        <w:szCs w:val="22"/>
      </w:rPr>
      <w:tblPr/>
      <w:tcPr>
        <w:shd w:val="clear" w:color="auto" w:fill="5B9BD5"/>
      </w:tcPr>
    </w:tblStylePr>
    <w:tblStylePr w:type="lastCol">
      <w:rPr>
        <w:b/>
        <w:color w:val="FFFFFF"/>
        <w:sz w:val="22"/>
        <w:szCs w:val="22"/>
      </w:rPr>
      <w:tblPr/>
      <w:tcPr>
        <w:shd w:val="clear" w:color="auto" w:fill="5B9BD5"/>
      </w:tcPr>
    </w:tblStylePr>
    <w:tblStylePr w:type="band1Vert">
      <w:tblPr/>
      <w:tcPr>
        <w:shd w:val="clear" w:color="auto" w:fill="B3D0EB"/>
      </w:tcPr>
    </w:tblStylePr>
    <w:tblStylePr w:type="band1Horz">
      <w:tblPr/>
      <w:tcPr>
        <w:shd w:val="clear" w:color="auto" w:fill="B3D0EB"/>
      </w:tcPr>
    </w:tblStylePr>
  </w:style>
  <w:style w:type="table" w:customStyle="1" w:styleId="GridTable5Dark-Accent62">
    <w:name w:val="Grid Table 5 Dark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70AD47"/>
      </w:tcPr>
    </w:tblStylePr>
    <w:tblStylePr w:type="lastRow">
      <w:rPr>
        <w:b/>
        <w:color w:val="FFFFFF"/>
        <w:sz w:val="22"/>
        <w:szCs w:val="22"/>
      </w:rPr>
      <w:tblPr/>
      <w:tcPr>
        <w:tcBorders>
          <w:top w:val="single" w:sz="4" w:space="0" w:color="FFFFFF"/>
        </w:tcBorders>
        <w:shd w:val="clear" w:color="auto" w:fill="70AD47"/>
      </w:tcPr>
    </w:tblStylePr>
    <w:tblStylePr w:type="firstCol">
      <w:rPr>
        <w:b/>
        <w:color w:val="FFFFFF"/>
        <w:sz w:val="22"/>
        <w:szCs w:val="22"/>
      </w:rPr>
      <w:tblPr/>
      <w:tcPr>
        <w:shd w:val="clear" w:color="auto" w:fill="70AD47"/>
      </w:tcPr>
    </w:tblStylePr>
    <w:tblStylePr w:type="lastCol">
      <w:rPr>
        <w:b/>
        <w:color w:val="FFFFFF"/>
        <w:sz w:val="22"/>
        <w:szCs w:val="22"/>
      </w:rPr>
      <w:tblPr/>
      <w:tcPr>
        <w:shd w:val="clear" w:color="auto" w:fill="70AD47"/>
      </w:tcPr>
    </w:tblStylePr>
    <w:tblStylePr w:type="band1Vert">
      <w:tblPr/>
      <w:tcPr>
        <w:shd w:val="clear" w:color="auto" w:fill="BCDBA8"/>
      </w:tcPr>
    </w:tblStylePr>
    <w:tblStylePr w:type="band1Horz">
      <w:tblPr/>
      <w:tcPr>
        <w:shd w:val="clear" w:color="auto" w:fill="BCDBA8"/>
      </w:tcPr>
    </w:tblStylePr>
  </w:style>
  <w:style w:type="table" w:customStyle="1" w:styleId="-612">
    <w:name w:val="Таблица-сетка 6 цветная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0" w:type="dxa"/>
        <w:bottom w:w="0" w:type="dxa"/>
        <w:right w:w="0" w:type="dxa"/>
      </w:tblCellMar>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GridTable6Colorful-Accent12">
    <w:name w:val="Grid Table 6 Colorful -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A0B7E1"/>
        <w:left w:val="single" w:sz="4" w:space="0" w:color="A0B7E1"/>
        <w:bottom w:val="single" w:sz="4" w:space="0" w:color="A0B7E1"/>
        <w:right w:val="single" w:sz="4" w:space="0" w:color="A0B7E1"/>
        <w:insideH w:val="single" w:sz="4" w:space="0" w:color="A0B7E1"/>
        <w:insideV w:val="single" w:sz="4" w:space="0" w:color="A0B7E1"/>
      </w:tblBorders>
      <w:tblCellMar>
        <w:top w:w="0" w:type="dxa"/>
        <w:left w:w="0" w:type="dxa"/>
        <w:bottom w:w="0" w:type="dxa"/>
        <w:right w:w="0" w:type="dxa"/>
      </w:tblCellMar>
    </w:tblPr>
    <w:tblStylePr w:type="firstRow">
      <w:rPr>
        <w:b/>
        <w:color w:val="A0B7E1"/>
      </w:rPr>
      <w:tblPr/>
      <w:tcPr>
        <w:tcBorders>
          <w:bottom w:val="single" w:sz="12" w:space="0" w:color="4472C4"/>
        </w:tcBorders>
      </w:tcPr>
    </w:tblStylePr>
    <w:tblStylePr w:type="lastRow">
      <w:rPr>
        <w:b/>
        <w:color w:val="A0B7E1"/>
      </w:rPr>
    </w:tblStylePr>
    <w:tblStylePr w:type="firstCol">
      <w:rPr>
        <w:b/>
        <w:color w:val="A0B7E1"/>
      </w:rPr>
    </w:tblStylePr>
    <w:tblStylePr w:type="lastCol">
      <w:rPr>
        <w:b/>
        <w:color w:val="A0B7E1"/>
      </w:rPr>
    </w:tblStylePr>
    <w:tblStylePr w:type="band1Vert">
      <w:tblPr/>
      <w:tcPr>
        <w:shd w:val="clear" w:color="auto" w:fill="D8E2F3"/>
      </w:tcPr>
    </w:tblStylePr>
    <w:tblStylePr w:type="band1Horz">
      <w:rPr>
        <w:color w:val="A0B7E1"/>
        <w:sz w:val="22"/>
        <w:szCs w:val="22"/>
      </w:rPr>
      <w:tblPr/>
      <w:tcPr>
        <w:shd w:val="clear" w:color="auto" w:fill="D8E2F3"/>
      </w:tcPr>
    </w:tblStylePr>
    <w:tblStylePr w:type="band2Horz">
      <w:rPr>
        <w:color w:val="A0B7E1"/>
        <w:sz w:val="22"/>
        <w:szCs w:val="22"/>
      </w:rPr>
    </w:tblStylePr>
  </w:style>
  <w:style w:type="table" w:customStyle="1" w:styleId="GridTable6Colorful-Accent22">
    <w:name w:val="Grid Table 6 Colorful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4B184"/>
        <w:left w:val="single" w:sz="4" w:space="0" w:color="F4B184"/>
        <w:bottom w:val="single" w:sz="4" w:space="0" w:color="F4B184"/>
        <w:right w:val="single" w:sz="4" w:space="0" w:color="F4B184"/>
        <w:insideH w:val="single" w:sz="4" w:space="0" w:color="F4B184"/>
        <w:insideV w:val="single" w:sz="4" w:space="0" w:color="F4B184"/>
      </w:tblBorders>
      <w:tblCellMar>
        <w:top w:w="0" w:type="dxa"/>
        <w:left w:w="0" w:type="dxa"/>
        <w:bottom w:w="0" w:type="dxa"/>
        <w:right w:w="0" w:type="dxa"/>
      </w:tblCellMar>
    </w:tblPr>
    <w:tblStylePr w:type="firstRow">
      <w:rPr>
        <w:b/>
        <w:color w:val="F4B184"/>
      </w:rPr>
      <w:tblPr/>
      <w:tcPr>
        <w:tcBorders>
          <w:bottom w:val="single" w:sz="12" w:space="0" w:color="ED7D31"/>
        </w:tcBorders>
      </w:tcPr>
    </w:tblStylePr>
    <w:tblStylePr w:type="lastRow">
      <w:rPr>
        <w:b/>
        <w:color w:val="F4B184"/>
      </w:rPr>
    </w:tblStylePr>
    <w:tblStylePr w:type="firstCol">
      <w:rPr>
        <w:b/>
        <w:color w:val="F4B184"/>
      </w:rPr>
    </w:tblStylePr>
    <w:tblStylePr w:type="lastCol">
      <w:rPr>
        <w:b/>
        <w:color w:val="F4B184"/>
      </w:rPr>
    </w:tblStylePr>
    <w:tblStylePr w:type="band1Vert">
      <w:tblPr/>
      <w:tcPr>
        <w:shd w:val="clear" w:color="auto" w:fill="FBE5D6"/>
      </w:tcPr>
    </w:tblStylePr>
    <w:tblStylePr w:type="band1Horz">
      <w:rPr>
        <w:color w:val="F4B184"/>
        <w:sz w:val="22"/>
        <w:szCs w:val="22"/>
      </w:rPr>
      <w:tblPr/>
      <w:tcPr>
        <w:shd w:val="clear" w:color="auto" w:fill="FBE5D6"/>
      </w:tcPr>
    </w:tblStylePr>
    <w:tblStylePr w:type="band2Horz">
      <w:rPr>
        <w:color w:val="F4B184"/>
        <w:sz w:val="22"/>
        <w:szCs w:val="22"/>
      </w:rPr>
    </w:tblStylePr>
  </w:style>
  <w:style w:type="table" w:customStyle="1" w:styleId="GridTable6Colorful-Accent32">
    <w:name w:val="Grid Table 6 Colorful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CellMar>
        <w:top w:w="0" w:type="dxa"/>
        <w:left w:w="0" w:type="dxa"/>
        <w:bottom w:w="0" w:type="dxa"/>
        <w:right w:w="0" w:type="dxa"/>
      </w:tblCellMar>
    </w:tblPr>
    <w:tblStylePr w:type="firstRow">
      <w:rPr>
        <w:b/>
        <w:color w:val="A5A5A5"/>
      </w:rPr>
      <w:tblPr/>
      <w:tcPr>
        <w:tcBorders>
          <w:bottom w:val="single" w:sz="12" w:space="0" w:color="A5A5A5"/>
        </w:tcBorders>
      </w:tcPr>
    </w:tblStylePr>
    <w:tblStylePr w:type="lastRow">
      <w:rPr>
        <w:b/>
        <w:color w:val="A5A5A5"/>
      </w:rPr>
    </w:tblStylePr>
    <w:tblStylePr w:type="firstCol">
      <w:rPr>
        <w:b/>
        <w:color w:val="A5A5A5"/>
      </w:rPr>
    </w:tblStylePr>
    <w:tblStylePr w:type="lastCol">
      <w:rPr>
        <w:b/>
        <w:color w:val="A5A5A5"/>
      </w:rPr>
    </w:tblStylePr>
    <w:tblStylePr w:type="band1Vert">
      <w:tblPr/>
      <w:tcPr>
        <w:shd w:val="clear" w:color="auto" w:fill="ECECEC"/>
      </w:tcPr>
    </w:tblStylePr>
    <w:tblStylePr w:type="band1Horz">
      <w:rPr>
        <w:color w:val="A5A5A5"/>
        <w:sz w:val="22"/>
        <w:szCs w:val="22"/>
      </w:rPr>
      <w:tblPr/>
      <w:tcPr>
        <w:shd w:val="clear" w:color="auto" w:fill="ECECEC"/>
      </w:tcPr>
    </w:tblStylePr>
    <w:tblStylePr w:type="band2Horz">
      <w:rPr>
        <w:color w:val="A5A5A5"/>
        <w:sz w:val="22"/>
        <w:szCs w:val="22"/>
      </w:rPr>
    </w:tblStylePr>
  </w:style>
  <w:style w:type="table" w:customStyle="1" w:styleId="GridTable6Colorful-Accent42">
    <w:name w:val="Grid Table 6 Colorful -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D865"/>
        <w:left w:val="single" w:sz="4" w:space="0" w:color="FFD865"/>
        <w:bottom w:val="single" w:sz="4" w:space="0" w:color="FFD865"/>
        <w:right w:val="single" w:sz="4" w:space="0" w:color="FFD865"/>
        <w:insideH w:val="single" w:sz="4" w:space="0" w:color="FFD865"/>
        <w:insideV w:val="single" w:sz="4" w:space="0" w:color="FFD865"/>
      </w:tblBorders>
      <w:tblCellMar>
        <w:top w:w="0" w:type="dxa"/>
        <w:left w:w="0" w:type="dxa"/>
        <w:bottom w:w="0" w:type="dxa"/>
        <w:right w:w="0" w:type="dxa"/>
      </w:tblCellMar>
    </w:tblPr>
    <w:tblStylePr w:type="firstRow">
      <w:rPr>
        <w:b/>
        <w:color w:val="FFD865"/>
      </w:rPr>
      <w:tblPr/>
      <w:tcPr>
        <w:tcBorders>
          <w:bottom w:val="single" w:sz="12" w:space="0" w:color="FFC000"/>
        </w:tcBorders>
      </w:tcPr>
    </w:tblStylePr>
    <w:tblStylePr w:type="lastRow">
      <w:rPr>
        <w:b/>
        <w:color w:val="FFD865"/>
      </w:rPr>
    </w:tblStylePr>
    <w:tblStylePr w:type="firstCol">
      <w:rPr>
        <w:b/>
        <w:color w:val="FFD865"/>
      </w:rPr>
    </w:tblStylePr>
    <w:tblStylePr w:type="lastCol">
      <w:rPr>
        <w:b/>
        <w:color w:val="FFD865"/>
      </w:rPr>
    </w:tblStylePr>
    <w:tblStylePr w:type="band1Vert">
      <w:tblPr/>
      <w:tcPr>
        <w:shd w:val="clear" w:color="auto" w:fill="FFF2CB"/>
      </w:tcPr>
    </w:tblStylePr>
    <w:tblStylePr w:type="band1Horz">
      <w:rPr>
        <w:color w:val="FFD865"/>
        <w:sz w:val="22"/>
        <w:szCs w:val="22"/>
      </w:rPr>
      <w:tblPr/>
      <w:tcPr>
        <w:shd w:val="clear" w:color="auto" w:fill="FFF2CB"/>
      </w:tcPr>
    </w:tblStylePr>
    <w:tblStylePr w:type="band2Horz">
      <w:rPr>
        <w:color w:val="FFD865"/>
        <w:sz w:val="22"/>
        <w:szCs w:val="22"/>
      </w:rPr>
    </w:tblStylePr>
  </w:style>
  <w:style w:type="table" w:customStyle="1" w:styleId="GridTable6Colorful-Accent52">
    <w:name w:val="Grid Table 6 Colorful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CellMar>
        <w:top w:w="0" w:type="dxa"/>
        <w:left w:w="0" w:type="dxa"/>
        <w:bottom w:w="0" w:type="dxa"/>
        <w:right w:w="0" w:type="dxa"/>
      </w:tblCellMar>
    </w:tblPr>
    <w:tblStylePr w:type="firstRow">
      <w:rPr>
        <w:b/>
        <w:color w:val="245A8D"/>
      </w:rPr>
      <w:tblPr/>
      <w:tcPr>
        <w:tcBorders>
          <w:bottom w:val="single" w:sz="12" w:space="0" w:color="5B9BD5"/>
        </w:tcBorders>
      </w:tcPr>
    </w:tblStylePr>
    <w:tblStylePr w:type="lastRow">
      <w:rPr>
        <w:b/>
        <w:color w:val="245A8D"/>
      </w:rPr>
    </w:tblStylePr>
    <w:tblStylePr w:type="firstCol">
      <w:rPr>
        <w:b/>
        <w:color w:val="245A8D"/>
      </w:rPr>
    </w:tblStylePr>
    <w:tblStylePr w:type="lastCol">
      <w:rPr>
        <w:b/>
        <w:color w:val="245A8D"/>
      </w:rPr>
    </w:tblStylePr>
    <w:tblStylePr w:type="band1Vert">
      <w:tblPr/>
      <w:tcPr>
        <w:shd w:val="clear" w:color="auto" w:fill="DDEAF6"/>
      </w:tcPr>
    </w:tblStylePr>
    <w:tblStylePr w:type="band1Horz">
      <w:rPr>
        <w:color w:val="245A8D"/>
        <w:sz w:val="22"/>
        <w:szCs w:val="22"/>
      </w:rPr>
      <w:tblPr/>
      <w:tcPr>
        <w:shd w:val="clear" w:color="auto" w:fill="DDEAF6"/>
      </w:tcPr>
    </w:tblStylePr>
    <w:tblStylePr w:type="band2Horz">
      <w:rPr>
        <w:color w:val="245A8D"/>
        <w:sz w:val="22"/>
        <w:szCs w:val="22"/>
      </w:rPr>
    </w:tblStylePr>
  </w:style>
  <w:style w:type="table" w:customStyle="1" w:styleId="GridTable6Colorful-Accent62">
    <w:name w:val="Grid Table 6 Colorful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CellMar>
        <w:top w:w="0" w:type="dxa"/>
        <w:left w:w="0" w:type="dxa"/>
        <w:bottom w:w="0" w:type="dxa"/>
        <w:right w:w="0" w:type="dxa"/>
      </w:tblCellMar>
    </w:tblPr>
    <w:tblStylePr w:type="firstRow">
      <w:rPr>
        <w:b/>
        <w:color w:val="245A8D"/>
      </w:rPr>
      <w:tblPr/>
      <w:tcPr>
        <w:tcBorders>
          <w:bottom w:val="single" w:sz="12" w:space="0" w:color="70AD47"/>
        </w:tcBorders>
      </w:tcPr>
    </w:tblStylePr>
    <w:tblStylePr w:type="lastRow">
      <w:rPr>
        <w:b/>
        <w:color w:val="245A8D"/>
      </w:rPr>
    </w:tblStylePr>
    <w:tblStylePr w:type="firstCol">
      <w:rPr>
        <w:b/>
        <w:color w:val="245A8D"/>
      </w:rPr>
    </w:tblStylePr>
    <w:tblStylePr w:type="lastCol">
      <w:rPr>
        <w:b/>
        <w:color w:val="245A8D"/>
      </w:rPr>
    </w:tblStylePr>
    <w:tblStylePr w:type="band1Vert">
      <w:tblPr/>
      <w:tcPr>
        <w:shd w:val="clear" w:color="auto" w:fill="E1EFD8"/>
      </w:tcPr>
    </w:tblStylePr>
    <w:tblStylePr w:type="band1Horz">
      <w:rPr>
        <w:color w:val="245A8D"/>
        <w:sz w:val="22"/>
        <w:szCs w:val="22"/>
      </w:rPr>
      <w:tblPr/>
      <w:tcPr>
        <w:shd w:val="clear" w:color="auto" w:fill="E1EFD8"/>
      </w:tcPr>
    </w:tblStylePr>
    <w:tblStylePr w:type="band2Horz">
      <w:rPr>
        <w:color w:val="245A8D"/>
        <w:sz w:val="22"/>
        <w:szCs w:val="22"/>
      </w:rPr>
    </w:tblStylePr>
  </w:style>
  <w:style w:type="table" w:customStyle="1" w:styleId="-712">
    <w:name w:val="Таблица-сетка 7 цветная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CellMar>
        <w:top w:w="0" w:type="dxa"/>
        <w:left w:w="0" w:type="dxa"/>
        <w:bottom w:w="0" w:type="dxa"/>
        <w:right w:w="0" w:type="dxa"/>
      </w:tblCellMar>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GridTable7Colorful-Accent12">
    <w:name w:val="Grid Table 7 Colorful -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A0B7E1"/>
        <w:right w:val="single" w:sz="4" w:space="0" w:color="A0B7E1"/>
        <w:insideH w:val="single" w:sz="4" w:space="0" w:color="A0B7E1"/>
        <w:insideV w:val="single" w:sz="4" w:space="0" w:color="A0B7E1"/>
      </w:tblBorders>
      <w:tblCellMar>
        <w:top w:w="0" w:type="dxa"/>
        <w:left w:w="0" w:type="dxa"/>
        <w:bottom w:w="0" w:type="dxa"/>
        <w:right w:w="0" w:type="dxa"/>
      </w:tblCellMar>
    </w:tblPr>
    <w:tblStylePr w:type="firstRow">
      <w:rPr>
        <w:b/>
        <w:color w:val="A0B7E1"/>
        <w:sz w:val="22"/>
        <w:szCs w:val="22"/>
      </w:rPr>
      <w:tblPr/>
      <w:tcPr>
        <w:tcBorders>
          <w:top w:val="none" w:sz="0" w:space="0" w:color="auto"/>
          <w:left w:val="none" w:sz="0" w:space="0" w:color="auto"/>
          <w:bottom w:val="single" w:sz="4" w:space="0" w:color="4472C4"/>
          <w:right w:val="none" w:sz="0" w:space="0" w:color="auto"/>
        </w:tcBorders>
        <w:shd w:val="clear" w:color="auto" w:fill="FFFFFF"/>
      </w:tcPr>
    </w:tblStylePr>
    <w:tblStylePr w:type="lastRow">
      <w:rPr>
        <w:b/>
        <w:color w:val="A0B7E1"/>
        <w:sz w:val="22"/>
        <w:szCs w:val="22"/>
      </w:rPr>
      <w:tblPr/>
      <w:tcPr>
        <w:tcBorders>
          <w:top w:val="single" w:sz="4" w:space="0" w:color="4472C4"/>
          <w:left w:val="none" w:sz="0" w:space="0" w:color="auto"/>
          <w:bottom w:val="none" w:sz="0" w:space="0" w:color="auto"/>
          <w:right w:val="none" w:sz="0" w:space="0" w:color="auto"/>
        </w:tcBorders>
        <w:shd w:val="clear" w:color="auto" w:fill="FFFFFF"/>
      </w:tcPr>
    </w:tblStylePr>
    <w:tblStylePr w:type="firstCol">
      <w:pPr>
        <w:jc w:val="right"/>
      </w:pPr>
      <w:rPr>
        <w:i/>
        <w:color w:val="A0B7E1"/>
        <w:sz w:val="22"/>
        <w:szCs w:val="22"/>
      </w:rPr>
      <w:tblPr/>
      <w:tcPr>
        <w:tcBorders>
          <w:top w:val="none" w:sz="0" w:space="0" w:color="auto"/>
          <w:left w:val="none" w:sz="0" w:space="0" w:color="auto"/>
          <w:bottom w:val="none" w:sz="0" w:space="0" w:color="auto"/>
          <w:right w:val="single" w:sz="4" w:space="0" w:color="4472C4"/>
        </w:tcBorders>
        <w:shd w:val="clear" w:color="auto" w:fill="auto"/>
      </w:tcPr>
    </w:tblStylePr>
    <w:tblStylePr w:type="lastCol">
      <w:rPr>
        <w:i/>
        <w:color w:val="A0B7E1"/>
        <w:sz w:val="22"/>
        <w:szCs w:val="22"/>
      </w:rPr>
      <w:tblPr/>
      <w:tcPr>
        <w:tcBorders>
          <w:top w:val="none" w:sz="0" w:space="0" w:color="auto"/>
          <w:left w:val="single" w:sz="4" w:space="0" w:color="4472C4"/>
          <w:bottom w:val="none" w:sz="0" w:space="0" w:color="auto"/>
          <w:right w:val="none" w:sz="0" w:space="0" w:color="auto"/>
        </w:tcBorders>
        <w:shd w:val="clear" w:color="auto" w:fill="auto"/>
      </w:tcPr>
    </w:tblStylePr>
    <w:tblStylePr w:type="band1Vert">
      <w:tblPr/>
      <w:tcPr>
        <w:shd w:val="clear" w:color="auto" w:fill="D8E2F3"/>
      </w:tcPr>
    </w:tblStylePr>
    <w:tblStylePr w:type="band1Horz">
      <w:rPr>
        <w:color w:val="A0B7E1"/>
        <w:sz w:val="22"/>
        <w:szCs w:val="22"/>
      </w:rPr>
      <w:tblPr/>
      <w:tcPr>
        <w:shd w:val="clear" w:color="auto" w:fill="D8E2F3"/>
      </w:tcPr>
    </w:tblStylePr>
    <w:tblStylePr w:type="band2Horz">
      <w:rPr>
        <w:color w:val="A0B7E1"/>
        <w:sz w:val="22"/>
        <w:szCs w:val="22"/>
      </w:rPr>
    </w:tblStylePr>
  </w:style>
  <w:style w:type="table" w:customStyle="1" w:styleId="GridTable7Colorful-Accent22">
    <w:name w:val="Grid Table 7 Colorful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F4B184"/>
        <w:right w:val="single" w:sz="4" w:space="0" w:color="F4B184"/>
        <w:insideH w:val="single" w:sz="4" w:space="0" w:color="F4B184"/>
        <w:insideV w:val="single" w:sz="4" w:space="0" w:color="F4B184"/>
      </w:tblBorders>
      <w:tblCellMar>
        <w:top w:w="0" w:type="dxa"/>
        <w:left w:w="0" w:type="dxa"/>
        <w:bottom w:w="0" w:type="dxa"/>
        <w:right w:w="0" w:type="dxa"/>
      </w:tblCellMar>
    </w:tblPr>
    <w:tblStylePr w:type="firstRow">
      <w:rPr>
        <w:b/>
        <w:color w:val="F4B184"/>
        <w:sz w:val="22"/>
        <w:szCs w:val="22"/>
      </w:rPr>
      <w:tblPr/>
      <w:tcPr>
        <w:tcBorders>
          <w:top w:val="none" w:sz="0" w:space="0" w:color="auto"/>
          <w:left w:val="none" w:sz="0" w:space="0" w:color="auto"/>
          <w:bottom w:val="single" w:sz="4" w:space="0" w:color="ED7D31"/>
          <w:right w:val="none" w:sz="0" w:space="0" w:color="auto"/>
        </w:tcBorders>
        <w:shd w:val="clear" w:color="auto" w:fill="FFFFFF"/>
      </w:tcPr>
    </w:tblStylePr>
    <w:tblStylePr w:type="lastRow">
      <w:rPr>
        <w:b/>
        <w:color w:val="F4B184"/>
        <w:sz w:val="22"/>
        <w:szCs w:val="22"/>
      </w:rPr>
      <w:tblPr/>
      <w:tcPr>
        <w:tcBorders>
          <w:top w:val="single" w:sz="4" w:space="0" w:color="ED7D31"/>
          <w:left w:val="none" w:sz="0" w:space="0" w:color="auto"/>
          <w:bottom w:val="none" w:sz="0" w:space="0" w:color="auto"/>
          <w:right w:val="none" w:sz="0" w:space="0" w:color="auto"/>
        </w:tcBorders>
        <w:shd w:val="clear" w:color="auto" w:fill="FFFFFF"/>
      </w:tcPr>
    </w:tblStylePr>
    <w:tblStylePr w:type="firstCol">
      <w:pPr>
        <w:jc w:val="right"/>
      </w:pPr>
      <w:rPr>
        <w:i/>
        <w:color w:val="F4B184"/>
        <w:sz w:val="22"/>
        <w:szCs w:val="22"/>
      </w:rPr>
      <w:tblPr/>
      <w:tcPr>
        <w:tcBorders>
          <w:top w:val="none" w:sz="0" w:space="0" w:color="auto"/>
          <w:left w:val="none" w:sz="0" w:space="0" w:color="auto"/>
          <w:bottom w:val="none" w:sz="0" w:space="0" w:color="auto"/>
          <w:right w:val="single" w:sz="4" w:space="0" w:color="ED7D31"/>
        </w:tcBorders>
        <w:shd w:val="clear" w:color="auto" w:fill="auto"/>
      </w:tcPr>
    </w:tblStylePr>
    <w:tblStylePr w:type="lastCol">
      <w:rPr>
        <w:i/>
        <w:color w:val="F4B184"/>
        <w:sz w:val="22"/>
        <w:szCs w:val="22"/>
      </w:rPr>
      <w:tblPr/>
      <w:tcPr>
        <w:tcBorders>
          <w:top w:val="none" w:sz="0" w:space="0" w:color="auto"/>
          <w:left w:val="single" w:sz="4" w:space="0" w:color="ED7D31"/>
          <w:bottom w:val="none" w:sz="0" w:space="0" w:color="auto"/>
          <w:right w:val="none" w:sz="0" w:space="0" w:color="auto"/>
        </w:tcBorders>
        <w:shd w:val="clear" w:color="auto" w:fill="auto"/>
      </w:tcPr>
    </w:tblStylePr>
    <w:tblStylePr w:type="band1Vert">
      <w:tblPr/>
      <w:tcPr>
        <w:shd w:val="clear" w:color="auto" w:fill="FBE5D6"/>
      </w:tcPr>
    </w:tblStylePr>
    <w:tblStylePr w:type="band1Horz">
      <w:rPr>
        <w:color w:val="F4B184"/>
        <w:sz w:val="22"/>
        <w:szCs w:val="22"/>
      </w:rPr>
      <w:tblPr/>
      <w:tcPr>
        <w:shd w:val="clear" w:color="auto" w:fill="FBE5D6"/>
      </w:tcPr>
    </w:tblStylePr>
    <w:tblStylePr w:type="band2Horz">
      <w:rPr>
        <w:color w:val="F4B184"/>
        <w:sz w:val="22"/>
        <w:szCs w:val="22"/>
      </w:rPr>
    </w:tblStylePr>
  </w:style>
  <w:style w:type="table" w:customStyle="1" w:styleId="GridTable7Colorful-Accent32">
    <w:name w:val="Grid Table 7 Colorful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A5A5A5"/>
        <w:right w:val="single" w:sz="4" w:space="0" w:color="A5A5A5"/>
        <w:insideH w:val="single" w:sz="4" w:space="0" w:color="A5A5A5"/>
        <w:insideV w:val="single" w:sz="4" w:space="0" w:color="A5A5A5"/>
      </w:tblBorders>
      <w:tblCellMar>
        <w:top w:w="0" w:type="dxa"/>
        <w:left w:w="0" w:type="dxa"/>
        <w:bottom w:w="0" w:type="dxa"/>
        <w:right w:w="0" w:type="dxa"/>
      </w:tblCellMar>
    </w:tblPr>
    <w:tblStylePr w:type="firstRow">
      <w:rPr>
        <w:b/>
        <w:color w:val="A5A5A5"/>
        <w:sz w:val="22"/>
        <w:szCs w:val="22"/>
      </w:rPr>
      <w:tblPr/>
      <w:tcPr>
        <w:tcBorders>
          <w:top w:val="none" w:sz="0" w:space="0" w:color="auto"/>
          <w:left w:val="none" w:sz="0" w:space="0" w:color="auto"/>
          <w:bottom w:val="single" w:sz="4" w:space="0" w:color="A5A5A5"/>
          <w:right w:val="none" w:sz="0" w:space="0" w:color="auto"/>
        </w:tcBorders>
        <w:shd w:val="clear" w:color="auto" w:fill="FFFFFF"/>
      </w:tcPr>
    </w:tblStylePr>
    <w:tblStylePr w:type="lastRow">
      <w:rPr>
        <w:b/>
        <w:color w:val="A5A5A5"/>
        <w:sz w:val="22"/>
        <w:szCs w:val="22"/>
      </w:rPr>
      <w:tblPr/>
      <w:tcPr>
        <w:tcBorders>
          <w:top w:val="single" w:sz="4" w:space="0" w:color="A5A5A5"/>
          <w:left w:val="none" w:sz="0" w:space="0" w:color="auto"/>
          <w:bottom w:val="none" w:sz="0" w:space="0" w:color="auto"/>
          <w:right w:val="none" w:sz="0" w:space="0" w:color="auto"/>
        </w:tcBorders>
        <w:shd w:val="clear" w:color="auto" w:fill="FFFFFF"/>
      </w:tcPr>
    </w:tblStylePr>
    <w:tblStylePr w:type="firstCol">
      <w:pPr>
        <w:jc w:val="right"/>
      </w:pPr>
      <w:rPr>
        <w:i/>
        <w:color w:val="A5A5A5"/>
        <w:sz w:val="22"/>
        <w:szCs w:val="22"/>
      </w:rPr>
      <w:tblPr/>
      <w:tcPr>
        <w:tcBorders>
          <w:top w:val="none" w:sz="0" w:space="0" w:color="auto"/>
          <w:left w:val="none" w:sz="0" w:space="0" w:color="auto"/>
          <w:bottom w:val="none" w:sz="0" w:space="0" w:color="auto"/>
          <w:right w:val="single" w:sz="4" w:space="0" w:color="A5A5A5"/>
        </w:tcBorders>
        <w:shd w:val="clear" w:color="auto" w:fill="auto"/>
      </w:tcPr>
    </w:tblStylePr>
    <w:tblStylePr w:type="lastCol">
      <w:rPr>
        <w:i/>
        <w:color w:val="A5A5A5"/>
        <w:sz w:val="22"/>
        <w:szCs w:val="22"/>
      </w:rPr>
      <w:tblPr/>
      <w:tcPr>
        <w:tcBorders>
          <w:top w:val="none" w:sz="0" w:space="0" w:color="auto"/>
          <w:left w:val="single" w:sz="4" w:space="0" w:color="A5A5A5"/>
          <w:bottom w:val="none" w:sz="0" w:space="0" w:color="auto"/>
          <w:right w:val="none" w:sz="0" w:space="0" w:color="auto"/>
        </w:tcBorders>
        <w:shd w:val="clear" w:color="auto" w:fill="auto"/>
      </w:tcPr>
    </w:tblStylePr>
    <w:tblStylePr w:type="band1Vert">
      <w:tblPr/>
      <w:tcPr>
        <w:shd w:val="clear" w:color="auto" w:fill="ECECEC"/>
      </w:tcPr>
    </w:tblStylePr>
    <w:tblStylePr w:type="band1Horz">
      <w:rPr>
        <w:color w:val="A5A5A5"/>
        <w:sz w:val="22"/>
        <w:szCs w:val="22"/>
      </w:rPr>
      <w:tblPr/>
      <w:tcPr>
        <w:shd w:val="clear" w:color="auto" w:fill="ECECEC"/>
      </w:tcPr>
    </w:tblStylePr>
    <w:tblStylePr w:type="band2Horz">
      <w:rPr>
        <w:color w:val="A5A5A5"/>
        <w:sz w:val="22"/>
        <w:szCs w:val="22"/>
      </w:rPr>
    </w:tblStylePr>
  </w:style>
  <w:style w:type="table" w:customStyle="1" w:styleId="GridTable7Colorful-Accent42">
    <w:name w:val="Grid Table 7 Colorful -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FFD865"/>
        <w:right w:val="single" w:sz="4" w:space="0" w:color="FFD865"/>
        <w:insideH w:val="single" w:sz="4" w:space="0" w:color="FFD865"/>
        <w:insideV w:val="single" w:sz="4" w:space="0" w:color="FFD865"/>
      </w:tblBorders>
      <w:tblCellMar>
        <w:top w:w="0" w:type="dxa"/>
        <w:left w:w="0" w:type="dxa"/>
        <w:bottom w:w="0" w:type="dxa"/>
        <w:right w:w="0" w:type="dxa"/>
      </w:tblCellMar>
    </w:tblPr>
    <w:tblStylePr w:type="firstRow">
      <w:rPr>
        <w:b/>
        <w:color w:val="FFD865"/>
        <w:sz w:val="22"/>
        <w:szCs w:val="22"/>
      </w:rPr>
      <w:tblPr/>
      <w:tcPr>
        <w:tcBorders>
          <w:top w:val="none" w:sz="0" w:space="0" w:color="auto"/>
          <w:left w:val="none" w:sz="0" w:space="0" w:color="auto"/>
          <w:bottom w:val="single" w:sz="4" w:space="0" w:color="FFC000"/>
          <w:right w:val="none" w:sz="0" w:space="0" w:color="auto"/>
        </w:tcBorders>
        <w:shd w:val="clear" w:color="auto" w:fill="FFFFFF"/>
      </w:tcPr>
    </w:tblStylePr>
    <w:tblStylePr w:type="lastRow">
      <w:rPr>
        <w:b/>
        <w:color w:val="FFD865"/>
        <w:sz w:val="22"/>
        <w:szCs w:val="22"/>
      </w:rPr>
      <w:tblPr/>
      <w:tcPr>
        <w:tcBorders>
          <w:top w:val="single" w:sz="4" w:space="0" w:color="FFC000"/>
          <w:left w:val="none" w:sz="0" w:space="0" w:color="auto"/>
          <w:bottom w:val="none" w:sz="0" w:space="0" w:color="auto"/>
          <w:right w:val="none" w:sz="0" w:space="0" w:color="auto"/>
        </w:tcBorders>
        <w:shd w:val="clear" w:color="auto" w:fill="FFFFFF"/>
      </w:tcPr>
    </w:tblStylePr>
    <w:tblStylePr w:type="firstCol">
      <w:pPr>
        <w:jc w:val="right"/>
      </w:pPr>
      <w:rPr>
        <w:i/>
        <w:color w:val="FFD865"/>
        <w:sz w:val="22"/>
        <w:szCs w:val="22"/>
      </w:rPr>
      <w:tblPr/>
      <w:tcPr>
        <w:tcBorders>
          <w:top w:val="none" w:sz="0" w:space="0" w:color="auto"/>
          <w:left w:val="none" w:sz="0" w:space="0" w:color="auto"/>
          <w:bottom w:val="none" w:sz="0" w:space="0" w:color="auto"/>
          <w:right w:val="single" w:sz="4" w:space="0" w:color="FFC000"/>
        </w:tcBorders>
        <w:shd w:val="clear" w:color="auto" w:fill="auto"/>
      </w:tcPr>
    </w:tblStylePr>
    <w:tblStylePr w:type="lastCol">
      <w:rPr>
        <w:i/>
        <w:color w:val="FFD865"/>
        <w:sz w:val="22"/>
        <w:szCs w:val="22"/>
      </w:rPr>
      <w:tblPr/>
      <w:tcPr>
        <w:tcBorders>
          <w:top w:val="none" w:sz="0" w:space="0" w:color="auto"/>
          <w:left w:val="single" w:sz="4" w:space="0" w:color="FFC000"/>
          <w:bottom w:val="none" w:sz="0" w:space="0" w:color="auto"/>
          <w:right w:val="none" w:sz="0" w:space="0" w:color="auto"/>
        </w:tcBorders>
        <w:shd w:val="clear" w:color="auto" w:fill="auto"/>
      </w:tcPr>
    </w:tblStylePr>
    <w:tblStylePr w:type="band1Vert">
      <w:tblPr/>
      <w:tcPr>
        <w:shd w:val="clear" w:color="auto" w:fill="FFF2CB"/>
      </w:tcPr>
    </w:tblStylePr>
    <w:tblStylePr w:type="band1Horz">
      <w:rPr>
        <w:color w:val="FFD865"/>
        <w:sz w:val="22"/>
        <w:szCs w:val="22"/>
      </w:rPr>
      <w:tblPr/>
      <w:tcPr>
        <w:shd w:val="clear" w:color="auto" w:fill="FFF2CB"/>
      </w:tcPr>
    </w:tblStylePr>
    <w:tblStylePr w:type="band2Horz">
      <w:rPr>
        <w:color w:val="FFD865"/>
        <w:sz w:val="22"/>
        <w:szCs w:val="22"/>
      </w:rPr>
    </w:tblStylePr>
  </w:style>
  <w:style w:type="table" w:customStyle="1" w:styleId="GridTable7Colorful-Accent52">
    <w:name w:val="Grid Table 7 Colorful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A2C6E7"/>
        <w:right w:val="single" w:sz="4" w:space="0" w:color="A2C6E7"/>
        <w:insideH w:val="single" w:sz="4" w:space="0" w:color="A2C6E7"/>
        <w:insideV w:val="single" w:sz="4" w:space="0" w:color="A2C6E7"/>
      </w:tblBorders>
      <w:tblCellMar>
        <w:top w:w="0" w:type="dxa"/>
        <w:left w:w="0" w:type="dxa"/>
        <w:bottom w:w="0" w:type="dxa"/>
        <w:right w:w="0" w:type="dxa"/>
      </w:tblCellMar>
    </w:tblPr>
    <w:tblStylePr w:type="firstRow">
      <w:rPr>
        <w:b/>
        <w:color w:val="245A8D"/>
        <w:sz w:val="22"/>
        <w:szCs w:val="22"/>
      </w:rPr>
      <w:tblPr/>
      <w:tcPr>
        <w:tcBorders>
          <w:top w:val="none" w:sz="0" w:space="0" w:color="auto"/>
          <w:left w:val="none" w:sz="0" w:space="0" w:color="auto"/>
          <w:bottom w:val="single" w:sz="4" w:space="0" w:color="5B9BD5"/>
          <w:right w:val="none" w:sz="0" w:space="0" w:color="auto"/>
        </w:tcBorders>
        <w:shd w:val="clear" w:color="auto" w:fill="FFFFFF"/>
      </w:tcPr>
    </w:tblStylePr>
    <w:tblStylePr w:type="lastRow">
      <w:rPr>
        <w:b/>
        <w:color w:val="245A8D"/>
        <w:sz w:val="22"/>
        <w:szCs w:val="22"/>
      </w:rPr>
      <w:tblPr/>
      <w:tcPr>
        <w:tcBorders>
          <w:top w:val="single" w:sz="4" w:space="0" w:color="5B9BD5"/>
          <w:left w:val="none" w:sz="0" w:space="0" w:color="auto"/>
          <w:bottom w:val="none" w:sz="0" w:space="0" w:color="auto"/>
          <w:right w:val="none" w:sz="0" w:space="0" w:color="auto"/>
        </w:tcBorders>
        <w:shd w:val="clear" w:color="auto" w:fill="FFFFFF"/>
      </w:tcPr>
    </w:tblStylePr>
    <w:tblStylePr w:type="firstCol">
      <w:pPr>
        <w:jc w:val="right"/>
      </w:pPr>
      <w:rPr>
        <w:i/>
        <w:color w:val="245A8D"/>
        <w:sz w:val="22"/>
        <w:szCs w:val="22"/>
      </w:rPr>
      <w:tblPr/>
      <w:tcPr>
        <w:tcBorders>
          <w:top w:val="none" w:sz="0" w:space="0" w:color="auto"/>
          <w:left w:val="none" w:sz="0" w:space="0" w:color="auto"/>
          <w:bottom w:val="none" w:sz="0" w:space="0" w:color="auto"/>
          <w:right w:val="single" w:sz="4" w:space="0" w:color="5B9BD5"/>
        </w:tcBorders>
        <w:shd w:val="clear" w:color="auto" w:fill="auto"/>
      </w:tcPr>
    </w:tblStylePr>
    <w:tblStylePr w:type="lastCol">
      <w:rPr>
        <w:i/>
        <w:color w:val="245A8D"/>
        <w:sz w:val="22"/>
        <w:szCs w:val="22"/>
      </w:rPr>
      <w:tblPr/>
      <w:tcPr>
        <w:tcBorders>
          <w:top w:val="none" w:sz="0" w:space="0" w:color="auto"/>
          <w:left w:val="single" w:sz="4" w:space="0" w:color="5B9BD5"/>
          <w:bottom w:val="none" w:sz="0" w:space="0" w:color="auto"/>
          <w:right w:val="none" w:sz="0" w:space="0" w:color="auto"/>
        </w:tcBorders>
        <w:shd w:val="clear" w:color="auto" w:fill="auto"/>
      </w:tcPr>
    </w:tblStylePr>
    <w:tblStylePr w:type="band1Vert">
      <w:tblPr/>
      <w:tcPr>
        <w:shd w:val="clear" w:color="auto" w:fill="DDEAF6"/>
      </w:tcPr>
    </w:tblStylePr>
    <w:tblStylePr w:type="band1Horz">
      <w:rPr>
        <w:color w:val="245A8D"/>
        <w:sz w:val="22"/>
        <w:szCs w:val="22"/>
      </w:rPr>
      <w:tblPr/>
      <w:tcPr>
        <w:shd w:val="clear" w:color="auto" w:fill="DDEAF6"/>
      </w:tcPr>
    </w:tblStylePr>
    <w:tblStylePr w:type="band2Horz">
      <w:rPr>
        <w:color w:val="245A8D"/>
        <w:sz w:val="22"/>
        <w:szCs w:val="22"/>
      </w:rPr>
    </w:tblStylePr>
  </w:style>
  <w:style w:type="table" w:customStyle="1" w:styleId="GridTable7Colorful-Accent62">
    <w:name w:val="Grid Table 7 Colorful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ADD394"/>
        <w:right w:val="single" w:sz="4" w:space="0" w:color="ADD394"/>
        <w:insideH w:val="single" w:sz="4" w:space="0" w:color="ADD394"/>
        <w:insideV w:val="single" w:sz="4" w:space="0" w:color="ADD394"/>
      </w:tblBorders>
      <w:tblCellMar>
        <w:top w:w="0" w:type="dxa"/>
        <w:left w:w="0" w:type="dxa"/>
        <w:bottom w:w="0" w:type="dxa"/>
        <w:right w:w="0" w:type="dxa"/>
      </w:tblCellMar>
    </w:tblPr>
    <w:tblStylePr w:type="firstRow">
      <w:rPr>
        <w:b/>
        <w:color w:val="416429"/>
        <w:sz w:val="22"/>
        <w:szCs w:val="22"/>
      </w:rPr>
      <w:tblPr/>
      <w:tcPr>
        <w:tcBorders>
          <w:top w:val="none" w:sz="0" w:space="0" w:color="auto"/>
          <w:left w:val="none" w:sz="0" w:space="0" w:color="auto"/>
          <w:bottom w:val="single" w:sz="4" w:space="0" w:color="70AD47"/>
          <w:right w:val="none" w:sz="0" w:space="0" w:color="auto"/>
        </w:tcBorders>
        <w:shd w:val="clear" w:color="auto" w:fill="FFFFFF"/>
      </w:tcPr>
    </w:tblStylePr>
    <w:tblStylePr w:type="lastRow">
      <w:rPr>
        <w:b/>
        <w:color w:val="416429"/>
        <w:sz w:val="22"/>
        <w:szCs w:val="22"/>
      </w:rPr>
      <w:tblPr/>
      <w:tcPr>
        <w:tcBorders>
          <w:top w:val="single" w:sz="4" w:space="0" w:color="70AD47"/>
          <w:left w:val="none" w:sz="0" w:space="0" w:color="auto"/>
          <w:bottom w:val="none" w:sz="0" w:space="0" w:color="auto"/>
          <w:right w:val="none" w:sz="0" w:space="0" w:color="auto"/>
        </w:tcBorders>
        <w:shd w:val="clear" w:color="auto" w:fill="FFFFFF"/>
      </w:tcPr>
    </w:tblStylePr>
    <w:tblStylePr w:type="firstCol">
      <w:pPr>
        <w:jc w:val="right"/>
      </w:pPr>
      <w:rPr>
        <w:i/>
        <w:color w:val="416429"/>
        <w:sz w:val="22"/>
        <w:szCs w:val="22"/>
      </w:rPr>
      <w:tblPr/>
      <w:tcPr>
        <w:tcBorders>
          <w:top w:val="none" w:sz="0" w:space="0" w:color="auto"/>
          <w:left w:val="none" w:sz="0" w:space="0" w:color="auto"/>
          <w:bottom w:val="none" w:sz="0" w:space="0" w:color="auto"/>
          <w:right w:val="single" w:sz="4" w:space="0" w:color="70AD47"/>
        </w:tcBorders>
        <w:shd w:val="clear" w:color="auto" w:fill="auto"/>
      </w:tcPr>
    </w:tblStylePr>
    <w:tblStylePr w:type="lastCol">
      <w:rPr>
        <w:i/>
        <w:color w:val="416429"/>
        <w:sz w:val="22"/>
        <w:szCs w:val="22"/>
      </w:rPr>
      <w:tblPr/>
      <w:tcPr>
        <w:tcBorders>
          <w:top w:val="none" w:sz="0" w:space="0" w:color="auto"/>
          <w:left w:val="single" w:sz="4" w:space="0" w:color="70AD47"/>
          <w:bottom w:val="none" w:sz="0" w:space="0" w:color="auto"/>
          <w:right w:val="none" w:sz="0" w:space="0" w:color="auto"/>
        </w:tcBorders>
        <w:shd w:val="clear" w:color="auto" w:fill="auto"/>
      </w:tcPr>
    </w:tblStylePr>
    <w:tblStylePr w:type="band1Vert">
      <w:tblPr/>
      <w:tcPr>
        <w:shd w:val="clear" w:color="auto" w:fill="E1EFD8"/>
      </w:tcPr>
    </w:tblStylePr>
    <w:tblStylePr w:type="band1Horz">
      <w:rPr>
        <w:color w:val="416429"/>
        <w:sz w:val="22"/>
        <w:szCs w:val="22"/>
      </w:rPr>
      <w:tblPr/>
      <w:tcPr>
        <w:shd w:val="clear" w:color="auto" w:fill="E1EFD8"/>
      </w:tcPr>
    </w:tblStylePr>
    <w:tblStylePr w:type="band2Horz">
      <w:rPr>
        <w:color w:val="416429"/>
        <w:sz w:val="22"/>
        <w:szCs w:val="22"/>
      </w:rPr>
    </w:tblStylePr>
  </w:style>
  <w:style w:type="table" w:customStyle="1" w:styleId="-1120">
    <w:name w:val="Список-таблица 1 светлая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ListTable1Light-Accent12">
    <w:name w:val="List Table 1 Light -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4472C4"/>
          <w:right w:val="none" w:sz="0" w:space="0" w:color="auto"/>
        </w:tcBorders>
      </w:tcPr>
    </w:tblStylePr>
    <w:tblStylePr w:type="lastRow">
      <w:rPr>
        <w:b/>
        <w:color w:val="404040"/>
      </w:rPr>
      <w:tblPr/>
      <w:tcPr>
        <w:tcBorders>
          <w:top w:val="single" w:sz="4" w:space="0" w:color="4472C4"/>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CFDBF0"/>
      </w:tcPr>
    </w:tblStylePr>
    <w:tblStylePr w:type="band1Horz">
      <w:tblPr/>
      <w:tcPr>
        <w:shd w:val="clear" w:color="auto" w:fill="CFDBF0"/>
      </w:tcPr>
    </w:tblStylePr>
  </w:style>
  <w:style w:type="table" w:customStyle="1" w:styleId="ListTable1Light-Accent22">
    <w:name w:val="List Table 1 Light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ED7D31"/>
          <w:right w:val="none" w:sz="0" w:space="0" w:color="auto"/>
        </w:tcBorders>
      </w:tcPr>
    </w:tblStylePr>
    <w:tblStylePr w:type="lastRow">
      <w:rPr>
        <w:b/>
        <w:color w:val="404040"/>
      </w:rPr>
      <w:tblPr/>
      <w:tcPr>
        <w:tcBorders>
          <w:top w:val="single" w:sz="4" w:space="0" w:color="ED7D31"/>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ADECB"/>
      </w:tcPr>
    </w:tblStylePr>
    <w:tblStylePr w:type="band1Horz">
      <w:tblPr/>
      <w:tcPr>
        <w:shd w:val="clear" w:color="auto" w:fill="FADECB"/>
      </w:tcPr>
    </w:tblStylePr>
  </w:style>
  <w:style w:type="table" w:customStyle="1" w:styleId="ListTable1Light-Accent32">
    <w:name w:val="List Table 1 Light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A5A5A5"/>
          <w:right w:val="none" w:sz="0" w:space="0" w:color="auto"/>
        </w:tcBorders>
      </w:tcPr>
    </w:tblStylePr>
    <w:tblStylePr w:type="lastRow">
      <w:rPr>
        <w:b/>
        <w:color w:val="404040"/>
      </w:rPr>
      <w:tblPr/>
      <w:tcPr>
        <w:tcBorders>
          <w:top w:val="single" w:sz="4" w:space="0" w:color="A5A5A5"/>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8E8E8"/>
      </w:tcPr>
    </w:tblStylePr>
    <w:tblStylePr w:type="band1Horz">
      <w:tblPr/>
      <w:tcPr>
        <w:shd w:val="clear" w:color="auto" w:fill="E8E8E8"/>
      </w:tcPr>
    </w:tblStylePr>
  </w:style>
  <w:style w:type="table" w:customStyle="1" w:styleId="ListTable1Light-Accent42">
    <w:name w:val="List Table 1 Light -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FFC000"/>
          <w:right w:val="none" w:sz="0" w:space="0" w:color="auto"/>
        </w:tcBorders>
      </w:tcPr>
    </w:tblStylePr>
    <w:tblStylePr w:type="lastRow">
      <w:rPr>
        <w:b/>
        <w:color w:val="404040"/>
      </w:rPr>
      <w:tblPr/>
      <w:tcPr>
        <w:tcBorders>
          <w:top w:val="single" w:sz="4" w:space="0" w:color="FFC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FEFBF"/>
      </w:tcPr>
    </w:tblStylePr>
    <w:tblStylePr w:type="band1Horz">
      <w:tblPr/>
      <w:tcPr>
        <w:shd w:val="clear" w:color="auto" w:fill="FFEFBF"/>
      </w:tcPr>
    </w:tblStylePr>
  </w:style>
  <w:style w:type="table" w:customStyle="1" w:styleId="ListTable1Light-Accent52">
    <w:name w:val="List Table 1 Light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5B9BD5"/>
          <w:right w:val="none" w:sz="0" w:space="0" w:color="auto"/>
        </w:tcBorders>
      </w:tcPr>
    </w:tblStylePr>
    <w:tblStylePr w:type="lastRow">
      <w:rPr>
        <w:b/>
        <w:color w:val="404040"/>
      </w:rPr>
      <w:tblPr/>
      <w:tcPr>
        <w:tcBorders>
          <w:top w:val="single" w:sz="4" w:space="0" w:color="5B9BD5"/>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5E5F4"/>
      </w:tcPr>
    </w:tblStylePr>
    <w:tblStylePr w:type="band1Horz">
      <w:tblPr/>
      <w:tcPr>
        <w:shd w:val="clear" w:color="auto" w:fill="D5E5F4"/>
      </w:tcPr>
    </w:tblStylePr>
  </w:style>
  <w:style w:type="table" w:customStyle="1" w:styleId="ListTable1Light-Accent62">
    <w:name w:val="List Table 1 Light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70AD47"/>
          <w:right w:val="none" w:sz="0" w:space="0" w:color="auto"/>
        </w:tcBorders>
      </w:tcPr>
    </w:tblStylePr>
    <w:tblStylePr w:type="lastRow">
      <w:rPr>
        <w:b/>
        <w:color w:val="404040"/>
      </w:rPr>
      <w:tblPr/>
      <w:tcPr>
        <w:tcBorders>
          <w:top w:val="single" w:sz="4" w:space="0" w:color="70AD47"/>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AEBCF"/>
      </w:tcPr>
    </w:tblStylePr>
    <w:tblStylePr w:type="band1Horz">
      <w:tblPr/>
      <w:tcPr>
        <w:shd w:val="clear" w:color="auto" w:fill="DAEBCF"/>
      </w:tcPr>
    </w:tblStylePr>
  </w:style>
  <w:style w:type="table" w:customStyle="1" w:styleId="-2120">
    <w:name w:val="Список-таблица 2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6F6F6F"/>
        <w:bottom w:val="single" w:sz="4" w:space="0" w:color="6F6F6F"/>
        <w:insideH w:val="single" w:sz="4" w:space="0" w:color="6F6F6F"/>
      </w:tblBorders>
      <w:tblCellMar>
        <w:top w:w="0" w:type="dxa"/>
        <w:left w:w="0" w:type="dxa"/>
        <w:bottom w:w="0" w:type="dxa"/>
        <w:right w:w="0" w:type="dxa"/>
      </w:tblCellMar>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2-Accent12">
    <w:name w:val="List Table 2 -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95AFDD"/>
        <w:bottom w:val="single" w:sz="4" w:space="0" w:color="95AFDD"/>
        <w:insideH w:val="single" w:sz="4" w:space="0" w:color="95AFDD"/>
      </w:tblBorders>
      <w:tblCellMar>
        <w:top w:w="0" w:type="dxa"/>
        <w:left w:w="0" w:type="dxa"/>
        <w:bottom w:w="0" w:type="dxa"/>
        <w:right w:w="0" w:type="dxa"/>
      </w:tblCellMar>
    </w:tblPr>
    <w:tblStylePr w:type="firstRow">
      <w:rPr>
        <w:b/>
        <w:color w:val="404040"/>
        <w:sz w:val="22"/>
        <w:szCs w:val="22"/>
      </w:rPr>
      <w:tblPr/>
      <w:tcPr>
        <w:tcBorders>
          <w:top w:val="single" w:sz="4" w:space="0" w:color="4472C4"/>
          <w:left w:val="none" w:sz="0" w:space="0" w:color="auto"/>
          <w:bottom w:val="single" w:sz="4" w:space="0" w:color="4472C4"/>
          <w:right w:val="none" w:sz="0" w:space="0" w:color="auto"/>
        </w:tcBorders>
      </w:tcPr>
    </w:tblStylePr>
    <w:tblStylePr w:type="lastRow">
      <w:rPr>
        <w:b/>
        <w:color w:val="404040"/>
        <w:sz w:val="22"/>
        <w:szCs w:val="22"/>
      </w:rPr>
      <w:tblPr/>
      <w:tcPr>
        <w:tcBorders>
          <w:top w:val="single" w:sz="4" w:space="0" w:color="4472C4"/>
          <w:left w:val="none" w:sz="0" w:space="0" w:color="auto"/>
          <w:bottom w:val="single" w:sz="4" w:space="0" w:color="4472C4"/>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CFDBF0"/>
      </w:tcPr>
    </w:tblStylePr>
    <w:tblStylePr w:type="band1Horz">
      <w:rPr>
        <w:color w:val="404040"/>
        <w:sz w:val="22"/>
        <w:szCs w:val="22"/>
      </w:rPr>
      <w:tblPr/>
      <w:tcPr>
        <w:shd w:val="clear" w:color="auto" w:fill="CFDBF0"/>
      </w:tcPr>
    </w:tblStylePr>
  </w:style>
  <w:style w:type="table" w:customStyle="1" w:styleId="ListTable2-Accent22">
    <w:name w:val="List Table 2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4B58A"/>
        <w:bottom w:val="single" w:sz="4" w:space="0" w:color="F4B58A"/>
        <w:insideH w:val="single" w:sz="4" w:space="0" w:color="F4B58A"/>
      </w:tblBorders>
      <w:tblCellMar>
        <w:top w:w="0" w:type="dxa"/>
        <w:left w:w="0" w:type="dxa"/>
        <w:bottom w:w="0" w:type="dxa"/>
        <w:right w:w="0" w:type="dxa"/>
      </w:tblCellMar>
    </w:tblPr>
    <w:tblStylePr w:type="firstRow">
      <w:rPr>
        <w:b/>
        <w:color w:val="404040"/>
        <w:sz w:val="22"/>
        <w:szCs w:val="22"/>
      </w:rPr>
      <w:tblPr/>
      <w:tcPr>
        <w:tcBorders>
          <w:top w:val="single" w:sz="4" w:space="0" w:color="ED7D31"/>
          <w:left w:val="none" w:sz="0" w:space="0" w:color="auto"/>
          <w:bottom w:val="single" w:sz="4" w:space="0" w:color="ED7D31"/>
          <w:right w:val="none" w:sz="0" w:space="0" w:color="auto"/>
        </w:tcBorders>
      </w:tcPr>
    </w:tblStylePr>
    <w:tblStylePr w:type="lastRow">
      <w:rPr>
        <w:b/>
        <w:color w:val="404040"/>
        <w:sz w:val="22"/>
        <w:szCs w:val="22"/>
      </w:rPr>
      <w:tblPr/>
      <w:tcPr>
        <w:tcBorders>
          <w:top w:val="single" w:sz="4" w:space="0" w:color="ED7D31"/>
          <w:left w:val="none" w:sz="0" w:space="0" w:color="auto"/>
          <w:bottom w:val="single" w:sz="4" w:space="0" w:color="ED7D31"/>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ADECB"/>
      </w:tcPr>
    </w:tblStylePr>
    <w:tblStylePr w:type="band1Horz">
      <w:rPr>
        <w:color w:val="404040"/>
        <w:sz w:val="22"/>
        <w:szCs w:val="22"/>
      </w:rPr>
      <w:tblPr/>
      <w:tcPr>
        <w:shd w:val="clear" w:color="auto" w:fill="FADECB"/>
      </w:tcPr>
    </w:tblStylePr>
  </w:style>
  <w:style w:type="table" w:customStyle="1" w:styleId="ListTable2-Accent32">
    <w:name w:val="List Table 2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CCCCCC"/>
        <w:bottom w:val="single" w:sz="4" w:space="0" w:color="CCCCCC"/>
        <w:insideH w:val="single" w:sz="4" w:space="0" w:color="CCCCCC"/>
      </w:tblBorders>
      <w:tblCellMar>
        <w:top w:w="0" w:type="dxa"/>
        <w:left w:w="0" w:type="dxa"/>
        <w:bottom w:w="0" w:type="dxa"/>
        <w:right w:w="0" w:type="dxa"/>
      </w:tblCellMar>
    </w:tblPr>
    <w:tblStylePr w:type="firstRow">
      <w:rPr>
        <w:b/>
        <w:color w:val="404040"/>
        <w:sz w:val="22"/>
        <w:szCs w:val="22"/>
      </w:rPr>
      <w:tblPr/>
      <w:tcPr>
        <w:tcBorders>
          <w:top w:val="single" w:sz="4" w:space="0" w:color="A5A5A5"/>
          <w:left w:val="none" w:sz="0" w:space="0" w:color="auto"/>
          <w:bottom w:val="single" w:sz="4" w:space="0" w:color="A5A5A5"/>
          <w:right w:val="none" w:sz="0" w:space="0" w:color="auto"/>
        </w:tcBorders>
      </w:tcPr>
    </w:tblStylePr>
    <w:tblStylePr w:type="lastRow">
      <w:rPr>
        <w:b/>
        <w:color w:val="404040"/>
        <w:sz w:val="22"/>
        <w:szCs w:val="22"/>
      </w:rPr>
      <w:tblPr/>
      <w:tcPr>
        <w:tcBorders>
          <w:top w:val="single" w:sz="4" w:space="0" w:color="A5A5A5"/>
          <w:left w:val="none" w:sz="0" w:space="0" w:color="auto"/>
          <w:bottom w:val="single" w:sz="4" w:space="0" w:color="A5A5A5"/>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8E8E8"/>
      </w:tcPr>
    </w:tblStylePr>
    <w:tblStylePr w:type="band1Horz">
      <w:rPr>
        <w:color w:val="404040"/>
        <w:sz w:val="22"/>
        <w:szCs w:val="22"/>
      </w:rPr>
      <w:tblPr/>
      <w:tcPr>
        <w:shd w:val="clear" w:color="auto" w:fill="E8E8E8"/>
      </w:tcPr>
    </w:tblStylePr>
  </w:style>
  <w:style w:type="table" w:customStyle="1" w:styleId="ListTable2-Accent42">
    <w:name w:val="List Table 2 -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DB6F"/>
        <w:bottom w:val="single" w:sz="4" w:space="0" w:color="FFDB6F"/>
        <w:insideH w:val="single" w:sz="4" w:space="0" w:color="FFDB6F"/>
      </w:tblBorders>
      <w:tblCellMar>
        <w:top w:w="0" w:type="dxa"/>
        <w:left w:w="0" w:type="dxa"/>
        <w:bottom w:w="0" w:type="dxa"/>
        <w:right w:w="0" w:type="dxa"/>
      </w:tblCellMar>
    </w:tblPr>
    <w:tblStylePr w:type="firstRow">
      <w:rPr>
        <w:b/>
        <w:color w:val="404040"/>
        <w:sz w:val="22"/>
        <w:szCs w:val="22"/>
      </w:rPr>
      <w:tblPr/>
      <w:tcPr>
        <w:tcBorders>
          <w:top w:val="single" w:sz="4" w:space="0" w:color="FFC000"/>
          <w:left w:val="none" w:sz="0" w:space="0" w:color="auto"/>
          <w:bottom w:val="single" w:sz="4" w:space="0" w:color="FFC000"/>
          <w:right w:val="none" w:sz="0" w:space="0" w:color="auto"/>
        </w:tcBorders>
      </w:tcPr>
    </w:tblStylePr>
    <w:tblStylePr w:type="lastRow">
      <w:rPr>
        <w:b/>
        <w:color w:val="404040"/>
        <w:sz w:val="22"/>
        <w:szCs w:val="22"/>
      </w:rPr>
      <w:tblPr/>
      <w:tcPr>
        <w:tcBorders>
          <w:top w:val="single" w:sz="4" w:space="0" w:color="FFC000"/>
          <w:left w:val="none" w:sz="0" w:space="0" w:color="auto"/>
          <w:bottom w:val="single" w:sz="4" w:space="0" w:color="FFC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FEFBF"/>
      </w:tcPr>
    </w:tblStylePr>
    <w:tblStylePr w:type="band1Horz">
      <w:rPr>
        <w:color w:val="404040"/>
        <w:sz w:val="22"/>
        <w:szCs w:val="22"/>
      </w:rPr>
      <w:tblPr/>
      <w:tcPr>
        <w:shd w:val="clear" w:color="auto" w:fill="FFEFBF"/>
      </w:tcPr>
    </w:tblStylePr>
  </w:style>
  <w:style w:type="table" w:customStyle="1" w:styleId="ListTable2-Accent52">
    <w:name w:val="List Table 2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A2C6E7"/>
        <w:bottom w:val="single" w:sz="4" w:space="0" w:color="A2C6E7"/>
        <w:insideH w:val="single" w:sz="4" w:space="0" w:color="A2C6E7"/>
      </w:tblBorders>
      <w:tblCellMar>
        <w:top w:w="0" w:type="dxa"/>
        <w:left w:w="0" w:type="dxa"/>
        <w:bottom w:w="0" w:type="dxa"/>
        <w:right w:w="0" w:type="dxa"/>
      </w:tblCellMar>
    </w:tblPr>
    <w:tblStylePr w:type="firstRow">
      <w:rPr>
        <w:b/>
        <w:color w:val="404040"/>
        <w:sz w:val="22"/>
        <w:szCs w:val="22"/>
      </w:rPr>
      <w:tblPr/>
      <w:tcPr>
        <w:tcBorders>
          <w:top w:val="single" w:sz="4" w:space="0" w:color="5B9BD5"/>
          <w:left w:val="none" w:sz="0" w:space="0" w:color="auto"/>
          <w:bottom w:val="single" w:sz="4" w:space="0" w:color="5B9BD5"/>
          <w:right w:val="none" w:sz="0" w:space="0" w:color="auto"/>
        </w:tcBorders>
      </w:tcPr>
    </w:tblStylePr>
    <w:tblStylePr w:type="lastRow">
      <w:rPr>
        <w:b/>
        <w:color w:val="404040"/>
        <w:sz w:val="22"/>
        <w:szCs w:val="22"/>
      </w:rPr>
      <w:tblPr/>
      <w:tcPr>
        <w:tcBorders>
          <w:top w:val="single" w:sz="4" w:space="0" w:color="5B9BD5"/>
          <w:left w:val="none" w:sz="0" w:space="0" w:color="auto"/>
          <w:bottom w:val="single" w:sz="4" w:space="0" w:color="5B9BD5"/>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5E5F4"/>
      </w:tcPr>
    </w:tblStylePr>
    <w:tblStylePr w:type="band1Horz">
      <w:rPr>
        <w:color w:val="404040"/>
        <w:sz w:val="22"/>
        <w:szCs w:val="22"/>
      </w:rPr>
      <w:tblPr/>
      <w:tcPr>
        <w:shd w:val="clear" w:color="auto" w:fill="D5E5F4"/>
      </w:tcPr>
    </w:tblStylePr>
  </w:style>
  <w:style w:type="table" w:customStyle="1" w:styleId="ListTable2-Accent62">
    <w:name w:val="List Table 2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ADD394"/>
        <w:bottom w:val="single" w:sz="4" w:space="0" w:color="ADD394"/>
        <w:insideH w:val="single" w:sz="4" w:space="0" w:color="ADD394"/>
      </w:tblBorders>
      <w:tblCellMar>
        <w:top w:w="0" w:type="dxa"/>
        <w:left w:w="0" w:type="dxa"/>
        <w:bottom w:w="0" w:type="dxa"/>
        <w:right w:w="0" w:type="dxa"/>
      </w:tblCellMar>
    </w:tblPr>
    <w:tblStylePr w:type="firstRow">
      <w:rPr>
        <w:b/>
        <w:color w:val="404040"/>
        <w:sz w:val="22"/>
        <w:szCs w:val="22"/>
      </w:rPr>
      <w:tblPr/>
      <w:tcPr>
        <w:tcBorders>
          <w:top w:val="single" w:sz="4" w:space="0" w:color="70AD47"/>
          <w:left w:val="none" w:sz="0" w:space="0" w:color="auto"/>
          <w:bottom w:val="single" w:sz="4" w:space="0" w:color="70AD47"/>
          <w:right w:val="none" w:sz="0" w:space="0" w:color="auto"/>
        </w:tcBorders>
      </w:tcPr>
    </w:tblStylePr>
    <w:tblStylePr w:type="lastRow">
      <w:rPr>
        <w:b/>
        <w:color w:val="404040"/>
        <w:sz w:val="22"/>
        <w:szCs w:val="22"/>
      </w:rPr>
      <w:tblPr/>
      <w:tcPr>
        <w:tcBorders>
          <w:top w:val="single" w:sz="4" w:space="0" w:color="70AD47"/>
          <w:left w:val="none" w:sz="0" w:space="0" w:color="auto"/>
          <w:bottom w:val="single" w:sz="4" w:space="0" w:color="70AD47"/>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AEBCF"/>
      </w:tcPr>
    </w:tblStylePr>
    <w:tblStylePr w:type="band1Horz">
      <w:rPr>
        <w:color w:val="404040"/>
        <w:sz w:val="22"/>
        <w:szCs w:val="22"/>
      </w:rPr>
      <w:tblPr/>
      <w:tcPr>
        <w:shd w:val="clear" w:color="auto" w:fill="DAEBCF"/>
      </w:tcPr>
    </w:tblStylePr>
  </w:style>
  <w:style w:type="table" w:customStyle="1" w:styleId="-3120">
    <w:name w:val="Список-таблица 3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CellMar>
        <w:top w:w="0" w:type="dxa"/>
        <w:left w:w="0" w:type="dxa"/>
        <w:bottom w:w="0" w:type="dxa"/>
        <w:right w:w="0" w:type="dxa"/>
      </w:tblCellMar>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ListTable3-Accent12">
    <w:name w:val="List Table 3 -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4472C4"/>
        <w:left w:val="single" w:sz="4" w:space="0" w:color="4472C4"/>
        <w:bottom w:val="single" w:sz="4" w:space="0" w:color="4472C4"/>
        <w:right w:val="single" w:sz="4" w:space="0" w:color="4472C4"/>
      </w:tblBorders>
      <w:tblCellMar>
        <w:top w:w="0" w:type="dxa"/>
        <w:left w:w="0" w:type="dxa"/>
        <w:bottom w:w="0" w:type="dxa"/>
        <w:right w:w="0" w:type="dxa"/>
      </w:tblCellMar>
    </w:tblPr>
    <w:tblStylePr w:type="firstRow">
      <w:rPr>
        <w:b/>
        <w:color w:val="FFFFFF"/>
        <w:sz w:val="22"/>
        <w:szCs w:val="22"/>
      </w:rPr>
      <w:tblPr/>
      <w:tcPr>
        <w:shd w:val="clear" w:color="auto" w:fill="4472C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472C4"/>
          <w:right w:val="single" w:sz="4" w:space="0" w:color="4472C4"/>
        </w:tcBorders>
      </w:tcPr>
    </w:tblStylePr>
    <w:tblStylePr w:type="band1Horz">
      <w:rPr>
        <w:color w:val="404040"/>
        <w:sz w:val="22"/>
        <w:szCs w:val="22"/>
      </w:rPr>
      <w:tblPr/>
      <w:tcPr>
        <w:tcBorders>
          <w:top w:val="single" w:sz="4" w:space="0" w:color="4472C4"/>
          <w:bottom w:val="single" w:sz="4" w:space="0" w:color="4472C4"/>
        </w:tcBorders>
      </w:tcPr>
    </w:tblStylePr>
  </w:style>
  <w:style w:type="table" w:customStyle="1" w:styleId="ListTable3-Accent22">
    <w:name w:val="List Table 3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4B184"/>
        <w:left w:val="single" w:sz="4" w:space="0" w:color="F4B184"/>
        <w:bottom w:val="single" w:sz="4" w:space="0" w:color="F4B184"/>
        <w:right w:val="single" w:sz="4" w:space="0" w:color="F4B184"/>
      </w:tblBorders>
      <w:tblCellMar>
        <w:top w:w="0" w:type="dxa"/>
        <w:left w:w="0" w:type="dxa"/>
        <w:bottom w:w="0" w:type="dxa"/>
        <w:right w:w="0" w:type="dxa"/>
      </w:tblCellMar>
    </w:tblPr>
    <w:tblStylePr w:type="firstRow">
      <w:rPr>
        <w:b/>
        <w:color w:val="FFFFFF"/>
        <w:sz w:val="22"/>
        <w:szCs w:val="22"/>
      </w:rPr>
      <w:tblPr/>
      <w:tcPr>
        <w:shd w:val="clear" w:color="auto" w:fill="F4B18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ED7D31"/>
          <w:right w:val="single" w:sz="4" w:space="0" w:color="ED7D31"/>
        </w:tcBorders>
      </w:tcPr>
    </w:tblStylePr>
    <w:tblStylePr w:type="band1Horz">
      <w:rPr>
        <w:color w:val="404040"/>
        <w:sz w:val="22"/>
        <w:szCs w:val="22"/>
      </w:rPr>
      <w:tblPr/>
      <w:tcPr>
        <w:tcBorders>
          <w:top w:val="single" w:sz="4" w:space="0" w:color="ED7D31"/>
          <w:bottom w:val="single" w:sz="4" w:space="0" w:color="ED7D31"/>
        </w:tcBorders>
      </w:tcPr>
    </w:tblStylePr>
  </w:style>
  <w:style w:type="table" w:customStyle="1" w:styleId="ListTable3-Accent32">
    <w:name w:val="List Table 3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C9C9C9"/>
        <w:left w:val="single" w:sz="4" w:space="0" w:color="C9C9C9"/>
        <w:bottom w:val="single" w:sz="4" w:space="0" w:color="C9C9C9"/>
        <w:right w:val="single" w:sz="4" w:space="0" w:color="C9C9C9"/>
      </w:tblBorders>
      <w:tblCellMar>
        <w:top w:w="0" w:type="dxa"/>
        <w:left w:w="0" w:type="dxa"/>
        <w:bottom w:w="0" w:type="dxa"/>
        <w:right w:w="0" w:type="dxa"/>
      </w:tblCellMar>
    </w:tblPr>
    <w:tblStylePr w:type="firstRow">
      <w:rPr>
        <w:b/>
        <w:color w:val="FFFFFF"/>
        <w:sz w:val="22"/>
        <w:szCs w:val="22"/>
      </w:rPr>
      <w:tblPr/>
      <w:tcPr>
        <w:shd w:val="clear" w:color="auto" w:fill="C9C9C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A5A5A5"/>
          <w:right w:val="single" w:sz="4" w:space="0" w:color="A5A5A5"/>
        </w:tcBorders>
      </w:tcPr>
    </w:tblStylePr>
    <w:tblStylePr w:type="band1Horz">
      <w:rPr>
        <w:color w:val="404040"/>
        <w:sz w:val="22"/>
        <w:szCs w:val="22"/>
      </w:rPr>
      <w:tblPr/>
      <w:tcPr>
        <w:tcBorders>
          <w:top w:val="single" w:sz="4" w:space="0" w:color="A5A5A5"/>
          <w:bottom w:val="single" w:sz="4" w:space="0" w:color="A5A5A5"/>
        </w:tcBorders>
      </w:tcPr>
    </w:tblStylePr>
  </w:style>
  <w:style w:type="table" w:customStyle="1" w:styleId="ListTable3-Accent42">
    <w:name w:val="List Table 3 -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D865"/>
        <w:left w:val="single" w:sz="4" w:space="0" w:color="FFD865"/>
        <w:bottom w:val="single" w:sz="4" w:space="0" w:color="FFD865"/>
        <w:right w:val="single" w:sz="4" w:space="0" w:color="FFD865"/>
      </w:tblBorders>
      <w:tblCellMar>
        <w:top w:w="0" w:type="dxa"/>
        <w:left w:w="0" w:type="dxa"/>
        <w:bottom w:w="0" w:type="dxa"/>
        <w:right w:w="0" w:type="dxa"/>
      </w:tblCellMar>
    </w:tblPr>
    <w:tblStylePr w:type="firstRow">
      <w:rPr>
        <w:b/>
        <w:color w:val="FFFFFF"/>
        <w:sz w:val="22"/>
        <w:szCs w:val="22"/>
      </w:rPr>
      <w:tblPr/>
      <w:tcPr>
        <w:shd w:val="clear" w:color="auto" w:fill="FFD86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FC000"/>
          <w:right w:val="single" w:sz="4" w:space="0" w:color="FFC000"/>
        </w:tcBorders>
      </w:tcPr>
    </w:tblStylePr>
    <w:tblStylePr w:type="band1Horz">
      <w:rPr>
        <w:color w:val="404040"/>
        <w:sz w:val="22"/>
        <w:szCs w:val="22"/>
      </w:rPr>
      <w:tblPr/>
      <w:tcPr>
        <w:tcBorders>
          <w:top w:val="single" w:sz="4" w:space="0" w:color="FFC000"/>
          <w:bottom w:val="single" w:sz="4" w:space="0" w:color="FFC000"/>
        </w:tcBorders>
      </w:tcPr>
    </w:tblStylePr>
  </w:style>
  <w:style w:type="table" w:customStyle="1" w:styleId="ListTable3-Accent52">
    <w:name w:val="List Table 3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9BC2E5"/>
        <w:left w:val="single" w:sz="4" w:space="0" w:color="9BC2E5"/>
        <w:bottom w:val="single" w:sz="4" w:space="0" w:color="9BC2E5"/>
        <w:right w:val="single" w:sz="4" w:space="0" w:color="9BC2E5"/>
      </w:tblBorders>
      <w:tblCellMar>
        <w:top w:w="0" w:type="dxa"/>
        <w:left w:w="0" w:type="dxa"/>
        <w:bottom w:w="0" w:type="dxa"/>
        <w:right w:w="0" w:type="dxa"/>
      </w:tblCellMar>
    </w:tblPr>
    <w:tblStylePr w:type="firstRow">
      <w:rPr>
        <w:b/>
        <w:color w:val="FFFFFF"/>
        <w:sz w:val="22"/>
        <w:szCs w:val="22"/>
      </w:rPr>
      <w:tblPr/>
      <w:tcPr>
        <w:shd w:val="clear" w:color="auto" w:fill="9BC2E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5B9BD5"/>
          <w:right w:val="single" w:sz="4" w:space="0" w:color="5B9BD5"/>
        </w:tcBorders>
      </w:tcPr>
    </w:tblStylePr>
    <w:tblStylePr w:type="band1Horz">
      <w:rPr>
        <w:color w:val="404040"/>
        <w:sz w:val="22"/>
        <w:szCs w:val="22"/>
      </w:rPr>
      <w:tblPr/>
      <w:tcPr>
        <w:tcBorders>
          <w:top w:val="single" w:sz="4" w:space="0" w:color="5B9BD5"/>
          <w:bottom w:val="single" w:sz="4" w:space="0" w:color="5B9BD5"/>
        </w:tcBorders>
      </w:tcPr>
    </w:tblStylePr>
  </w:style>
  <w:style w:type="table" w:customStyle="1" w:styleId="ListTable3-Accent62">
    <w:name w:val="List Table 3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A9D08E"/>
        <w:left w:val="single" w:sz="4" w:space="0" w:color="A9D08E"/>
        <w:bottom w:val="single" w:sz="4" w:space="0" w:color="A9D08E"/>
        <w:right w:val="single" w:sz="4" w:space="0" w:color="A9D08E"/>
      </w:tblBorders>
      <w:tblCellMar>
        <w:top w:w="0" w:type="dxa"/>
        <w:left w:w="0" w:type="dxa"/>
        <w:bottom w:w="0" w:type="dxa"/>
        <w:right w:w="0" w:type="dxa"/>
      </w:tblCellMar>
    </w:tblPr>
    <w:tblStylePr w:type="firstRow">
      <w:rPr>
        <w:b/>
        <w:color w:val="FFFFFF"/>
        <w:sz w:val="22"/>
        <w:szCs w:val="22"/>
      </w:rPr>
      <w:tblPr/>
      <w:tcPr>
        <w:shd w:val="clear" w:color="auto" w:fill="A9D08E"/>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70AD47"/>
          <w:right w:val="single" w:sz="4" w:space="0" w:color="70AD47"/>
        </w:tcBorders>
      </w:tcPr>
    </w:tblStylePr>
    <w:tblStylePr w:type="band1Horz">
      <w:rPr>
        <w:color w:val="404040"/>
        <w:sz w:val="22"/>
        <w:szCs w:val="22"/>
      </w:rPr>
      <w:tblPr/>
      <w:tcPr>
        <w:tcBorders>
          <w:top w:val="single" w:sz="4" w:space="0" w:color="70AD47"/>
          <w:bottom w:val="single" w:sz="4" w:space="0" w:color="70AD47"/>
        </w:tcBorders>
      </w:tcPr>
    </w:tblStylePr>
  </w:style>
  <w:style w:type="table" w:customStyle="1" w:styleId="-4120">
    <w:name w:val="Список-таблица 4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CellMar>
        <w:top w:w="0" w:type="dxa"/>
        <w:left w:w="0" w:type="dxa"/>
        <w:bottom w:w="0" w:type="dxa"/>
        <w:right w:w="0" w:type="dxa"/>
      </w:tblCellMar>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4-Accent12">
    <w:name w:val="List Table 4 -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95AFDD"/>
        <w:left w:val="single" w:sz="4" w:space="0" w:color="95AFDD"/>
        <w:bottom w:val="single" w:sz="4" w:space="0" w:color="95AFDD"/>
        <w:right w:val="single" w:sz="4" w:space="0" w:color="95AFDD"/>
        <w:insideH w:val="single" w:sz="4" w:space="0" w:color="95AFDD"/>
      </w:tblBorders>
      <w:tblCellMar>
        <w:top w:w="0" w:type="dxa"/>
        <w:left w:w="0" w:type="dxa"/>
        <w:bottom w:w="0" w:type="dxa"/>
        <w:right w:w="0" w:type="dxa"/>
      </w:tblCellMar>
    </w:tblPr>
    <w:tblStylePr w:type="firstRow">
      <w:rPr>
        <w:b/>
        <w:color w:val="FFFFFF"/>
        <w:sz w:val="22"/>
        <w:szCs w:val="22"/>
      </w:rPr>
      <w:tblPr/>
      <w:tcPr>
        <w:shd w:val="clear" w:color="auto" w:fill="4472C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CFDBF0"/>
      </w:tcPr>
    </w:tblStylePr>
    <w:tblStylePr w:type="band1Horz">
      <w:rPr>
        <w:color w:val="404040"/>
        <w:sz w:val="22"/>
        <w:szCs w:val="22"/>
      </w:rPr>
      <w:tblPr/>
      <w:tcPr>
        <w:shd w:val="clear" w:color="auto" w:fill="CFDBF0"/>
      </w:tcPr>
    </w:tblStylePr>
  </w:style>
  <w:style w:type="table" w:customStyle="1" w:styleId="ListTable4-Accent22">
    <w:name w:val="List Table 4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4B58A"/>
        <w:left w:val="single" w:sz="4" w:space="0" w:color="F4B58A"/>
        <w:bottom w:val="single" w:sz="4" w:space="0" w:color="F4B58A"/>
        <w:right w:val="single" w:sz="4" w:space="0" w:color="F4B58A"/>
        <w:insideH w:val="single" w:sz="4" w:space="0" w:color="F4B58A"/>
      </w:tblBorders>
      <w:tblCellMar>
        <w:top w:w="0" w:type="dxa"/>
        <w:left w:w="0" w:type="dxa"/>
        <w:bottom w:w="0" w:type="dxa"/>
        <w:right w:w="0" w:type="dxa"/>
      </w:tblCellMar>
    </w:tblPr>
    <w:tblStylePr w:type="firstRow">
      <w:rPr>
        <w:b/>
        <w:color w:val="FFFFFF"/>
        <w:sz w:val="22"/>
        <w:szCs w:val="22"/>
      </w:rPr>
      <w:tblPr/>
      <w:tcPr>
        <w:shd w:val="clear" w:color="auto" w:fill="ED7D31"/>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ADECB"/>
      </w:tcPr>
    </w:tblStylePr>
    <w:tblStylePr w:type="band1Horz">
      <w:rPr>
        <w:color w:val="404040"/>
        <w:sz w:val="22"/>
        <w:szCs w:val="22"/>
      </w:rPr>
      <w:tblPr/>
      <w:tcPr>
        <w:shd w:val="clear" w:color="auto" w:fill="FADECB"/>
      </w:tcPr>
    </w:tblStylePr>
  </w:style>
  <w:style w:type="table" w:customStyle="1" w:styleId="ListTable4-Accent32">
    <w:name w:val="List Table 4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CCCCCC"/>
        <w:left w:val="single" w:sz="4" w:space="0" w:color="CCCCCC"/>
        <w:bottom w:val="single" w:sz="4" w:space="0" w:color="CCCCCC"/>
        <w:right w:val="single" w:sz="4" w:space="0" w:color="CCCCCC"/>
        <w:insideH w:val="single" w:sz="4" w:space="0" w:color="CCCCCC"/>
      </w:tblBorders>
      <w:tblCellMar>
        <w:top w:w="0" w:type="dxa"/>
        <w:left w:w="0" w:type="dxa"/>
        <w:bottom w:w="0" w:type="dxa"/>
        <w:right w:w="0" w:type="dxa"/>
      </w:tblCellMar>
    </w:tblPr>
    <w:tblStylePr w:type="firstRow">
      <w:rPr>
        <w:b/>
        <w:color w:val="FFFFFF"/>
        <w:sz w:val="22"/>
        <w:szCs w:val="22"/>
      </w:rPr>
      <w:tblPr/>
      <w:tcPr>
        <w:shd w:val="clear" w:color="auto" w:fill="A5A5A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8E8E8"/>
      </w:tcPr>
    </w:tblStylePr>
    <w:tblStylePr w:type="band1Horz">
      <w:rPr>
        <w:color w:val="404040"/>
        <w:sz w:val="22"/>
        <w:szCs w:val="22"/>
      </w:rPr>
      <w:tblPr/>
      <w:tcPr>
        <w:shd w:val="clear" w:color="auto" w:fill="E8E8E8"/>
      </w:tcPr>
    </w:tblStylePr>
  </w:style>
  <w:style w:type="table" w:customStyle="1" w:styleId="ListTable4-Accent42">
    <w:name w:val="List Table 4 -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DB6F"/>
        <w:left w:val="single" w:sz="4" w:space="0" w:color="FFDB6F"/>
        <w:bottom w:val="single" w:sz="4" w:space="0" w:color="FFDB6F"/>
        <w:right w:val="single" w:sz="4" w:space="0" w:color="FFDB6F"/>
        <w:insideH w:val="single" w:sz="4" w:space="0" w:color="FFDB6F"/>
      </w:tblBorders>
      <w:tblCellMar>
        <w:top w:w="0" w:type="dxa"/>
        <w:left w:w="0" w:type="dxa"/>
        <w:bottom w:w="0" w:type="dxa"/>
        <w:right w:w="0" w:type="dxa"/>
      </w:tblCellMar>
    </w:tblPr>
    <w:tblStylePr w:type="firstRow">
      <w:rPr>
        <w:b/>
        <w:color w:val="FFFFFF"/>
        <w:sz w:val="22"/>
        <w:szCs w:val="22"/>
      </w:rPr>
      <w:tblPr/>
      <w:tcPr>
        <w:shd w:val="clear" w:color="auto" w:fill="FFC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EFBF"/>
      </w:tcPr>
    </w:tblStylePr>
    <w:tblStylePr w:type="band1Horz">
      <w:rPr>
        <w:color w:val="404040"/>
        <w:sz w:val="22"/>
        <w:szCs w:val="22"/>
      </w:rPr>
      <w:tblPr/>
      <w:tcPr>
        <w:shd w:val="clear" w:color="auto" w:fill="FFEFBF"/>
      </w:tcPr>
    </w:tblStylePr>
  </w:style>
  <w:style w:type="table" w:customStyle="1" w:styleId="ListTable4-Accent52">
    <w:name w:val="List Table 4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A2C6E7"/>
        <w:left w:val="single" w:sz="4" w:space="0" w:color="A2C6E7"/>
        <w:bottom w:val="single" w:sz="4" w:space="0" w:color="A2C6E7"/>
        <w:right w:val="single" w:sz="4" w:space="0" w:color="A2C6E7"/>
        <w:insideH w:val="single" w:sz="4" w:space="0" w:color="A2C6E7"/>
      </w:tblBorders>
      <w:tblCellMar>
        <w:top w:w="0" w:type="dxa"/>
        <w:left w:w="0" w:type="dxa"/>
        <w:bottom w:w="0" w:type="dxa"/>
        <w:right w:w="0" w:type="dxa"/>
      </w:tblCellMar>
    </w:tblPr>
    <w:tblStylePr w:type="firstRow">
      <w:rPr>
        <w:b/>
        <w:color w:val="FFFFFF"/>
        <w:sz w:val="22"/>
        <w:szCs w:val="22"/>
      </w:rPr>
      <w:tblPr/>
      <w:tcPr>
        <w:shd w:val="clear" w:color="auto" w:fill="5B9BD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5E5F4"/>
      </w:tcPr>
    </w:tblStylePr>
    <w:tblStylePr w:type="band1Horz">
      <w:rPr>
        <w:color w:val="404040"/>
        <w:sz w:val="22"/>
        <w:szCs w:val="22"/>
      </w:rPr>
      <w:tblPr/>
      <w:tcPr>
        <w:shd w:val="clear" w:color="auto" w:fill="D5E5F4"/>
      </w:tcPr>
    </w:tblStylePr>
  </w:style>
  <w:style w:type="table" w:customStyle="1" w:styleId="ListTable4-Accent62">
    <w:name w:val="List Table 4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ADD394"/>
        <w:left w:val="single" w:sz="4" w:space="0" w:color="ADD394"/>
        <w:bottom w:val="single" w:sz="4" w:space="0" w:color="ADD394"/>
        <w:right w:val="single" w:sz="4" w:space="0" w:color="ADD394"/>
        <w:insideH w:val="single" w:sz="4" w:space="0" w:color="ADD394"/>
      </w:tblBorders>
      <w:tblCellMar>
        <w:top w:w="0" w:type="dxa"/>
        <w:left w:w="0" w:type="dxa"/>
        <w:bottom w:w="0" w:type="dxa"/>
        <w:right w:w="0" w:type="dxa"/>
      </w:tblCellMar>
    </w:tblPr>
    <w:tblStylePr w:type="firstRow">
      <w:rPr>
        <w:b/>
        <w:color w:val="FFFFFF"/>
        <w:sz w:val="22"/>
        <w:szCs w:val="22"/>
      </w:rPr>
      <w:tblPr/>
      <w:tcPr>
        <w:shd w:val="clear" w:color="auto" w:fill="70AD47"/>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AEBCF"/>
      </w:tcPr>
    </w:tblStylePr>
    <w:tblStylePr w:type="band1Horz">
      <w:rPr>
        <w:color w:val="404040"/>
        <w:sz w:val="22"/>
        <w:szCs w:val="22"/>
      </w:rPr>
      <w:tblPr/>
      <w:tcPr>
        <w:shd w:val="clear" w:color="auto" w:fill="DAEBCF"/>
      </w:tcPr>
    </w:tblStylePr>
  </w:style>
  <w:style w:type="table" w:customStyle="1" w:styleId="-5120">
    <w:name w:val="Список-таблица 5 темная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CellMar>
        <w:top w:w="0" w:type="dxa"/>
        <w:left w:w="0" w:type="dxa"/>
        <w:bottom w:w="0" w:type="dxa"/>
        <w:right w:w="0" w:type="dxa"/>
      </w:tblCellMar>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ListTable5Dark-Accent12">
    <w:name w:val="List Table 5 Dark -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36" w:space="0" w:color="4472C4"/>
        <w:left w:val="single" w:sz="36" w:space="0" w:color="4472C4"/>
        <w:bottom w:val="single" w:sz="36" w:space="0" w:color="4472C4"/>
        <w:right w:val="single" w:sz="36" w:space="0" w:color="4472C4"/>
      </w:tblBorders>
      <w:tblCellMar>
        <w:top w:w="0" w:type="dxa"/>
        <w:left w:w="0" w:type="dxa"/>
        <w:bottom w:w="0" w:type="dxa"/>
        <w:right w:w="0" w:type="dxa"/>
      </w:tblCellMar>
    </w:tblPr>
    <w:tblStylePr w:type="firstRow">
      <w:rPr>
        <w:b/>
        <w:color w:val="FFFFFF"/>
        <w:sz w:val="22"/>
        <w:szCs w:val="22"/>
      </w:rPr>
      <w:tblPr/>
      <w:tcPr>
        <w:tcBorders>
          <w:top w:val="single" w:sz="36" w:space="0" w:color="4472C4"/>
          <w:bottom w:val="single" w:sz="12" w:space="0" w:color="FFFFFF"/>
        </w:tcBorders>
        <w:shd w:val="clear" w:color="auto" w:fill="4472C4"/>
      </w:tcPr>
    </w:tblStylePr>
    <w:tblStylePr w:type="lastRow">
      <w:rPr>
        <w:b/>
        <w:color w:val="FFFFFF"/>
        <w:sz w:val="22"/>
        <w:szCs w:val="22"/>
      </w:rPr>
    </w:tblStylePr>
    <w:tblStylePr w:type="firstCol">
      <w:rPr>
        <w:b/>
        <w:color w:val="FFFFFF"/>
        <w:sz w:val="22"/>
        <w:szCs w:val="22"/>
      </w:rPr>
      <w:tblPr/>
      <w:tcPr>
        <w:tcBorders>
          <w:left w:val="single" w:sz="36" w:space="0" w:color="4472C4"/>
          <w:right w:val="single" w:sz="4" w:space="0" w:color="FFFFFF"/>
        </w:tcBorders>
      </w:tcPr>
    </w:tblStylePr>
    <w:tblStylePr w:type="lastCol">
      <w:tblPr/>
      <w:tcPr>
        <w:tcBorders>
          <w:left w:val="single" w:sz="4" w:space="0" w:color="FFFFFF"/>
          <w:right w:val="single" w:sz="36" w:space="0" w:color="4472C4"/>
        </w:tcBorders>
      </w:tcPr>
    </w:tblStylePr>
    <w:tblStylePr w:type="band1Vert">
      <w:tblPr/>
      <w:tcPr>
        <w:tcBorders>
          <w:left w:val="single" w:sz="4" w:space="0" w:color="FFFFFF"/>
          <w:right w:val="single" w:sz="4" w:space="0" w:color="FFFFFF"/>
        </w:tcBorders>
        <w:shd w:val="clear" w:color="auto" w:fill="4472C4"/>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472C4"/>
      </w:tcPr>
    </w:tblStylePr>
    <w:tblStylePr w:type="band2Horz">
      <w:tblPr/>
      <w:tcPr>
        <w:tcBorders>
          <w:top w:val="single" w:sz="4" w:space="0" w:color="FFFFFF"/>
          <w:bottom w:val="single" w:sz="4" w:space="0" w:color="FFFFFF"/>
        </w:tcBorders>
        <w:shd w:val="clear" w:color="auto" w:fill="4472C4"/>
      </w:tcPr>
    </w:tblStylePr>
  </w:style>
  <w:style w:type="table" w:customStyle="1" w:styleId="ListTable5Dark-Accent22">
    <w:name w:val="List Table 5 Dark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36" w:space="0" w:color="F4B184"/>
        <w:left w:val="single" w:sz="36" w:space="0" w:color="F4B184"/>
        <w:bottom w:val="single" w:sz="36" w:space="0" w:color="F4B184"/>
        <w:right w:val="single" w:sz="36" w:space="0" w:color="F4B184"/>
      </w:tblBorders>
      <w:tblCellMar>
        <w:top w:w="0" w:type="dxa"/>
        <w:left w:w="0" w:type="dxa"/>
        <w:bottom w:w="0" w:type="dxa"/>
        <w:right w:w="0" w:type="dxa"/>
      </w:tblCellMar>
    </w:tblPr>
    <w:tblStylePr w:type="firstRow">
      <w:rPr>
        <w:b/>
        <w:color w:val="FFFFFF"/>
        <w:sz w:val="22"/>
        <w:szCs w:val="22"/>
      </w:rPr>
      <w:tblPr/>
      <w:tcPr>
        <w:tcBorders>
          <w:top w:val="single" w:sz="36" w:space="0" w:color="ED7D31"/>
          <w:bottom w:val="single" w:sz="12" w:space="0" w:color="FFFFFF"/>
        </w:tcBorders>
        <w:shd w:val="clear" w:color="auto" w:fill="F4B184"/>
      </w:tcPr>
    </w:tblStylePr>
    <w:tblStylePr w:type="lastRow">
      <w:rPr>
        <w:b/>
        <w:color w:val="FFFFFF"/>
        <w:sz w:val="22"/>
        <w:szCs w:val="22"/>
      </w:rPr>
    </w:tblStylePr>
    <w:tblStylePr w:type="firstCol">
      <w:rPr>
        <w:b/>
        <w:color w:val="FFFFFF"/>
        <w:sz w:val="22"/>
        <w:szCs w:val="22"/>
      </w:rPr>
      <w:tblPr/>
      <w:tcPr>
        <w:tcBorders>
          <w:left w:val="single" w:sz="36" w:space="0" w:color="ED7D31"/>
          <w:right w:val="single" w:sz="4" w:space="0" w:color="FFFFFF"/>
        </w:tcBorders>
      </w:tcPr>
    </w:tblStylePr>
    <w:tblStylePr w:type="lastCol">
      <w:tblPr/>
      <w:tcPr>
        <w:tcBorders>
          <w:left w:val="single" w:sz="4" w:space="0" w:color="FFFFFF"/>
          <w:right w:val="single" w:sz="36" w:space="0" w:color="ED7D31"/>
        </w:tcBorders>
      </w:tcPr>
    </w:tblStylePr>
    <w:tblStylePr w:type="band1Vert">
      <w:tblPr/>
      <w:tcPr>
        <w:tcBorders>
          <w:left w:val="single" w:sz="4" w:space="0" w:color="FFFFFF"/>
          <w:right w:val="single" w:sz="4" w:space="0" w:color="FFFFFF"/>
        </w:tcBorders>
        <w:shd w:val="clear" w:color="auto" w:fill="F4B184"/>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4B184"/>
      </w:tcPr>
    </w:tblStylePr>
    <w:tblStylePr w:type="band2Horz">
      <w:tblPr/>
      <w:tcPr>
        <w:tcBorders>
          <w:top w:val="single" w:sz="4" w:space="0" w:color="FFFFFF"/>
          <w:bottom w:val="single" w:sz="4" w:space="0" w:color="FFFFFF"/>
        </w:tcBorders>
        <w:shd w:val="clear" w:color="auto" w:fill="F4B184"/>
      </w:tcPr>
    </w:tblStylePr>
  </w:style>
  <w:style w:type="table" w:customStyle="1" w:styleId="ListTable5Dark-Accent32">
    <w:name w:val="List Table 5 Dark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36" w:space="0" w:color="C9C9C9"/>
        <w:left w:val="single" w:sz="36" w:space="0" w:color="C9C9C9"/>
        <w:bottom w:val="single" w:sz="36" w:space="0" w:color="C9C9C9"/>
        <w:right w:val="single" w:sz="36" w:space="0" w:color="C9C9C9"/>
      </w:tblBorders>
      <w:tblCellMar>
        <w:top w:w="0" w:type="dxa"/>
        <w:left w:w="0" w:type="dxa"/>
        <w:bottom w:w="0" w:type="dxa"/>
        <w:right w:w="0" w:type="dxa"/>
      </w:tblCellMar>
    </w:tblPr>
    <w:tblStylePr w:type="firstRow">
      <w:rPr>
        <w:b/>
        <w:color w:val="FFFFFF"/>
        <w:sz w:val="22"/>
        <w:szCs w:val="22"/>
      </w:rPr>
      <w:tblPr/>
      <w:tcPr>
        <w:tcBorders>
          <w:top w:val="single" w:sz="36" w:space="0" w:color="A5A5A5"/>
          <w:bottom w:val="single" w:sz="12" w:space="0" w:color="FFFFFF"/>
        </w:tcBorders>
        <w:shd w:val="clear" w:color="auto" w:fill="C9C9C9"/>
      </w:tcPr>
    </w:tblStylePr>
    <w:tblStylePr w:type="lastRow">
      <w:rPr>
        <w:b/>
        <w:color w:val="FFFFFF"/>
        <w:sz w:val="22"/>
        <w:szCs w:val="22"/>
      </w:rPr>
    </w:tblStylePr>
    <w:tblStylePr w:type="firstCol">
      <w:rPr>
        <w:b/>
        <w:color w:val="FFFFFF"/>
        <w:sz w:val="22"/>
        <w:szCs w:val="22"/>
      </w:rPr>
      <w:tblPr/>
      <w:tcPr>
        <w:tcBorders>
          <w:left w:val="single" w:sz="36" w:space="0" w:color="A5A5A5"/>
          <w:right w:val="single" w:sz="4" w:space="0" w:color="FFFFFF"/>
        </w:tcBorders>
      </w:tcPr>
    </w:tblStylePr>
    <w:tblStylePr w:type="lastCol">
      <w:tblPr/>
      <w:tcPr>
        <w:tcBorders>
          <w:left w:val="single" w:sz="4" w:space="0" w:color="FFFFFF"/>
          <w:right w:val="single" w:sz="36" w:space="0" w:color="A5A5A5"/>
        </w:tcBorders>
      </w:tcPr>
    </w:tblStylePr>
    <w:tblStylePr w:type="band1Vert">
      <w:tblPr/>
      <w:tcPr>
        <w:tcBorders>
          <w:left w:val="single" w:sz="4" w:space="0" w:color="FFFFFF"/>
          <w:right w:val="single" w:sz="4" w:space="0" w:color="FFFFFF"/>
        </w:tcBorders>
        <w:shd w:val="clear" w:color="auto" w:fill="C9C9C9"/>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9C9C9"/>
      </w:tcPr>
    </w:tblStylePr>
    <w:tblStylePr w:type="band2Horz">
      <w:tblPr/>
      <w:tcPr>
        <w:tcBorders>
          <w:top w:val="single" w:sz="4" w:space="0" w:color="FFFFFF"/>
          <w:bottom w:val="single" w:sz="4" w:space="0" w:color="FFFFFF"/>
        </w:tcBorders>
        <w:shd w:val="clear" w:color="auto" w:fill="C9C9C9"/>
      </w:tcPr>
    </w:tblStylePr>
  </w:style>
  <w:style w:type="table" w:customStyle="1" w:styleId="ListTable5Dark-Accent42">
    <w:name w:val="List Table 5 Dark -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36" w:space="0" w:color="FFD865"/>
        <w:left w:val="single" w:sz="36" w:space="0" w:color="FFD865"/>
        <w:bottom w:val="single" w:sz="36" w:space="0" w:color="FFD865"/>
        <w:right w:val="single" w:sz="36" w:space="0" w:color="FFD865"/>
      </w:tblBorders>
      <w:tblCellMar>
        <w:top w:w="0" w:type="dxa"/>
        <w:left w:w="0" w:type="dxa"/>
        <w:bottom w:w="0" w:type="dxa"/>
        <w:right w:w="0" w:type="dxa"/>
      </w:tblCellMar>
    </w:tblPr>
    <w:tblStylePr w:type="firstRow">
      <w:rPr>
        <w:b/>
        <w:color w:val="FFFFFF"/>
        <w:sz w:val="22"/>
        <w:szCs w:val="22"/>
      </w:rPr>
      <w:tblPr/>
      <w:tcPr>
        <w:tcBorders>
          <w:top w:val="single" w:sz="36" w:space="0" w:color="FFC000"/>
          <w:bottom w:val="single" w:sz="12" w:space="0" w:color="FFFFFF"/>
        </w:tcBorders>
        <w:shd w:val="clear" w:color="auto" w:fill="FFD865"/>
      </w:tcPr>
    </w:tblStylePr>
    <w:tblStylePr w:type="lastRow">
      <w:rPr>
        <w:b/>
        <w:color w:val="FFFFFF"/>
        <w:sz w:val="22"/>
        <w:szCs w:val="22"/>
      </w:rPr>
    </w:tblStylePr>
    <w:tblStylePr w:type="firstCol">
      <w:rPr>
        <w:b/>
        <w:color w:val="FFFFFF"/>
        <w:sz w:val="22"/>
        <w:szCs w:val="22"/>
      </w:rPr>
      <w:tblPr/>
      <w:tcPr>
        <w:tcBorders>
          <w:left w:val="single" w:sz="36" w:space="0" w:color="FFC000"/>
          <w:right w:val="single" w:sz="4" w:space="0" w:color="FFFFFF"/>
        </w:tcBorders>
      </w:tcPr>
    </w:tblStylePr>
    <w:tblStylePr w:type="lastCol">
      <w:tblPr/>
      <w:tcPr>
        <w:tcBorders>
          <w:left w:val="single" w:sz="4" w:space="0" w:color="FFFFFF"/>
          <w:right w:val="single" w:sz="36" w:space="0" w:color="FFC000"/>
        </w:tcBorders>
      </w:tcPr>
    </w:tblStylePr>
    <w:tblStylePr w:type="band1Vert">
      <w:tblPr/>
      <w:tcPr>
        <w:tcBorders>
          <w:left w:val="single" w:sz="4" w:space="0" w:color="FFFFFF"/>
          <w:right w:val="single" w:sz="4" w:space="0" w:color="FFFFFF"/>
        </w:tcBorders>
        <w:shd w:val="clear" w:color="auto" w:fill="FFD86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FD865"/>
      </w:tcPr>
    </w:tblStylePr>
    <w:tblStylePr w:type="band2Horz">
      <w:tblPr/>
      <w:tcPr>
        <w:tcBorders>
          <w:top w:val="single" w:sz="4" w:space="0" w:color="FFFFFF"/>
          <w:bottom w:val="single" w:sz="4" w:space="0" w:color="FFFFFF"/>
        </w:tcBorders>
        <w:shd w:val="clear" w:color="auto" w:fill="FFD865"/>
      </w:tcPr>
    </w:tblStylePr>
  </w:style>
  <w:style w:type="table" w:customStyle="1" w:styleId="ListTable5Dark-Accent52">
    <w:name w:val="List Table 5 Dark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36" w:space="0" w:color="9BC2E5"/>
        <w:left w:val="single" w:sz="36" w:space="0" w:color="9BC2E5"/>
        <w:bottom w:val="single" w:sz="36" w:space="0" w:color="9BC2E5"/>
        <w:right w:val="single" w:sz="36" w:space="0" w:color="9BC2E5"/>
      </w:tblBorders>
      <w:tblCellMar>
        <w:top w:w="0" w:type="dxa"/>
        <w:left w:w="0" w:type="dxa"/>
        <w:bottom w:w="0" w:type="dxa"/>
        <w:right w:w="0" w:type="dxa"/>
      </w:tblCellMar>
    </w:tblPr>
    <w:tblStylePr w:type="firstRow">
      <w:rPr>
        <w:b/>
        <w:color w:val="FFFFFF"/>
        <w:sz w:val="22"/>
        <w:szCs w:val="22"/>
      </w:rPr>
      <w:tblPr/>
      <w:tcPr>
        <w:tcBorders>
          <w:top w:val="single" w:sz="36" w:space="0" w:color="5B9BD5"/>
          <w:bottom w:val="single" w:sz="12" w:space="0" w:color="FFFFFF"/>
        </w:tcBorders>
        <w:shd w:val="clear" w:color="auto" w:fill="9BC2E5"/>
      </w:tcPr>
    </w:tblStylePr>
    <w:tblStylePr w:type="lastRow">
      <w:rPr>
        <w:b/>
        <w:color w:val="FFFFFF"/>
        <w:sz w:val="22"/>
        <w:szCs w:val="22"/>
      </w:rPr>
    </w:tblStylePr>
    <w:tblStylePr w:type="firstCol">
      <w:rPr>
        <w:b/>
        <w:color w:val="FFFFFF"/>
        <w:sz w:val="22"/>
        <w:szCs w:val="22"/>
      </w:rPr>
      <w:tblPr/>
      <w:tcPr>
        <w:tcBorders>
          <w:left w:val="single" w:sz="36" w:space="0" w:color="5B9BD5"/>
          <w:right w:val="single" w:sz="4" w:space="0" w:color="FFFFFF"/>
        </w:tcBorders>
      </w:tcPr>
    </w:tblStylePr>
    <w:tblStylePr w:type="lastCol">
      <w:tblPr/>
      <w:tcPr>
        <w:tcBorders>
          <w:left w:val="single" w:sz="4" w:space="0" w:color="FFFFFF"/>
          <w:right w:val="single" w:sz="36" w:space="0" w:color="5B9BD5"/>
        </w:tcBorders>
      </w:tcPr>
    </w:tblStylePr>
    <w:tblStylePr w:type="band1Vert">
      <w:tblPr/>
      <w:tcPr>
        <w:tcBorders>
          <w:left w:val="single" w:sz="4" w:space="0" w:color="FFFFFF"/>
          <w:right w:val="single" w:sz="4" w:space="0" w:color="FFFFFF"/>
        </w:tcBorders>
        <w:shd w:val="clear" w:color="auto" w:fill="9BC2E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BC2E5"/>
      </w:tcPr>
    </w:tblStylePr>
    <w:tblStylePr w:type="band2Horz">
      <w:tblPr/>
      <w:tcPr>
        <w:tcBorders>
          <w:top w:val="single" w:sz="4" w:space="0" w:color="FFFFFF"/>
          <w:bottom w:val="single" w:sz="4" w:space="0" w:color="FFFFFF"/>
        </w:tcBorders>
        <w:shd w:val="clear" w:color="auto" w:fill="9BC2E5"/>
      </w:tcPr>
    </w:tblStylePr>
  </w:style>
  <w:style w:type="table" w:customStyle="1" w:styleId="ListTable5Dark-Accent62">
    <w:name w:val="List Table 5 Dark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36" w:space="0" w:color="A9D08E"/>
        <w:left w:val="single" w:sz="36" w:space="0" w:color="A9D08E"/>
        <w:bottom w:val="single" w:sz="36" w:space="0" w:color="A9D08E"/>
        <w:right w:val="single" w:sz="36" w:space="0" w:color="A9D08E"/>
      </w:tblBorders>
      <w:tblCellMar>
        <w:top w:w="0" w:type="dxa"/>
        <w:left w:w="0" w:type="dxa"/>
        <w:bottom w:w="0" w:type="dxa"/>
        <w:right w:w="0" w:type="dxa"/>
      </w:tblCellMar>
    </w:tblPr>
    <w:tblStylePr w:type="firstRow">
      <w:rPr>
        <w:b/>
        <w:color w:val="FFFFFF"/>
        <w:sz w:val="22"/>
        <w:szCs w:val="22"/>
      </w:rPr>
      <w:tblPr/>
      <w:tcPr>
        <w:tcBorders>
          <w:top w:val="single" w:sz="36" w:space="0" w:color="70AD47"/>
          <w:bottom w:val="single" w:sz="12" w:space="0" w:color="FFFFFF"/>
        </w:tcBorders>
        <w:shd w:val="clear" w:color="auto" w:fill="A9D08E"/>
      </w:tcPr>
    </w:tblStylePr>
    <w:tblStylePr w:type="lastRow">
      <w:rPr>
        <w:b/>
        <w:color w:val="FFFFFF"/>
        <w:sz w:val="22"/>
        <w:szCs w:val="22"/>
      </w:rPr>
    </w:tblStylePr>
    <w:tblStylePr w:type="firstCol">
      <w:rPr>
        <w:b/>
        <w:color w:val="FFFFFF"/>
        <w:sz w:val="22"/>
        <w:szCs w:val="22"/>
      </w:rPr>
      <w:tblPr/>
      <w:tcPr>
        <w:tcBorders>
          <w:left w:val="single" w:sz="36" w:space="0" w:color="70AD47"/>
          <w:right w:val="single" w:sz="4" w:space="0" w:color="FFFFFF"/>
        </w:tcBorders>
      </w:tcPr>
    </w:tblStylePr>
    <w:tblStylePr w:type="lastCol">
      <w:tblPr/>
      <w:tcPr>
        <w:tcBorders>
          <w:left w:val="single" w:sz="4" w:space="0" w:color="FFFFFF"/>
          <w:right w:val="single" w:sz="36" w:space="0" w:color="70AD47"/>
        </w:tcBorders>
      </w:tcPr>
    </w:tblStylePr>
    <w:tblStylePr w:type="band1Vert">
      <w:tblPr/>
      <w:tcPr>
        <w:tcBorders>
          <w:left w:val="single" w:sz="4" w:space="0" w:color="FFFFFF"/>
          <w:right w:val="single" w:sz="4" w:space="0" w:color="FFFFFF"/>
        </w:tcBorders>
        <w:shd w:val="clear" w:color="auto" w:fill="A9D08E"/>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A9D08E"/>
      </w:tcPr>
    </w:tblStylePr>
    <w:tblStylePr w:type="band2Horz">
      <w:tblPr/>
      <w:tcPr>
        <w:tcBorders>
          <w:top w:val="single" w:sz="4" w:space="0" w:color="FFFFFF"/>
          <w:bottom w:val="single" w:sz="4" w:space="0" w:color="FFFFFF"/>
        </w:tcBorders>
        <w:shd w:val="clear" w:color="auto" w:fill="A9D08E"/>
      </w:tcPr>
    </w:tblStylePr>
  </w:style>
  <w:style w:type="table" w:customStyle="1" w:styleId="-6120">
    <w:name w:val="Список-таблица 6 цветная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7F7F7F"/>
        <w:bottom w:val="single" w:sz="4" w:space="0" w:color="7F7F7F"/>
      </w:tblBorders>
      <w:tblCellMar>
        <w:top w:w="0" w:type="dxa"/>
        <w:left w:w="0" w:type="dxa"/>
        <w:bottom w:w="0" w:type="dxa"/>
        <w:right w:w="0" w:type="dxa"/>
      </w:tblCellMar>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ListTable6Colorful-Accent12">
    <w:name w:val="List Table 6 Colorful -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4472C4"/>
        <w:bottom w:val="single" w:sz="4" w:space="0" w:color="4472C4"/>
      </w:tblBorders>
      <w:tblCellMar>
        <w:top w:w="0" w:type="dxa"/>
        <w:left w:w="0" w:type="dxa"/>
        <w:bottom w:w="0" w:type="dxa"/>
        <w:right w:w="0" w:type="dxa"/>
      </w:tblCellMar>
    </w:tblPr>
    <w:tblStylePr w:type="firstRow">
      <w:rPr>
        <w:b/>
        <w:color w:val="254175"/>
      </w:rPr>
      <w:tblPr/>
      <w:tcPr>
        <w:tcBorders>
          <w:bottom w:val="single" w:sz="4" w:space="0" w:color="4472C4"/>
        </w:tcBorders>
      </w:tcPr>
    </w:tblStylePr>
    <w:tblStylePr w:type="lastRow">
      <w:rPr>
        <w:b/>
        <w:color w:val="254175"/>
      </w:rPr>
      <w:tblPr/>
      <w:tcPr>
        <w:tcBorders>
          <w:top w:val="single" w:sz="4" w:space="0" w:color="4472C4"/>
        </w:tcBorders>
      </w:tcPr>
    </w:tblStylePr>
    <w:tblStylePr w:type="firstCol">
      <w:rPr>
        <w:b/>
        <w:color w:val="254175"/>
      </w:rPr>
    </w:tblStylePr>
    <w:tblStylePr w:type="lastCol">
      <w:rPr>
        <w:b/>
        <w:color w:val="254175"/>
      </w:rPr>
    </w:tblStylePr>
    <w:tblStylePr w:type="band1Vert">
      <w:tblPr/>
      <w:tcPr>
        <w:shd w:val="clear" w:color="auto" w:fill="CFDBF0"/>
      </w:tcPr>
    </w:tblStylePr>
    <w:tblStylePr w:type="band1Horz">
      <w:rPr>
        <w:color w:val="254175"/>
        <w:sz w:val="22"/>
        <w:szCs w:val="22"/>
      </w:rPr>
      <w:tblPr/>
      <w:tcPr>
        <w:shd w:val="clear" w:color="auto" w:fill="CFDBF0"/>
      </w:tcPr>
    </w:tblStylePr>
    <w:tblStylePr w:type="band2Horz">
      <w:rPr>
        <w:color w:val="254175"/>
        <w:sz w:val="22"/>
        <w:szCs w:val="22"/>
      </w:rPr>
    </w:tblStylePr>
  </w:style>
  <w:style w:type="table" w:customStyle="1" w:styleId="ListTable6Colorful-Accent22">
    <w:name w:val="List Table 6 Colorful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4B184"/>
        <w:bottom w:val="single" w:sz="4" w:space="0" w:color="F4B184"/>
      </w:tblBorders>
      <w:tblCellMar>
        <w:top w:w="0" w:type="dxa"/>
        <w:left w:w="0" w:type="dxa"/>
        <w:bottom w:w="0" w:type="dxa"/>
        <w:right w:w="0" w:type="dxa"/>
      </w:tblCellMar>
    </w:tblPr>
    <w:tblStylePr w:type="firstRow">
      <w:rPr>
        <w:b/>
        <w:color w:val="F4B184"/>
      </w:rPr>
      <w:tblPr/>
      <w:tcPr>
        <w:tcBorders>
          <w:bottom w:val="single" w:sz="4" w:space="0" w:color="ED7D31"/>
        </w:tcBorders>
      </w:tcPr>
    </w:tblStylePr>
    <w:tblStylePr w:type="lastRow">
      <w:rPr>
        <w:b/>
        <w:color w:val="F4B184"/>
      </w:rPr>
      <w:tblPr/>
      <w:tcPr>
        <w:tcBorders>
          <w:top w:val="single" w:sz="4" w:space="0" w:color="ED7D31"/>
        </w:tcBorders>
      </w:tcPr>
    </w:tblStylePr>
    <w:tblStylePr w:type="firstCol">
      <w:rPr>
        <w:b/>
        <w:color w:val="F4B184"/>
      </w:rPr>
    </w:tblStylePr>
    <w:tblStylePr w:type="lastCol">
      <w:rPr>
        <w:b/>
        <w:color w:val="F4B184"/>
      </w:rPr>
    </w:tblStylePr>
    <w:tblStylePr w:type="band1Vert">
      <w:tblPr/>
      <w:tcPr>
        <w:shd w:val="clear" w:color="auto" w:fill="FADECB"/>
      </w:tcPr>
    </w:tblStylePr>
    <w:tblStylePr w:type="band1Horz">
      <w:rPr>
        <w:color w:val="F4B184"/>
        <w:sz w:val="22"/>
        <w:szCs w:val="22"/>
      </w:rPr>
      <w:tblPr/>
      <w:tcPr>
        <w:shd w:val="clear" w:color="auto" w:fill="FADECB"/>
      </w:tcPr>
    </w:tblStylePr>
    <w:tblStylePr w:type="band2Horz">
      <w:rPr>
        <w:color w:val="F4B184"/>
        <w:sz w:val="22"/>
        <w:szCs w:val="22"/>
      </w:rPr>
    </w:tblStylePr>
  </w:style>
  <w:style w:type="table" w:customStyle="1" w:styleId="ListTable6Colorful-Accent32">
    <w:name w:val="List Table 6 Colorful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C9C9C9"/>
        <w:bottom w:val="single" w:sz="4" w:space="0" w:color="C9C9C9"/>
      </w:tblBorders>
      <w:tblCellMar>
        <w:top w:w="0" w:type="dxa"/>
        <w:left w:w="0" w:type="dxa"/>
        <w:bottom w:w="0" w:type="dxa"/>
        <w:right w:w="0" w:type="dxa"/>
      </w:tblCellMar>
    </w:tblPr>
    <w:tblStylePr w:type="firstRow">
      <w:rPr>
        <w:b/>
        <w:color w:val="C9C9C9"/>
      </w:rPr>
      <w:tblPr/>
      <w:tcPr>
        <w:tcBorders>
          <w:bottom w:val="single" w:sz="4" w:space="0" w:color="A5A5A5"/>
        </w:tcBorders>
      </w:tcPr>
    </w:tblStylePr>
    <w:tblStylePr w:type="lastRow">
      <w:rPr>
        <w:b/>
        <w:color w:val="C9C9C9"/>
      </w:rPr>
      <w:tblPr/>
      <w:tcPr>
        <w:tcBorders>
          <w:top w:val="single" w:sz="4" w:space="0" w:color="A5A5A5"/>
        </w:tcBorders>
      </w:tcPr>
    </w:tblStylePr>
    <w:tblStylePr w:type="firstCol">
      <w:rPr>
        <w:b/>
        <w:color w:val="C9C9C9"/>
      </w:rPr>
    </w:tblStylePr>
    <w:tblStylePr w:type="lastCol">
      <w:rPr>
        <w:b/>
        <w:color w:val="C9C9C9"/>
      </w:rPr>
    </w:tblStylePr>
    <w:tblStylePr w:type="band1Vert">
      <w:tblPr/>
      <w:tcPr>
        <w:shd w:val="clear" w:color="auto" w:fill="E8E8E8"/>
      </w:tcPr>
    </w:tblStylePr>
    <w:tblStylePr w:type="band1Horz">
      <w:rPr>
        <w:color w:val="C9C9C9"/>
        <w:sz w:val="22"/>
        <w:szCs w:val="22"/>
      </w:rPr>
      <w:tblPr/>
      <w:tcPr>
        <w:shd w:val="clear" w:color="auto" w:fill="E8E8E8"/>
      </w:tcPr>
    </w:tblStylePr>
    <w:tblStylePr w:type="band2Horz">
      <w:rPr>
        <w:color w:val="C9C9C9"/>
        <w:sz w:val="22"/>
        <w:szCs w:val="22"/>
      </w:rPr>
    </w:tblStylePr>
  </w:style>
  <w:style w:type="table" w:customStyle="1" w:styleId="ListTable6Colorful-Accent42">
    <w:name w:val="List Table 6 Colorful -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D865"/>
        <w:bottom w:val="single" w:sz="4" w:space="0" w:color="FFD865"/>
      </w:tblBorders>
      <w:tblCellMar>
        <w:top w:w="0" w:type="dxa"/>
        <w:left w:w="0" w:type="dxa"/>
        <w:bottom w:w="0" w:type="dxa"/>
        <w:right w:w="0" w:type="dxa"/>
      </w:tblCellMar>
    </w:tblPr>
    <w:tblStylePr w:type="firstRow">
      <w:rPr>
        <w:b/>
        <w:color w:val="FFD865"/>
      </w:rPr>
      <w:tblPr/>
      <w:tcPr>
        <w:tcBorders>
          <w:bottom w:val="single" w:sz="4" w:space="0" w:color="FFC000"/>
        </w:tcBorders>
      </w:tcPr>
    </w:tblStylePr>
    <w:tblStylePr w:type="lastRow">
      <w:rPr>
        <w:b/>
        <w:color w:val="FFD865"/>
      </w:rPr>
      <w:tblPr/>
      <w:tcPr>
        <w:tcBorders>
          <w:top w:val="single" w:sz="4" w:space="0" w:color="FFC000"/>
        </w:tcBorders>
      </w:tcPr>
    </w:tblStylePr>
    <w:tblStylePr w:type="firstCol">
      <w:rPr>
        <w:b/>
        <w:color w:val="FFD865"/>
      </w:rPr>
    </w:tblStylePr>
    <w:tblStylePr w:type="lastCol">
      <w:rPr>
        <w:b/>
        <w:color w:val="FFD865"/>
      </w:rPr>
    </w:tblStylePr>
    <w:tblStylePr w:type="band1Vert">
      <w:tblPr/>
      <w:tcPr>
        <w:shd w:val="clear" w:color="auto" w:fill="FFEFBF"/>
      </w:tcPr>
    </w:tblStylePr>
    <w:tblStylePr w:type="band1Horz">
      <w:rPr>
        <w:color w:val="FFD865"/>
        <w:sz w:val="22"/>
        <w:szCs w:val="22"/>
      </w:rPr>
      <w:tblPr/>
      <w:tcPr>
        <w:shd w:val="clear" w:color="auto" w:fill="FFEFBF"/>
      </w:tcPr>
    </w:tblStylePr>
    <w:tblStylePr w:type="band2Horz">
      <w:rPr>
        <w:color w:val="FFD865"/>
        <w:sz w:val="22"/>
        <w:szCs w:val="22"/>
      </w:rPr>
    </w:tblStylePr>
  </w:style>
  <w:style w:type="table" w:customStyle="1" w:styleId="ListTable6Colorful-Accent52">
    <w:name w:val="List Table 6 Colorful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9BC2E5"/>
        <w:bottom w:val="single" w:sz="4" w:space="0" w:color="9BC2E5"/>
      </w:tblBorders>
      <w:tblCellMar>
        <w:top w:w="0" w:type="dxa"/>
        <w:left w:w="0" w:type="dxa"/>
        <w:bottom w:w="0" w:type="dxa"/>
        <w:right w:w="0" w:type="dxa"/>
      </w:tblCellMar>
    </w:tblPr>
    <w:tblStylePr w:type="firstRow">
      <w:rPr>
        <w:b/>
        <w:color w:val="9BC2E5"/>
      </w:rPr>
      <w:tblPr/>
      <w:tcPr>
        <w:tcBorders>
          <w:bottom w:val="single" w:sz="4" w:space="0" w:color="5B9BD5"/>
        </w:tcBorders>
      </w:tcPr>
    </w:tblStylePr>
    <w:tblStylePr w:type="lastRow">
      <w:rPr>
        <w:b/>
        <w:color w:val="9BC2E5"/>
      </w:rPr>
      <w:tblPr/>
      <w:tcPr>
        <w:tcBorders>
          <w:top w:val="single" w:sz="4" w:space="0" w:color="5B9BD5"/>
        </w:tcBorders>
      </w:tcPr>
    </w:tblStylePr>
    <w:tblStylePr w:type="firstCol">
      <w:rPr>
        <w:b/>
        <w:color w:val="9BC2E5"/>
      </w:rPr>
    </w:tblStylePr>
    <w:tblStylePr w:type="lastCol">
      <w:rPr>
        <w:b/>
        <w:color w:val="9BC2E5"/>
      </w:rPr>
    </w:tblStylePr>
    <w:tblStylePr w:type="band1Vert">
      <w:tblPr/>
      <w:tcPr>
        <w:shd w:val="clear" w:color="auto" w:fill="D5E5F4"/>
      </w:tcPr>
    </w:tblStylePr>
    <w:tblStylePr w:type="band1Horz">
      <w:rPr>
        <w:color w:val="9BC2E5"/>
        <w:sz w:val="22"/>
        <w:szCs w:val="22"/>
      </w:rPr>
      <w:tblPr/>
      <w:tcPr>
        <w:shd w:val="clear" w:color="auto" w:fill="D5E5F4"/>
      </w:tcPr>
    </w:tblStylePr>
    <w:tblStylePr w:type="band2Horz">
      <w:rPr>
        <w:color w:val="9BC2E5"/>
        <w:sz w:val="22"/>
        <w:szCs w:val="22"/>
      </w:rPr>
    </w:tblStylePr>
  </w:style>
  <w:style w:type="table" w:customStyle="1" w:styleId="ListTable6Colorful-Accent62">
    <w:name w:val="List Table 6 Colorful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A9D08E"/>
        <w:bottom w:val="single" w:sz="4" w:space="0" w:color="A9D08E"/>
      </w:tblBorders>
      <w:tblCellMar>
        <w:top w:w="0" w:type="dxa"/>
        <w:left w:w="0" w:type="dxa"/>
        <w:bottom w:w="0" w:type="dxa"/>
        <w:right w:w="0" w:type="dxa"/>
      </w:tblCellMar>
    </w:tblPr>
    <w:tblStylePr w:type="firstRow">
      <w:rPr>
        <w:b/>
        <w:color w:val="A9D08E"/>
      </w:rPr>
      <w:tblPr/>
      <w:tcPr>
        <w:tcBorders>
          <w:bottom w:val="single" w:sz="4" w:space="0" w:color="70AD47"/>
        </w:tcBorders>
      </w:tcPr>
    </w:tblStylePr>
    <w:tblStylePr w:type="lastRow">
      <w:rPr>
        <w:b/>
        <w:color w:val="A9D08E"/>
      </w:rPr>
      <w:tblPr/>
      <w:tcPr>
        <w:tcBorders>
          <w:top w:val="single" w:sz="4" w:space="0" w:color="70AD47"/>
        </w:tcBorders>
      </w:tcPr>
    </w:tblStylePr>
    <w:tblStylePr w:type="firstCol">
      <w:rPr>
        <w:b/>
        <w:color w:val="A9D08E"/>
      </w:rPr>
    </w:tblStylePr>
    <w:tblStylePr w:type="lastCol">
      <w:rPr>
        <w:b/>
        <w:color w:val="A9D08E"/>
      </w:rPr>
    </w:tblStylePr>
    <w:tblStylePr w:type="band1Vert">
      <w:tblPr/>
      <w:tcPr>
        <w:shd w:val="clear" w:color="auto" w:fill="DAEBCF"/>
      </w:tcPr>
    </w:tblStylePr>
    <w:tblStylePr w:type="band1Horz">
      <w:rPr>
        <w:color w:val="A9D08E"/>
        <w:sz w:val="22"/>
        <w:szCs w:val="22"/>
      </w:rPr>
      <w:tblPr/>
      <w:tcPr>
        <w:shd w:val="clear" w:color="auto" w:fill="DAEBCF"/>
      </w:tcPr>
    </w:tblStylePr>
    <w:tblStylePr w:type="band2Horz">
      <w:rPr>
        <w:color w:val="A9D08E"/>
        <w:sz w:val="22"/>
        <w:szCs w:val="22"/>
      </w:rPr>
    </w:tblStylePr>
  </w:style>
  <w:style w:type="table" w:customStyle="1" w:styleId="-7120">
    <w:name w:val="Список-таблица 7 цветная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right w:val="single" w:sz="4" w:space="0" w:color="7F7F7F"/>
      </w:tblBorders>
      <w:tblCellMar>
        <w:top w:w="0" w:type="dxa"/>
        <w:left w:w="0" w:type="dxa"/>
        <w:bottom w:w="0" w:type="dxa"/>
        <w:right w:w="0" w:type="dxa"/>
      </w:tblCellMar>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ListTable7Colorful-Accent12">
    <w:name w:val="List Table 7 Colorful -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right w:val="single" w:sz="4" w:space="0" w:color="4472C4"/>
      </w:tblBorders>
      <w:tblCellMar>
        <w:top w:w="0" w:type="dxa"/>
        <w:left w:w="0" w:type="dxa"/>
        <w:bottom w:w="0" w:type="dxa"/>
        <w:right w:w="0" w:type="dxa"/>
      </w:tblCellMar>
    </w:tblPr>
    <w:tblStylePr w:type="firstRow">
      <w:rPr>
        <w:i/>
        <w:color w:val="254175"/>
        <w:sz w:val="22"/>
        <w:szCs w:val="22"/>
      </w:rPr>
      <w:tblPr/>
      <w:tcPr>
        <w:tcBorders>
          <w:top w:val="none" w:sz="0" w:space="0" w:color="auto"/>
          <w:left w:val="none" w:sz="0" w:space="0" w:color="auto"/>
          <w:bottom w:val="single" w:sz="4" w:space="0" w:color="4472C4"/>
          <w:right w:val="none" w:sz="0" w:space="0" w:color="auto"/>
        </w:tcBorders>
        <w:shd w:val="clear" w:color="auto" w:fill="FFFFFF"/>
      </w:tcPr>
    </w:tblStylePr>
    <w:tblStylePr w:type="lastRow">
      <w:rPr>
        <w:i/>
        <w:color w:val="254175"/>
        <w:sz w:val="22"/>
        <w:szCs w:val="22"/>
      </w:rPr>
      <w:tblPr/>
      <w:tcPr>
        <w:tcBorders>
          <w:top w:val="single" w:sz="4" w:space="0" w:color="4472C4"/>
          <w:left w:val="none" w:sz="0" w:space="0" w:color="auto"/>
          <w:bottom w:val="none" w:sz="0" w:space="0" w:color="auto"/>
          <w:right w:val="none" w:sz="0" w:space="0" w:color="auto"/>
        </w:tcBorders>
        <w:shd w:val="clear" w:color="auto" w:fill="FFFFFF"/>
      </w:tcPr>
    </w:tblStylePr>
    <w:tblStylePr w:type="firstCol">
      <w:pPr>
        <w:jc w:val="right"/>
      </w:pPr>
      <w:rPr>
        <w:i/>
        <w:color w:val="254175"/>
        <w:sz w:val="22"/>
        <w:szCs w:val="22"/>
      </w:rPr>
      <w:tblPr/>
      <w:tcPr>
        <w:tcBorders>
          <w:top w:val="none" w:sz="0" w:space="0" w:color="auto"/>
          <w:left w:val="none" w:sz="0" w:space="0" w:color="auto"/>
          <w:bottom w:val="none" w:sz="0" w:space="0" w:color="auto"/>
          <w:right w:val="single" w:sz="4" w:space="0" w:color="4472C4"/>
        </w:tcBorders>
        <w:shd w:val="clear" w:color="auto" w:fill="auto"/>
      </w:tcPr>
    </w:tblStylePr>
    <w:tblStylePr w:type="lastCol">
      <w:rPr>
        <w:i/>
        <w:color w:val="254175"/>
        <w:sz w:val="22"/>
        <w:szCs w:val="22"/>
      </w:rPr>
      <w:tblPr/>
      <w:tcPr>
        <w:tcBorders>
          <w:top w:val="none" w:sz="0" w:space="0" w:color="auto"/>
          <w:left w:val="single" w:sz="4" w:space="0" w:color="4472C4"/>
          <w:bottom w:val="none" w:sz="0" w:space="0" w:color="auto"/>
          <w:right w:val="none" w:sz="0" w:space="0" w:color="auto"/>
        </w:tcBorders>
        <w:shd w:val="clear" w:color="auto" w:fill="auto"/>
      </w:tcPr>
    </w:tblStylePr>
    <w:tblStylePr w:type="band1Vert">
      <w:tblPr/>
      <w:tcPr>
        <w:shd w:val="clear" w:color="auto" w:fill="CFDBF0"/>
      </w:tcPr>
    </w:tblStylePr>
    <w:tblStylePr w:type="band1Horz">
      <w:rPr>
        <w:color w:val="254175"/>
        <w:sz w:val="22"/>
        <w:szCs w:val="22"/>
      </w:rPr>
      <w:tblPr/>
      <w:tcPr>
        <w:shd w:val="clear" w:color="auto" w:fill="CFDBF0"/>
      </w:tcPr>
    </w:tblStylePr>
    <w:tblStylePr w:type="band2Horz">
      <w:rPr>
        <w:color w:val="254175"/>
        <w:sz w:val="22"/>
        <w:szCs w:val="22"/>
      </w:rPr>
    </w:tblStylePr>
  </w:style>
  <w:style w:type="table" w:customStyle="1" w:styleId="ListTable7Colorful-Accent22">
    <w:name w:val="List Table 7 Colorful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right w:val="single" w:sz="4" w:space="0" w:color="F4B184"/>
      </w:tblBorders>
      <w:tblCellMar>
        <w:top w:w="0" w:type="dxa"/>
        <w:left w:w="0" w:type="dxa"/>
        <w:bottom w:w="0" w:type="dxa"/>
        <w:right w:w="0" w:type="dxa"/>
      </w:tblCellMar>
    </w:tblPr>
    <w:tblStylePr w:type="firstRow">
      <w:rPr>
        <w:i/>
        <w:color w:val="F4B184"/>
        <w:sz w:val="22"/>
        <w:szCs w:val="22"/>
      </w:rPr>
      <w:tblPr/>
      <w:tcPr>
        <w:tcBorders>
          <w:top w:val="none" w:sz="0" w:space="0" w:color="auto"/>
          <w:left w:val="none" w:sz="0" w:space="0" w:color="auto"/>
          <w:bottom w:val="single" w:sz="4" w:space="0" w:color="ED7D31"/>
          <w:right w:val="none" w:sz="0" w:space="0" w:color="auto"/>
        </w:tcBorders>
        <w:shd w:val="clear" w:color="auto" w:fill="FFFFFF"/>
      </w:tcPr>
    </w:tblStylePr>
    <w:tblStylePr w:type="lastRow">
      <w:rPr>
        <w:i/>
        <w:color w:val="F4B184"/>
        <w:sz w:val="22"/>
        <w:szCs w:val="22"/>
      </w:rPr>
      <w:tblPr/>
      <w:tcPr>
        <w:tcBorders>
          <w:top w:val="single" w:sz="4" w:space="0" w:color="ED7D31"/>
          <w:left w:val="none" w:sz="0" w:space="0" w:color="auto"/>
          <w:bottom w:val="none" w:sz="0" w:space="0" w:color="auto"/>
          <w:right w:val="none" w:sz="0" w:space="0" w:color="auto"/>
        </w:tcBorders>
        <w:shd w:val="clear" w:color="auto" w:fill="FFFFFF"/>
      </w:tcPr>
    </w:tblStylePr>
    <w:tblStylePr w:type="firstCol">
      <w:pPr>
        <w:jc w:val="right"/>
      </w:pPr>
      <w:rPr>
        <w:i/>
        <w:color w:val="F4B184"/>
        <w:sz w:val="22"/>
        <w:szCs w:val="22"/>
      </w:rPr>
      <w:tblPr/>
      <w:tcPr>
        <w:tcBorders>
          <w:top w:val="none" w:sz="0" w:space="0" w:color="auto"/>
          <w:left w:val="none" w:sz="0" w:space="0" w:color="auto"/>
          <w:bottom w:val="none" w:sz="0" w:space="0" w:color="auto"/>
          <w:right w:val="single" w:sz="4" w:space="0" w:color="ED7D31"/>
        </w:tcBorders>
        <w:shd w:val="clear" w:color="auto" w:fill="auto"/>
      </w:tcPr>
    </w:tblStylePr>
    <w:tblStylePr w:type="lastCol">
      <w:rPr>
        <w:i/>
        <w:color w:val="F4B184"/>
        <w:sz w:val="22"/>
        <w:szCs w:val="22"/>
      </w:rPr>
      <w:tblPr/>
      <w:tcPr>
        <w:tcBorders>
          <w:top w:val="none" w:sz="0" w:space="0" w:color="auto"/>
          <w:left w:val="single" w:sz="4" w:space="0" w:color="ED7D31"/>
          <w:bottom w:val="none" w:sz="0" w:space="0" w:color="auto"/>
          <w:right w:val="none" w:sz="0" w:space="0" w:color="auto"/>
        </w:tcBorders>
        <w:shd w:val="clear" w:color="auto" w:fill="auto"/>
      </w:tcPr>
    </w:tblStylePr>
    <w:tblStylePr w:type="band1Vert">
      <w:tblPr/>
      <w:tcPr>
        <w:shd w:val="clear" w:color="auto" w:fill="FADECB"/>
      </w:tcPr>
    </w:tblStylePr>
    <w:tblStylePr w:type="band1Horz">
      <w:rPr>
        <w:color w:val="F4B184"/>
        <w:sz w:val="22"/>
        <w:szCs w:val="22"/>
      </w:rPr>
      <w:tblPr/>
      <w:tcPr>
        <w:shd w:val="clear" w:color="auto" w:fill="FADECB"/>
      </w:tcPr>
    </w:tblStylePr>
    <w:tblStylePr w:type="band2Horz">
      <w:rPr>
        <w:color w:val="F4B184"/>
        <w:sz w:val="22"/>
        <w:szCs w:val="22"/>
      </w:rPr>
    </w:tblStylePr>
  </w:style>
  <w:style w:type="table" w:customStyle="1" w:styleId="ListTable7Colorful-Accent32">
    <w:name w:val="List Table 7 Colorful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right w:val="single" w:sz="4" w:space="0" w:color="C9C9C9"/>
      </w:tblBorders>
      <w:tblCellMar>
        <w:top w:w="0" w:type="dxa"/>
        <w:left w:w="0" w:type="dxa"/>
        <w:bottom w:w="0" w:type="dxa"/>
        <w:right w:w="0" w:type="dxa"/>
      </w:tblCellMar>
    </w:tblPr>
    <w:tblStylePr w:type="firstRow">
      <w:rPr>
        <w:i/>
        <w:color w:val="C9C9C9"/>
        <w:sz w:val="22"/>
        <w:szCs w:val="22"/>
      </w:rPr>
      <w:tblPr/>
      <w:tcPr>
        <w:tcBorders>
          <w:top w:val="none" w:sz="0" w:space="0" w:color="auto"/>
          <w:left w:val="none" w:sz="0" w:space="0" w:color="auto"/>
          <w:bottom w:val="single" w:sz="4" w:space="0" w:color="A5A5A5"/>
          <w:right w:val="none" w:sz="0" w:space="0" w:color="auto"/>
        </w:tcBorders>
        <w:shd w:val="clear" w:color="auto" w:fill="FFFFFF"/>
      </w:tcPr>
    </w:tblStylePr>
    <w:tblStylePr w:type="lastRow">
      <w:rPr>
        <w:i/>
        <w:color w:val="C9C9C9"/>
        <w:sz w:val="22"/>
        <w:szCs w:val="22"/>
      </w:rPr>
      <w:tblPr/>
      <w:tcPr>
        <w:tcBorders>
          <w:top w:val="single" w:sz="4" w:space="0" w:color="A5A5A5"/>
          <w:left w:val="none" w:sz="0" w:space="0" w:color="auto"/>
          <w:bottom w:val="none" w:sz="0" w:space="0" w:color="auto"/>
          <w:right w:val="none" w:sz="0" w:space="0" w:color="auto"/>
        </w:tcBorders>
        <w:shd w:val="clear" w:color="auto" w:fill="FFFFFF"/>
      </w:tcPr>
    </w:tblStylePr>
    <w:tblStylePr w:type="firstCol">
      <w:pPr>
        <w:jc w:val="right"/>
      </w:pPr>
      <w:rPr>
        <w:i/>
        <w:color w:val="C9C9C9"/>
        <w:sz w:val="22"/>
        <w:szCs w:val="22"/>
      </w:rPr>
      <w:tblPr/>
      <w:tcPr>
        <w:tcBorders>
          <w:top w:val="none" w:sz="0" w:space="0" w:color="auto"/>
          <w:left w:val="none" w:sz="0" w:space="0" w:color="auto"/>
          <w:bottom w:val="none" w:sz="0" w:space="0" w:color="auto"/>
          <w:right w:val="single" w:sz="4" w:space="0" w:color="A5A5A5"/>
        </w:tcBorders>
        <w:shd w:val="clear" w:color="auto" w:fill="auto"/>
      </w:tcPr>
    </w:tblStylePr>
    <w:tblStylePr w:type="lastCol">
      <w:rPr>
        <w:i/>
        <w:color w:val="C9C9C9"/>
        <w:sz w:val="22"/>
        <w:szCs w:val="22"/>
      </w:rPr>
      <w:tblPr/>
      <w:tcPr>
        <w:tcBorders>
          <w:top w:val="none" w:sz="0" w:space="0" w:color="auto"/>
          <w:left w:val="single" w:sz="4" w:space="0" w:color="A5A5A5"/>
          <w:bottom w:val="none" w:sz="0" w:space="0" w:color="auto"/>
          <w:right w:val="none" w:sz="0" w:space="0" w:color="auto"/>
        </w:tcBorders>
        <w:shd w:val="clear" w:color="auto" w:fill="auto"/>
      </w:tcPr>
    </w:tblStylePr>
    <w:tblStylePr w:type="band1Vert">
      <w:tblPr/>
      <w:tcPr>
        <w:shd w:val="clear" w:color="auto" w:fill="E8E8E8"/>
      </w:tcPr>
    </w:tblStylePr>
    <w:tblStylePr w:type="band1Horz">
      <w:rPr>
        <w:color w:val="C9C9C9"/>
        <w:sz w:val="22"/>
        <w:szCs w:val="22"/>
      </w:rPr>
      <w:tblPr/>
      <w:tcPr>
        <w:shd w:val="clear" w:color="auto" w:fill="E8E8E8"/>
      </w:tcPr>
    </w:tblStylePr>
    <w:tblStylePr w:type="band2Horz">
      <w:rPr>
        <w:color w:val="C9C9C9"/>
        <w:sz w:val="22"/>
        <w:szCs w:val="22"/>
      </w:rPr>
    </w:tblStylePr>
  </w:style>
  <w:style w:type="table" w:customStyle="1" w:styleId="ListTable7Colorful-Accent42">
    <w:name w:val="List Table 7 Colorful -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right w:val="single" w:sz="4" w:space="0" w:color="FFD865"/>
      </w:tblBorders>
      <w:tblCellMar>
        <w:top w:w="0" w:type="dxa"/>
        <w:left w:w="0" w:type="dxa"/>
        <w:bottom w:w="0" w:type="dxa"/>
        <w:right w:w="0" w:type="dxa"/>
      </w:tblCellMar>
    </w:tblPr>
    <w:tblStylePr w:type="firstRow">
      <w:rPr>
        <w:i/>
        <w:color w:val="FFD865"/>
        <w:sz w:val="22"/>
        <w:szCs w:val="22"/>
      </w:rPr>
      <w:tblPr/>
      <w:tcPr>
        <w:tcBorders>
          <w:top w:val="none" w:sz="0" w:space="0" w:color="auto"/>
          <w:left w:val="none" w:sz="0" w:space="0" w:color="auto"/>
          <w:bottom w:val="single" w:sz="4" w:space="0" w:color="FFC000"/>
          <w:right w:val="none" w:sz="0" w:space="0" w:color="auto"/>
        </w:tcBorders>
        <w:shd w:val="clear" w:color="auto" w:fill="FFFFFF"/>
      </w:tcPr>
    </w:tblStylePr>
    <w:tblStylePr w:type="lastRow">
      <w:rPr>
        <w:i/>
        <w:color w:val="FFD865"/>
        <w:sz w:val="22"/>
        <w:szCs w:val="22"/>
      </w:rPr>
      <w:tblPr/>
      <w:tcPr>
        <w:tcBorders>
          <w:top w:val="single" w:sz="4" w:space="0" w:color="FFC000"/>
          <w:left w:val="none" w:sz="0" w:space="0" w:color="auto"/>
          <w:bottom w:val="none" w:sz="0" w:space="0" w:color="auto"/>
          <w:right w:val="none" w:sz="0" w:space="0" w:color="auto"/>
        </w:tcBorders>
        <w:shd w:val="clear" w:color="auto" w:fill="FFFFFF"/>
      </w:tcPr>
    </w:tblStylePr>
    <w:tblStylePr w:type="firstCol">
      <w:pPr>
        <w:jc w:val="right"/>
      </w:pPr>
      <w:rPr>
        <w:i/>
        <w:color w:val="FFD865"/>
        <w:sz w:val="22"/>
        <w:szCs w:val="22"/>
      </w:rPr>
      <w:tblPr/>
      <w:tcPr>
        <w:tcBorders>
          <w:top w:val="none" w:sz="0" w:space="0" w:color="auto"/>
          <w:left w:val="none" w:sz="0" w:space="0" w:color="auto"/>
          <w:bottom w:val="none" w:sz="0" w:space="0" w:color="auto"/>
          <w:right w:val="single" w:sz="4" w:space="0" w:color="FFC000"/>
        </w:tcBorders>
        <w:shd w:val="clear" w:color="auto" w:fill="auto"/>
      </w:tcPr>
    </w:tblStylePr>
    <w:tblStylePr w:type="lastCol">
      <w:rPr>
        <w:i/>
        <w:color w:val="FFD865"/>
        <w:sz w:val="22"/>
        <w:szCs w:val="22"/>
      </w:rPr>
      <w:tblPr/>
      <w:tcPr>
        <w:tcBorders>
          <w:top w:val="none" w:sz="0" w:space="0" w:color="auto"/>
          <w:left w:val="single" w:sz="4" w:space="0" w:color="FFC000"/>
          <w:bottom w:val="none" w:sz="0" w:space="0" w:color="auto"/>
          <w:right w:val="none" w:sz="0" w:space="0" w:color="auto"/>
        </w:tcBorders>
        <w:shd w:val="clear" w:color="auto" w:fill="auto"/>
      </w:tcPr>
    </w:tblStylePr>
    <w:tblStylePr w:type="band1Vert">
      <w:tblPr/>
      <w:tcPr>
        <w:shd w:val="clear" w:color="auto" w:fill="FFEFBF"/>
      </w:tcPr>
    </w:tblStylePr>
    <w:tblStylePr w:type="band1Horz">
      <w:rPr>
        <w:color w:val="FFD865"/>
        <w:sz w:val="22"/>
        <w:szCs w:val="22"/>
      </w:rPr>
      <w:tblPr/>
      <w:tcPr>
        <w:shd w:val="clear" w:color="auto" w:fill="FFEFBF"/>
      </w:tcPr>
    </w:tblStylePr>
    <w:tblStylePr w:type="band2Horz">
      <w:rPr>
        <w:color w:val="FFD865"/>
        <w:sz w:val="22"/>
        <w:szCs w:val="22"/>
      </w:rPr>
    </w:tblStylePr>
  </w:style>
  <w:style w:type="table" w:customStyle="1" w:styleId="ListTable7Colorful-Accent52">
    <w:name w:val="List Table 7 Colorful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right w:val="single" w:sz="4" w:space="0" w:color="9BC2E5"/>
      </w:tblBorders>
      <w:tblCellMar>
        <w:top w:w="0" w:type="dxa"/>
        <w:left w:w="0" w:type="dxa"/>
        <w:bottom w:w="0" w:type="dxa"/>
        <w:right w:w="0" w:type="dxa"/>
      </w:tblCellMar>
    </w:tblPr>
    <w:tblStylePr w:type="firstRow">
      <w:rPr>
        <w:i/>
        <w:color w:val="9BC2E5"/>
        <w:sz w:val="22"/>
        <w:szCs w:val="22"/>
      </w:rPr>
      <w:tblPr/>
      <w:tcPr>
        <w:tcBorders>
          <w:top w:val="none" w:sz="0" w:space="0" w:color="auto"/>
          <w:left w:val="none" w:sz="0" w:space="0" w:color="auto"/>
          <w:bottom w:val="single" w:sz="4" w:space="0" w:color="5B9BD5"/>
          <w:right w:val="none" w:sz="0" w:space="0" w:color="auto"/>
        </w:tcBorders>
        <w:shd w:val="clear" w:color="auto" w:fill="FFFFFF"/>
      </w:tcPr>
    </w:tblStylePr>
    <w:tblStylePr w:type="lastRow">
      <w:rPr>
        <w:i/>
        <w:color w:val="9BC2E5"/>
        <w:sz w:val="22"/>
        <w:szCs w:val="22"/>
      </w:rPr>
      <w:tblPr/>
      <w:tcPr>
        <w:tcBorders>
          <w:top w:val="single" w:sz="4" w:space="0" w:color="5B9BD5"/>
          <w:left w:val="none" w:sz="0" w:space="0" w:color="auto"/>
          <w:bottom w:val="none" w:sz="0" w:space="0" w:color="auto"/>
          <w:right w:val="none" w:sz="0" w:space="0" w:color="auto"/>
        </w:tcBorders>
        <w:shd w:val="clear" w:color="auto" w:fill="FFFFFF"/>
      </w:tcPr>
    </w:tblStylePr>
    <w:tblStylePr w:type="firstCol">
      <w:pPr>
        <w:jc w:val="right"/>
      </w:pPr>
      <w:rPr>
        <w:i/>
        <w:color w:val="9BC2E5"/>
        <w:sz w:val="22"/>
        <w:szCs w:val="22"/>
      </w:rPr>
      <w:tblPr/>
      <w:tcPr>
        <w:tcBorders>
          <w:top w:val="none" w:sz="0" w:space="0" w:color="auto"/>
          <w:left w:val="none" w:sz="0" w:space="0" w:color="auto"/>
          <w:bottom w:val="none" w:sz="0" w:space="0" w:color="auto"/>
          <w:right w:val="single" w:sz="4" w:space="0" w:color="5B9BD5"/>
        </w:tcBorders>
        <w:shd w:val="clear" w:color="auto" w:fill="auto"/>
      </w:tcPr>
    </w:tblStylePr>
    <w:tblStylePr w:type="lastCol">
      <w:rPr>
        <w:i/>
        <w:color w:val="9BC2E5"/>
        <w:sz w:val="22"/>
        <w:szCs w:val="22"/>
      </w:rPr>
      <w:tblPr/>
      <w:tcPr>
        <w:tcBorders>
          <w:top w:val="none" w:sz="0" w:space="0" w:color="auto"/>
          <w:left w:val="single" w:sz="4" w:space="0" w:color="5B9BD5"/>
          <w:bottom w:val="none" w:sz="0" w:space="0" w:color="auto"/>
          <w:right w:val="none" w:sz="0" w:space="0" w:color="auto"/>
        </w:tcBorders>
        <w:shd w:val="clear" w:color="auto" w:fill="auto"/>
      </w:tcPr>
    </w:tblStylePr>
    <w:tblStylePr w:type="band1Vert">
      <w:tblPr/>
      <w:tcPr>
        <w:shd w:val="clear" w:color="auto" w:fill="D5E5F4"/>
      </w:tcPr>
    </w:tblStylePr>
    <w:tblStylePr w:type="band1Horz">
      <w:rPr>
        <w:color w:val="9BC2E5"/>
        <w:sz w:val="22"/>
        <w:szCs w:val="22"/>
      </w:rPr>
      <w:tblPr/>
      <w:tcPr>
        <w:shd w:val="clear" w:color="auto" w:fill="D5E5F4"/>
      </w:tcPr>
    </w:tblStylePr>
    <w:tblStylePr w:type="band2Horz">
      <w:rPr>
        <w:color w:val="9BC2E5"/>
        <w:sz w:val="22"/>
        <w:szCs w:val="22"/>
      </w:rPr>
    </w:tblStylePr>
  </w:style>
  <w:style w:type="table" w:customStyle="1" w:styleId="ListTable7Colorful-Accent62">
    <w:name w:val="List Table 7 Colorful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right w:val="single" w:sz="4" w:space="0" w:color="A9D08E"/>
      </w:tblBorders>
      <w:tblCellMar>
        <w:top w:w="0" w:type="dxa"/>
        <w:left w:w="0" w:type="dxa"/>
        <w:bottom w:w="0" w:type="dxa"/>
        <w:right w:w="0" w:type="dxa"/>
      </w:tblCellMar>
    </w:tblPr>
    <w:tblStylePr w:type="firstRow">
      <w:rPr>
        <w:i/>
        <w:color w:val="A9D08E"/>
        <w:sz w:val="22"/>
        <w:szCs w:val="22"/>
      </w:rPr>
      <w:tblPr/>
      <w:tcPr>
        <w:tcBorders>
          <w:top w:val="none" w:sz="0" w:space="0" w:color="auto"/>
          <w:left w:val="none" w:sz="0" w:space="0" w:color="auto"/>
          <w:bottom w:val="single" w:sz="4" w:space="0" w:color="70AD47"/>
          <w:right w:val="none" w:sz="0" w:space="0" w:color="auto"/>
        </w:tcBorders>
        <w:shd w:val="clear" w:color="auto" w:fill="FFFFFF"/>
      </w:tcPr>
    </w:tblStylePr>
    <w:tblStylePr w:type="lastRow">
      <w:rPr>
        <w:i/>
        <w:color w:val="A9D08E"/>
        <w:sz w:val="22"/>
        <w:szCs w:val="22"/>
      </w:rPr>
      <w:tblPr/>
      <w:tcPr>
        <w:tcBorders>
          <w:top w:val="single" w:sz="4" w:space="0" w:color="70AD47"/>
          <w:left w:val="none" w:sz="0" w:space="0" w:color="auto"/>
          <w:bottom w:val="none" w:sz="0" w:space="0" w:color="auto"/>
          <w:right w:val="none" w:sz="0" w:space="0" w:color="auto"/>
        </w:tcBorders>
        <w:shd w:val="clear" w:color="auto" w:fill="FFFFFF"/>
      </w:tcPr>
    </w:tblStylePr>
    <w:tblStylePr w:type="firstCol">
      <w:pPr>
        <w:jc w:val="right"/>
      </w:pPr>
      <w:rPr>
        <w:i/>
        <w:color w:val="A9D08E"/>
        <w:sz w:val="22"/>
        <w:szCs w:val="22"/>
      </w:rPr>
      <w:tblPr/>
      <w:tcPr>
        <w:tcBorders>
          <w:top w:val="none" w:sz="0" w:space="0" w:color="auto"/>
          <w:left w:val="none" w:sz="0" w:space="0" w:color="auto"/>
          <w:bottom w:val="none" w:sz="0" w:space="0" w:color="auto"/>
          <w:right w:val="single" w:sz="4" w:space="0" w:color="70AD47"/>
        </w:tcBorders>
        <w:shd w:val="clear" w:color="auto" w:fill="auto"/>
      </w:tcPr>
    </w:tblStylePr>
    <w:tblStylePr w:type="lastCol">
      <w:rPr>
        <w:i/>
        <w:color w:val="A9D08E"/>
        <w:sz w:val="22"/>
        <w:szCs w:val="22"/>
      </w:rPr>
      <w:tblPr/>
      <w:tcPr>
        <w:tcBorders>
          <w:top w:val="none" w:sz="0" w:space="0" w:color="auto"/>
          <w:left w:val="single" w:sz="4" w:space="0" w:color="70AD47"/>
          <w:bottom w:val="none" w:sz="0" w:space="0" w:color="auto"/>
          <w:right w:val="none" w:sz="0" w:space="0" w:color="auto"/>
        </w:tcBorders>
        <w:shd w:val="clear" w:color="auto" w:fill="auto"/>
      </w:tcPr>
    </w:tblStylePr>
    <w:tblStylePr w:type="band1Vert">
      <w:tblPr/>
      <w:tcPr>
        <w:shd w:val="clear" w:color="auto" w:fill="DAEBCF"/>
      </w:tcPr>
    </w:tblStylePr>
    <w:tblStylePr w:type="band1Horz">
      <w:rPr>
        <w:color w:val="A9D08E"/>
        <w:sz w:val="22"/>
        <w:szCs w:val="22"/>
      </w:rPr>
      <w:tblPr/>
      <w:tcPr>
        <w:shd w:val="clear" w:color="auto" w:fill="DAEBCF"/>
      </w:tcPr>
    </w:tblStylePr>
    <w:tblStylePr w:type="band2Horz">
      <w:rPr>
        <w:color w:val="A9D08E"/>
        <w:sz w:val="22"/>
        <w:szCs w:val="22"/>
      </w:rPr>
    </w:tblStylePr>
  </w:style>
  <w:style w:type="table" w:customStyle="1" w:styleId="Lined-Accent20">
    <w:name w:val="Lined - Accent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FFFFF"/>
      </w:tcPr>
    </w:tblStylePr>
    <w:tblStylePr w:type="band1Horz">
      <w:rPr>
        <w:color w:val="404040"/>
        <w:sz w:val="22"/>
        <w:szCs w:val="22"/>
      </w:rPr>
    </w:tblStylePr>
    <w:tblStylePr w:type="band2Horz">
      <w:rPr>
        <w:color w:val="404040"/>
        <w:sz w:val="22"/>
        <w:szCs w:val="22"/>
      </w:rPr>
      <w:tblPr/>
      <w:tcPr>
        <w:shd w:val="clear" w:color="auto" w:fill="FFFFFF"/>
      </w:tcPr>
    </w:tblStylePr>
  </w:style>
  <w:style w:type="table" w:customStyle="1" w:styleId="Lined-Accent12">
    <w:name w:val="Lined - Accent 1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537DC8"/>
      </w:tcPr>
    </w:tblStylePr>
    <w:tblStylePr w:type="lastRow">
      <w:rPr>
        <w:color w:val="F2F2F2"/>
        <w:sz w:val="22"/>
        <w:szCs w:val="22"/>
      </w:rPr>
      <w:tblPr/>
      <w:tcPr>
        <w:shd w:val="clear" w:color="auto" w:fill="537DC8"/>
      </w:tcPr>
    </w:tblStylePr>
    <w:tblStylePr w:type="firstCol">
      <w:rPr>
        <w:color w:val="F2F2F2"/>
        <w:sz w:val="22"/>
        <w:szCs w:val="22"/>
      </w:rPr>
      <w:tblPr/>
      <w:tcPr>
        <w:shd w:val="clear" w:color="auto" w:fill="537DC8"/>
      </w:tcPr>
    </w:tblStylePr>
    <w:tblStylePr w:type="lastCol">
      <w:rPr>
        <w:color w:val="F2F2F2"/>
        <w:sz w:val="22"/>
        <w:szCs w:val="22"/>
      </w:rPr>
      <w:tblPr/>
      <w:tcPr>
        <w:shd w:val="clear" w:color="auto" w:fill="537DC8"/>
      </w:tcPr>
    </w:tblStylePr>
    <w:tblStylePr w:type="band1Vert">
      <w:rPr>
        <w:color w:val="404040"/>
        <w:sz w:val="22"/>
        <w:szCs w:val="22"/>
      </w:rPr>
    </w:tblStylePr>
    <w:tblStylePr w:type="band2Vert">
      <w:rPr>
        <w:color w:val="404040"/>
        <w:sz w:val="22"/>
        <w:szCs w:val="22"/>
      </w:rPr>
      <w:tblPr/>
      <w:tcPr>
        <w:shd w:val="clear" w:color="auto" w:fill="C4D2EC"/>
      </w:tcPr>
    </w:tblStylePr>
    <w:tblStylePr w:type="band1Horz">
      <w:rPr>
        <w:color w:val="404040"/>
        <w:sz w:val="22"/>
        <w:szCs w:val="22"/>
      </w:rPr>
    </w:tblStylePr>
    <w:tblStylePr w:type="band2Horz">
      <w:rPr>
        <w:color w:val="404040"/>
        <w:sz w:val="22"/>
        <w:szCs w:val="22"/>
      </w:rPr>
      <w:tblPr/>
      <w:tcPr>
        <w:shd w:val="clear" w:color="auto" w:fill="C4D2EC"/>
      </w:tcPr>
    </w:tblStylePr>
  </w:style>
  <w:style w:type="table" w:customStyle="1" w:styleId="Lined-Accent22">
    <w:name w:val="Lined - Accent 2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F4B184"/>
      </w:tcPr>
    </w:tblStylePr>
    <w:tblStylePr w:type="lastRow">
      <w:rPr>
        <w:color w:val="F2F2F2"/>
        <w:sz w:val="22"/>
        <w:szCs w:val="22"/>
      </w:rPr>
      <w:tblPr/>
      <w:tcPr>
        <w:shd w:val="clear" w:color="auto" w:fill="F4B184"/>
      </w:tcPr>
    </w:tblStylePr>
    <w:tblStylePr w:type="firstCol">
      <w:rPr>
        <w:color w:val="F2F2F2"/>
        <w:sz w:val="22"/>
        <w:szCs w:val="22"/>
      </w:rPr>
      <w:tblPr/>
      <w:tcPr>
        <w:shd w:val="clear" w:color="auto" w:fill="F4B184"/>
      </w:tcPr>
    </w:tblStylePr>
    <w:tblStylePr w:type="lastCol">
      <w:rPr>
        <w:color w:val="F2F2F2"/>
        <w:sz w:val="22"/>
        <w:szCs w:val="22"/>
      </w:rPr>
      <w:tblPr/>
      <w:tcPr>
        <w:shd w:val="clear" w:color="auto" w:fill="F4B184"/>
      </w:tcPr>
    </w:tblStylePr>
    <w:tblStylePr w:type="band1Vert">
      <w:rPr>
        <w:color w:val="404040"/>
        <w:sz w:val="22"/>
        <w:szCs w:val="22"/>
      </w:rPr>
    </w:tblStylePr>
    <w:tblStylePr w:type="band2Vert">
      <w:rPr>
        <w:color w:val="404040"/>
        <w:sz w:val="22"/>
        <w:szCs w:val="22"/>
      </w:rPr>
      <w:tblPr/>
      <w:tcPr>
        <w:shd w:val="clear" w:color="auto" w:fill="FBE5D6"/>
      </w:tcPr>
    </w:tblStylePr>
    <w:tblStylePr w:type="band1Horz">
      <w:rPr>
        <w:color w:val="404040"/>
        <w:sz w:val="22"/>
        <w:szCs w:val="22"/>
      </w:rPr>
    </w:tblStylePr>
    <w:tblStylePr w:type="band2Horz">
      <w:rPr>
        <w:color w:val="404040"/>
        <w:sz w:val="22"/>
        <w:szCs w:val="22"/>
      </w:rPr>
      <w:tblPr/>
      <w:tcPr>
        <w:shd w:val="clear" w:color="auto" w:fill="FBE5D6"/>
      </w:tcPr>
    </w:tblStylePr>
  </w:style>
  <w:style w:type="table" w:customStyle="1" w:styleId="Lined-Accent32">
    <w:name w:val="Lined - Accent 3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A5A5A5"/>
      </w:tcPr>
    </w:tblStylePr>
    <w:tblStylePr w:type="lastRow">
      <w:rPr>
        <w:color w:val="F2F2F2"/>
        <w:sz w:val="22"/>
        <w:szCs w:val="22"/>
      </w:rPr>
      <w:tblPr/>
      <w:tcPr>
        <w:shd w:val="clear" w:color="auto" w:fill="A5A5A5"/>
      </w:tcPr>
    </w:tblStylePr>
    <w:tblStylePr w:type="firstCol">
      <w:rPr>
        <w:color w:val="F2F2F2"/>
        <w:sz w:val="22"/>
        <w:szCs w:val="22"/>
      </w:rPr>
      <w:tblPr/>
      <w:tcPr>
        <w:shd w:val="clear" w:color="auto" w:fill="A5A5A5"/>
      </w:tcPr>
    </w:tblStylePr>
    <w:tblStylePr w:type="lastCol">
      <w:rPr>
        <w:color w:val="F2F2F2"/>
        <w:sz w:val="22"/>
        <w:szCs w:val="22"/>
      </w:rPr>
      <w:tblPr/>
      <w:tcPr>
        <w:shd w:val="clear" w:color="auto" w:fill="A5A5A5"/>
      </w:tcPr>
    </w:tblStylePr>
    <w:tblStylePr w:type="band1Vert">
      <w:rPr>
        <w:color w:val="404040"/>
        <w:sz w:val="22"/>
        <w:szCs w:val="22"/>
      </w:rPr>
    </w:tblStylePr>
    <w:tblStylePr w:type="band2Vert">
      <w:rPr>
        <w:color w:val="404040"/>
        <w:sz w:val="22"/>
        <w:szCs w:val="22"/>
      </w:rPr>
      <w:tblPr/>
      <w:tcPr>
        <w:shd w:val="clear" w:color="auto" w:fill="ECECEC"/>
      </w:tcPr>
    </w:tblStylePr>
    <w:tblStylePr w:type="band1Horz">
      <w:rPr>
        <w:color w:val="404040"/>
        <w:sz w:val="22"/>
        <w:szCs w:val="22"/>
      </w:rPr>
    </w:tblStylePr>
    <w:tblStylePr w:type="band2Horz">
      <w:rPr>
        <w:color w:val="404040"/>
        <w:sz w:val="22"/>
        <w:szCs w:val="22"/>
      </w:rPr>
      <w:tblPr/>
      <w:tcPr>
        <w:shd w:val="clear" w:color="auto" w:fill="ECECEC"/>
      </w:tcPr>
    </w:tblStylePr>
  </w:style>
  <w:style w:type="table" w:customStyle="1" w:styleId="Lined-Accent42">
    <w:name w:val="Lined - Accent 4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FFD865"/>
      </w:tcPr>
    </w:tblStylePr>
    <w:tblStylePr w:type="lastRow">
      <w:rPr>
        <w:color w:val="F2F2F2"/>
        <w:sz w:val="22"/>
        <w:szCs w:val="22"/>
      </w:rPr>
      <w:tblPr/>
      <w:tcPr>
        <w:shd w:val="clear" w:color="auto" w:fill="FFD865"/>
      </w:tcPr>
    </w:tblStylePr>
    <w:tblStylePr w:type="firstCol">
      <w:rPr>
        <w:color w:val="F2F2F2"/>
        <w:sz w:val="22"/>
        <w:szCs w:val="22"/>
      </w:rPr>
      <w:tblPr/>
      <w:tcPr>
        <w:shd w:val="clear" w:color="auto" w:fill="FFD865"/>
      </w:tcPr>
    </w:tblStylePr>
    <w:tblStylePr w:type="lastCol">
      <w:rPr>
        <w:color w:val="F2F2F2"/>
        <w:sz w:val="22"/>
        <w:szCs w:val="22"/>
      </w:rPr>
      <w:tblPr/>
      <w:tcPr>
        <w:shd w:val="clear" w:color="auto" w:fill="FFD865"/>
      </w:tcPr>
    </w:tblStylePr>
    <w:tblStylePr w:type="band1Vert">
      <w:rPr>
        <w:color w:val="404040"/>
        <w:sz w:val="22"/>
        <w:szCs w:val="22"/>
      </w:rPr>
    </w:tblStylePr>
    <w:tblStylePr w:type="band2Vert">
      <w:rPr>
        <w:color w:val="404040"/>
        <w:sz w:val="22"/>
        <w:szCs w:val="22"/>
      </w:rPr>
      <w:tblPr/>
      <w:tcPr>
        <w:shd w:val="clear" w:color="auto" w:fill="FFF2CB"/>
      </w:tcPr>
    </w:tblStylePr>
    <w:tblStylePr w:type="band1Horz">
      <w:rPr>
        <w:color w:val="404040"/>
        <w:sz w:val="22"/>
        <w:szCs w:val="22"/>
      </w:rPr>
    </w:tblStylePr>
    <w:tblStylePr w:type="band2Horz">
      <w:rPr>
        <w:color w:val="404040"/>
        <w:sz w:val="22"/>
        <w:szCs w:val="22"/>
      </w:rPr>
      <w:tblPr/>
      <w:tcPr>
        <w:shd w:val="clear" w:color="auto" w:fill="FFF2CB"/>
      </w:tcPr>
    </w:tblStylePr>
  </w:style>
  <w:style w:type="table" w:customStyle="1" w:styleId="Lined-Accent52">
    <w:name w:val="Lined - Accent 5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5B9BD5"/>
      </w:tcPr>
    </w:tblStylePr>
    <w:tblStylePr w:type="lastRow">
      <w:rPr>
        <w:color w:val="F2F2F2"/>
        <w:sz w:val="22"/>
        <w:szCs w:val="22"/>
      </w:rPr>
      <w:tblPr/>
      <w:tcPr>
        <w:shd w:val="clear" w:color="auto" w:fill="5B9BD5"/>
      </w:tcPr>
    </w:tblStylePr>
    <w:tblStylePr w:type="firstCol">
      <w:rPr>
        <w:color w:val="F2F2F2"/>
        <w:sz w:val="22"/>
        <w:szCs w:val="22"/>
      </w:rPr>
      <w:tblPr/>
      <w:tcPr>
        <w:shd w:val="clear" w:color="auto" w:fill="5B9BD5"/>
      </w:tcPr>
    </w:tblStylePr>
    <w:tblStylePr w:type="lastCol">
      <w:rPr>
        <w:color w:val="F2F2F2"/>
        <w:sz w:val="22"/>
        <w:szCs w:val="22"/>
      </w:rPr>
      <w:tblPr/>
      <w:tcPr>
        <w:shd w:val="clear" w:color="auto" w:fill="5B9BD5"/>
      </w:tcPr>
    </w:tblStylePr>
    <w:tblStylePr w:type="band1Vert">
      <w:rPr>
        <w:color w:val="404040"/>
        <w:sz w:val="22"/>
        <w:szCs w:val="22"/>
      </w:rPr>
    </w:tblStylePr>
    <w:tblStylePr w:type="band2Vert">
      <w:rPr>
        <w:color w:val="404040"/>
        <w:sz w:val="22"/>
        <w:szCs w:val="22"/>
      </w:rPr>
      <w:tblPr/>
      <w:tcPr>
        <w:shd w:val="clear" w:color="auto" w:fill="DDEAF6"/>
      </w:tcPr>
    </w:tblStylePr>
    <w:tblStylePr w:type="band1Horz">
      <w:rPr>
        <w:color w:val="404040"/>
        <w:sz w:val="22"/>
        <w:szCs w:val="22"/>
      </w:rPr>
    </w:tblStylePr>
    <w:tblStylePr w:type="band2Horz">
      <w:rPr>
        <w:color w:val="404040"/>
        <w:sz w:val="22"/>
        <w:szCs w:val="22"/>
      </w:rPr>
      <w:tblPr/>
      <w:tcPr>
        <w:shd w:val="clear" w:color="auto" w:fill="DDEAF6"/>
      </w:tcPr>
    </w:tblStylePr>
  </w:style>
  <w:style w:type="table" w:customStyle="1" w:styleId="Lined-Accent62">
    <w:name w:val="Lined - Accent 6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70AD47"/>
      </w:tcPr>
    </w:tblStylePr>
    <w:tblStylePr w:type="lastRow">
      <w:rPr>
        <w:color w:val="F2F2F2"/>
        <w:sz w:val="22"/>
        <w:szCs w:val="22"/>
      </w:rPr>
      <w:tblPr/>
      <w:tcPr>
        <w:shd w:val="clear" w:color="auto" w:fill="70AD47"/>
      </w:tcPr>
    </w:tblStylePr>
    <w:tblStylePr w:type="firstCol">
      <w:rPr>
        <w:color w:val="F2F2F2"/>
        <w:sz w:val="22"/>
        <w:szCs w:val="22"/>
      </w:rPr>
      <w:tblPr/>
      <w:tcPr>
        <w:shd w:val="clear" w:color="auto" w:fill="70AD47"/>
      </w:tcPr>
    </w:tblStylePr>
    <w:tblStylePr w:type="lastCol">
      <w:rPr>
        <w:color w:val="F2F2F2"/>
        <w:sz w:val="22"/>
        <w:szCs w:val="22"/>
      </w:rPr>
      <w:tblPr/>
      <w:tcPr>
        <w:shd w:val="clear" w:color="auto" w:fill="70AD47"/>
      </w:tcPr>
    </w:tblStylePr>
    <w:tblStylePr w:type="band1Vert">
      <w:rPr>
        <w:color w:val="404040"/>
        <w:sz w:val="22"/>
        <w:szCs w:val="22"/>
      </w:rPr>
    </w:tblStylePr>
    <w:tblStylePr w:type="band2Vert">
      <w:rPr>
        <w:color w:val="404040"/>
        <w:sz w:val="22"/>
        <w:szCs w:val="22"/>
      </w:rPr>
      <w:tblPr/>
      <w:tcPr>
        <w:shd w:val="clear" w:color="auto" w:fill="E1EFD8"/>
      </w:tcPr>
    </w:tblStylePr>
    <w:tblStylePr w:type="band1Horz">
      <w:rPr>
        <w:color w:val="404040"/>
        <w:sz w:val="22"/>
        <w:szCs w:val="22"/>
      </w:rPr>
    </w:tblStylePr>
    <w:tblStylePr w:type="band2Horz">
      <w:rPr>
        <w:color w:val="404040"/>
        <w:sz w:val="22"/>
        <w:szCs w:val="22"/>
      </w:rPr>
      <w:tblPr/>
      <w:tcPr>
        <w:shd w:val="clear" w:color="auto" w:fill="E1EFD8"/>
      </w:tcPr>
    </w:tblStylePr>
  </w:style>
  <w:style w:type="table" w:customStyle="1" w:styleId="BorderedLined-Accent20">
    <w:name w:val="Bordered &amp; Lined - Accent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0" w:type="dxa"/>
        <w:left w:w="0" w:type="dxa"/>
        <w:bottom w:w="0" w:type="dxa"/>
        <w:right w:w="0" w:type="dxa"/>
      </w:tblCellMar>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FFFFF"/>
      </w:tcPr>
    </w:tblStylePr>
    <w:tblStylePr w:type="band1Horz">
      <w:rPr>
        <w:color w:val="404040"/>
        <w:sz w:val="22"/>
        <w:szCs w:val="22"/>
      </w:rPr>
    </w:tblStylePr>
    <w:tblStylePr w:type="band2Horz">
      <w:rPr>
        <w:color w:val="404040"/>
        <w:sz w:val="22"/>
        <w:szCs w:val="22"/>
      </w:rPr>
      <w:tblPr/>
      <w:tcPr>
        <w:shd w:val="clear" w:color="auto" w:fill="FFFFFF"/>
      </w:tcPr>
    </w:tblStylePr>
  </w:style>
  <w:style w:type="table" w:customStyle="1" w:styleId="BorderedLined-Accent12">
    <w:name w:val="Bordered &amp; Lined - Accent 1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4472C4"/>
        <w:left w:val="single" w:sz="4" w:space="0" w:color="4472C4"/>
        <w:bottom w:val="single" w:sz="4" w:space="0" w:color="4472C4"/>
        <w:right w:val="single" w:sz="4" w:space="0" w:color="4472C4"/>
        <w:insideH w:val="single" w:sz="4" w:space="0" w:color="4472C4"/>
        <w:insideV w:val="single" w:sz="4" w:space="0" w:color="4472C4"/>
      </w:tblBorders>
      <w:tblCellMar>
        <w:top w:w="0" w:type="dxa"/>
        <w:left w:w="0" w:type="dxa"/>
        <w:bottom w:w="0" w:type="dxa"/>
        <w:right w:w="0" w:type="dxa"/>
      </w:tblCellMar>
    </w:tblPr>
    <w:tblStylePr w:type="firstRow">
      <w:rPr>
        <w:color w:val="F2F2F2"/>
        <w:sz w:val="22"/>
        <w:szCs w:val="22"/>
      </w:rPr>
      <w:tblPr/>
      <w:tcPr>
        <w:shd w:val="clear" w:color="auto" w:fill="537DC8"/>
      </w:tcPr>
    </w:tblStylePr>
    <w:tblStylePr w:type="lastRow">
      <w:rPr>
        <w:color w:val="F2F2F2"/>
        <w:sz w:val="22"/>
        <w:szCs w:val="22"/>
      </w:rPr>
      <w:tblPr/>
      <w:tcPr>
        <w:shd w:val="clear" w:color="auto" w:fill="537DC8"/>
      </w:tcPr>
    </w:tblStylePr>
    <w:tblStylePr w:type="firstCol">
      <w:rPr>
        <w:color w:val="F2F2F2"/>
        <w:sz w:val="22"/>
        <w:szCs w:val="22"/>
      </w:rPr>
      <w:tblPr/>
      <w:tcPr>
        <w:shd w:val="clear" w:color="auto" w:fill="537DC8"/>
      </w:tcPr>
    </w:tblStylePr>
    <w:tblStylePr w:type="lastCol">
      <w:rPr>
        <w:color w:val="F2F2F2"/>
        <w:sz w:val="22"/>
        <w:szCs w:val="22"/>
      </w:rPr>
      <w:tblPr/>
      <w:tcPr>
        <w:shd w:val="clear" w:color="auto" w:fill="537DC8"/>
      </w:tcPr>
    </w:tblStylePr>
    <w:tblStylePr w:type="band1Vert">
      <w:rPr>
        <w:color w:val="404040"/>
        <w:sz w:val="22"/>
        <w:szCs w:val="22"/>
      </w:rPr>
    </w:tblStylePr>
    <w:tblStylePr w:type="band2Vert">
      <w:rPr>
        <w:color w:val="404040"/>
        <w:sz w:val="22"/>
        <w:szCs w:val="22"/>
      </w:rPr>
      <w:tblPr/>
      <w:tcPr>
        <w:shd w:val="clear" w:color="auto" w:fill="C4D2EC"/>
      </w:tcPr>
    </w:tblStylePr>
    <w:tblStylePr w:type="band1Horz">
      <w:rPr>
        <w:color w:val="404040"/>
        <w:sz w:val="22"/>
        <w:szCs w:val="22"/>
      </w:rPr>
    </w:tblStylePr>
    <w:tblStylePr w:type="band2Horz">
      <w:rPr>
        <w:color w:val="404040"/>
        <w:sz w:val="22"/>
        <w:szCs w:val="22"/>
      </w:rPr>
      <w:tblPr/>
      <w:tcPr>
        <w:shd w:val="clear" w:color="auto" w:fill="C4D2EC"/>
      </w:tcPr>
    </w:tblStylePr>
  </w:style>
  <w:style w:type="table" w:customStyle="1" w:styleId="BorderedLined-Accent22">
    <w:name w:val="Bordered &amp; Lined - Accent 2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ED7D31"/>
        <w:left w:val="single" w:sz="4" w:space="0" w:color="ED7D31"/>
        <w:bottom w:val="single" w:sz="4" w:space="0" w:color="ED7D31"/>
        <w:right w:val="single" w:sz="4" w:space="0" w:color="ED7D31"/>
        <w:insideH w:val="single" w:sz="4" w:space="0" w:color="ED7D31"/>
        <w:insideV w:val="single" w:sz="4" w:space="0" w:color="ED7D31"/>
      </w:tblBorders>
      <w:tblCellMar>
        <w:top w:w="0" w:type="dxa"/>
        <w:left w:w="0" w:type="dxa"/>
        <w:bottom w:w="0" w:type="dxa"/>
        <w:right w:w="0" w:type="dxa"/>
      </w:tblCellMar>
    </w:tblPr>
    <w:tblStylePr w:type="firstRow">
      <w:rPr>
        <w:color w:val="F2F2F2"/>
        <w:sz w:val="22"/>
        <w:szCs w:val="22"/>
      </w:rPr>
      <w:tblPr/>
      <w:tcPr>
        <w:shd w:val="clear" w:color="auto" w:fill="F4B184"/>
      </w:tcPr>
    </w:tblStylePr>
    <w:tblStylePr w:type="lastRow">
      <w:rPr>
        <w:color w:val="F2F2F2"/>
        <w:sz w:val="22"/>
        <w:szCs w:val="22"/>
      </w:rPr>
      <w:tblPr/>
      <w:tcPr>
        <w:shd w:val="clear" w:color="auto" w:fill="F4B184"/>
      </w:tcPr>
    </w:tblStylePr>
    <w:tblStylePr w:type="firstCol">
      <w:rPr>
        <w:color w:val="F2F2F2"/>
        <w:sz w:val="22"/>
        <w:szCs w:val="22"/>
      </w:rPr>
      <w:tblPr/>
      <w:tcPr>
        <w:shd w:val="clear" w:color="auto" w:fill="F4B184"/>
      </w:tcPr>
    </w:tblStylePr>
    <w:tblStylePr w:type="lastCol">
      <w:rPr>
        <w:color w:val="F2F2F2"/>
        <w:sz w:val="22"/>
        <w:szCs w:val="22"/>
      </w:rPr>
      <w:tblPr/>
      <w:tcPr>
        <w:shd w:val="clear" w:color="auto" w:fill="F4B184"/>
      </w:tcPr>
    </w:tblStylePr>
    <w:tblStylePr w:type="band1Vert">
      <w:rPr>
        <w:color w:val="404040"/>
        <w:sz w:val="22"/>
        <w:szCs w:val="22"/>
      </w:rPr>
    </w:tblStylePr>
    <w:tblStylePr w:type="band2Vert">
      <w:rPr>
        <w:color w:val="404040"/>
        <w:sz w:val="22"/>
        <w:szCs w:val="22"/>
      </w:rPr>
      <w:tblPr/>
      <w:tcPr>
        <w:shd w:val="clear" w:color="auto" w:fill="FBE5D6"/>
      </w:tcPr>
    </w:tblStylePr>
    <w:tblStylePr w:type="band1Horz">
      <w:rPr>
        <w:color w:val="404040"/>
        <w:sz w:val="22"/>
        <w:szCs w:val="22"/>
      </w:rPr>
    </w:tblStylePr>
    <w:tblStylePr w:type="band2Horz">
      <w:rPr>
        <w:color w:val="404040"/>
        <w:sz w:val="22"/>
        <w:szCs w:val="22"/>
      </w:rPr>
      <w:tblPr/>
      <w:tcPr>
        <w:shd w:val="clear" w:color="auto" w:fill="FBE5D6"/>
      </w:tcPr>
    </w:tblStylePr>
  </w:style>
  <w:style w:type="table" w:customStyle="1" w:styleId="BorderedLined-Accent32">
    <w:name w:val="Bordered &amp; Lined - Accent 3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CellMar>
        <w:top w:w="0" w:type="dxa"/>
        <w:left w:w="0" w:type="dxa"/>
        <w:bottom w:w="0" w:type="dxa"/>
        <w:right w:w="0" w:type="dxa"/>
      </w:tblCellMar>
    </w:tblPr>
    <w:tblStylePr w:type="firstRow">
      <w:rPr>
        <w:color w:val="F2F2F2"/>
        <w:sz w:val="22"/>
        <w:szCs w:val="22"/>
      </w:rPr>
      <w:tblPr/>
      <w:tcPr>
        <w:shd w:val="clear" w:color="auto" w:fill="A5A5A5"/>
      </w:tcPr>
    </w:tblStylePr>
    <w:tblStylePr w:type="lastRow">
      <w:rPr>
        <w:color w:val="F2F2F2"/>
        <w:sz w:val="22"/>
        <w:szCs w:val="22"/>
      </w:rPr>
      <w:tblPr/>
      <w:tcPr>
        <w:shd w:val="clear" w:color="auto" w:fill="A5A5A5"/>
      </w:tcPr>
    </w:tblStylePr>
    <w:tblStylePr w:type="firstCol">
      <w:rPr>
        <w:color w:val="F2F2F2"/>
        <w:sz w:val="22"/>
        <w:szCs w:val="22"/>
      </w:rPr>
      <w:tblPr/>
      <w:tcPr>
        <w:shd w:val="clear" w:color="auto" w:fill="A5A5A5"/>
      </w:tcPr>
    </w:tblStylePr>
    <w:tblStylePr w:type="lastCol">
      <w:rPr>
        <w:color w:val="F2F2F2"/>
        <w:sz w:val="22"/>
        <w:szCs w:val="22"/>
      </w:rPr>
      <w:tblPr/>
      <w:tcPr>
        <w:shd w:val="clear" w:color="auto" w:fill="A5A5A5"/>
      </w:tcPr>
    </w:tblStylePr>
    <w:tblStylePr w:type="band1Vert">
      <w:rPr>
        <w:color w:val="404040"/>
        <w:sz w:val="22"/>
        <w:szCs w:val="22"/>
      </w:rPr>
    </w:tblStylePr>
    <w:tblStylePr w:type="band2Vert">
      <w:rPr>
        <w:color w:val="404040"/>
        <w:sz w:val="22"/>
        <w:szCs w:val="22"/>
      </w:rPr>
      <w:tblPr/>
      <w:tcPr>
        <w:shd w:val="clear" w:color="auto" w:fill="ECECEC"/>
      </w:tcPr>
    </w:tblStylePr>
    <w:tblStylePr w:type="band1Horz">
      <w:rPr>
        <w:color w:val="404040"/>
        <w:sz w:val="22"/>
        <w:szCs w:val="22"/>
      </w:rPr>
    </w:tblStylePr>
    <w:tblStylePr w:type="band2Horz">
      <w:rPr>
        <w:color w:val="404040"/>
        <w:sz w:val="22"/>
        <w:szCs w:val="22"/>
      </w:rPr>
      <w:tblPr/>
      <w:tcPr>
        <w:shd w:val="clear" w:color="auto" w:fill="ECECEC"/>
      </w:tcPr>
    </w:tblStylePr>
  </w:style>
  <w:style w:type="table" w:customStyle="1" w:styleId="BorderedLined-Accent42">
    <w:name w:val="Bordered &amp; Lined - Accent 4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FFC000"/>
        <w:left w:val="single" w:sz="4" w:space="0" w:color="FFC000"/>
        <w:bottom w:val="single" w:sz="4" w:space="0" w:color="FFC000"/>
        <w:right w:val="single" w:sz="4" w:space="0" w:color="FFC000"/>
        <w:insideH w:val="single" w:sz="4" w:space="0" w:color="FFC000"/>
        <w:insideV w:val="single" w:sz="4" w:space="0" w:color="FFC000"/>
      </w:tblBorders>
      <w:tblCellMar>
        <w:top w:w="0" w:type="dxa"/>
        <w:left w:w="0" w:type="dxa"/>
        <w:bottom w:w="0" w:type="dxa"/>
        <w:right w:w="0" w:type="dxa"/>
      </w:tblCellMar>
    </w:tblPr>
    <w:tblStylePr w:type="firstRow">
      <w:rPr>
        <w:color w:val="F2F2F2"/>
        <w:sz w:val="22"/>
        <w:szCs w:val="22"/>
      </w:rPr>
      <w:tblPr/>
      <w:tcPr>
        <w:shd w:val="clear" w:color="auto" w:fill="FFD865"/>
      </w:tcPr>
    </w:tblStylePr>
    <w:tblStylePr w:type="lastRow">
      <w:rPr>
        <w:color w:val="F2F2F2"/>
        <w:sz w:val="22"/>
        <w:szCs w:val="22"/>
      </w:rPr>
      <w:tblPr/>
      <w:tcPr>
        <w:shd w:val="clear" w:color="auto" w:fill="FFD865"/>
      </w:tcPr>
    </w:tblStylePr>
    <w:tblStylePr w:type="firstCol">
      <w:rPr>
        <w:color w:val="F2F2F2"/>
        <w:sz w:val="22"/>
        <w:szCs w:val="22"/>
      </w:rPr>
      <w:tblPr/>
      <w:tcPr>
        <w:shd w:val="clear" w:color="auto" w:fill="FFD865"/>
      </w:tcPr>
    </w:tblStylePr>
    <w:tblStylePr w:type="lastCol">
      <w:rPr>
        <w:color w:val="F2F2F2"/>
        <w:sz w:val="22"/>
        <w:szCs w:val="22"/>
      </w:rPr>
      <w:tblPr/>
      <w:tcPr>
        <w:shd w:val="clear" w:color="auto" w:fill="FFD865"/>
      </w:tcPr>
    </w:tblStylePr>
    <w:tblStylePr w:type="band1Vert">
      <w:rPr>
        <w:color w:val="404040"/>
        <w:sz w:val="22"/>
        <w:szCs w:val="22"/>
      </w:rPr>
    </w:tblStylePr>
    <w:tblStylePr w:type="band2Vert">
      <w:rPr>
        <w:color w:val="404040"/>
        <w:sz w:val="22"/>
        <w:szCs w:val="22"/>
      </w:rPr>
      <w:tblPr/>
      <w:tcPr>
        <w:shd w:val="clear" w:color="auto" w:fill="FFF2CB"/>
      </w:tcPr>
    </w:tblStylePr>
    <w:tblStylePr w:type="band1Horz">
      <w:rPr>
        <w:color w:val="404040"/>
        <w:sz w:val="22"/>
        <w:szCs w:val="22"/>
      </w:rPr>
    </w:tblStylePr>
    <w:tblStylePr w:type="band2Horz">
      <w:rPr>
        <w:color w:val="404040"/>
        <w:sz w:val="22"/>
        <w:szCs w:val="22"/>
      </w:rPr>
      <w:tblPr/>
      <w:tcPr>
        <w:shd w:val="clear" w:color="auto" w:fill="FFF2CB"/>
      </w:tcPr>
    </w:tblStylePr>
  </w:style>
  <w:style w:type="table" w:customStyle="1" w:styleId="BorderedLined-Accent52">
    <w:name w:val="Bordered &amp; Lined - Accent 5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CellMar>
        <w:top w:w="0" w:type="dxa"/>
        <w:left w:w="0" w:type="dxa"/>
        <w:bottom w:w="0" w:type="dxa"/>
        <w:right w:w="0" w:type="dxa"/>
      </w:tblCellMar>
    </w:tblPr>
    <w:tblStylePr w:type="firstRow">
      <w:rPr>
        <w:color w:val="F2F2F2"/>
        <w:sz w:val="22"/>
        <w:szCs w:val="22"/>
      </w:rPr>
      <w:tblPr/>
      <w:tcPr>
        <w:shd w:val="clear" w:color="auto" w:fill="5B9BD5"/>
      </w:tcPr>
    </w:tblStylePr>
    <w:tblStylePr w:type="lastRow">
      <w:rPr>
        <w:color w:val="F2F2F2"/>
        <w:sz w:val="22"/>
        <w:szCs w:val="22"/>
      </w:rPr>
      <w:tblPr/>
      <w:tcPr>
        <w:shd w:val="clear" w:color="auto" w:fill="5B9BD5"/>
      </w:tcPr>
    </w:tblStylePr>
    <w:tblStylePr w:type="firstCol">
      <w:rPr>
        <w:color w:val="F2F2F2"/>
        <w:sz w:val="22"/>
        <w:szCs w:val="22"/>
      </w:rPr>
      <w:tblPr/>
      <w:tcPr>
        <w:shd w:val="clear" w:color="auto" w:fill="5B9BD5"/>
      </w:tcPr>
    </w:tblStylePr>
    <w:tblStylePr w:type="lastCol">
      <w:rPr>
        <w:color w:val="F2F2F2"/>
        <w:sz w:val="22"/>
        <w:szCs w:val="22"/>
      </w:rPr>
      <w:tblPr/>
      <w:tcPr>
        <w:shd w:val="clear" w:color="auto" w:fill="5B9BD5"/>
      </w:tcPr>
    </w:tblStylePr>
    <w:tblStylePr w:type="band1Vert">
      <w:rPr>
        <w:color w:val="404040"/>
        <w:sz w:val="22"/>
        <w:szCs w:val="22"/>
      </w:rPr>
    </w:tblStylePr>
    <w:tblStylePr w:type="band2Vert">
      <w:rPr>
        <w:color w:val="404040"/>
        <w:sz w:val="22"/>
        <w:szCs w:val="22"/>
      </w:rPr>
      <w:tblPr/>
      <w:tcPr>
        <w:shd w:val="clear" w:color="auto" w:fill="DDEAF6"/>
      </w:tcPr>
    </w:tblStylePr>
    <w:tblStylePr w:type="band1Horz">
      <w:rPr>
        <w:color w:val="404040"/>
        <w:sz w:val="22"/>
        <w:szCs w:val="22"/>
      </w:rPr>
    </w:tblStylePr>
    <w:tblStylePr w:type="band2Horz">
      <w:rPr>
        <w:color w:val="404040"/>
        <w:sz w:val="22"/>
        <w:szCs w:val="22"/>
      </w:rPr>
      <w:tblPr/>
      <w:tcPr>
        <w:shd w:val="clear" w:color="auto" w:fill="DDEAF6"/>
      </w:tcPr>
    </w:tblStylePr>
  </w:style>
  <w:style w:type="table" w:customStyle="1" w:styleId="BorderedLined-Accent62">
    <w:name w:val="Bordered &amp; Lined - Accent 6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CellMar>
        <w:top w:w="0" w:type="dxa"/>
        <w:left w:w="0" w:type="dxa"/>
        <w:bottom w:w="0" w:type="dxa"/>
        <w:right w:w="0" w:type="dxa"/>
      </w:tblCellMar>
    </w:tblPr>
    <w:tblStylePr w:type="firstRow">
      <w:rPr>
        <w:color w:val="F2F2F2"/>
        <w:sz w:val="22"/>
        <w:szCs w:val="22"/>
      </w:rPr>
      <w:tblPr/>
      <w:tcPr>
        <w:shd w:val="clear" w:color="auto" w:fill="70AD47"/>
      </w:tcPr>
    </w:tblStylePr>
    <w:tblStylePr w:type="lastRow">
      <w:rPr>
        <w:color w:val="F2F2F2"/>
        <w:sz w:val="22"/>
        <w:szCs w:val="22"/>
      </w:rPr>
      <w:tblPr/>
      <w:tcPr>
        <w:shd w:val="clear" w:color="auto" w:fill="70AD47"/>
      </w:tcPr>
    </w:tblStylePr>
    <w:tblStylePr w:type="firstCol">
      <w:rPr>
        <w:color w:val="F2F2F2"/>
        <w:sz w:val="22"/>
        <w:szCs w:val="22"/>
      </w:rPr>
      <w:tblPr/>
      <w:tcPr>
        <w:shd w:val="clear" w:color="auto" w:fill="70AD47"/>
      </w:tcPr>
    </w:tblStylePr>
    <w:tblStylePr w:type="lastCol">
      <w:rPr>
        <w:color w:val="F2F2F2"/>
        <w:sz w:val="22"/>
        <w:szCs w:val="22"/>
      </w:rPr>
      <w:tblPr/>
      <w:tcPr>
        <w:shd w:val="clear" w:color="auto" w:fill="70AD47"/>
      </w:tcPr>
    </w:tblStylePr>
    <w:tblStylePr w:type="band1Vert">
      <w:rPr>
        <w:color w:val="404040"/>
        <w:sz w:val="22"/>
        <w:szCs w:val="22"/>
      </w:rPr>
    </w:tblStylePr>
    <w:tblStylePr w:type="band2Vert">
      <w:rPr>
        <w:color w:val="404040"/>
        <w:sz w:val="22"/>
        <w:szCs w:val="22"/>
      </w:rPr>
      <w:tblPr/>
      <w:tcPr>
        <w:shd w:val="clear" w:color="auto" w:fill="E1EFD8"/>
      </w:tcPr>
    </w:tblStylePr>
    <w:tblStylePr w:type="band1Horz">
      <w:rPr>
        <w:color w:val="404040"/>
        <w:sz w:val="22"/>
        <w:szCs w:val="22"/>
      </w:rPr>
    </w:tblStylePr>
    <w:tblStylePr w:type="band2Horz">
      <w:rPr>
        <w:color w:val="404040"/>
        <w:sz w:val="22"/>
        <w:szCs w:val="22"/>
      </w:rPr>
      <w:tblPr/>
      <w:tcPr>
        <w:shd w:val="clear" w:color="auto" w:fill="E1EFD8"/>
      </w:tcPr>
    </w:tblStylePr>
  </w:style>
  <w:style w:type="table" w:customStyle="1" w:styleId="Bordered2">
    <w:name w:val="Bordered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0" w:type="dxa"/>
        <w:left w:w="0" w:type="dxa"/>
        <w:bottom w:w="0" w:type="dxa"/>
        <w:right w:w="0" w:type="dxa"/>
      </w:tblCellMar>
    </w:tblPr>
    <w:tblStylePr w:type="firstRow">
      <w:rPr>
        <w:color w:val="404040"/>
        <w:sz w:val="22"/>
        <w:szCs w:val="22"/>
      </w:rPr>
      <w:tblPr/>
      <w:tcPr>
        <w:tcBorders>
          <w:bottom w:val="single" w:sz="12" w:space="0" w:color="000000"/>
        </w:tcBorders>
      </w:tcPr>
    </w:tblStylePr>
    <w:tblStylePr w:type="lastRow">
      <w:rPr>
        <w:color w:val="404040"/>
        <w:sz w:val="22"/>
        <w:szCs w:val="22"/>
      </w:rPr>
      <w:tblPr/>
      <w:tcPr>
        <w:tcBorders>
          <w:top w:val="single" w:sz="12" w:space="0" w:color="000000"/>
        </w:tcBorders>
      </w:tcPr>
    </w:tblStylePr>
    <w:tblStylePr w:type="firstCol">
      <w:rPr>
        <w:color w:val="404040"/>
        <w:sz w:val="22"/>
        <w:szCs w:val="22"/>
      </w:rPr>
    </w:tblStylePr>
    <w:tblStylePr w:type="lastCol">
      <w:rPr>
        <w:color w:val="404040"/>
        <w:sz w:val="22"/>
        <w:szCs w:val="22"/>
      </w:rPr>
      <w:tblPr/>
      <w:tcPr>
        <w:tcBorders>
          <w:left w:val="single" w:sz="12" w:space="0" w:color="000000"/>
        </w:tcBorders>
      </w:tc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Bordered-Accent12">
    <w:name w:val="Bordered -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CellMar>
        <w:top w:w="0" w:type="dxa"/>
        <w:left w:w="0" w:type="dxa"/>
        <w:bottom w:w="0" w:type="dxa"/>
        <w:right w:w="0" w:type="dxa"/>
      </w:tblCellMar>
    </w:tblPr>
    <w:tblStylePr w:type="firstRow">
      <w:rPr>
        <w:color w:val="404040"/>
        <w:sz w:val="22"/>
        <w:szCs w:val="22"/>
      </w:rPr>
      <w:tblPr/>
      <w:tcPr>
        <w:tcBorders>
          <w:bottom w:val="single" w:sz="12" w:space="0" w:color="4472C4"/>
        </w:tcBorders>
      </w:tcPr>
    </w:tblStylePr>
    <w:tblStylePr w:type="lastRow">
      <w:rPr>
        <w:color w:val="404040"/>
        <w:sz w:val="22"/>
        <w:szCs w:val="22"/>
      </w:rPr>
      <w:tblPr/>
      <w:tcPr>
        <w:tcBorders>
          <w:top w:val="single" w:sz="12" w:space="0" w:color="4472C4"/>
        </w:tcBorders>
      </w:tcPr>
    </w:tblStylePr>
    <w:tblStylePr w:type="firstCol">
      <w:rPr>
        <w:color w:val="404040"/>
        <w:sz w:val="22"/>
        <w:szCs w:val="22"/>
      </w:rPr>
    </w:tblStylePr>
    <w:tblStylePr w:type="lastCol">
      <w:rPr>
        <w:color w:val="404040"/>
        <w:sz w:val="22"/>
        <w:szCs w:val="22"/>
      </w:rPr>
      <w:tblPr/>
      <w:tcPr>
        <w:tcBorders>
          <w:left w:val="single" w:sz="12" w:space="0" w:color="4472C4"/>
        </w:tcBorders>
      </w:tcPr>
    </w:tblStylePr>
    <w:tblStylePr w:type="band1Horz">
      <w:rPr>
        <w:color w:val="404040"/>
        <w:sz w:val="22"/>
        <w:szCs w:val="22"/>
      </w:rPr>
      <w:tblPr/>
      <w:tcPr>
        <w:tcBorders>
          <w:top w:val="single" w:sz="4" w:space="0" w:color="4472C4"/>
          <w:left w:val="single" w:sz="4" w:space="0" w:color="4472C4"/>
          <w:bottom w:val="single" w:sz="4" w:space="0" w:color="4472C4"/>
          <w:right w:val="single" w:sz="4" w:space="0" w:color="4472C4"/>
        </w:tcBorders>
      </w:tcPr>
    </w:tblStylePr>
  </w:style>
  <w:style w:type="table" w:customStyle="1" w:styleId="Bordered-Accent22">
    <w:name w:val="Bordered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7CAAB"/>
        <w:left w:val="single" w:sz="4" w:space="0" w:color="F7CAAB"/>
        <w:bottom w:val="single" w:sz="4" w:space="0" w:color="F7CAAB"/>
        <w:right w:val="single" w:sz="4" w:space="0" w:color="F7CAAB"/>
        <w:insideH w:val="single" w:sz="4" w:space="0" w:color="F7CAAB"/>
        <w:insideV w:val="single" w:sz="4" w:space="0" w:color="F7CAAB"/>
      </w:tblBorders>
      <w:tblCellMar>
        <w:top w:w="0" w:type="dxa"/>
        <w:left w:w="0" w:type="dxa"/>
        <w:bottom w:w="0" w:type="dxa"/>
        <w:right w:w="0" w:type="dxa"/>
      </w:tblCellMar>
    </w:tblPr>
    <w:tblStylePr w:type="firstRow">
      <w:rPr>
        <w:color w:val="404040"/>
        <w:sz w:val="22"/>
        <w:szCs w:val="22"/>
      </w:rPr>
      <w:tblPr/>
      <w:tcPr>
        <w:tcBorders>
          <w:bottom w:val="single" w:sz="12" w:space="0" w:color="ED7D31"/>
        </w:tcBorders>
      </w:tcPr>
    </w:tblStylePr>
    <w:tblStylePr w:type="lastRow">
      <w:rPr>
        <w:color w:val="404040"/>
        <w:sz w:val="22"/>
        <w:szCs w:val="22"/>
      </w:rPr>
      <w:tblPr/>
      <w:tcPr>
        <w:tcBorders>
          <w:top w:val="single" w:sz="12" w:space="0" w:color="ED7D31"/>
        </w:tcBorders>
      </w:tcPr>
    </w:tblStylePr>
    <w:tblStylePr w:type="firstCol">
      <w:rPr>
        <w:color w:val="404040"/>
        <w:sz w:val="22"/>
        <w:szCs w:val="22"/>
      </w:rPr>
    </w:tblStylePr>
    <w:tblStylePr w:type="lastCol">
      <w:rPr>
        <w:color w:val="404040"/>
        <w:sz w:val="22"/>
        <w:szCs w:val="22"/>
      </w:rPr>
      <w:tblPr/>
      <w:tcPr>
        <w:tcBorders>
          <w:left w:val="single" w:sz="12" w:space="0" w:color="ED7D31"/>
        </w:tcBorders>
      </w:tcPr>
    </w:tblStylePr>
    <w:tblStylePr w:type="band1Horz">
      <w:rPr>
        <w:color w:val="404040"/>
        <w:sz w:val="22"/>
        <w:szCs w:val="22"/>
      </w:rPr>
      <w:tblPr/>
      <w:tcPr>
        <w:tcBorders>
          <w:top w:val="single" w:sz="4" w:space="0" w:color="ED7D31"/>
          <w:left w:val="single" w:sz="4" w:space="0" w:color="ED7D31"/>
          <w:bottom w:val="single" w:sz="4" w:space="0" w:color="ED7D31"/>
          <w:right w:val="single" w:sz="4" w:space="0" w:color="ED7D31"/>
        </w:tcBorders>
      </w:tcPr>
    </w:tblStylePr>
  </w:style>
  <w:style w:type="table" w:customStyle="1" w:styleId="Bordered-Accent32">
    <w:name w:val="Bordered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DADADA"/>
        <w:left w:val="single" w:sz="4" w:space="0" w:color="DADADA"/>
        <w:bottom w:val="single" w:sz="4" w:space="0" w:color="DADADA"/>
        <w:right w:val="single" w:sz="4" w:space="0" w:color="DADADA"/>
        <w:insideH w:val="single" w:sz="4" w:space="0" w:color="DADADA"/>
        <w:insideV w:val="single" w:sz="4" w:space="0" w:color="DADADA"/>
      </w:tblBorders>
      <w:tblCellMar>
        <w:top w:w="0" w:type="dxa"/>
        <w:left w:w="0" w:type="dxa"/>
        <w:bottom w:w="0" w:type="dxa"/>
        <w:right w:w="0" w:type="dxa"/>
      </w:tblCellMar>
    </w:tblPr>
    <w:tblStylePr w:type="firstRow">
      <w:rPr>
        <w:color w:val="404040"/>
        <w:sz w:val="22"/>
        <w:szCs w:val="22"/>
      </w:rPr>
      <w:tblPr/>
      <w:tcPr>
        <w:tcBorders>
          <w:bottom w:val="single" w:sz="12" w:space="0" w:color="A5A5A5"/>
        </w:tcBorders>
      </w:tcPr>
    </w:tblStylePr>
    <w:tblStylePr w:type="lastRow">
      <w:rPr>
        <w:color w:val="404040"/>
        <w:sz w:val="22"/>
        <w:szCs w:val="22"/>
      </w:rPr>
      <w:tblPr/>
      <w:tcPr>
        <w:tcBorders>
          <w:top w:val="single" w:sz="12" w:space="0" w:color="A5A5A5"/>
        </w:tcBorders>
      </w:tcPr>
    </w:tblStylePr>
    <w:tblStylePr w:type="firstCol">
      <w:rPr>
        <w:color w:val="404040"/>
        <w:sz w:val="22"/>
        <w:szCs w:val="22"/>
      </w:rPr>
    </w:tblStylePr>
    <w:tblStylePr w:type="lastCol">
      <w:rPr>
        <w:color w:val="404040"/>
        <w:sz w:val="22"/>
        <w:szCs w:val="22"/>
      </w:rPr>
      <w:tblPr/>
      <w:tcPr>
        <w:tcBorders>
          <w:left w:val="single" w:sz="12" w:space="0" w:color="A5A5A5"/>
        </w:tcBorders>
      </w:tcPr>
    </w:tblStylePr>
    <w:tblStylePr w:type="band1Horz">
      <w:rPr>
        <w:color w:val="404040"/>
        <w:sz w:val="22"/>
        <w:szCs w:val="22"/>
      </w:rPr>
      <w:tblPr/>
      <w:tcPr>
        <w:tcBorders>
          <w:top w:val="single" w:sz="4" w:space="0" w:color="A5A5A5"/>
          <w:left w:val="single" w:sz="4" w:space="0" w:color="A5A5A5"/>
          <w:bottom w:val="single" w:sz="4" w:space="0" w:color="A5A5A5"/>
          <w:right w:val="single" w:sz="4" w:space="0" w:color="A5A5A5"/>
        </w:tcBorders>
      </w:tcPr>
    </w:tblStylePr>
  </w:style>
  <w:style w:type="table" w:customStyle="1" w:styleId="Bordered-Accent42">
    <w:name w:val="Bordered -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E598"/>
        <w:left w:val="single" w:sz="4" w:space="0" w:color="FFE598"/>
        <w:bottom w:val="single" w:sz="4" w:space="0" w:color="FFE598"/>
        <w:right w:val="single" w:sz="4" w:space="0" w:color="FFE598"/>
        <w:insideH w:val="single" w:sz="4" w:space="0" w:color="FFE598"/>
        <w:insideV w:val="single" w:sz="4" w:space="0" w:color="FFE598"/>
      </w:tblBorders>
      <w:tblCellMar>
        <w:top w:w="0" w:type="dxa"/>
        <w:left w:w="0" w:type="dxa"/>
        <w:bottom w:w="0" w:type="dxa"/>
        <w:right w:w="0" w:type="dxa"/>
      </w:tblCellMar>
    </w:tblPr>
    <w:tblStylePr w:type="firstRow">
      <w:rPr>
        <w:color w:val="404040"/>
        <w:sz w:val="22"/>
        <w:szCs w:val="22"/>
      </w:rPr>
      <w:tblPr/>
      <w:tcPr>
        <w:tcBorders>
          <w:bottom w:val="single" w:sz="12" w:space="0" w:color="FFC000"/>
        </w:tcBorders>
      </w:tcPr>
    </w:tblStylePr>
    <w:tblStylePr w:type="lastRow">
      <w:rPr>
        <w:color w:val="404040"/>
        <w:sz w:val="22"/>
        <w:szCs w:val="22"/>
      </w:rPr>
      <w:tblPr/>
      <w:tcPr>
        <w:tcBorders>
          <w:top w:val="single" w:sz="12" w:space="0" w:color="FFC000"/>
        </w:tcBorders>
      </w:tcPr>
    </w:tblStylePr>
    <w:tblStylePr w:type="firstCol">
      <w:rPr>
        <w:color w:val="404040"/>
        <w:sz w:val="22"/>
        <w:szCs w:val="22"/>
      </w:rPr>
    </w:tblStylePr>
    <w:tblStylePr w:type="lastCol">
      <w:rPr>
        <w:color w:val="404040"/>
        <w:sz w:val="22"/>
        <w:szCs w:val="22"/>
      </w:rPr>
      <w:tblPr/>
      <w:tcPr>
        <w:tcBorders>
          <w:left w:val="single" w:sz="12" w:space="0" w:color="FFC000"/>
        </w:tcBorders>
      </w:tcPr>
    </w:tblStylePr>
    <w:tblStylePr w:type="band1Horz">
      <w:rPr>
        <w:color w:val="404040"/>
        <w:sz w:val="22"/>
        <w:szCs w:val="22"/>
      </w:rPr>
      <w:tblPr/>
      <w:tcPr>
        <w:tcBorders>
          <w:top w:val="single" w:sz="4" w:space="0" w:color="FFC000"/>
          <w:left w:val="single" w:sz="4" w:space="0" w:color="FFC000"/>
          <w:bottom w:val="single" w:sz="4" w:space="0" w:color="FFC000"/>
          <w:right w:val="single" w:sz="4" w:space="0" w:color="FFC000"/>
        </w:tcBorders>
      </w:tcPr>
    </w:tblStylePr>
  </w:style>
  <w:style w:type="table" w:customStyle="1" w:styleId="Bordered-Accent52">
    <w:name w:val="Bordered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BCD6EE"/>
        <w:left w:val="single" w:sz="4" w:space="0" w:color="BCD6EE"/>
        <w:bottom w:val="single" w:sz="4" w:space="0" w:color="BCD6EE"/>
        <w:right w:val="single" w:sz="4" w:space="0" w:color="BCD6EE"/>
        <w:insideH w:val="single" w:sz="4" w:space="0" w:color="BCD6EE"/>
        <w:insideV w:val="single" w:sz="4" w:space="0" w:color="BCD6EE"/>
      </w:tblBorders>
      <w:tblCellMar>
        <w:top w:w="0" w:type="dxa"/>
        <w:left w:w="0" w:type="dxa"/>
        <w:bottom w:w="0" w:type="dxa"/>
        <w:right w:w="0" w:type="dxa"/>
      </w:tblCellMar>
    </w:tblPr>
    <w:tblStylePr w:type="firstRow">
      <w:rPr>
        <w:color w:val="404040"/>
        <w:sz w:val="22"/>
        <w:szCs w:val="22"/>
      </w:rPr>
      <w:tblPr/>
      <w:tcPr>
        <w:tcBorders>
          <w:bottom w:val="single" w:sz="12" w:space="0" w:color="5B9BD5"/>
        </w:tcBorders>
      </w:tcPr>
    </w:tblStylePr>
    <w:tblStylePr w:type="lastRow">
      <w:rPr>
        <w:color w:val="404040"/>
        <w:sz w:val="22"/>
        <w:szCs w:val="22"/>
      </w:rPr>
      <w:tblPr/>
      <w:tcPr>
        <w:tcBorders>
          <w:top w:val="single" w:sz="12" w:space="0" w:color="5B9BD5"/>
        </w:tcBorders>
      </w:tcPr>
    </w:tblStylePr>
    <w:tblStylePr w:type="firstCol">
      <w:rPr>
        <w:color w:val="404040"/>
        <w:sz w:val="22"/>
        <w:szCs w:val="22"/>
      </w:rPr>
    </w:tblStylePr>
    <w:tblStylePr w:type="lastCol">
      <w:rPr>
        <w:color w:val="404040"/>
        <w:sz w:val="22"/>
        <w:szCs w:val="22"/>
      </w:rPr>
      <w:tblPr/>
      <w:tcPr>
        <w:tcBorders>
          <w:left w:val="single" w:sz="12" w:space="0" w:color="5B9BD5"/>
        </w:tcBorders>
      </w:tcPr>
    </w:tblStylePr>
    <w:tblStylePr w:type="band1Horz">
      <w:rPr>
        <w:color w:val="404040"/>
        <w:sz w:val="22"/>
        <w:szCs w:val="22"/>
      </w:rPr>
      <w:tblPr/>
      <w:tcPr>
        <w:tcBorders>
          <w:top w:val="single" w:sz="4" w:space="0" w:color="5B9BD5"/>
          <w:left w:val="single" w:sz="4" w:space="0" w:color="5B9BD5"/>
          <w:bottom w:val="single" w:sz="4" w:space="0" w:color="5B9BD5"/>
          <w:right w:val="single" w:sz="4" w:space="0" w:color="5B9BD5"/>
        </w:tcBorders>
      </w:tcPr>
    </w:tblStylePr>
  </w:style>
  <w:style w:type="table" w:customStyle="1" w:styleId="Bordered-Accent62">
    <w:name w:val="Bordered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CellMar>
        <w:top w:w="0" w:type="dxa"/>
        <w:left w:w="0" w:type="dxa"/>
        <w:bottom w:w="0" w:type="dxa"/>
        <w:right w:w="0" w:type="dxa"/>
      </w:tblCellMar>
    </w:tblPr>
    <w:tblStylePr w:type="firstRow">
      <w:rPr>
        <w:color w:val="404040"/>
        <w:sz w:val="22"/>
        <w:szCs w:val="22"/>
      </w:rPr>
      <w:tblPr/>
      <w:tcPr>
        <w:tcBorders>
          <w:bottom w:val="single" w:sz="12" w:space="0" w:color="70AD47"/>
        </w:tcBorders>
      </w:tcPr>
    </w:tblStylePr>
    <w:tblStylePr w:type="lastRow">
      <w:rPr>
        <w:color w:val="404040"/>
        <w:sz w:val="22"/>
        <w:szCs w:val="22"/>
      </w:rPr>
      <w:tblPr/>
      <w:tcPr>
        <w:tcBorders>
          <w:top w:val="single" w:sz="12" w:space="0" w:color="70AD47"/>
        </w:tcBorders>
      </w:tcPr>
    </w:tblStylePr>
    <w:tblStylePr w:type="firstCol">
      <w:rPr>
        <w:color w:val="404040"/>
        <w:sz w:val="22"/>
        <w:szCs w:val="22"/>
      </w:rPr>
    </w:tblStylePr>
    <w:tblStylePr w:type="lastCol">
      <w:rPr>
        <w:color w:val="404040"/>
        <w:sz w:val="22"/>
        <w:szCs w:val="22"/>
      </w:rPr>
      <w:tblPr/>
      <w:tcPr>
        <w:tcBorders>
          <w:left w:val="single" w:sz="12" w:space="0" w:color="70AD47"/>
        </w:tcBorders>
      </w:tcPr>
    </w:tblStylePr>
    <w:tblStylePr w:type="band1Horz">
      <w:rPr>
        <w:color w:val="404040"/>
        <w:sz w:val="22"/>
        <w:szCs w:val="22"/>
      </w:rPr>
      <w:tblPr/>
      <w:tcPr>
        <w:tcBorders>
          <w:top w:val="single" w:sz="4" w:space="0" w:color="70AD47"/>
          <w:left w:val="single" w:sz="4" w:space="0" w:color="70AD47"/>
          <w:bottom w:val="single" w:sz="4" w:space="0" w:color="70AD47"/>
          <w:right w:val="single" w:sz="4" w:space="0" w:color="70AD47"/>
        </w:tcBorders>
      </w:tcPr>
    </w:tblStylePr>
  </w:style>
  <w:style w:type="table" w:customStyle="1" w:styleId="1111">
    <w:name w:val="Таблица простая 1111"/>
    <w:basedOn w:val="a3"/>
    <w:uiPriority w:val="59"/>
    <w:rsid w:val="00DA6359"/>
    <w:pPr>
      <w:spacing w:after="0" w:line="240" w:lineRule="auto"/>
    </w:pPr>
    <w:rPr>
      <w:rFonts w:ascii="Calibri" w:eastAsia="Calibri" w:hAnsi="Calibri"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11">
    <w:name w:val="Таблица простая 2111"/>
    <w:basedOn w:val="a3"/>
    <w:uiPriority w:val="59"/>
    <w:rsid w:val="00DA6359"/>
    <w:pPr>
      <w:spacing w:after="0" w:line="240" w:lineRule="auto"/>
    </w:pPr>
    <w:rPr>
      <w:rFonts w:ascii="Calibri" w:eastAsia="Calibri" w:hAnsi="Calibri"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11">
    <w:name w:val="Таблица простая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11">
    <w:name w:val="Таблица простая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11">
    <w:name w:val="Таблица простая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11">
    <w:name w:val="Таблица-сетка 1 светлая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2111">
    <w:name w:val="Таблица-сетка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11">
    <w:name w:val="Таблица-сетка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11">
    <w:name w:val="Таблица-сетка 41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11">
    <w:name w:val="Таблица-сетка 5 темная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11">
    <w:name w:val="Таблица-сетка 6 цветная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11">
    <w:name w:val="Таблица-сетка 7 цветная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11110">
    <w:name w:val="Список-таблица 1 светлая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110">
    <w:name w:val="Список-таблица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110">
    <w:name w:val="Список-таблица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110">
    <w:name w:val="Список-таблица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110">
    <w:name w:val="Список-таблица 5 темная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110">
    <w:name w:val="Список-таблица 6 цветная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110">
    <w:name w:val="Список-таблица 7 цветная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1121">
    <w:name w:val="Таблица простая 1121"/>
    <w:basedOn w:val="a3"/>
    <w:uiPriority w:val="59"/>
    <w:rsid w:val="00DA6359"/>
    <w:pPr>
      <w:spacing w:after="0" w:line="240" w:lineRule="auto"/>
    </w:pPr>
    <w:rPr>
      <w:rFonts w:ascii="Calibri" w:eastAsia="Calibri" w:hAnsi="Calibri"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21">
    <w:name w:val="Таблица простая 2121"/>
    <w:basedOn w:val="a3"/>
    <w:uiPriority w:val="59"/>
    <w:rsid w:val="00DA6359"/>
    <w:pPr>
      <w:spacing w:after="0" w:line="240" w:lineRule="auto"/>
    </w:pPr>
    <w:rPr>
      <w:rFonts w:ascii="Calibri" w:eastAsia="Calibri" w:hAnsi="Calibri"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21">
    <w:name w:val="Таблица простая 3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21">
    <w:name w:val="Таблица простая 4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21">
    <w:name w:val="Таблица простая 5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21">
    <w:name w:val="Таблица-сетка 1 светлая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2121">
    <w:name w:val="Таблица-сетка 2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21">
    <w:name w:val="Таблица-сетка 3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21">
    <w:name w:val="Таблица-сетка 412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21">
    <w:name w:val="Таблица-сетка 5 темная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21">
    <w:name w:val="Таблица-сетка 6 цветная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21">
    <w:name w:val="Таблица-сетка 7 цветная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11210">
    <w:name w:val="Список-таблица 1 светлая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210">
    <w:name w:val="Список-таблица 2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210">
    <w:name w:val="Список-таблица 3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210">
    <w:name w:val="Список-таблица 4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210">
    <w:name w:val="Список-таблица 5 темная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210">
    <w:name w:val="Список-таблица 6 цветная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210">
    <w:name w:val="Список-таблица 7 цветная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TableGridLight11">
    <w:name w:val="Table Grid Light11"/>
    <w:basedOn w:val="a3"/>
    <w:uiPriority w:val="59"/>
    <w:rsid w:val="00DA6359"/>
    <w:pPr>
      <w:spacing w:after="0" w:line="240" w:lineRule="auto"/>
    </w:pPr>
    <w:rPr>
      <w:rFonts w:ascii="Calibri" w:eastAsia="Calibri" w:hAnsi="Calibri"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1130">
    <w:name w:val="Таблица простая 113"/>
    <w:basedOn w:val="a3"/>
    <w:uiPriority w:val="59"/>
    <w:rsid w:val="00DA6359"/>
    <w:pPr>
      <w:spacing w:after="0" w:line="240" w:lineRule="auto"/>
    </w:pPr>
    <w:rPr>
      <w:rFonts w:ascii="Calibri" w:eastAsia="Calibri" w:hAnsi="Calibri"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30">
    <w:name w:val="Таблица простая 213"/>
    <w:basedOn w:val="a3"/>
    <w:uiPriority w:val="59"/>
    <w:rsid w:val="00DA6359"/>
    <w:pPr>
      <w:spacing w:after="0" w:line="240" w:lineRule="auto"/>
    </w:pPr>
    <w:rPr>
      <w:rFonts w:ascii="Calibri" w:eastAsia="Calibri" w:hAnsi="Calibri"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3">
    <w:name w:val="Таблица простая 313"/>
    <w:basedOn w:val="a3"/>
    <w:uiPriority w:val="43"/>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3">
    <w:name w:val="Таблица простая 4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3">
    <w:name w:val="Таблица простая 5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3">
    <w:name w:val="Таблица-сетка 1 светлая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GridTable1Light-Accent111">
    <w:name w:val="Grid Table 1 Light -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Pr>
    <w:tblStylePr w:type="firstRow">
      <w:rPr>
        <w:b/>
        <w:color w:val="404040"/>
      </w:rPr>
      <w:tblPr/>
      <w:tcPr>
        <w:tcBorders>
          <w:bottom w:val="single" w:sz="12" w:space="0" w:color="4472C4"/>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472C4"/>
          <w:left w:val="single" w:sz="4" w:space="0" w:color="4472C4"/>
          <w:bottom w:val="single" w:sz="4" w:space="0" w:color="4472C4"/>
          <w:right w:val="single" w:sz="4" w:space="0" w:color="4472C4"/>
        </w:tcBorders>
      </w:tcPr>
    </w:tblStylePr>
  </w:style>
  <w:style w:type="table" w:customStyle="1" w:styleId="GridTable1Light-Accent211">
    <w:name w:val="Grid Table 1 Light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7CAAB"/>
        <w:left w:val="single" w:sz="4" w:space="0" w:color="F7CAAB"/>
        <w:bottom w:val="single" w:sz="4" w:space="0" w:color="F7CAAB"/>
        <w:right w:val="single" w:sz="4" w:space="0" w:color="F7CAAB"/>
        <w:insideH w:val="single" w:sz="4" w:space="0" w:color="F7CAAB"/>
        <w:insideV w:val="single" w:sz="4" w:space="0" w:color="F7CAAB"/>
      </w:tblBorders>
    </w:tblPr>
    <w:tblStylePr w:type="firstRow">
      <w:rPr>
        <w:b/>
        <w:color w:val="404040"/>
      </w:rPr>
      <w:tblPr/>
      <w:tcPr>
        <w:tcBorders>
          <w:bottom w:val="single" w:sz="12" w:space="0" w:color="ED7D31"/>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ED7D31"/>
          <w:left w:val="single" w:sz="4" w:space="0" w:color="ED7D31"/>
          <w:bottom w:val="single" w:sz="4" w:space="0" w:color="ED7D31"/>
          <w:right w:val="single" w:sz="4" w:space="0" w:color="ED7D31"/>
        </w:tcBorders>
      </w:tcPr>
    </w:tblStylePr>
  </w:style>
  <w:style w:type="table" w:customStyle="1" w:styleId="GridTable1Light-Accent311">
    <w:name w:val="Grid Table 1 Light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DADADA"/>
        <w:left w:val="single" w:sz="4" w:space="0" w:color="DADADA"/>
        <w:bottom w:val="single" w:sz="4" w:space="0" w:color="DADADA"/>
        <w:right w:val="single" w:sz="4" w:space="0" w:color="DADADA"/>
        <w:insideH w:val="single" w:sz="4" w:space="0" w:color="DADADA"/>
        <w:insideV w:val="single" w:sz="4" w:space="0" w:color="DADADA"/>
      </w:tblBorders>
    </w:tblPr>
    <w:tblStylePr w:type="firstRow">
      <w:rPr>
        <w:b/>
        <w:color w:val="404040"/>
      </w:rPr>
      <w:tblPr/>
      <w:tcPr>
        <w:tcBorders>
          <w:bottom w:val="single" w:sz="12" w:space="0" w:color="A5A5A5"/>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A5A5A5"/>
          <w:left w:val="single" w:sz="4" w:space="0" w:color="A5A5A5"/>
          <w:bottom w:val="single" w:sz="4" w:space="0" w:color="A5A5A5"/>
          <w:right w:val="single" w:sz="4" w:space="0" w:color="A5A5A5"/>
        </w:tcBorders>
      </w:tcPr>
    </w:tblStylePr>
  </w:style>
  <w:style w:type="table" w:customStyle="1" w:styleId="GridTable1Light-Accent411">
    <w:name w:val="Grid Table 1 Light -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E598"/>
        <w:left w:val="single" w:sz="4" w:space="0" w:color="FFE598"/>
        <w:bottom w:val="single" w:sz="4" w:space="0" w:color="FFE598"/>
        <w:right w:val="single" w:sz="4" w:space="0" w:color="FFE598"/>
        <w:insideH w:val="single" w:sz="4" w:space="0" w:color="FFE598"/>
        <w:insideV w:val="single" w:sz="4" w:space="0" w:color="FFE598"/>
      </w:tblBorders>
    </w:tblPr>
    <w:tblStylePr w:type="firstRow">
      <w:rPr>
        <w:b/>
        <w:color w:val="404040"/>
      </w:rPr>
      <w:tblPr/>
      <w:tcPr>
        <w:tcBorders>
          <w:bottom w:val="single" w:sz="12" w:space="0" w:color="FFC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FC000"/>
          <w:left w:val="single" w:sz="4" w:space="0" w:color="FFC000"/>
          <w:bottom w:val="single" w:sz="4" w:space="0" w:color="FFC000"/>
          <w:right w:val="single" w:sz="4" w:space="0" w:color="FFC000"/>
        </w:tcBorders>
      </w:tcPr>
    </w:tblStylePr>
  </w:style>
  <w:style w:type="table" w:customStyle="1" w:styleId="GridTable1Light-Accent511">
    <w:name w:val="Grid Table 1 Light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BCD6EE"/>
        <w:left w:val="single" w:sz="4" w:space="0" w:color="BCD6EE"/>
        <w:bottom w:val="single" w:sz="4" w:space="0" w:color="BCD6EE"/>
        <w:right w:val="single" w:sz="4" w:space="0" w:color="BCD6EE"/>
        <w:insideH w:val="single" w:sz="4" w:space="0" w:color="BCD6EE"/>
        <w:insideV w:val="single" w:sz="4" w:space="0" w:color="BCD6EE"/>
      </w:tblBorders>
    </w:tblPr>
    <w:tblStylePr w:type="firstRow">
      <w:rPr>
        <w:b/>
        <w:color w:val="404040"/>
      </w:rPr>
      <w:tblPr/>
      <w:tcPr>
        <w:tcBorders>
          <w:bottom w:val="single" w:sz="12" w:space="0" w:color="5B9BD5"/>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5B9BD5"/>
          <w:left w:val="single" w:sz="4" w:space="0" w:color="5B9BD5"/>
          <w:bottom w:val="single" w:sz="4" w:space="0" w:color="5B9BD5"/>
          <w:right w:val="single" w:sz="4" w:space="0" w:color="5B9BD5"/>
        </w:tcBorders>
      </w:tcPr>
    </w:tblStylePr>
  </w:style>
  <w:style w:type="table" w:customStyle="1" w:styleId="GridTable1Light-Accent611">
    <w:name w:val="Grid Table 1 Light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Pr>
    <w:tblStylePr w:type="firstRow">
      <w:rPr>
        <w:b/>
        <w:color w:val="404040"/>
      </w:rPr>
      <w:tblPr/>
      <w:tcPr>
        <w:tcBorders>
          <w:bottom w:val="single" w:sz="12" w:space="0" w:color="70AD47"/>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70AD47"/>
          <w:left w:val="single" w:sz="4" w:space="0" w:color="70AD47"/>
          <w:bottom w:val="single" w:sz="4" w:space="0" w:color="70AD47"/>
          <w:right w:val="single" w:sz="4" w:space="0" w:color="70AD47"/>
        </w:tcBorders>
      </w:tcPr>
    </w:tblStylePr>
  </w:style>
  <w:style w:type="table" w:customStyle="1" w:styleId="-213">
    <w:name w:val="Таблица-сетка 2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2-Accent111">
    <w:name w:val="Grid Table 2 -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537DC8"/>
        <w:insideH w:val="single" w:sz="4" w:space="0" w:color="537DC8"/>
        <w:insideV w:val="single" w:sz="4" w:space="0" w:color="537DC8"/>
      </w:tblBorders>
    </w:tblPr>
    <w:tblStylePr w:type="firstRow">
      <w:rPr>
        <w:b/>
        <w:color w:val="404040"/>
      </w:rPr>
      <w:tblPr/>
      <w:tcPr>
        <w:tcBorders>
          <w:top w:val="none" w:sz="0" w:space="0" w:color="auto"/>
          <w:left w:val="none" w:sz="0" w:space="0" w:color="auto"/>
          <w:bottom w:val="single" w:sz="12" w:space="0" w:color="4472C4"/>
          <w:right w:val="none" w:sz="0" w:space="0" w:color="auto"/>
        </w:tcBorders>
        <w:shd w:val="clear" w:color="auto" w:fill="auto"/>
      </w:tcPr>
    </w:tblStylePr>
    <w:tblStylePr w:type="lastRow">
      <w:rPr>
        <w:b/>
        <w:color w:val="404040"/>
      </w:rPr>
      <w:tblPr/>
      <w:tcPr>
        <w:tcBorders>
          <w:top w:val="single" w:sz="4" w:space="0" w:color="4472C4"/>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8E2F3"/>
      </w:tcPr>
    </w:tblStylePr>
    <w:tblStylePr w:type="band1Horz">
      <w:rPr>
        <w:color w:val="404040"/>
        <w:sz w:val="22"/>
        <w:szCs w:val="22"/>
      </w:rPr>
      <w:tblPr/>
      <w:tcPr>
        <w:shd w:val="clear" w:color="auto" w:fill="D8E2F3"/>
      </w:tcPr>
    </w:tblStylePr>
  </w:style>
  <w:style w:type="table" w:customStyle="1" w:styleId="GridTable2-Accent211">
    <w:name w:val="Grid Table 2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4B184"/>
        <w:insideH w:val="single" w:sz="4" w:space="0" w:color="F4B184"/>
        <w:insideV w:val="single" w:sz="4" w:space="0" w:color="F4B184"/>
      </w:tblBorders>
    </w:tblPr>
    <w:tblStylePr w:type="firstRow">
      <w:rPr>
        <w:b/>
        <w:color w:val="404040"/>
      </w:rPr>
      <w:tblPr/>
      <w:tcPr>
        <w:tcBorders>
          <w:top w:val="none" w:sz="0" w:space="0" w:color="auto"/>
          <w:left w:val="none" w:sz="0" w:space="0" w:color="auto"/>
          <w:bottom w:val="single" w:sz="12" w:space="0" w:color="ED7D31"/>
          <w:right w:val="none" w:sz="0" w:space="0" w:color="auto"/>
        </w:tcBorders>
        <w:shd w:val="clear" w:color="auto" w:fill="auto"/>
      </w:tcPr>
    </w:tblStylePr>
    <w:tblStylePr w:type="lastRow">
      <w:rPr>
        <w:b/>
        <w:color w:val="404040"/>
      </w:rPr>
      <w:tblPr/>
      <w:tcPr>
        <w:tcBorders>
          <w:top w:val="single" w:sz="4" w:space="0" w:color="ED7D31"/>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2-Accent311">
    <w:name w:val="Grid Table 2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5A5A5"/>
        <w:insideH w:val="single" w:sz="4" w:space="0" w:color="A5A5A5"/>
        <w:insideV w:val="single" w:sz="4" w:space="0" w:color="A5A5A5"/>
      </w:tblBorders>
    </w:tblPr>
    <w:tblStylePr w:type="firstRow">
      <w:rPr>
        <w:b/>
        <w:color w:val="404040"/>
      </w:rPr>
      <w:tblPr/>
      <w:tcPr>
        <w:tcBorders>
          <w:top w:val="none" w:sz="0" w:space="0" w:color="auto"/>
          <w:left w:val="none" w:sz="0" w:space="0" w:color="auto"/>
          <w:bottom w:val="single" w:sz="12" w:space="0" w:color="A5A5A5"/>
          <w:right w:val="none" w:sz="0" w:space="0" w:color="auto"/>
        </w:tcBorders>
        <w:shd w:val="clear" w:color="auto" w:fill="auto"/>
      </w:tcPr>
    </w:tblStylePr>
    <w:tblStylePr w:type="lastRow">
      <w:rPr>
        <w:b/>
        <w:color w:val="404040"/>
      </w:rPr>
      <w:tblPr/>
      <w:tcPr>
        <w:tcBorders>
          <w:top w:val="single" w:sz="4" w:space="0" w:color="A5A5A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2-Accent411">
    <w:name w:val="Grid Table 2 -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FD865"/>
        <w:insideH w:val="single" w:sz="4" w:space="0" w:color="FFD865"/>
        <w:insideV w:val="single" w:sz="4" w:space="0" w:color="FFD865"/>
      </w:tblBorders>
    </w:tblPr>
    <w:tblStylePr w:type="firstRow">
      <w:rPr>
        <w:b/>
        <w:color w:val="404040"/>
      </w:rPr>
      <w:tblPr/>
      <w:tcPr>
        <w:tcBorders>
          <w:top w:val="none" w:sz="0" w:space="0" w:color="auto"/>
          <w:left w:val="none" w:sz="0" w:space="0" w:color="auto"/>
          <w:bottom w:val="single" w:sz="12" w:space="0" w:color="FFC000"/>
          <w:right w:val="none" w:sz="0" w:space="0" w:color="auto"/>
        </w:tcBorders>
        <w:shd w:val="clear" w:color="auto" w:fill="auto"/>
      </w:tcPr>
    </w:tblStylePr>
    <w:tblStylePr w:type="lastRow">
      <w:rPr>
        <w:b/>
        <w:color w:val="404040"/>
      </w:rPr>
      <w:tblPr/>
      <w:tcPr>
        <w:tcBorders>
          <w:top w:val="single" w:sz="4" w:space="0" w:color="FFC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2-Accent511">
    <w:name w:val="Grid Table 2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5B9BD5"/>
        <w:insideH w:val="single" w:sz="4" w:space="0" w:color="5B9BD5"/>
        <w:insideV w:val="single" w:sz="4" w:space="0" w:color="5B9BD5"/>
      </w:tblBorders>
    </w:tblPr>
    <w:tblStylePr w:type="firstRow">
      <w:rPr>
        <w:b/>
        <w:color w:val="404040"/>
      </w:rPr>
      <w:tblPr/>
      <w:tcPr>
        <w:tcBorders>
          <w:top w:val="none" w:sz="0" w:space="0" w:color="auto"/>
          <w:left w:val="none" w:sz="0" w:space="0" w:color="auto"/>
          <w:bottom w:val="single" w:sz="12" w:space="0" w:color="5B9BD5"/>
          <w:right w:val="none" w:sz="0" w:space="0" w:color="auto"/>
        </w:tcBorders>
        <w:shd w:val="clear" w:color="auto" w:fill="auto"/>
      </w:tcPr>
    </w:tblStylePr>
    <w:tblStylePr w:type="lastRow">
      <w:rPr>
        <w:b/>
        <w:color w:val="404040"/>
      </w:rPr>
      <w:tblPr/>
      <w:tcPr>
        <w:tcBorders>
          <w:top w:val="single" w:sz="4" w:space="0" w:color="5B9BD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2-Accent611">
    <w:name w:val="Grid Table 2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70AD47"/>
        <w:insideH w:val="single" w:sz="4" w:space="0" w:color="70AD47"/>
        <w:insideV w:val="single" w:sz="4" w:space="0" w:color="70AD47"/>
      </w:tblBorders>
    </w:tblPr>
    <w:tblStylePr w:type="firstRow">
      <w:rPr>
        <w:b/>
        <w:color w:val="404040"/>
      </w:rPr>
      <w:tblPr/>
      <w:tcPr>
        <w:tcBorders>
          <w:top w:val="none" w:sz="0" w:space="0" w:color="auto"/>
          <w:left w:val="none" w:sz="0" w:space="0" w:color="auto"/>
          <w:bottom w:val="single" w:sz="12" w:space="0" w:color="70AD47"/>
          <w:right w:val="none" w:sz="0" w:space="0" w:color="auto"/>
        </w:tcBorders>
        <w:shd w:val="clear" w:color="auto" w:fill="auto"/>
      </w:tcPr>
    </w:tblStylePr>
    <w:tblStylePr w:type="lastRow">
      <w:rPr>
        <w:b/>
        <w:color w:val="404040"/>
      </w:rPr>
      <w:tblPr/>
      <w:tcPr>
        <w:tcBorders>
          <w:top w:val="single" w:sz="4" w:space="0" w:color="70AD47"/>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313">
    <w:name w:val="Таблица-сетка 3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3-Accent111">
    <w:name w:val="Grid Table 3 -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537DC8"/>
        <w:insideH w:val="single" w:sz="4" w:space="0" w:color="537DC8"/>
        <w:insideV w:val="single" w:sz="4" w:space="0" w:color="537DC8"/>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8E2F3"/>
      </w:tcPr>
    </w:tblStylePr>
    <w:tblStylePr w:type="band1Horz">
      <w:rPr>
        <w:color w:val="404040"/>
        <w:sz w:val="22"/>
        <w:szCs w:val="22"/>
      </w:rPr>
      <w:tblPr/>
      <w:tcPr>
        <w:shd w:val="clear" w:color="auto" w:fill="D8E2F3"/>
      </w:tcPr>
    </w:tblStylePr>
  </w:style>
  <w:style w:type="table" w:customStyle="1" w:styleId="GridTable3-Accent211">
    <w:name w:val="Grid Table 3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4B184"/>
        <w:insideH w:val="single" w:sz="4" w:space="0" w:color="F4B184"/>
        <w:insideV w:val="single" w:sz="4" w:space="0" w:color="F4B184"/>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3-Accent311">
    <w:name w:val="Grid Table 3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5A5A5"/>
        <w:insideH w:val="single" w:sz="4" w:space="0" w:color="A5A5A5"/>
        <w:insideV w:val="single" w:sz="4" w:space="0" w:color="A5A5A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3-Accent411">
    <w:name w:val="Grid Table 3 -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FD865"/>
        <w:insideH w:val="single" w:sz="4" w:space="0" w:color="FFD865"/>
        <w:insideV w:val="single" w:sz="4" w:space="0" w:color="FFD86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3-Accent511">
    <w:name w:val="Grid Table 3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5B9BD5"/>
        <w:insideH w:val="single" w:sz="4" w:space="0" w:color="5B9BD5"/>
        <w:insideV w:val="single" w:sz="4" w:space="0" w:color="5B9BD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3-Accent611">
    <w:name w:val="Grid Table 3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70AD47"/>
        <w:insideH w:val="single" w:sz="4" w:space="0" w:color="70AD47"/>
        <w:insideV w:val="single" w:sz="4" w:space="0" w:color="70AD47"/>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413">
    <w:name w:val="Таблица-сетка 413"/>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4-Accent111">
    <w:name w:val="Grid Table 4 - Accent 1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5AFDD"/>
        <w:left w:val="single" w:sz="4" w:space="0" w:color="95AFDD"/>
        <w:bottom w:val="single" w:sz="4" w:space="0" w:color="95AFDD"/>
        <w:right w:val="single" w:sz="4" w:space="0" w:color="95AFDD"/>
        <w:insideH w:val="single" w:sz="4" w:space="0" w:color="95AFDD"/>
        <w:insideV w:val="single" w:sz="4" w:space="0" w:color="95AFDD"/>
      </w:tblBorders>
    </w:tblPr>
    <w:tblStylePr w:type="firstRow">
      <w:rPr>
        <w:b/>
        <w:color w:val="FFFFFF"/>
        <w:sz w:val="22"/>
        <w:szCs w:val="22"/>
      </w:rPr>
      <w:tblPr/>
      <w:tcPr>
        <w:tcBorders>
          <w:top w:val="single" w:sz="4" w:space="0" w:color="4472C4"/>
          <w:left w:val="single" w:sz="4" w:space="0" w:color="4472C4"/>
          <w:bottom w:val="single" w:sz="4" w:space="0" w:color="4472C4"/>
          <w:right w:val="single" w:sz="4" w:space="0" w:color="4472C4"/>
        </w:tcBorders>
        <w:shd w:val="clear" w:color="auto" w:fill="537DC8"/>
      </w:tcPr>
    </w:tblStylePr>
    <w:tblStylePr w:type="lastRow">
      <w:rPr>
        <w:b/>
        <w:color w:val="404040"/>
      </w:rPr>
      <w:tblPr/>
      <w:tcPr>
        <w:tcBorders>
          <w:top w:val="single" w:sz="4" w:space="0" w:color="4472C4"/>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3F3"/>
      </w:tcPr>
    </w:tblStylePr>
    <w:tblStylePr w:type="band1Horz">
      <w:rPr>
        <w:color w:val="404040"/>
        <w:sz w:val="22"/>
        <w:szCs w:val="22"/>
      </w:rPr>
      <w:tblPr/>
      <w:tcPr>
        <w:shd w:val="clear" w:color="auto" w:fill="DAE3F3"/>
      </w:tcPr>
    </w:tblStylePr>
  </w:style>
  <w:style w:type="table" w:customStyle="1" w:styleId="GridTable4-Accent211">
    <w:name w:val="Grid Table 4 - Accent 2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58A"/>
        <w:left w:val="single" w:sz="4" w:space="0" w:color="F4B58A"/>
        <w:bottom w:val="single" w:sz="4" w:space="0" w:color="F4B58A"/>
        <w:right w:val="single" w:sz="4" w:space="0" w:color="F4B58A"/>
        <w:insideH w:val="single" w:sz="4" w:space="0" w:color="F4B58A"/>
        <w:insideV w:val="single" w:sz="4" w:space="0" w:color="F4B58A"/>
      </w:tblBorders>
    </w:tblPr>
    <w:tblStylePr w:type="firstRow">
      <w:rPr>
        <w:b/>
        <w:color w:val="FFFFFF"/>
        <w:sz w:val="22"/>
        <w:szCs w:val="22"/>
      </w:rPr>
      <w:tblPr/>
      <w:tcPr>
        <w:tcBorders>
          <w:top w:val="single" w:sz="4" w:space="0" w:color="ED7D31"/>
          <w:left w:val="single" w:sz="4" w:space="0" w:color="ED7D31"/>
          <w:bottom w:val="single" w:sz="4" w:space="0" w:color="ED7D31"/>
          <w:right w:val="single" w:sz="4" w:space="0" w:color="ED7D31"/>
        </w:tcBorders>
        <w:shd w:val="clear" w:color="auto" w:fill="F4B184"/>
      </w:tcPr>
    </w:tblStylePr>
    <w:tblStylePr w:type="lastRow">
      <w:rPr>
        <w:b/>
        <w:color w:val="404040"/>
      </w:rPr>
      <w:tblPr/>
      <w:tcPr>
        <w:tcBorders>
          <w:top w:val="single" w:sz="4" w:space="0" w:color="ED7D31"/>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4-Accent311">
    <w:name w:val="Grid Table 4 - Accent 3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Pr>
    <w:tblStylePr w:type="firstRow">
      <w:rPr>
        <w:b/>
        <w:color w:val="FFFFFF"/>
        <w:sz w:val="22"/>
        <w:szCs w:val="22"/>
      </w:rPr>
      <w:tblPr/>
      <w:tcPr>
        <w:tcBorders>
          <w:top w:val="single" w:sz="4" w:space="0" w:color="A5A5A5"/>
          <w:left w:val="single" w:sz="4" w:space="0" w:color="A5A5A5"/>
          <w:bottom w:val="single" w:sz="4" w:space="0" w:color="A5A5A5"/>
          <w:right w:val="single" w:sz="4" w:space="0" w:color="A5A5A5"/>
        </w:tcBorders>
        <w:shd w:val="clear" w:color="auto" w:fill="A5A5A5"/>
      </w:tcPr>
    </w:tblStylePr>
    <w:tblStylePr w:type="lastRow">
      <w:rPr>
        <w:b/>
        <w:color w:val="404040"/>
      </w:rPr>
      <w:tblPr/>
      <w:tcPr>
        <w:tcBorders>
          <w:top w:val="single" w:sz="4" w:space="0" w:color="A5A5A5"/>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4-Accent411">
    <w:name w:val="Grid Table 4 - Accent 4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B6F"/>
        <w:left w:val="single" w:sz="4" w:space="0" w:color="FFDB6F"/>
        <w:bottom w:val="single" w:sz="4" w:space="0" w:color="FFDB6F"/>
        <w:right w:val="single" w:sz="4" w:space="0" w:color="FFDB6F"/>
        <w:insideH w:val="single" w:sz="4" w:space="0" w:color="FFDB6F"/>
        <w:insideV w:val="single" w:sz="4" w:space="0" w:color="FFDB6F"/>
      </w:tblBorders>
    </w:tblPr>
    <w:tblStylePr w:type="firstRow">
      <w:rPr>
        <w:b/>
        <w:color w:val="FFFFFF"/>
        <w:sz w:val="22"/>
        <w:szCs w:val="22"/>
      </w:rPr>
      <w:tblPr/>
      <w:tcPr>
        <w:tcBorders>
          <w:top w:val="single" w:sz="4" w:space="0" w:color="FFC000"/>
          <w:left w:val="single" w:sz="4" w:space="0" w:color="FFC000"/>
          <w:bottom w:val="single" w:sz="4" w:space="0" w:color="FFC000"/>
          <w:right w:val="single" w:sz="4" w:space="0" w:color="FFC000"/>
        </w:tcBorders>
        <w:shd w:val="clear" w:color="auto" w:fill="FFD865"/>
      </w:tcPr>
    </w:tblStylePr>
    <w:tblStylePr w:type="lastRow">
      <w:rPr>
        <w:b/>
        <w:color w:val="404040"/>
      </w:rPr>
      <w:tblPr/>
      <w:tcPr>
        <w:tcBorders>
          <w:top w:val="single" w:sz="4" w:space="0" w:color="FFC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4-Accent511">
    <w:name w:val="Grid Table 4 - Accent 5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2C6E7"/>
        <w:left w:val="single" w:sz="4" w:space="0" w:color="A2C6E7"/>
        <w:bottom w:val="single" w:sz="4" w:space="0" w:color="A2C6E7"/>
        <w:right w:val="single" w:sz="4" w:space="0" w:color="A2C6E7"/>
        <w:insideH w:val="single" w:sz="4" w:space="0" w:color="A2C6E7"/>
        <w:insideV w:val="single" w:sz="4" w:space="0" w:color="A2C6E7"/>
      </w:tblBorders>
    </w:tblPr>
    <w:tblStylePr w:type="firstRow">
      <w:rPr>
        <w:b/>
        <w:color w:val="FFFFFF"/>
        <w:sz w:val="22"/>
        <w:szCs w:val="22"/>
      </w:rPr>
      <w:tblPr/>
      <w:tcPr>
        <w:tcBorders>
          <w:top w:val="single" w:sz="4" w:space="0" w:color="5B9BD5"/>
          <w:left w:val="single" w:sz="4" w:space="0" w:color="5B9BD5"/>
          <w:bottom w:val="single" w:sz="4" w:space="0" w:color="5B9BD5"/>
          <w:right w:val="single" w:sz="4" w:space="0" w:color="5B9BD5"/>
        </w:tcBorders>
        <w:shd w:val="clear" w:color="auto" w:fill="5B9BD5"/>
      </w:tcPr>
    </w:tblStylePr>
    <w:tblStylePr w:type="lastRow">
      <w:rPr>
        <w:b/>
        <w:color w:val="404040"/>
      </w:rPr>
      <w:tblPr/>
      <w:tcPr>
        <w:tcBorders>
          <w:top w:val="single" w:sz="4" w:space="0" w:color="5B9BD5"/>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4-Accent611">
    <w:name w:val="Grid Table 4 - Accent 6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DD394"/>
        <w:left w:val="single" w:sz="4" w:space="0" w:color="ADD394"/>
        <w:bottom w:val="single" w:sz="4" w:space="0" w:color="ADD394"/>
        <w:right w:val="single" w:sz="4" w:space="0" w:color="ADD394"/>
        <w:insideH w:val="single" w:sz="4" w:space="0" w:color="ADD394"/>
        <w:insideV w:val="single" w:sz="4" w:space="0" w:color="ADD394"/>
      </w:tblBorders>
    </w:tblPr>
    <w:tblStylePr w:type="firstRow">
      <w:rPr>
        <w:b/>
        <w:color w:val="FFFFFF"/>
        <w:sz w:val="22"/>
        <w:szCs w:val="22"/>
      </w:rPr>
      <w:tblPr/>
      <w:tcPr>
        <w:tcBorders>
          <w:top w:val="single" w:sz="4" w:space="0" w:color="70AD47"/>
          <w:left w:val="single" w:sz="4" w:space="0" w:color="70AD47"/>
          <w:bottom w:val="single" w:sz="4" w:space="0" w:color="70AD47"/>
          <w:right w:val="single" w:sz="4" w:space="0" w:color="70AD47"/>
        </w:tcBorders>
        <w:shd w:val="clear" w:color="auto" w:fill="70AD47"/>
      </w:tcPr>
    </w:tblStylePr>
    <w:tblStylePr w:type="lastRow">
      <w:rPr>
        <w:b/>
        <w:color w:val="404040"/>
      </w:rPr>
      <w:tblPr/>
      <w:tcPr>
        <w:tcBorders>
          <w:top w:val="single" w:sz="4" w:space="0" w:color="70AD47"/>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513">
    <w:name w:val="Таблица-сетка 5 темная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GridTable5Dark-Accent111">
    <w:name w:val="Grid Table 5 Dark-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472C4"/>
      </w:tcPr>
    </w:tblStylePr>
    <w:tblStylePr w:type="lastRow">
      <w:rPr>
        <w:b/>
        <w:color w:val="FFFFFF"/>
        <w:sz w:val="22"/>
        <w:szCs w:val="22"/>
      </w:rPr>
      <w:tblPr/>
      <w:tcPr>
        <w:tcBorders>
          <w:top w:val="single" w:sz="4" w:space="0" w:color="FFFFFF"/>
        </w:tcBorders>
        <w:shd w:val="clear" w:color="auto" w:fill="4472C4"/>
      </w:tcPr>
    </w:tblStylePr>
    <w:tblStylePr w:type="firstCol">
      <w:rPr>
        <w:b/>
        <w:color w:val="FFFFFF"/>
        <w:sz w:val="22"/>
        <w:szCs w:val="22"/>
      </w:rPr>
      <w:tblPr/>
      <w:tcPr>
        <w:shd w:val="clear" w:color="auto" w:fill="4472C4"/>
      </w:tcPr>
    </w:tblStylePr>
    <w:tblStylePr w:type="lastCol">
      <w:rPr>
        <w:b/>
        <w:color w:val="FFFFFF"/>
        <w:sz w:val="22"/>
        <w:szCs w:val="22"/>
      </w:rPr>
      <w:tblPr/>
      <w:tcPr>
        <w:shd w:val="clear" w:color="auto" w:fill="4472C4"/>
      </w:tcPr>
    </w:tblStylePr>
    <w:tblStylePr w:type="band1Vert">
      <w:tblPr/>
      <w:tcPr>
        <w:shd w:val="clear" w:color="auto" w:fill="A9BEE4"/>
      </w:tcPr>
    </w:tblStylePr>
    <w:tblStylePr w:type="band1Horz">
      <w:tblPr/>
      <w:tcPr>
        <w:shd w:val="clear" w:color="auto" w:fill="A9BEE4"/>
      </w:tcPr>
    </w:tblStylePr>
  </w:style>
  <w:style w:type="table" w:customStyle="1" w:styleId="GridTable5Dark-Accent211">
    <w:name w:val="Grid Table 5 Dark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ED7D31"/>
      </w:tcPr>
    </w:tblStylePr>
    <w:tblStylePr w:type="lastRow">
      <w:rPr>
        <w:b/>
        <w:color w:val="FFFFFF"/>
        <w:sz w:val="22"/>
        <w:szCs w:val="22"/>
      </w:rPr>
      <w:tblPr/>
      <w:tcPr>
        <w:tcBorders>
          <w:top w:val="single" w:sz="4" w:space="0" w:color="FFFFFF"/>
        </w:tcBorders>
        <w:shd w:val="clear" w:color="auto" w:fill="ED7D31"/>
      </w:tcPr>
    </w:tblStylePr>
    <w:tblStylePr w:type="firstCol">
      <w:rPr>
        <w:b/>
        <w:color w:val="FFFFFF"/>
        <w:sz w:val="22"/>
        <w:szCs w:val="22"/>
      </w:rPr>
      <w:tblPr/>
      <w:tcPr>
        <w:shd w:val="clear" w:color="auto" w:fill="ED7D31"/>
      </w:tcPr>
    </w:tblStylePr>
    <w:tblStylePr w:type="lastCol">
      <w:rPr>
        <w:b/>
        <w:color w:val="FFFFFF"/>
        <w:sz w:val="22"/>
        <w:szCs w:val="22"/>
      </w:rPr>
      <w:tblPr/>
      <w:tcPr>
        <w:shd w:val="clear" w:color="auto" w:fill="ED7D31"/>
      </w:tcPr>
    </w:tblStylePr>
    <w:tblStylePr w:type="band1Vert">
      <w:tblPr/>
      <w:tcPr>
        <w:shd w:val="clear" w:color="auto" w:fill="F6C3A0"/>
      </w:tcPr>
    </w:tblStylePr>
    <w:tblStylePr w:type="band1Horz">
      <w:tblPr/>
      <w:tcPr>
        <w:shd w:val="clear" w:color="auto" w:fill="F6C3A0"/>
      </w:tcPr>
    </w:tblStylePr>
  </w:style>
  <w:style w:type="table" w:customStyle="1" w:styleId="GridTable5Dark-Accent311">
    <w:name w:val="Grid Table 5 Dark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A5A5A5"/>
      </w:tcPr>
    </w:tblStylePr>
    <w:tblStylePr w:type="lastRow">
      <w:rPr>
        <w:b/>
        <w:color w:val="FFFFFF"/>
        <w:sz w:val="22"/>
        <w:szCs w:val="22"/>
      </w:rPr>
      <w:tblPr/>
      <w:tcPr>
        <w:tcBorders>
          <w:top w:val="single" w:sz="4" w:space="0" w:color="FFFFFF"/>
        </w:tcBorders>
        <w:shd w:val="clear" w:color="auto" w:fill="A5A5A5"/>
      </w:tcPr>
    </w:tblStylePr>
    <w:tblStylePr w:type="firstCol">
      <w:rPr>
        <w:b/>
        <w:color w:val="FFFFFF"/>
        <w:sz w:val="22"/>
        <w:szCs w:val="22"/>
      </w:rPr>
      <w:tblPr/>
      <w:tcPr>
        <w:shd w:val="clear" w:color="auto" w:fill="A5A5A5"/>
      </w:tcPr>
    </w:tblStylePr>
    <w:tblStylePr w:type="lastCol">
      <w:rPr>
        <w:b/>
        <w:color w:val="FFFFFF"/>
        <w:sz w:val="22"/>
        <w:szCs w:val="22"/>
      </w:rPr>
      <w:tblPr/>
      <w:tcPr>
        <w:shd w:val="clear" w:color="auto" w:fill="A5A5A5"/>
      </w:tcPr>
    </w:tblStylePr>
    <w:tblStylePr w:type="band1Vert">
      <w:tblPr/>
      <w:tcPr>
        <w:shd w:val="clear" w:color="auto" w:fill="D5D5D5"/>
      </w:tcPr>
    </w:tblStylePr>
    <w:tblStylePr w:type="band1Horz">
      <w:tblPr/>
      <w:tcPr>
        <w:shd w:val="clear" w:color="auto" w:fill="D5D5D5"/>
      </w:tcPr>
    </w:tblStylePr>
  </w:style>
  <w:style w:type="table" w:customStyle="1" w:styleId="GridTable5Dark-Accent411">
    <w:name w:val="Grid Table 5 Dark-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FFC000"/>
      </w:tcPr>
    </w:tblStylePr>
    <w:tblStylePr w:type="lastRow">
      <w:rPr>
        <w:b/>
        <w:color w:val="FFFFFF"/>
        <w:sz w:val="22"/>
        <w:szCs w:val="22"/>
      </w:rPr>
      <w:tblPr/>
      <w:tcPr>
        <w:tcBorders>
          <w:top w:val="single" w:sz="4" w:space="0" w:color="FFFFFF"/>
        </w:tcBorders>
        <w:shd w:val="clear" w:color="auto" w:fill="FFC000"/>
      </w:tcPr>
    </w:tblStylePr>
    <w:tblStylePr w:type="firstCol">
      <w:rPr>
        <w:b/>
        <w:color w:val="FFFFFF"/>
        <w:sz w:val="22"/>
        <w:szCs w:val="22"/>
      </w:rPr>
      <w:tblPr/>
      <w:tcPr>
        <w:shd w:val="clear" w:color="auto" w:fill="FFC000"/>
      </w:tcPr>
    </w:tblStylePr>
    <w:tblStylePr w:type="lastCol">
      <w:rPr>
        <w:b/>
        <w:color w:val="FFFFFF"/>
        <w:sz w:val="22"/>
        <w:szCs w:val="22"/>
      </w:rPr>
      <w:tblPr/>
      <w:tcPr>
        <w:shd w:val="clear" w:color="auto" w:fill="FFC000"/>
      </w:tcPr>
    </w:tblStylePr>
    <w:tblStylePr w:type="band1Vert">
      <w:tblPr/>
      <w:tcPr>
        <w:shd w:val="clear" w:color="auto" w:fill="FFE28A"/>
      </w:tcPr>
    </w:tblStylePr>
    <w:tblStylePr w:type="band1Horz">
      <w:tblPr/>
      <w:tcPr>
        <w:shd w:val="clear" w:color="auto" w:fill="FFE28A"/>
      </w:tcPr>
    </w:tblStylePr>
  </w:style>
  <w:style w:type="table" w:customStyle="1" w:styleId="GridTable5Dark-Accent511">
    <w:name w:val="Grid Table 5 Dark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5B9BD5"/>
      </w:tcPr>
    </w:tblStylePr>
    <w:tblStylePr w:type="lastRow">
      <w:rPr>
        <w:b/>
        <w:color w:val="FFFFFF"/>
        <w:sz w:val="22"/>
        <w:szCs w:val="22"/>
      </w:rPr>
      <w:tblPr/>
      <w:tcPr>
        <w:tcBorders>
          <w:top w:val="single" w:sz="4" w:space="0" w:color="FFFFFF"/>
        </w:tcBorders>
        <w:shd w:val="clear" w:color="auto" w:fill="5B9BD5"/>
      </w:tcPr>
    </w:tblStylePr>
    <w:tblStylePr w:type="firstCol">
      <w:rPr>
        <w:b/>
        <w:color w:val="FFFFFF"/>
        <w:sz w:val="22"/>
        <w:szCs w:val="22"/>
      </w:rPr>
      <w:tblPr/>
      <w:tcPr>
        <w:shd w:val="clear" w:color="auto" w:fill="5B9BD5"/>
      </w:tcPr>
    </w:tblStylePr>
    <w:tblStylePr w:type="lastCol">
      <w:rPr>
        <w:b/>
        <w:color w:val="FFFFFF"/>
        <w:sz w:val="22"/>
        <w:szCs w:val="22"/>
      </w:rPr>
      <w:tblPr/>
      <w:tcPr>
        <w:shd w:val="clear" w:color="auto" w:fill="5B9BD5"/>
      </w:tcPr>
    </w:tblStylePr>
    <w:tblStylePr w:type="band1Vert">
      <w:tblPr/>
      <w:tcPr>
        <w:shd w:val="clear" w:color="auto" w:fill="B3D0EB"/>
      </w:tcPr>
    </w:tblStylePr>
    <w:tblStylePr w:type="band1Horz">
      <w:tblPr/>
      <w:tcPr>
        <w:shd w:val="clear" w:color="auto" w:fill="B3D0EB"/>
      </w:tcPr>
    </w:tblStylePr>
  </w:style>
  <w:style w:type="table" w:customStyle="1" w:styleId="GridTable5Dark-Accent611">
    <w:name w:val="Grid Table 5 Dark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70AD47"/>
      </w:tcPr>
    </w:tblStylePr>
    <w:tblStylePr w:type="lastRow">
      <w:rPr>
        <w:b/>
        <w:color w:val="FFFFFF"/>
        <w:sz w:val="22"/>
        <w:szCs w:val="22"/>
      </w:rPr>
      <w:tblPr/>
      <w:tcPr>
        <w:tcBorders>
          <w:top w:val="single" w:sz="4" w:space="0" w:color="FFFFFF"/>
        </w:tcBorders>
        <w:shd w:val="clear" w:color="auto" w:fill="70AD47"/>
      </w:tcPr>
    </w:tblStylePr>
    <w:tblStylePr w:type="firstCol">
      <w:rPr>
        <w:b/>
        <w:color w:val="FFFFFF"/>
        <w:sz w:val="22"/>
        <w:szCs w:val="22"/>
      </w:rPr>
      <w:tblPr/>
      <w:tcPr>
        <w:shd w:val="clear" w:color="auto" w:fill="70AD47"/>
      </w:tcPr>
    </w:tblStylePr>
    <w:tblStylePr w:type="lastCol">
      <w:rPr>
        <w:b/>
        <w:color w:val="FFFFFF"/>
        <w:sz w:val="22"/>
        <w:szCs w:val="22"/>
      </w:rPr>
      <w:tblPr/>
      <w:tcPr>
        <w:shd w:val="clear" w:color="auto" w:fill="70AD47"/>
      </w:tcPr>
    </w:tblStylePr>
    <w:tblStylePr w:type="band1Vert">
      <w:tblPr/>
      <w:tcPr>
        <w:shd w:val="clear" w:color="auto" w:fill="BCDBA8"/>
      </w:tcPr>
    </w:tblStylePr>
    <w:tblStylePr w:type="band1Horz">
      <w:tblPr/>
      <w:tcPr>
        <w:shd w:val="clear" w:color="auto" w:fill="BCDBA8"/>
      </w:tcPr>
    </w:tblStylePr>
  </w:style>
  <w:style w:type="table" w:customStyle="1" w:styleId="-613">
    <w:name w:val="Таблица-сетка 6 цветная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GridTable6Colorful-Accent111">
    <w:name w:val="Grid Table 6 Colorful -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0B7E1"/>
        <w:left w:val="single" w:sz="4" w:space="0" w:color="A0B7E1"/>
        <w:bottom w:val="single" w:sz="4" w:space="0" w:color="A0B7E1"/>
        <w:right w:val="single" w:sz="4" w:space="0" w:color="A0B7E1"/>
        <w:insideH w:val="single" w:sz="4" w:space="0" w:color="A0B7E1"/>
        <w:insideV w:val="single" w:sz="4" w:space="0" w:color="A0B7E1"/>
      </w:tblBorders>
    </w:tblPr>
    <w:tblStylePr w:type="firstRow">
      <w:rPr>
        <w:b/>
        <w:color w:val="A0B7E1"/>
      </w:rPr>
      <w:tblPr/>
      <w:tcPr>
        <w:tcBorders>
          <w:bottom w:val="single" w:sz="12" w:space="0" w:color="4472C4"/>
        </w:tcBorders>
      </w:tcPr>
    </w:tblStylePr>
    <w:tblStylePr w:type="lastRow">
      <w:rPr>
        <w:b/>
        <w:color w:val="A0B7E1"/>
      </w:rPr>
    </w:tblStylePr>
    <w:tblStylePr w:type="firstCol">
      <w:rPr>
        <w:b/>
        <w:color w:val="A0B7E1"/>
      </w:rPr>
    </w:tblStylePr>
    <w:tblStylePr w:type="lastCol">
      <w:rPr>
        <w:b/>
        <w:color w:val="A0B7E1"/>
      </w:rPr>
    </w:tblStylePr>
    <w:tblStylePr w:type="band1Vert">
      <w:tblPr/>
      <w:tcPr>
        <w:shd w:val="clear" w:color="auto" w:fill="D8E2F3"/>
      </w:tcPr>
    </w:tblStylePr>
    <w:tblStylePr w:type="band1Horz">
      <w:rPr>
        <w:color w:val="A0B7E1"/>
        <w:sz w:val="22"/>
        <w:szCs w:val="22"/>
      </w:rPr>
      <w:tblPr/>
      <w:tcPr>
        <w:shd w:val="clear" w:color="auto" w:fill="D8E2F3"/>
      </w:tcPr>
    </w:tblStylePr>
    <w:tblStylePr w:type="band2Horz">
      <w:rPr>
        <w:color w:val="A0B7E1"/>
        <w:sz w:val="22"/>
        <w:szCs w:val="22"/>
      </w:rPr>
    </w:tblStylePr>
  </w:style>
  <w:style w:type="table" w:customStyle="1" w:styleId="GridTable6Colorful-Accent211">
    <w:name w:val="Grid Table 6 Colorful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184"/>
        <w:left w:val="single" w:sz="4" w:space="0" w:color="F4B184"/>
        <w:bottom w:val="single" w:sz="4" w:space="0" w:color="F4B184"/>
        <w:right w:val="single" w:sz="4" w:space="0" w:color="F4B184"/>
        <w:insideH w:val="single" w:sz="4" w:space="0" w:color="F4B184"/>
        <w:insideV w:val="single" w:sz="4" w:space="0" w:color="F4B184"/>
      </w:tblBorders>
    </w:tblPr>
    <w:tblStylePr w:type="firstRow">
      <w:rPr>
        <w:b/>
        <w:color w:val="F4B184"/>
      </w:rPr>
      <w:tblPr/>
      <w:tcPr>
        <w:tcBorders>
          <w:bottom w:val="single" w:sz="12" w:space="0" w:color="ED7D31"/>
        </w:tcBorders>
      </w:tcPr>
    </w:tblStylePr>
    <w:tblStylePr w:type="lastRow">
      <w:rPr>
        <w:b/>
        <w:color w:val="F4B184"/>
      </w:rPr>
    </w:tblStylePr>
    <w:tblStylePr w:type="firstCol">
      <w:rPr>
        <w:b/>
        <w:color w:val="F4B184"/>
      </w:rPr>
    </w:tblStylePr>
    <w:tblStylePr w:type="lastCol">
      <w:rPr>
        <w:b/>
        <w:color w:val="F4B184"/>
      </w:rPr>
    </w:tblStylePr>
    <w:tblStylePr w:type="band1Vert">
      <w:tblPr/>
      <w:tcPr>
        <w:shd w:val="clear" w:color="auto" w:fill="FBE5D6"/>
      </w:tcPr>
    </w:tblStylePr>
    <w:tblStylePr w:type="band1Horz">
      <w:rPr>
        <w:color w:val="F4B184"/>
        <w:sz w:val="22"/>
        <w:szCs w:val="22"/>
      </w:rPr>
      <w:tblPr/>
      <w:tcPr>
        <w:shd w:val="clear" w:color="auto" w:fill="FBE5D6"/>
      </w:tcPr>
    </w:tblStylePr>
    <w:tblStylePr w:type="band2Horz">
      <w:rPr>
        <w:color w:val="F4B184"/>
        <w:sz w:val="22"/>
        <w:szCs w:val="22"/>
      </w:rPr>
    </w:tblStylePr>
  </w:style>
  <w:style w:type="table" w:customStyle="1" w:styleId="GridTable6Colorful-Accent311">
    <w:name w:val="Grid Table 6 Colorful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Pr>
    <w:tblStylePr w:type="firstRow">
      <w:rPr>
        <w:b/>
        <w:color w:val="A5A5A5"/>
      </w:rPr>
      <w:tblPr/>
      <w:tcPr>
        <w:tcBorders>
          <w:bottom w:val="single" w:sz="12" w:space="0" w:color="A5A5A5"/>
        </w:tcBorders>
      </w:tcPr>
    </w:tblStylePr>
    <w:tblStylePr w:type="lastRow">
      <w:rPr>
        <w:b/>
        <w:color w:val="A5A5A5"/>
      </w:rPr>
    </w:tblStylePr>
    <w:tblStylePr w:type="firstCol">
      <w:rPr>
        <w:b/>
        <w:color w:val="A5A5A5"/>
      </w:rPr>
    </w:tblStylePr>
    <w:tblStylePr w:type="lastCol">
      <w:rPr>
        <w:b/>
        <w:color w:val="A5A5A5"/>
      </w:rPr>
    </w:tblStylePr>
    <w:tblStylePr w:type="band1Vert">
      <w:tblPr/>
      <w:tcPr>
        <w:shd w:val="clear" w:color="auto" w:fill="ECECEC"/>
      </w:tcPr>
    </w:tblStylePr>
    <w:tblStylePr w:type="band1Horz">
      <w:rPr>
        <w:color w:val="A5A5A5"/>
        <w:sz w:val="22"/>
        <w:szCs w:val="22"/>
      </w:rPr>
      <w:tblPr/>
      <w:tcPr>
        <w:shd w:val="clear" w:color="auto" w:fill="ECECEC"/>
      </w:tcPr>
    </w:tblStylePr>
    <w:tblStylePr w:type="band2Horz">
      <w:rPr>
        <w:color w:val="A5A5A5"/>
        <w:sz w:val="22"/>
        <w:szCs w:val="22"/>
      </w:rPr>
    </w:tblStylePr>
  </w:style>
  <w:style w:type="table" w:customStyle="1" w:styleId="GridTable6Colorful-Accent411">
    <w:name w:val="Grid Table 6 Colorful -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865"/>
        <w:left w:val="single" w:sz="4" w:space="0" w:color="FFD865"/>
        <w:bottom w:val="single" w:sz="4" w:space="0" w:color="FFD865"/>
        <w:right w:val="single" w:sz="4" w:space="0" w:color="FFD865"/>
        <w:insideH w:val="single" w:sz="4" w:space="0" w:color="FFD865"/>
        <w:insideV w:val="single" w:sz="4" w:space="0" w:color="FFD865"/>
      </w:tblBorders>
    </w:tblPr>
    <w:tblStylePr w:type="firstRow">
      <w:rPr>
        <w:b/>
        <w:color w:val="FFD865"/>
      </w:rPr>
      <w:tblPr/>
      <w:tcPr>
        <w:tcBorders>
          <w:bottom w:val="single" w:sz="12" w:space="0" w:color="FFC000"/>
        </w:tcBorders>
      </w:tcPr>
    </w:tblStylePr>
    <w:tblStylePr w:type="lastRow">
      <w:rPr>
        <w:b/>
        <w:color w:val="FFD865"/>
      </w:rPr>
    </w:tblStylePr>
    <w:tblStylePr w:type="firstCol">
      <w:rPr>
        <w:b/>
        <w:color w:val="FFD865"/>
      </w:rPr>
    </w:tblStylePr>
    <w:tblStylePr w:type="lastCol">
      <w:rPr>
        <w:b/>
        <w:color w:val="FFD865"/>
      </w:rPr>
    </w:tblStylePr>
    <w:tblStylePr w:type="band1Vert">
      <w:tblPr/>
      <w:tcPr>
        <w:shd w:val="clear" w:color="auto" w:fill="FFF2CB"/>
      </w:tcPr>
    </w:tblStylePr>
    <w:tblStylePr w:type="band1Horz">
      <w:rPr>
        <w:color w:val="FFD865"/>
        <w:sz w:val="22"/>
        <w:szCs w:val="22"/>
      </w:rPr>
      <w:tblPr/>
      <w:tcPr>
        <w:shd w:val="clear" w:color="auto" w:fill="FFF2CB"/>
      </w:tcPr>
    </w:tblStylePr>
    <w:tblStylePr w:type="band2Horz">
      <w:rPr>
        <w:color w:val="FFD865"/>
        <w:sz w:val="22"/>
        <w:szCs w:val="22"/>
      </w:rPr>
    </w:tblStylePr>
  </w:style>
  <w:style w:type="table" w:customStyle="1" w:styleId="GridTable6Colorful-Accent511">
    <w:name w:val="Grid Table 6 Colorful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Pr>
    <w:tblStylePr w:type="firstRow">
      <w:rPr>
        <w:b/>
        <w:color w:val="245A8D"/>
      </w:rPr>
      <w:tblPr/>
      <w:tcPr>
        <w:tcBorders>
          <w:bottom w:val="single" w:sz="12" w:space="0" w:color="5B9BD5"/>
        </w:tcBorders>
      </w:tcPr>
    </w:tblStylePr>
    <w:tblStylePr w:type="lastRow">
      <w:rPr>
        <w:b/>
        <w:color w:val="245A8D"/>
      </w:rPr>
    </w:tblStylePr>
    <w:tblStylePr w:type="firstCol">
      <w:rPr>
        <w:b/>
        <w:color w:val="245A8D"/>
      </w:rPr>
    </w:tblStylePr>
    <w:tblStylePr w:type="lastCol">
      <w:rPr>
        <w:b/>
        <w:color w:val="245A8D"/>
      </w:rPr>
    </w:tblStylePr>
    <w:tblStylePr w:type="band1Vert">
      <w:tblPr/>
      <w:tcPr>
        <w:shd w:val="clear" w:color="auto" w:fill="DDEAF6"/>
      </w:tcPr>
    </w:tblStylePr>
    <w:tblStylePr w:type="band1Horz">
      <w:rPr>
        <w:color w:val="245A8D"/>
        <w:sz w:val="22"/>
        <w:szCs w:val="22"/>
      </w:rPr>
      <w:tblPr/>
      <w:tcPr>
        <w:shd w:val="clear" w:color="auto" w:fill="DDEAF6"/>
      </w:tcPr>
    </w:tblStylePr>
    <w:tblStylePr w:type="band2Horz">
      <w:rPr>
        <w:color w:val="245A8D"/>
        <w:sz w:val="22"/>
        <w:szCs w:val="22"/>
      </w:rPr>
    </w:tblStylePr>
  </w:style>
  <w:style w:type="table" w:customStyle="1" w:styleId="GridTable6Colorful-Accent611">
    <w:name w:val="Grid Table 6 Colorful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Pr>
    <w:tblStylePr w:type="firstRow">
      <w:rPr>
        <w:b/>
        <w:color w:val="245A8D"/>
      </w:rPr>
      <w:tblPr/>
      <w:tcPr>
        <w:tcBorders>
          <w:bottom w:val="single" w:sz="12" w:space="0" w:color="70AD47"/>
        </w:tcBorders>
      </w:tcPr>
    </w:tblStylePr>
    <w:tblStylePr w:type="lastRow">
      <w:rPr>
        <w:b/>
        <w:color w:val="245A8D"/>
      </w:rPr>
    </w:tblStylePr>
    <w:tblStylePr w:type="firstCol">
      <w:rPr>
        <w:b/>
        <w:color w:val="245A8D"/>
      </w:rPr>
    </w:tblStylePr>
    <w:tblStylePr w:type="lastCol">
      <w:rPr>
        <w:b/>
        <w:color w:val="245A8D"/>
      </w:rPr>
    </w:tblStylePr>
    <w:tblStylePr w:type="band1Vert">
      <w:tblPr/>
      <w:tcPr>
        <w:shd w:val="clear" w:color="auto" w:fill="E1EFD8"/>
      </w:tcPr>
    </w:tblStylePr>
    <w:tblStylePr w:type="band1Horz">
      <w:rPr>
        <w:color w:val="245A8D"/>
        <w:sz w:val="22"/>
        <w:szCs w:val="22"/>
      </w:rPr>
      <w:tblPr/>
      <w:tcPr>
        <w:shd w:val="clear" w:color="auto" w:fill="E1EFD8"/>
      </w:tcPr>
    </w:tblStylePr>
    <w:tblStylePr w:type="band2Horz">
      <w:rPr>
        <w:color w:val="245A8D"/>
        <w:sz w:val="22"/>
        <w:szCs w:val="22"/>
      </w:rPr>
    </w:tblStylePr>
  </w:style>
  <w:style w:type="table" w:customStyle="1" w:styleId="-713">
    <w:name w:val="Таблица-сетка 7 цветная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GridTable7Colorful-Accent111">
    <w:name w:val="Grid Table 7 Colorful -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0B7E1"/>
        <w:right w:val="single" w:sz="4" w:space="0" w:color="A0B7E1"/>
        <w:insideH w:val="single" w:sz="4" w:space="0" w:color="A0B7E1"/>
        <w:insideV w:val="single" w:sz="4" w:space="0" w:color="A0B7E1"/>
      </w:tblBorders>
    </w:tblPr>
    <w:tblStylePr w:type="firstRow">
      <w:rPr>
        <w:b/>
        <w:color w:val="A0B7E1"/>
        <w:sz w:val="22"/>
        <w:szCs w:val="22"/>
      </w:rPr>
      <w:tblPr/>
      <w:tcPr>
        <w:tcBorders>
          <w:top w:val="none" w:sz="0" w:space="0" w:color="auto"/>
          <w:left w:val="none" w:sz="0" w:space="0" w:color="auto"/>
          <w:bottom w:val="single" w:sz="4" w:space="0" w:color="4472C4"/>
          <w:right w:val="none" w:sz="0" w:space="0" w:color="auto"/>
        </w:tcBorders>
        <w:shd w:val="clear" w:color="auto" w:fill="FFFFFF"/>
      </w:tcPr>
    </w:tblStylePr>
    <w:tblStylePr w:type="lastRow">
      <w:rPr>
        <w:b/>
        <w:color w:val="A0B7E1"/>
        <w:sz w:val="22"/>
        <w:szCs w:val="22"/>
      </w:rPr>
      <w:tblPr/>
      <w:tcPr>
        <w:tcBorders>
          <w:top w:val="single" w:sz="4" w:space="0" w:color="4472C4"/>
          <w:left w:val="none" w:sz="0" w:space="0" w:color="auto"/>
          <w:bottom w:val="none" w:sz="0" w:space="0" w:color="auto"/>
          <w:right w:val="none" w:sz="0" w:space="0" w:color="auto"/>
        </w:tcBorders>
        <w:shd w:val="clear" w:color="auto" w:fill="FFFFFF"/>
      </w:tcPr>
    </w:tblStylePr>
    <w:tblStylePr w:type="firstCol">
      <w:pPr>
        <w:jc w:val="right"/>
      </w:pPr>
      <w:rPr>
        <w:i/>
        <w:color w:val="A0B7E1"/>
        <w:sz w:val="22"/>
        <w:szCs w:val="22"/>
      </w:rPr>
      <w:tblPr/>
      <w:tcPr>
        <w:tcBorders>
          <w:top w:val="none" w:sz="0" w:space="0" w:color="auto"/>
          <w:left w:val="none" w:sz="0" w:space="0" w:color="auto"/>
          <w:bottom w:val="none" w:sz="0" w:space="0" w:color="auto"/>
          <w:right w:val="single" w:sz="4" w:space="0" w:color="4472C4"/>
        </w:tcBorders>
        <w:shd w:val="clear" w:color="auto" w:fill="auto"/>
      </w:tcPr>
    </w:tblStylePr>
    <w:tblStylePr w:type="lastCol">
      <w:rPr>
        <w:i/>
        <w:color w:val="A0B7E1"/>
        <w:sz w:val="22"/>
        <w:szCs w:val="22"/>
      </w:rPr>
      <w:tblPr/>
      <w:tcPr>
        <w:tcBorders>
          <w:top w:val="none" w:sz="0" w:space="0" w:color="auto"/>
          <w:left w:val="single" w:sz="4" w:space="0" w:color="4472C4"/>
          <w:bottom w:val="none" w:sz="0" w:space="0" w:color="auto"/>
          <w:right w:val="none" w:sz="0" w:space="0" w:color="auto"/>
        </w:tcBorders>
        <w:shd w:val="clear" w:color="auto" w:fill="auto"/>
      </w:tcPr>
    </w:tblStylePr>
    <w:tblStylePr w:type="band1Vert">
      <w:tblPr/>
      <w:tcPr>
        <w:shd w:val="clear" w:color="auto" w:fill="D8E2F3"/>
      </w:tcPr>
    </w:tblStylePr>
    <w:tblStylePr w:type="band1Horz">
      <w:rPr>
        <w:color w:val="A0B7E1"/>
        <w:sz w:val="22"/>
        <w:szCs w:val="22"/>
      </w:rPr>
      <w:tblPr/>
      <w:tcPr>
        <w:shd w:val="clear" w:color="auto" w:fill="D8E2F3"/>
      </w:tcPr>
    </w:tblStylePr>
    <w:tblStylePr w:type="band2Horz">
      <w:rPr>
        <w:color w:val="A0B7E1"/>
        <w:sz w:val="22"/>
        <w:szCs w:val="22"/>
      </w:rPr>
    </w:tblStylePr>
  </w:style>
  <w:style w:type="table" w:customStyle="1" w:styleId="GridTable7Colorful-Accent211">
    <w:name w:val="Grid Table 7 Colorful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4B184"/>
        <w:right w:val="single" w:sz="4" w:space="0" w:color="F4B184"/>
        <w:insideH w:val="single" w:sz="4" w:space="0" w:color="F4B184"/>
        <w:insideV w:val="single" w:sz="4" w:space="0" w:color="F4B184"/>
      </w:tblBorders>
    </w:tblPr>
    <w:tblStylePr w:type="firstRow">
      <w:rPr>
        <w:b/>
        <w:color w:val="F4B184"/>
        <w:sz w:val="22"/>
        <w:szCs w:val="22"/>
      </w:rPr>
      <w:tblPr/>
      <w:tcPr>
        <w:tcBorders>
          <w:top w:val="none" w:sz="0" w:space="0" w:color="auto"/>
          <w:left w:val="none" w:sz="0" w:space="0" w:color="auto"/>
          <w:bottom w:val="single" w:sz="4" w:space="0" w:color="ED7D31"/>
          <w:right w:val="none" w:sz="0" w:space="0" w:color="auto"/>
        </w:tcBorders>
        <w:shd w:val="clear" w:color="auto" w:fill="FFFFFF"/>
      </w:tcPr>
    </w:tblStylePr>
    <w:tblStylePr w:type="lastRow">
      <w:rPr>
        <w:b/>
        <w:color w:val="F4B184"/>
        <w:sz w:val="22"/>
        <w:szCs w:val="22"/>
      </w:rPr>
      <w:tblPr/>
      <w:tcPr>
        <w:tcBorders>
          <w:top w:val="single" w:sz="4" w:space="0" w:color="ED7D31"/>
          <w:left w:val="none" w:sz="0" w:space="0" w:color="auto"/>
          <w:bottom w:val="none" w:sz="0" w:space="0" w:color="auto"/>
          <w:right w:val="none" w:sz="0" w:space="0" w:color="auto"/>
        </w:tcBorders>
        <w:shd w:val="clear" w:color="auto" w:fill="FFFFFF"/>
      </w:tcPr>
    </w:tblStylePr>
    <w:tblStylePr w:type="firstCol">
      <w:pPr>
        <w:jc w:val="right"/>
      </w:pPr>
      <w:rPr>
        <w:i/>
        <w:color w:val="F4B184"/>
        <w:sz w:val="22"/>
        <w:szCs w:val="22"/>
      </w:rPr>
      <w:tblPr/>
      <w:tcPr>
        <w:tcBorders>
          <w:top w:val="none" w:sz="0" w:space="0" w:color="auto"/>
          <w:left w:val="none" w:sz="0" w:space="0" w:color="auto"/>
          <w:bottom w:val="none" w:sz="0" w:space="0" w:color="auto"/>
          <w:right w:val="single" w:sz="4" w:space="0" w:color="ED7D31"/>
        </w:tcBorders>
        <w:shd w:val="clear" w:color="auto" w:fill="auto"/>
      </w:tcPr>
    </w:tblStylePr>
    <w:tblStylePr w:type="lastCol">
      <w:rPr>
        <w:i/>
        <w:color w:val="F4B184"/>
        <w:sz w:val="22"/>
        <w:szCs w:val="22"/>
      </w:rPr>
      <w:tblPr/>
      <w:tcPr>
        <w:tcBorders>
          <w:top w:val="none" w:sz="0" w:space="0" w:color="auto"/>
          <w:left w:val="single" w:sz="4" w:space="0" w:color="ED7D31"/>
          <w:bottom w:val="none" w:sz="0" w:space="0" w:color="auto"/>
          <w:right w:val="none" w:sz="0" w:space="0" w:color="auto"/>
        </w:tcBorders>
        <w:shd w:val="clear" w:color="auto" w:fill="auto"/>
      </w:tcPr>
    </w:tblStylePr>
    <w:tblStylePr w:type="band1Vert">
      <w:tblPr/>
      <w:tcPr>
        <w:shd w:val="clear" w:color="auto" w:fill="FBE5D6"/>
      </w:tcPr>
    </w:tblStylePr>
    <w:tblStylePr w:type="band1Horz">
      <w:rPr>
        <w:color w:val="F4B184"/>
        <w:sz w:val="22"/>
        <w:szCs w:val="22"/>
      </w:rPr>
      <w:tblPr/>
      <w:tcPr>
        <w:shd w:val="clear" w:color="auto" w:fill="FBE5D6"/>
      </w:tcPr>
    </w:tblStylePr>
    <w:tblStylePr w:type="band2Horz">
      <w:rPr>
        <w:color w:val="F4B184"/>
        <w:sz w:val="22"/>
        <w:szCs w:val="22"/>
      </w:rPr>
    </w:tblStylePr>
  </w:style>
  <w:style w:type="table" w:customStyle="1" w:styleId="GridTable7Colorful-Accent311">
    <w:name w:val="Grid Table 7 Colorful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5A5A5"/>
        <w:right w:val="single" w:sz="4" w:space="0" w:color="A5A5A5"/>
        <w:insideH w:val="single" w:sz="4" w:space="0" w:color="A5A5A5"/>
        <w:insideV w:val="single" w:sz="4" w:space="0" w:color="A5A5A5"/>
      </w:tblBorders>
    </w:tblPr>
    <w:tblStylePr w:type="firstRow">
      <w:rPr>
        <w:b/>
        <w:color w:val="A5A5A5"/>
        <w:sz w:val="22"/>
        <w:szCs w:val="22"/>
      </w:rPr>
      <w:tblPr/>
      <w:tcPr>
        <w:tcBorders>
          <w:top w:val="none" w:sz="0" w:space="0" w:color="auto"/>
          <w:left w:val="none" w:sz="0" w:space="0" w:color="auto"/>
          <w:bottom w:val="single" w:sz="4" w:space="0" w:color="A5A5A5"/>
          <w:right w:val="none" w:sz="0" w:space="0" w:color="auto"/>
        </w:tcBorders>
        <w:shd w:val="clear" w:color="auto" w:fill="FFFFFF"/>
      </w:tcPr>
    </w:tblStylePr>
    <w:tblStylePr w:type="lastRow">
      <w:rPr>
        <w:b/>
        <w:color w:val="A5A5A5"/>
        <w:sz w:val="22"/>
        <w:szCs w:val="22"/>
      </w:rPr>
      <w:tblPr/>
      <w:tcPr>
        <w:tcBorders>
          <w:top w:val="single" w:sz="4" w:space="0" w:color="A5A5A5"/>
          <w:left w:val="none" w:sz="0" w:space="0" w:color="auto"/>
          <w:bottom w:val="none" w:sz="0" w:space="0" w:color="auto"/>
          <w:right w:val="none" w:sz="0" w:space="0" w:color="auto"/>
        </w:tcBorders>
        <w:shd w:val="clear" w:color="auto" w:fill="FFFFFF"/>
      </w:tcPr>
    </w:tblStylePr>
    <w:tblStylePr w:type="firstCol">
      <w:pPr>
        <w:jc w:val="right"/>
      </w:pPr>
      <w:rPr>
        <w:i/>
        <w:color w:val="A5A5A5"/>
        <w:sz w:val="22"/>
        <w:szCs w:val="22"/>
      </w:rPr>
      <w:tblPr/>
      <w:tcPr>
        <w:tcBorders>
          <w:top w:val="none" w:sz="0" w:space="0" w:color="auto"/>
          <w:left w:val="none" w:sz="0" w:space="0" w:color="auto"/>
          <w:bottom w:val="none" w:sz="0" w:space="0" w:color="auto"/>
          <w:right w:val="single" w:sz="4" w:space="0" w:color="A5A5A5"/>
        </w:tcBorders>
        <w:shd w:val="clear" w:color="auto" w:fill="auto"/>
      </w:tcPr>
    </w:tblStylePr>
    <w:tblStylePr w:type="lastCol">
      <w:rPr>
        <w:i/>
        <w:color w:val="A5A5A5"/>
        <w:sz w:val="22"/>
        <w:szCs w:val="22"/>
      </w:rPr>
      <w:tblPr/>
      <w:tcPr>
        <w:tcBorders>
          <w:top w:val="none" w:sz="0" w:space="0" w:color="auto"/>
          <w:left w:val="single" w:sz="4" w:space="0" w:color="A5A5A5"/>
          <w:bottom w:val="none" w:sz="0" w:space="0" w:color="auto"/>
          <w:right w:val="none" w:sz="0" w:space="0" w:color="auto"/>
        </w:tcBorders>
        <w:shd w:val="clear" w:color="auto" w:fill="auto"/>
      </w:tcPr>
    </w:tblStylePr>
    <w:tblStylePr w:type="band1Vert">
      <w:tblPr/>
      <w:tcPr>
        <w:shd w:val="clear" w:color="auto" w:fill="ECECEC"/>
      </w:tcPr>
    </w:tblStylePr>
    <w:tblStylePr w:type="band1Horz">
      <w:rPr>
        <w:color w:val="A5A5A5"/>
        <w:sz w:val="22"/>
        <w:szCs w:val="22"/>
      </w:rPr>
      <w:tblPr/>
      <w:tcPr>
        <w:shd w:val="clear" w:color="auto" w:fill="ECECEC"/>
      </w:tcPr>
    </w:tblStylePr>
    <w:tblStylePr w:type="band2Horz">
      <w:rPr>
        <w:color w:val="A5A5A5"/>
        <w:sz w:val="22"/>
        <w:szCs w:val="22"/>
      </w:rPr>
    </w:tblStylePr>
  </w:style>
  <w:style w:type="table" w:customStyle="1" w:styleId="GridTable7Colorful-Accent411">
    <w:name w:val="Grid Table 7 Colorful -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FD865"/>
        <w:right w:val="single" w:sz="4" w:space="0" w:color="FFD865"/>
        <w:insideH w:val="single" w:sz="4" w:space="0" w:color="FFD865"/>
        <w:insideV w:val="single" w:sz="4" w:space="0" w:color="FFD865"/>
      </w:tblBorders>
    </w:tblPr>
    <w:tblStylePr w:type="firstRow">
      <w:rPr>
        <w:b/>
        <w:color w:val="FFD865"/>
        <w:sz w:val="22"/>
        <w:szCs w:val="22"/>
      </w:rPr>
      <w:tblPr/>
      <w:tcPr>
        <w:tcBorders>
          <w:top w:val="none" w:sz="0" w:space="0" w:color="auto"/>
          <w:left w:val="none" w:sz="0" w:space="0" w:color="auto"/>
          <w:bottom w:val="single" w:sz="4" w:space="0" w:color="FFC000"/>
          <w:right w:val="none" w:sz="0" w:space="0" w:color="auto"/>
        </w:tcBorders>
        <w:shd w:val="clear" w:color="auto" w:fill="FFFFFF"/>
      </w:tcPr>
    </w:tblStylePr>
    <w:tblStylePr w:type="lastRow">
      <w:rPr>
        <w:b/>
        <w:color w:val="FFD865"/>
        <w:sz w:val="22"/>
        <w:szCs w:val="22"/>
      </w:rPr>
      <w:tblPr/>
      <w:tcPr>
        <w:tcBorders>
          <w:top w:val="single" w:sz="4" w:space="0" w:color="FFC000"/>
          <w:left w:val="none" w:sz="0" w:space="0" w:color="auto"/>
          <w:bottom w:val="none" w:sz="0" w:space="0" w:color="auto"/>
          <w:right w:val="none" w:sz="0" w:space="0" w:color="auto"/>
        </w:tcBorders>
        <w:shd w:val="clear" w:color="auto" w:fill="FFFFFF"/>
      </w:tcPr>
    </w:tblStylePr>
    <w:tblStylePr w:type="firstCol">
      <w:pPr>
        <w:jc w:val="right"/>
      </w:pPr>
      <w:rPr>
        <w:i/>
        <w:color w:val="FFD865"/>
        <w:sz w:val="22"/>
        <w:szCs w:val="22"/>
      </w:rPr>
      <w:tblPr/>
      <w:tcPr>
        <w:tcBorders>
          <w:top w:val="none" w:sz="0" w:space="0" w:color="auto"/>
          <w:left w:val="none" w:sz="0" w:space="0" w:color="auto"/>
          <w:bottom w:val="none" w:sz="0" w:space="0" w:color="auto"/>
          <w:right w:val="single" w:sz="4" w:space="0" w:color="FFC000"/>
        </w:tcBorders>
        <w:shd w:val="clear" w:color="auto" w:fill="auto"/>
      </w:tcPr>
    </w:tblStylePr>
    <w:tblStylePr w:type="lastCol">
      <w:rPr>
        <w:i/>
        <w:color w:val="FFD865"/>
        <w:sz w:val="22"/>
        <w:szCs w:val="22"/>
      </w:rPr>
      <w:tblPr/>
      <w:tcPr>
        <w:tcBorders>
          <w:top w:val="none" w:sz="0" w:space="0" w:color="auto"/>
          <w:left w:val="single" w:sz="4" w:space="0" w:color="FFC000"/>
          <w:bottom w:val="none" w:sz="0" w:space="0" w:color="auto"/>
          <w:right w:val="none" w:sz="0" w:space="0" w:color="auto"/>
        </w:tcBorders>
        <w:shd w:val="clear" w:color="auto" w:fill="auto"/>
      </w:tcPr>
    </w:tblStylePr>
    <w:tblStylePr w:type="band1Vert">
      <w:tblPr/>
      <w:tcPr>
        <w:shd w:val="clear" w:color="auto" w:fill="FFF2CB"/>
      </w:tcPr>
    </w:tblStylePr>
    <w:tblStylePr w:type="band1Horz">
      <w:rPr>
        <w:color w:val="FFD865"/>
        <w:sz w:val="22"/>
        <w:szCs w:val="22"/>
      </w:rPr>
      <w:tblPr/>
      <w:tcPr>
        <w:shd w:val="clear" w:color="auto" w:fill="FFF2CB"/>
      </w:tcPr>
    </w:tblStylePr>
    <w:tblStylePr w:type="band2Horz">
      <w:rPr>
        <w:color w:val="FFD865"/>
        <w:sz w:val="22"/>
        <w:szCs w:val="22"/>
      </w:rPr>
    </w:tblStylePr>
  </w:style>
  <w:style w:type="table" w:customStyle="1" w:styleId="GridTable7Colorful-Accent511">
    <w:name w:val="Grid Table 7 Colorful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2C6E7"/>
        <w:right w:val="single" w:sz="4" w:space="0" w:color="A2C6E7"/>
        <w:insideH w:val="single" w:sz="4" w:space="0" w:color="A2C6E7"/>
        <w:insideV w:val="single" w:sz="4" w:space="0" w:color="A2C6E7"/>
      </w:tblBorders>
    </w:tblPr>
    <w:tblStylePr w:type="firstRow">
      <w:rPr>
        <w:b/>
        <w:color w:val="245A8D"/>
        <w:sz w:val="22"/>
        <w:szCs w:val="22"/>
      </w:rPr>
      <w:tblPr/>
      <w:tcPr>
        <w:tcBorders>
          <w:top w:val="none" w:sz="0" w:space="0" w:color="auto"/>
          <w:left w:val="none" w:sz="0" w:space="0" w:color="auto"/>
          <w:bottom w:val="single" w:sz="4" w:space="0" w:color="5B9BD5"/>
          <w:right w:val="none" w:sz="0" w:space="0" w:color="auto"/>
        </w:tcBorders>
        <w:shd w:val="clear" w:color="auto" w:fill="FFFFFF"/>
      </w:tcPr>
    </w:tblStylePr>
    <w:tblStylePr w:type="lastRow">
      <w:rPr>
        <w:b/>
        <w:color w:val="245A8D"/>
        <w:sz w:val="22"/>
        <w:szCs w:val="22"/>
      </w:rPr>
      <w:tblPr/>
      <w:tcPr>
        <w:tcBorders>
          <w:top w:val="single" w:sz="4" w:space="0" w:color="5B9BD5"/>
          <w:left w:val="none" w:sz="0" w:space="0" w:color="auto"/>
          <w:bottom w:val="none" w:sz="0" w:space="0" w:color="auto"/>
          <w:right w:val="none" w:sz="0" w:space="0" w:color="auto"/>
        </w:tcBorders>
        <w:shd w:val="clear" w:color="auto" w:fill="FFFFFF"/>
      </w:tcPr>
    </w:tblStylePr>
    <w:tblStylePr w:type="firstCol">
      <w:pPr>
        <w:jc w:val="right"/>
      </w:pPr>
      <w:rPr>
        <w:i/>
        <w:color w:val="245A8D"/>
        <w:sz w:val="22"/>
        <w:szCs w:val="22"/>
      </w:rPr>
      <w:tblPr/>
      <w:tcPr>
        <w:tcBorders>
          <w:top w:val="none" w:sz="0" w:space="0" w:color="auto"/>
          <w:left w:val="none" w:sz="0" w:space="0" w:color="auto"/>
          <w:bottom w:val="none" w:sz="0" w:space="0" w:color="auto"/>
          <w:right w:val="single" w:sz="4" w:space="0" w:color="5B9BD5"/>
        </w:tcBorders>
        <w:shd w:val="clear" w:color="auto" w:fill="auto"/>
      </w:tcPr>
    </w:tblStylePr>
    <w:tblStylePr w:type="lastCol">
      <w:rPr>
        <w:i/>
        <w:color w:val="245A8D"/>
        <w:sz w:val="22"/>
        <w:szCs w:val="22"/>
      </w:rPr>
      <w:tblPr/>
      <w:tcPr>
        <w:tcBorders>
          <w:top w:val="none" w:sz="0" w:space="0" w:color="auto"/>
          <w:left w:val="single" w:sz="4" w:space="0" w:color="5B9BD5"/>
          <w:bottom w:val="none" w:sz="0" w:space="0" w:color="auto"/>
          <w:right w:val="none" w:sz="0" w:space="0" w:color="auto"/>
        </w:tcBorders>
        <w:shd w:val="clear" w:color="auto" w:fill="auto"/>
      </w:tcPr>
    </w:tblStylePr>
    <w:tblStylePr w:type="band1Vert">
      <w:tblPr/>
      <w:tcPr>
        <w:shd w:val="clear" w:color="auto" w:fill="DDEAF6"/>
      </w:tcPr>
    </w:tblStylePr>
    <w:tblStylePr w:type="band1Horz">
      <w:rPr>
        <w:color w:val="245A8D"/>
        <w:sz w:val="22"/>
        <w:szCs w:val="22"/>
      </w:rPr>
      <w:tblPr/>
      <w:tcPr>
        <w:shd w:val="clear" w:color="auto" w:fill="DDEAF6"/>
      </w:tcPr>
    </w:tblStylePr>
    <w:tblStylePr w:type="band2Horz">
      <w:rPr>
        <w:color w:val="245A8D"/>
        <w:sz w:val="22"/>
        <w:szCs w:val="22"/>
      </w:rPr>
    </w:tblStylePr>
  </w:style>
  <w:style w:type="table" w:customStyle="1" w:styleId="GridTable7Colorful-Accent611">
    <w:name w:val="Grid Table 7 Colorful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DD394"/>
        <w:right w:val="single" w:sz="4" w:space="0" w:color="ADD394"/>
        <w:insideH w:val="single" w:sz="4" w:space="0" w:color="ADD394"/>
        <w:insideV w:val="single" w:sz="4" w:space="0" w:color="ADD394"/>
      </w:tblBorders>
    </w:tblPr>
    <w:tblStylePr w:type="firstRow">
      <w:rPr>
        <w:b/>
        <w:color w:val="416429"/>
        <w:sz w:val="22"/>
        <w:szCs w:val="22"/>
      </w:rPr>
      <w:tblPr/>
      <w:tcPr>
        <w:tcBorders>
          <w:top w:val="none" w:sz="0" w:space="0" w:color="auto"/>
          <w:left w:val="none" w:sz="0" w:space="0" w:color="auto"/>
          <w:bottom w:val="single" w:sz="4" w:space="0" w:color="70AD47"/>
          <w:right w:val="none" w:sz="0" w:space="0" w:color="auto"/>
        </w:tcBorders>
        <w:shd w:val="clear" w:color="auto" w:fill="FFFFFF"/>
      </w:tcPr>
    </w:tblStylePr>
    <w:tblStylePr w:type="lastRow">
      <w:rPr>
        <w:b/>
        <w:color w:val="416429"/>
        <w:sz w:val="22"/>
        <w:szCs w:val="22"/>
      </w:rPr>
      <w:tblPr/>
      <w:tcPr>
        <w:tcBorders>
          <w:top w:val="single" w:sz="4" w:space="0" w:color="70AD47"/>
          <w:left w:val="none" w:sz="0" w:space="0" w:color="auto"/>
          <w:bottom w:val="none" w:sz="0" w:space="0" w:color="auto"/>
          <w:right w:val="none" w:sz="0" w:space="0" w:color="auto"/>
        </w:tcBorders>
        <w:shd w:val="clear" w:color="auto" w:fill="FFFFFF"/>
      </w:tcPr>
    </w:tblStylePr>
    <w:tblStylePr w:type="firstCol">
      <w:pPr>
        <w:jc w:val="right"/>
      </w:pPr>
      <w:rPr>
        <w:i/>
        <w:color w:val="416429"/>
        <w:sz w:val="22"/>
        <w:szCs w:val="22"/>
      </w:rPr>
      <w:tblPr/>
      <w:tcPr>
        <w:tcBorders>
          <w:top w:val="none" w:sz="0" w:space="0" w:color="auto"/>
          <w:left w:val="none" w:sz="0" w:space="0" w:color="auto"/>
          <w:bottom w:val="none" w:sz="0" w:space="0" w:color="auto"/>
          <w:right w:val="single" w:sz="4" w:space="0" w:color="70AD47"/>
        </w:tcBorders>
        <w:shd w:val="clear" w:color="auto" w:fill="auto"/>
      </w:tcPr>
    </w:tblStylePr>
    <w:tblStylePr w:type="lastCol">
      <w:rPr>
        <w:i/>
        <w:color w:val="416429"/>
        <w:sz w:val="22"/>
        <w:szCs w:val="22"/>
      </w:rPr>
      <w:tblPr/>
      <w:tcPr>
        <w:tcBorders>
          <w:top w:val="none" w:sz="0" w:space="0" w:color="auto"/>
          <w:left w:val="single" w:sz="4" w:space="0" w:color="70AD47"/>
          <w:bottom w:val="none" w:sz="0" w:space="0" w:color="auto"/>
          <w:right w:val="none" w:sz="0" w:space="0" w:color="auto"/>
        </w:tcBorders>
        <w:shd w:val="clear" w:color="auto" w:fill="auto"/>
      </w:tcPr>
    </w:tblStylePr>
    <w:tblStylePr w:type="band1Vert">
      <w:tblPr/>
      <w:tcPr>
        <w:shd w:val="clear" w:color="auto" w:fill="E1EFD8"/>
      </w:tcPr>
    </w:tblStylePr>
    <w:tblStylePr w:type="band1Horz">
      <w:rPr>
        <w:color w:val="416429"/>
        <w:sz w:val="22"/>
        <w:szCs w:val="22"/>
      </w:rPr>
      <w:tblPr/>
      <w:tcPr>
        <w:shd w:val="clear" w:color="auto" w:fill="E1EFD8"/>
      </w:tcPr>
    </w:tblStylePr>
    <w:tblStylePr w:type="band2Horz">
      <w:rPr>
        <w:color w:val="416429"/>
        <w:sz w:val="22"/>
        <w:szCs w:val="22"/>
      </w:rPr>
    </w:tblStylePr>
  </w:style>
  <w:style w:type="table" w:customStyle="1" w:styleId="-1130">
    <w:name w:val="Список-таблица 1 светлая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ListTable1Light-Accent111">
    <w:name w:val="List Table 1 Light -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472C4"/>
          <w:right w:val="none" w:sz="0" w:space="0" w:color="auto"/>
        </w:tcBorders>
      </w:tcPr>
    </w:tblStylePr>
    <w:tblStylePr w:type="lastRow">
      <w:rPr>
        <w:b/>
        <w:color w:val="404040"/>
      </w:rPr>
      <w:tblPr/>
      <w:tcPr>
        <w:tcBorders>
          <w:top w:val="single" w:sz="4" w:space="0" w:color="4472C4"/>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CFDBF0"/>
      </w:tcPr>
    </w:tblStylePr>
    <w:tblStylePr w:type="band1Horz">
      <w:tblPr/>
      <w:tcPr>
        <w:shd w:val="clear" w:color="auto" w:fill="CFDBF0"/>
      </w:tcPr>
    </w:tblStylePr>
  </w:style>
  <w:style w:type="table" w:customStyle="1" w:styleId="ListTable1Light-Accent211">
    <w:name w:val="List Table 1 Light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ED7D31"/>
          <w:right w:val="none" w:sz="0" w:space="0" w:color="auto"/>
        </w:tcBorders>
      </w:tcPr>
    </w:tblStylePr>
    <w:tblStylePr w:type="lastRow">
      <w:rPr>
        <w:b/>
        <w:color w:val="404040"/>
      </w:rPr>
      <w:tblPr/>
      <w:tcPr>
        <w:tcBorders>
          <w:top w:val="single" w:sz="4" w:space="0" w:color="ED7D31"/>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ADECB"/>
      </w:tcPr>
    </w:tblStylePr>
    <w:tblStylePr w:type="band1Horz">
      <w:tblPr/>
      <w:tcPr>
        <w:shd w:val="clear" w:color="auto" w:fill="FADECB"/>
      </w:tcPr>
    </w:tblStylePr>
  </w:style>
  <w:style w:type="table" w:customStyle="1" w:styleId="ListTable1Light-Accent311">
    <w:name w:val="List Table 1 Light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A5A5A5"/>
          <w:right w:val="none" w:sz="0" w:space="0" w:color="auto"/>
        </w:tcBorders>
      </w:tcPr>
    </w:tblStylePr>
    <w:tblStylePr w:type="lastRow">
      <w:rPr>
        <w:b/>
        <w:color w:val="404040"/>
      </w:rPr>
      <w:tblPr/>
      <w:tcPr>
        <w:tcBorders>
          <w:top w:val="single" w:sz="4" w:space="0" w:color="A5A5A5"/>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8E8E8"/>
      </w:tcPr>
    </w:tblStylePr>
    <w:tblStylePr w:type="band1Horz">
      <w:tblPr/>
      <w:tcPr>
        <w:shd w:val="clear" w:color="auto" w:fill="E8E8E8"/>
      </w:tcPr>
    </w:tblStylePr>
  </w:style>
  <w:style w:type="table" w:customStyle="1" w:styleId="ListTable1Light-Accent411">
    <w:name w:val="List Table 1 Light -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FFC000"/>
          <w:right w:val="none" w:sz="0" w:space="0" w:color="auto"/>
        </w:tcBorders>
      </w:tcPr>
    </w:tblStylePr>
    <w:tblStylePr w:type="lastRow">
      <w:rPr>
        <w:b/>
        <w:color w:val="404040"/>
      </w:rPr>
      <w:tblPr/>
      <w:tcPr>
        <w:tcBorders>
          <w:top w:val="single" w:sz="4" w:space="0" w:color="FFC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FEFBF"/>
      </w:tcPr>
    </w:tblStylePr>
    <w:tblStylePr w:type="band1Horz">
      <w:tblPr/>
      <w:tcPr>
        <w:shd w:val="clear" w:color="auto" w:fill="FFEFBF"/>
      </w:tcPr>
    </w:tblStylePr>
  </w:style>
  <w:style w:type="table" w:customStyle="1" w:styleId="ListTable1Light-Accent511">
    <w:name w:val="List Table 1 Light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5B9BD5"/>
          <w:right w:val="none" w:sz="0" w:space="0" w:color="auto"/>
        </w:tcBorders>
      </w:tcPr>
    </w:tblStylePr>
    <w:tblStylePr w:type="lastRow">
      <w:rPr>
        <w:b/>
        <w:color w:val="404040"/>
      </w:rPr>
      <w:tblPr/>
      <w:tcPr>
        <w:tcBorders>
          <w:top w:val="single" w:sz="4" w:space="0" w:color="5B9BD5"/>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5E5F4"/>
      </w:tcPr>
    </w:tblStylePr>
    <w:tblStylePr w:type="band1Horz">
      <w:tblPr/>
      <w:tcPr>
        <w:shd w:val="clear" w:color="auto" w:fill="D5E5F4"/>
      </w:tcPr>
    </w:tblStylePr>
  </w:style>
  <w:style w:type="table" w:customStyle="1" w:styleId="ListTable1Light-Accent611">
    <w:name w:val="List Table 1 Light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70AD47"/>
          <w:right w:val="none" w:sz="0" w:space="0" w:color="auto"/>
        </w:tcBorders>
      </w:tcPr>
    </w:tblStylePr>
    <w:tblStylePr w:type="lastRow">
      <w:rPr>
        <w:b/>
        <w:color w:val="404040"/>
      </w:rPr>
      <w:tblPr/>
      <w:tcPr>
        <w:tcBorders>
          <w:top w:val="single" w:sz="4" w:space="0" w:color="70AD47"/>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AEBCF"/>
      </w:tcPr>
    </w:tblStylePr>
    <w:tblStylePr w:type="band1Horz">
      <w:tblPr/>
      <w:tcPr>
        <w:shd w:val="clear" w:color="auto" w:fill="DAEBCF"/>
      </w:tcPr>
    </w:tblStylePr>
  </w:style>
  <w:style w:type="table" w:customStyle="1" w:styleId="-2130">
    <w:name w:val="Список-таблица 2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2-Accent111">
    <w:name w:val="List Table 2 -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5AFDD"/>
        <w:bottom w:val="single" w:sz="4" w:space="0" w:color="95AFDD"/>
        <w:insideH w:val="single" w:sz="4" w:space="0" w:color="95AFDD"/>
      </w:tblBorders>
    </w:tblPr>
    <w:tblStylePr w:type="firstRow">
      <w:rPr>
        <w:b/>
        <w:color w:val="404040"/>
        <w:sz w:val="22"/>
        <w:szCs w:val="22"/>
      </w:rPr>
      <w:tblPr/>
      <w:tcPr>
        <w:tcBorders>
          <w:top w:val="single" w:sz="4" w:space="0" w:color="4472C4"/>
          <w:left w:val="none" w:sz="0" w:space="0" w:color="auto"/>
          <w:bottom w:val="single" w:sz="4" w:space="0" w:color="4472C4"/>
          <w:right w:val="none" w:sz="0" w:space="0" w:color="auto"/>
        </w:tcBorders>
      </w:tcPr>
    </w:tblStylePr>
    <w:tblStylePr w:type="lastRow">
      <w:rPr>
        <w:b/>
        <w:color w:val="404040"/>
        <w:sz w:val="22"/>
        <w:szCs w:val="22"/>
      </w:rPr>
      <w:tblPr/>
      <w:tcPr>
        <w:tcBorders>
          <w:top w:val="single" w:sz="4" w:space="0" w:color="4472C4"/>
          <w:left w:val="none" w:sz="0" w:space="0" w:color="auto"/>
          <w:bottom w:val="single" w:sz="4" w:space="0" w:color="4472C4"/>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CFDBF0"/>
      </w:tcPr>
    </w:tblStylePr>
    <w:tblStylePr w:type="band1Horz">
      <w:rPr>
        <w:color w:val="404040"/>
        <w:sz w:val="22"/>
        <w:szCs w:val="22"/>
      </w:rPr>
      <w:tblPr/>
      <w:tcPr>
        <w:shd w:val="clear" w:color="auto" w:fill="CFDBF0"/>
      </w:tcPr>
    </w:tblStylePr>
  </w:style>
  <w:style w:type="table" w:customStyle="1" w:styleId="ListTable2-Accent211">
    <w:name w:val="List Table 2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58A"/>
        <w:bottom w:val="single" w:sz="4" w:space="0" w:color="F4B58A"/>
        <w:insideH w:val="single" w:sz="4" w:space="0" w:color="F4B58A"/>
      </w:tblBorders>
    </w:tblPr>
    <w:tblStylePr w:type="firstRow">
      <w:rPr>
        <w:b/>
        <w:color w:val="404040"/>
        <w:sz w:val="22"/>
        <w:szCs w:val="22"/>
      </w:rPr>
      <w:tblPr/>
      <w:tcPr>
        <w:tcBorders>
          <w:top w:val="single" w:sz="4" w:space="0" w:color="ED7D31"/>
          <w:left w:val="none" w:sz="0" w:space="0" w:color="auto"/>
          <w:bottom w:val="single" w:sz="4" w:space="0" w:color="ED7D31"/>
          <w:right w:val="none" w:sz="0" w:space="0" w:color="auto"/>
        </w:tcBorders>
      </w:tcPr>
    </w:tblStylePr>
    <w:tblStylePr w:type="lastRow">
      <w:rPr>
        <w:b/>
        <w:color w:val="404040"/>
        <w:sz w:val="22"/>
        <w:szCs w:val="22"/>
      </w:rPr>
      <w:tblPr/>
      <w:tcPr>
        <w:tcBorders>
          <w:top w:val="single" w:sz="4" w:space="0" w:color="ED7D31"/>
          <w:left w:val="none" w:sz="0" w:space="0" w:color="auto"/>
          <w:bottom w:val="single" w:sz="4" w:space="0" w:color="ED7D31"/>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ADECB"/>
      </w:tcPr>
    </w:tblStylePr>
    <w:tblStylePr w:type="band1Horz">
      <w:rPr>
        <w:color w:val="404040"/>
        <w:sz w:val="22"/>
        <w:szCs w:val="22"/>
      </w:rPr>
      <w:tblPr/>
      <w:tcPr>
        <w:shd w:val="clear" w:color="auto" w:fill="FADECB"/>
      </w:tcPr>
    </w:tblStylePr>
  </w:style>
  <w:style w:type="table" w:customStyle="1" w:styleId="ListTable2-Accent311">
    <w:name w:val="List Table 2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CCCCC"/>
        <w:bottom w:val="single" w:sz="4" w:space="0" w:color="CCCCCC"/>
        <w:insideH w:val="single" w:sz="4" w:space="0" w:color="CCCCCC"/>
      </w:tblBorders>
    </w:tblPr>
    <w:tblStylePr w:type="firstRow">
      <w:rPr>
        <w:b/>
        <w:color w:val="404040"/>
        <w:sz w:val="22"/>
        <w:szCs w:val="22"/>
      </w:rPr>
      <w:tblPr/>
      <w:tcPr>
        <w:tcBorders>
          <w:top w:val="single" w:sz="4" w:space="0" w:color="A5A5A5"/>
          <w:left w:val="none" w:sz="0" w:space="0" w:color="auto"/>
          <w:bottom w:val="single" w:sz="4" w:space="0" w:color="A5A5A5"/>
          <w:right w:val="none" w:sz="0" w:space="0" w:color="auto"/>
        </w:tcBorders>
      </w:tcPr>
    </w:tblStylePr>
    <w:tblStylePr w:type="lastRow">
      <w:rPr>
        <w:b/>
        <w:color w:val="404040"/>
        <w:sz w:val="22"/>
        <w:szCs w:val="22"/>
      </w:rPr>
      <w:tblPr/>
      <w:tcPr>
        <w:tcBorders>
          <w:top w:val="single" w:sz="4" w:space="0" w:color="A5A5A5"/>
          <w:left w:val="none" w:sz="0" w:space="0" w:color="auto"/>
          <w:bottom w:val="single" w:sz="4" w:space="0" w:color="A5A5A5"/>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8E8E8"/>
      </w:tcPr>
    </w:tblStylePr>
    <w:tblStylePr w:type="band1Horz">
      <w:rPr>
        <w:color w:val="404040"/>
        <w:sz w:val="22"/>
        <w:szCs w:val="22"/>
      </w:rPr>
      <w:tblPr/>
      <w:tcPr>
        <w:shd w:val="clear" w:color="auto" w:fill="E8E8E8"/>
      </w:tcPr>
    </w:tblStylePr>
  </w:style>
  <w:style w:type="table" w:customStyle="1" w:styleId="ListTable2-Accent411">
    <w:name w:val="List Table 2 -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B6F"/>
        <w:bottom w:val="single" w:sz="4" w:space="0" w:color="FFDB6F"/>
        <w:insideH w:val="single" w:sz="4" w:space="0" w:color="FFDB6F"/>
      </w:tblBorders>
    </w:tblPr>
    <w:tblStylePr w:type="firstRow">
      <w:rPr>
        <w:b/>
        <w:color w:val="404040"/>
        <w:sz w:val="22"/>
        <w:szCs w:val="22"/>
      </w:rPr>
      <w:tblPr/>
      <w:tcPr>
        <w:tcBorders>
          <w:top w:val="single" w:sz="4" w:space="0" w:color="FFC000"/>
          <w:left w:val="none" w:sz="0" w:space="0" w:color="auto"/>
          <w:bottom w:val="single" w:sz="4" w:space="0" w:color="FFC000"/>
          <w:right w:val="none" w:sz="0" w:space="0" w:color="auto"/>
        </w:tcBorders>
      </w:tcPr>
    </w:tblStylePr>
    <w:tblStylePr w:type="lastRow">
      <w:rPr>
        <w:b/>
        <w:color w:val="404040"/>
        <w:sz w:val="22"/>
        <w:szCs w:val="22"/>
      </w:rPr>
      <w:tblPr/>
      <w:tcPr>
        <w:tcBorders>
          <w:top w:val="single" w:sz="4" w:space="0" w:color="FFC000"/>
          <w:left w:val="none" w:sz="0" w:space="0" w:color="auto"/>
          <w:bottom w:val="single" w:sz="4" w:space="0" w:color="FFC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FEFBF"/>
      </w:tcPr>
    </w:tblStylePr>
    <w:tblStylePr w:type="band1Horz">
      <w:rPr>
        <w:color w:val="404040"/>
        <w:sz w:val="22"/>
        <w:szCs w:val="22"/>
      </w:rPr>
      <w:tblPr/>
      <w:tcPr>
        <w:shd w:val="clear" w:color="auto" w:fill="FFEFBF"/>
      </w:tcPr>
    </w:tblStylePr>
  </w:style>
  <w:style w:type="table" w:customStyle="1" w:styleId="ListTable2-Accent511">
    <w:name w:val="List Table 2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2C6E7"/>
        <w:bottom w:val="single" w:sz="4" w:space="0" w:color="A2C6E7"/>
        <w:insideH w:val="single" w:sz="4" w:space="0" w:color="A2C6E7"/>
      </w:tblBorders>
    </w:tblPr>
    <w:tblStylePr w:type="firstRow">
      <w:rPr>
        <w:b/>
        <w:color w:val="404040"/>
        <w:sz w:val="22"/>
        <w:szCs w:val="22"/>
      </w:rPr>
      <w:tblPr/>
      <w:tcPr>
        <w:tcBorders>
          <w:top w:val="single" w:sz="4" w:space="0" w:color="5B9BD5"/>
          <w:left w:val="none" w:sz="0" w:space="0" w:color="auto"/>
          <w:bottom w:val="single" w:sz="4" w:space="0" w:color="5B9BD5"/>
          <w:right w:val="none" w:sz="0" w:space="0" w:color="auto"/>
        </w:tcBorders>
      </w:tcPr>
    </w:tblStylePr>
    <w:tblStylePr w:type="lastRow">
      <w:rPr>
        <w:b/>
        <w:color w:val="404040"/>
        <w:sz w:val="22"/>
        <w:szCs w:val="22"/>
      </w:rPr>
      <w:tblPr/>
      <w:tcPr>
        <w:tcBorders>
          <w:top w:val="single" w:sz="4" w:space="0" w:color="5B9BD5"/>
          <w:left w:val="none" w:sz="0" w:space="0" w:color="auto"/>
          <w:bottom w:val="single" w:sz="4" w:space="0" w:color="5B9BD5"/>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5E5F4"/>
      </w:tcPr>
    </w:tblStylePr>
    <w:tblStylePr w:type="band1Horz">
      <w:rPr>
        <w:color w:val="404040"/>
        <w:sz w:val="22"/>
        <w:szCs w:val="22"/>
      </w:rPr>
      <w:tblPr/>
      <w:tcPr>
        <w:shd w:val="clear" w:color="auto" w:fill="D5E5F4"/>
      </w:tcPr>
    </w:tblStylePr>
  </w:style>
  <w:style w:type="table" w:customStyle="1" w:styleId="ListTable2-Accent611">
    <w:name w:val="List Table 2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DD394"/>
        <w:bottom w:val="single" w:sz="4" w:space="0" w:color="ADD394"/>
        <w:insideH w:val="single" w:sz="4" w:space="0" w:color="ADD394"/>
      </w:tblBorders>
    </w:tblPr>
    <w:tblStylePr w:type="firstRow">
      <w:rPr>
        <w:b/>
        <w:color w:val="404040"/>
        <w:sz w:val="22"/>
        <w:szCs w:val="22"/>
      </w:rPr>
      <w:tblPr/>
      <w:tcPr>
        <w:tcBorders>
          <w:top w:val="single" w:sz="4" w:space="0" w:color="70AD47"/>
          <w:left w:val="none" w:sz="0" w:space="0" w:color="auto"/>
          <w:bottom w:val="single" w:sz="4" w:space="0" w:color="70AD47"/>
          <w:right w:val="none" w:sz="0" w:space="0" w:color="auto"/>
        </w:tcBorders>
      </w:tcPr>
    </w:tblStylePr>
    <w:tblStylePr w:type="lastRow">
      <w:rPr>
        <w:b/>
        <w:color w:val="404040"/>
        <w:sz w:val="22"/>
        <w:szCs w:val="22"/>
      </w:rPr>
      <w:tblPr/>
      <w:tcPr>
        <w:tcBorders>
          <w:top w:val="single" w:sz="4" w:space="0" w:color="70AD47"/>
          <w:left w:val="none" w:sz="0" w:space="0" w:color="auto"/>
          <w:bottom w:val="single" w:sz="4" w:space="0" w:color="70AD47"/>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AEBCF"/>
      </w:tcPr>
    </w:tblStylePr>
    <w:tblStylePr w:type="band1Horz">
      <w:rPr>
        <w:color w:val="404040"/>
        <w:sz w:val="22"/>
        <w:szCs w:val="22"/>
      </w:rPr>
      <w:tblPr/>
      <w:tcPr>
        <w:shd w:val="clear" w:color="auto" w:fill="DAEBCF"/>
      </w:tcPr>
    </w:tblStylePr>
  </w:style>
  <w:style w:type="table" w:customStyle="1" w:styleId="-3130">
    <w:name w:val="Список-таблица 3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ListTable3-Accent111">
    <w:name w:val="List Table 3 -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color w:val="FFFFFF"/>
        <w:sz w:val="22"/>
        <w:szCs w:val="22"/>
      </w:rPr>
      <w:tblPr/>
      <w:tcPr>
        <w:shd w:val="clear" w:color="auto" w:fill="4472C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472C4"/>
          <w:right w:val="single" w:sz="4" w:space="0" w:color="4472C4"/>
        </w:tcBorders>
      </w:tcPr>
    </w:tblStylePr>
    <w:tblStylePr w:type="band1Horz">
      <w:rPr>
        <w:color w:val="404040"/>
        <w:sz w:val="22"/>
        <w:szCs w:val="22"/>
      </w:rPr>
      <w:tblPr/>
      <w:tcPr>
        <w:tcBorders>
          <w:top w:val="single" w:sz="4" w:space="0" w:color="4472C4"/>
          <w:bottom w:val="single" w:sz="4" w:space="0" w:color="4472C4"/>
        </w:tcBorders>
      </w:tcPr>
    </w:tblStylePr>
  </w:style>
  <w:style w:type="table" w:customStyle="1" w:styleId="ListTable3-Accent211">
    <w:name w:val="List Table 3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184"/>
        <w:left w:val="single" w:sz="4" w:space="0" w:color="F4B184"/>
        <w:bottom w:val="single" w:sz="4" w:space="0" w:color="F4B184"/>
        <w:right w:val="single" w:sz="4" w:space="0" w:color="F4B184"/>
      </w:tblBorders>
    </w:tblPr>
    <w:tblStylePr w:type="firstRow">
      <w:rPr>
        <w:b/>
        <w:color w:val="FFFFFF"/>
        <w:sz w:val="22"/>
        <w:szCs w:val="22"/>
      </w:rPr>
      <w:tblPr/>
      <w:tcPr>
        <w:shd w:val="clear" w:color="auto" w:fill="F4B18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ED7D31"/>
          <w:right w:val="single" w:sz="4" w:space="0" w:color="ED7D31"/>
        </w:tcBorders>
      </w:tcPr>
    </w:tblStylePr>
    <w:tblStylePr w:type="band1Horz">
      <w:rPr>
        <w:color w:val="404040"/>
        <w:sz w:val="22"/>
        <w:szCs w:val="22"/>
      </w:rPr>
      <w:tblPr/>
      <w:tcPr>
        <w:tcBorders>
          <w:top w:val="single" w:sz="4" w:space="0" w:color="ED7D31"/>
          <w:bottom w:val="single" w:sz="4" w:space="0" w:color="ED7D31"/>
        </w:tcBorders>
      </w:tcPr>
    </w:tblStylePr>
  </w:style>
  <w:style w:type="table" w:customStyle="1" w:styleId="ListTable3-Accent311">
    <w:name w:val="List Table 3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9C9C9"/>
        <w:left w:val="single" w:sz="4" w:space="0" w:color="C9C9C9"/>
        <w:bottom w:val="single" w:sz="4" w:space="0" w:color="C9C9C9"/>
        <w:right w:val="single" w:sz="4" w:space="0" w:color="C9C9C9"/>
      </w:tblBorders>
    </w:tblPr>
    <w:tblStylePr w:type="firstRow">
      <w:rPr>
        <w:b/>
        <w:color w:val="FFFFFF"/>
        <w:sz w:val="22"/>
        <w:szCs w:val="22"/>
      </w:rPr>
      <w:tblPr/>
      <w:tcPr>
        <w:shd w:val="clear" w:color="auto" w:fill="C9C9C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A5A5A5"/>
          <w:right w:val="single" w:sz="4" w:space="0" w:color="A5A5A5"/>
        </w:tcBorders>
      </w:tcPr>
    </w:tblStylePr>
    <w:tblStylePr w:type="band1Horz">
      <w:rPr>
        <w:color w:val="404040"/>
        <w:sz w:val="22"/>
        <w:szCs w:val="22"/>
      </w:rPr>
      <w:tblPr/>
      <w:tcPr>
        <w:tcBorders>
          <w:top w:val="single" w:sz="4" w:space="0" w:color="A5A5A5"/>
          <w:bottom w:val="single" w:sz="4" w:space="0" w:color="A5A5A5"/>
        </w:tcBorders>
      </w:tcPr>
    </w:tblStylePr>
  </w:style>
  <w:style w:type="table" w:customStyle="1" w:styleId="ListTable3-Accent411">
    <w:name w:val="List Table 3 -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865"/>
        <w:left w:val="single" w:sz="4" w:space="0" w:color="FFD865"/>
        <w:bottom w:val="single" w:sz="4" w:space="0" w:color="FFD865"/>
        <w:right w:val="single" w:sz="4" w:space="0" w:color="FFD865"/>
      </w:tblBorders>
    </w:tblPr>
    <w:tblStylePr w:type="firstRow">
      <w:rPr>
        <w:b/>
        <w:color w:val="FFFFFF"/>
        <w:sz w:val="22"/>
        <w:szCs w:val="22"/>
      </w:rPr>
      <w:tblPr/>
      <w:tcPr>
        <w:shd w:val="clear" w:color="auto" w:fill="FFD86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FC000"/>
          <w:right w:val="single" w:sz="4" w:space="0" w:color="FFC000"/>
        </w:tcBorders>
      </w:tcPr>
    </w:tblStylePr>
    <w:tblStylePr w:type="band1Horz">
      <w:rPr>
        <w:color w:val="404040"/>
        <w:sz w:val="22"/>
        <w:szCs w:val="22"/>
      </w:rPr>
      <w:tblPr/>
      <w:tcPr>
        <w:tcBorders>
          <w:top w:val="single" w:sz="4" w:space="0" w:color="FFC000"/>
          <w:bottom w:val="single" w:sz="4" w:space="0" w:color="FFC000"/>
        </w:tcBorders>
      </w:tcPr>
    </w:tblStylePr>
  </w:style>
  <w:style w:type="table" w:customStyle="1" w:styleId="ListTable3-Accent511">
    <w:name w:val="List Table 3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BC2E5"/>
        <w:left w:val="single" w:sz="4" w:space="0" w:color="9BC2E5"/>
        <w:bottom w:val="single" w:sz="4" w:space="0" w:color="9BC2E5"/>
        <w:right w:val="single" w:sz="4" w:space="0" w:color="9BC2E5"/>
      </w:tblBorders>
    </w:tblPr>
    <w:tblStylePr w:type="firstRow">
      <w:rPr>
        <w:b/>
        <w:color w:val="FFFFFF"/>
        <w:sz w:val="22"/>
        <w:szCs w:val="22"/>
      </w:rPr>
      <w:tblPr/>
      <w:tcPr>
        <w:shd w:val="clear" w:color="auto" w:fill="9BC2E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5B9BD5"/>
          <w:right w:val="single" w:sz="4" w:space="0" w:color="5B9BD5"/>
        </w:tcBorders>
      </w:tcPr>
    </w:tblStylePr>
    <w:tblStylePr w:type="band1Horz">
      <w:rPr>
        <w:color w:val="404040"/>
        <w:sz w:val="22"/>
        <w:szCs w:val="22"/>
      </w:rPr>
      <w:tblPr/>
      <w:tcPr>
        <w:tcBorders>
          <w:top w:val="single" w:sz="4" w:space="0" w:color="5B9BD5"/>
          <w:bottom w:val="single" w:sz="4" w:space="0" w:color="5B9BD5"/>
        </w:tcBorders>
      </w:tcPr>
    </w:tblStylePr>
  </w:style>
  <w:style w:type="table" w:customStyle="1" w:styleId="ListTable3-Accent611">
    <w:name w:val="List Table 3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9D08E"/>
        <w:left w:val="single" w:sz="4" w:space="0" w:color="A9D08E"/>
        <w:bottom w:val="single" w:sz="4" w:space="0" w:color="A9D08E"/>
        <w:right w:val="single" w:sz="4" w:space="0" w:color="A9D08E"/>
      </w:tblBorders>
    </w:tblPr>
    <w:tblStylePr w:type="firstRow">
      <w:rPr>
        <w:b/>
        <w:color w:val="FFFFFF"/>
        <w:sz w:val="22"/>
        <w:szCs w:val="22"/>
      </w:rPr>
      <w:tblPr/>
      <w:tcPr>
        <w:shd w:val="clear" w:color="auto" w:fill="A9D08E"/>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70AD47"/>
          <w:right w:val="single" w:sz="4" w:space="0" w:color="70AD47"/>
        </w:tcBorders>
      </w:tcPr>
    </w:tblStylePr>
    <w:tblStylePr w:type="band1Horz">
      <w:rPr>
        <w:color w:val="404040"/>
        <w:sz w:val="22"/>
        <w:szCs w:val="22"/>
      </w:rPr>
      <w:tblPr/>
      <w:tcPr>
        <w:tcBorders>
          <w:top w:val="single" w:sz="4" w:space="0" w:color="70AD47"/>
          <w:bottom w:val="single" w:sz="4" w:space="0" w:color="70AD47"/>
        </w:tcBorders>
      </w:tcPr>
    </w:tblStylePr>
  </w:style>
  <w:style w:type="table" w:customStyle="1" w:styleId="-4130">
    <w:name w:val="Список-таблица 4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4-Accent111">
    <w:name w:val="List Table 4 -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5AFDD"/>
        <w:left w:val="single" w:sz="4" w:space="0" w:color="95AFDD"/>
        <w:bottom w:val="single" w:sz="4" w:space="0" w:color="95AFDD"/>
        <w:right w:val="single" w:sz="4" w:space="0" w:color="95AFDD"/>
        <w:insideH w:val="single" w:sz="4" w:space="0" w:color="95AFDD"/>
      </w:tblBorders>
    </w:tblPr>
    <w:tblStylePr w:type="firstRow">
      <w:rPr>
        <w:b/>
        <w:color w:val="FFFFFF"/>
        <w:sz w:val="22"/>
        <w:szCs w:val="22"/>
      </w:rPr>
      <w:tblPr/>
      <w:tcPr>
        <w:shd w:val="clear" w:color="auto" w:fill="4472C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CFDBF0"/>
      </w:tcPr>
    </w:tblStylePr>
    <w:tblStylePr w:type="band1Horz">
      <w:rPr>
        <w:color w:val="404040"/>
        <w:sz w:val="22"/>
        <w:szCs w:val="22"/>
      </w:rPr>
      <w:tblPr/>
      <w:tcPr>
        <w:shd w:val="clear" w:color="auto" w:fill="CFDBF0"/>
      </w:tcPr>
    </w:tblStylePr>
  </w:style>
  <w:style w:type="table" w:customStyle="1" w:styleId="ListTable4-Accent211">
    <w:name w:val="List Table 4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58A"/>
        <w:left w:val="single" w:sz="4" w:space="0" w:color="F4B58A"/>
        <w:bottom w:val="single" w:sz="4" w:space="0" w:color="F4B58A"/>
        <w:right w:val="single" w:sz="4" w:space="0" w:color="F4B58A"/>
        <w:insideH w:val="single" w:sz="4" w:space="0" w:color="F4B58A"/>
      </w:tblBorders>
    </w:tblPr>
    <w:tblStylePr w:type="firstRow">
      <w:rPr>
        <w:b/>
        <w:color w:val="FFFFFF"/>
        <w:sz w:val="22"/>
        <w:szCs w:val="22"/>
      </w:rPr>
      <w:tblPr/>
      <w:tcPr>
        <w:shd w:val="clear" w:color="auto" w:fill="ED7D31"/>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ADECB"/>
      </w:tcPr>
    </w:tblStylePr>
    <w:tblStylePr w:type="band1Horz">
      <w:rPr>
        <w:color w:val="404040"/>
        <w:sz w:val="22"/>
        <w:szCs w:val="22"/>
      </w:rPr>
      <w:tblPr/>
      <w:tcPr>
        <w:shd w:val="clear" w:color="auto" w:fill="FADECB"/>
      </w:tcPr>
    </w:tblStylePr>
  </w:style>
  <w:style w:type="table" w:customStyle="1" w:styleId="ListTable4-Accent311">
    <w:name w:val="List Table 4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CCCCC"/>
        <w:left w:val="single" w:sz="4" w:space="0" w:color="CCCCCC"/>
        <w:bottom w:val="single" w:sz="4" w:space="0" w:color="CCCCCC"/>
        <w:right w:val="single" w:sz="4" w:space="0" w:color="CCCCCC"/>
        <w:insideH w:val="single" w:sz="4" w:space="0" w:color="CCCCCC"/>
      </w:tblBorders>
    </w:tblPr>
    <w:tblStylePr w:type="firstRow">
      <w:rPr>
        <w:b/>
        <w:color w:val="FFFFFF"/>
        <w:sz w:val="22"/>
        <w:szCs w:val="22"/>
      </w:rPr>
      <w:tblPr/>
      <w:tcPr>
        <w:shd w:val="clear" w:color="auto" w:fill="A5A5A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8E8E8"/>
      </w:tcPr>
    </w:tblStylePr>
    <w:tblStylePr w:type="band1Horz">
      <w:rPr>
        <w:color w:val="404040"/>
        <w:sz w:val="22"/>
        <w:szCs w:val="22"/>
      </w:rPr>
      <w:tblPr/>
      <w:tcPr>
        <w:shd w:val="clear" w:color="auto" w:fill="E8E8E8"/>
      </w:tcPr>
    </w:tblStylePr>
  </w:style>
  <w:style w:type="table" w:customStyle="1" w:styleId="ListTable4-Accent411">
    <w:name w:val="List Table 4 -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B6F"/>
        <w:left w:val="single" w:sz="4" w:space="0" w:color="FFDB6F"/>
        <w:bottom w:val="single" w:sz="4" w:space="0" w:color="FFDB6F"/>
        <w:right w:val="single" w:sz="4" w:space="0" w:color="FFDB6F"/>
        <w:insideH w:val="single" w:sz="4" w:space="0" w:color="FFDB6F"/>
      </w:tblBorders>
    </w:tblPr>
    <w:tblStylePr w:type="firstRow">
      <w:rPr>
        <w:b/>
        <w:color w:val="FFFFFF"/>
        <w:sz w:val="22"/>
        <w:szCs w:val="22"/>
      </w:rPr>
      <w:tblPr/>
      <w:tcPr>
        <w:shd w:val="clear" w:color="auto" w:fill="FFC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EFBF"/>
      </w:tcPr>
    </w:tblStylePr>
    <w:tblStylePr w:type="band1Horz">
      <w:rPr>
        <w:color w:val="404040"/>
        <w:sz w:val="22"/>
        <w:szCs w:val="22"/>
      </w:rPr>
      <w:tblPr/>
      <w:tcPr>
        <w:shd w:val="clear" w:color="auto" w:fill="FFEFBF"/>
      </w:tcPr>
    </w:tblStylePr>
  </w:style>
  <w:style w:type="table" w:customStyle="1" w:styleId="ListTable4-Accent511">
    <w:name w:val="List Table 4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2C6E7"/>
        <w:left w:val="single" w:sz="4" w:space="0" w:color="A2C6E7"/>
        <w:bottom w:val="single" w:sz="4" w:space="0" w:color="A2C6E7"/>
        <w:right w:val="single" w:sz="4" w:space="0" w:color="A2C6E7"/>
        <w:insideH w:val="single" w:sz="4" w:space="0" w:color="A2C6E7"/>
      </w:tblBorders>
    </w:tblPr>
    <w:tblStylePr w:type="firstRow">
      <w:rPr>
        <w:b/>
        <w:color w:val="FFFFFF"/>
        <w:sz w:val="22"/>
        <w:szCs w:val="22"/>
      </w:rPr>
      <w:tblPr/>
      <w:tcPr>
        <w:shd w:val="clear" w:color="auto" w:fill="5B9BD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5E5F4"/>
      </w:tcPr>
    </w:tblStylePr>
    <w:tblStylePr w:type="band1Horz">
      <w:rPr>
        <w:color w:val="404040"/>
        <w:sz w:val="22"/>
        <w:szCs w:val="22"/>
      </w:rPr>
      <w:tblPr/>
      <w:tcPr>
        <w:shd w:val="clear" w:color="auto" w:fill="D5E5F4"/>
      </w:tcPr>
    </w:tblStylePr>
  </w:style>
  <w:style w:type="table" w:customStyle="1" w:styleId="ListTable4-Accent611">
    <w:name w:val="List Table 4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DD394"/>
        <w:left w:val="single" w:sz="4" w:space="0" w:color="ADD394"/>
        <w:bottom w:val="single" w:sz="4" w:space="0" w:color="ADD394"/>
        <w:right w:val="single" w:sz="4" w:space="0" w:color="ADD394"/>
        <w:insideH w:val="single" w:sz="4" w:space="0" w:color="ADD394"/>
      </w:tblBorders>
    </w:tblPr>
    <w:tblStylePr w:type="firstRow">
      <w:rPr>
        <w:b/>
        <w:color w:val="FFFFFF"/>
        <w:sz w:val="22"/>
        <w:szCs w:val="22"/>
      </w:rPr>
      <w:tblPr/>
      <w:tcPr>
        <w:shd w:val="clear" w:color="auto" w:fill="70AD47"/>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AEBCF"/>
      </w:tcPr>
    </w:tblStylePr>
    <w:tblStylePr w:type="band1Horz">
      <w:rPr>
        <w:color w:val="404040"/>
        <w:sz w:val="22"/>
        <w:szCs w:val="22"/>
      </w:rPr>
      <w:tblPr/>
      <w:tcPr>
        <w:shd w:val="clear" w:color="auto" w:fill="DAEBCF"/>
      </w:tcPr>
    </w:tblStylePr>
  </w:style>
  <w:style w:type="table" w:customStyle="1" w:styleId="-5130">
    <w:name w:val="Список-таблица 5 темная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ListTable5Dark-Accent111">
    <w:name w:val="List Table 5 Dark -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4472C4"/>
        <w:left w:val="single" w:sz="36" w:space="0" w:color="4472C4"/>
        <w:bottom w:val="single" w:sz="36" w:space="0" w:color="4472C4"/>
        <w:right w:val="single" w:sz="36" w:space="0" w:color="4472C4"/>
      </w:tblBorders>
    </w:tblPr>
    <w:tblStylePr w:type="firstRow">
      <w:rPr>
        <w:b/>
        <w:color w:val="FFFFFF"/>
        <w:sz w:val="22"/>
        <w:szCs w:val="22"/>
      </w:rPr>
      <w:tblPr/>
      <w:tcPr>
        <w:tcBorders>
          <w:top w:val="single" w:sz="36" w:space="0" w:color="4472C4"/>
          <w:bottom w:val="single" w:sz="12" w:space="0" w:color="FFFFFF"/>
        </w:tcBorders>
        <w:shd w:val="clear" w:color="auto" w:fill="4472C4"/>
      </w:tcPr>
    </w:tblStylePr>
    <w:tblStylePr w:type="lastRow">
      <w:rPr>
        <w:b/>
        <w:color w:val="FFFFFF"/>
        <w:sz w:val="22"/>
        <w:szCs w:val="22"/>
      </w:rPr>
    </w:tblStylePr>
    <w:tblStylePr w:type="firstCol">
      <w:rPr>
        <w:b/>
        <w:color w:val="FFFFFF"/>
        <w:sz w:val="22"/>
        <w:szCs w:val="22"/>
      </w:rPr>
      <w:tblPr/>
      <w:tcPr>
        <w:tcBorders>
          <w:left w:val="single" w:sz="36" w:space="0" w:color="4472C4"/>
          <w:right w:val="single" w:sz="4" w:space="0" w:color="FFFFFF"/>
        </w:tcBorders>
      </w:tcPr>
    </w:tblStylePr>
    <w:tblStylePr w:type="lastCol">
      <w:tblPr/>
      <w:tcPr>
        <w:tcBorders>
          <w:left w:val="single" w:sz="4" w:space="0" w:color="FFFFFF"/>
          <w:right w:val="single" w:sz="36" w:space="0" w:color="4472C4"/>
        </w:tcBorders>
      </w:tcPr>
    </w:tblStylePr>
    <w:tblStylePr w:type="band1Vert">
      <w:tblPr/>
      <w:tcPr>
        <w:tcBorders>
          <w:left w:val="single" w:sz="4" w:space="0" w:color="FFFFFF"/>
          <w:right w:val="single" w:sz="4" w:space="0" w:color="FFFFFF"/>
        </w:tcBorders>
        <w:shd w:val="clear" w:color="auto" w:fill="4472C4"/>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472C4"/>
      </w:tcPr>
    </w:tblStylePr>
    <w:tblStylePr w:type="band2Horz">
      <w:tblPr/>
      <w:tcPr>
        <w:tcBorders>
          <w:top w:val="single" w:sz="4" w:space="0" w:color="FFFFFF"/>
          <w:bottom w:val="single" w:sz="4" w:space="0" w:color="FFFFFF"/>
        </w:tcBorders>
        <w:shd w:val="clear" w:color="auto" w:fill="4472C4"/>
      </w:tcPr>
    </w:tblStylePr>
  </w:style>
  <w:style w:type="table" w:customStyle="1" w:styleId="ListTable5Dark-Accent211">
    <w:name w:val="List Table 5 Dark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F4B184"/>
        <w:left w:val="single" w:sz="36" w:space="0" w:color="F4B184"/>
        <w:bottom w:val="single" w:sz="36" w:space="0" w:color="F4B184"/>
        <w:right w:val="single" w:sz="36" w:space="0" w:color="F4B184"/>
      </w:tblBorders>
    </w:tblPr>
    <w:tblStylePr w:type="firstRow">
      <w:rPr>
        <w:b/>
        <w:color w:val="FFFFFF"/>
        <w:sz w:val="22"/>
        <w:szCs w:val="22"/>
      </w:rPr>
      <w:tblPr/>
      <w:tcPr>
        <w:tcBorders>
          <w:top w:val="single" w:sz="36" w:space="0" w:color="ED7D31"/>
          <w:bottom w:val="single" w:sz="12" w:space="0" w:color="FFFFFF"/>
        </w:tcBorders>
        <w:shd w:val="clear" w:color="auto" w:fill="F4B184"/>
      </w:tcPr>
    </w:tblStylePr>
    <w:tblStylePr w:type="lastRow">
      <w:rPr>
        <w:b/>
        <w:color w:val="FFFFFF"/>
        <w:sz w:val="22"/>
        <w:szCs w:val="22"/>
      </w:rPr>
    </w:tblStylePr>
    <w:tblStylePr w:type="firstCol">
      <w:rPr>
        <w:b/>
        <w:color w:val="FFFFFF"/>
        <w:sz w:val="22"/>
        <w:szCs w:val="22"/>
      </w:rPr>
      <w:tblPr/>
      <w:tcPr>
        <w:tcBorders>
          <w:left w:val="single" w:sz="36" w:space="0" w:color="ED7D31"/>
          <w:right w:val="single" w:sz="4" w:space="0" w:color="FFFFFF"/>
        </w:tcBorders>
      </w:tcPr>
    </w:tblStylePr>
    <w:tblStylePr w:type="lastCol">
      <w:tblPr/>
      <w:tcPr>
        <w:tcBorders>
          <w:left w:val="single" w:sz="4" w:space="0" w:color="FFFFFF"/>
          <w:right w:val="single" w:sz="36" w:space="0" w:color="ED7D31"/>
        </w:tcBorders>
      </w:tcPr>
    </w:tblStylePr>
    <w:tblStylePr w:type="band1Vert">
      <w:tblPr/>
      <w:tcPr>
        <w:tcBorders>
          <w:left w:val="single" w:sz="4" w:space="0" w:color="FFFFFF"/>
          <w:right w:val="single" w:sz="4" w:space="0" w:color="FFFFFF"/>
        </w:tcBorders>
        <w:shd w:val="clear" w:color="auto" w:fill="F4B184"/>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4B184"/>
      </w:tcPr>
    </w:tblStylePr>
    <w:tblStylePr w:type="band2Horz">
      <w:tblPr/>
      <w:tcPr>
        <w:tcBorders>
          <w:top w:val="single" w:sz="4" w:space="0" w:color="FFFFFF"/>
          <w:bottom w:val="single" w:sz="4" w:space="0" w:color="FFFFFF"/>
        </w:tcBorders>
        <w:shd w:val="clear" w:color="auto" w:fill="F4B184"/>
      </w:tcPr>
    </w:tblStylePr>
  </w:style>
  <w:style w:type="table" w:customStyle="1" w:styleId="ListTable5Dark-Accent311">
    <w:name w:val="List Table 5 Dark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C9C9C9"/>
        <w:left w:val="single" w:sz="36" w:space="0" w:color="C9C9C9"/>
        <w:bottom w:val="single" w:sz="36" w:space="0" w:color="C9C9C9"/>
        <w:right w:val="single" w:sz="36" w:space="0" w:color="C9C9C9"/>
      </w:tblBorders>
    </w:tblPr>
    <w:tblStylePr w:type="firstRow">
      <w:rPr>
        <w:b/>
        <w:color w:val="FFFFFF"/>
        <w:sz w:val="22"/>
        <w:szCs w:val="22"/>
      </w:rPr>
      <w:tblPr/>
      <w:tcPr>
        <w:tcBorders>
          <w:top w:val="single" w:sz="36" w:space="0" w:color="A5A5A5"/>
          <w:bottom w:val="single" w:sz="12" w:space="0" w:color="FFFFFF"/>
        </w:tcBorders>
        <w:shd w:val="clear" w:color="auto" w:fill="C9C9C9"/>
      </w:tcPr>
    </w:tblStylePr>
    <w:tblStylePr w:type="lastRow">
      <w:rPr>
        <w:b/>
        <w:color w:val="FFFFFF"/>
        <w:sz w:val="22"/>
        <w:szCs w:val="22"/>
      </w:rPr>
    </w:tblStylePr>
    <w:tblStylePr w:type="firstCol">
      <w:rPr>
        <w:b/>
        <w:color w:val="FFFFFF"/>
        <w:sz w:val="22"/>
        <w:szCs w:val="22"/>
      </w:rPr>
      <w:tblPr/>
      <w:tcPr>
        <w:tcBorders>
          <w:left w:val="single" w:sz="36" w:space="0" w:color="A5A5A5"/>
          <w:right w:val="single" w:sz="4" w:space="0" w:color="FFFFFF"/>
        </w:tcBorders>
      </w:tcPr>
    </w:tblStylePr>
    <w:tblStylePr w:type="lastCol">
      <w:tblPr/>
      <w:tcPr>
        <w:tcBorders>
          <w:left w:val="single" w:sz="4" w:space="0" w:color="FFFFFF"/>
          <w:right w:val="single" w:sz="36" w:space="0" w:color="A5A5A5"/>
        </w:tcBorders>
      </w:tcPr>
    </w:tblStylePr>
    <w:tblStylePr w:type="band1Vert">
      <w:tblPr/>
      <w:tcPr>
        <w:tcBorders>
          <w:left w:val="single" w:sz="4" w:space="0" w:color="FFFFFF"/>
          <w:right w:val="single" w:sz="4" w:space="0" w:color="FFFFFF"/>
        </w:tcBorders>
        <w:shd w:val="clear" w:color="auto" w:fill="C9C9C9"/>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9C9C9"/>
      </w:tcPr>
    </w:tblStylePr>
    <w:tblStylePr w:type="band2Horz">
      <w:tblPr/>
      <w:tcPr>
        <w:tcBorders>
          <w:top w:val="single" w:sz="4" w:space="0" w:color="FFFFFF"/>
          <w:bottom w:val="single" w:sz="4" w:space="0" w:color="FFFFFF"/>
        </w:tcBorders>
        <w:shd w:val="clear" w:color="auto" w:fill="C9C9C9"/>
      </w:tcPr>
    </w:tblStylePr>
  </w:style>
  <w:style w:type="table" w:customStyle="1" w:styleId="ListTable5Dark-Accent411">
    <w:name w:val="List Table 5 Dark -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FFD865"/>
        <w:left w:val="single" w:sz="36" w:space="0" w:color="FFD865"/>
        <w:bottom w:val="single" w:sz="36" w:space="0" w:color="FFD865"/>
        <w:right w:val="single" w:sz="36" w:space="0" w:color="FFD865"/>
      </w:tblBorders>
    </w:tblPr>
    <w:tblStylePr w:type="firstRow">
      <w:rPr>
        <w:b/>
        <w:color w:val="FFFFFF"/>
        <w:sz w:val="22"/>
        <w:szCs w:val="22"/>
      </w:rPr>
      <w:tblPr/>
      <w:tcPr>
        <w:tcBorders>
          <w:top w:val="single" w:sz="36" w:space="0" w:color="FFC000"/>
          <w:bottom w:val="single" w:sz="12" w:space="0" w:color="FFFFFF"/>
        </w:tcBorders>
        <w:shd w:val="clear" w:color="auto" w:fill="FFD865"/>
      </w:tcPr>
    </w:tblStylePr>
    <w:tblStylePr w:type="lastRow">
      <w:rPr>
        <w:b/>
        <w:color w:val="FFFFFF"/>
        <w:sz w:val="22"/>
        <w:szCs w:val="22"/>
      </w:rPr>
    </w:tblStylePr>
    <w:tblStylePr w:type="firstCol">
      <w:rPr>
        <w:b/>
        <w:color w:val="FFFFFF"/>
        <w:sz w:val="22"/>
        <w:szCs w:val="22"/>
      </w:rPr>
      <w:tblPr/>
      <w:tcPr>
        <w:tcBorders>
          <w:left w:val="single" w:sz="36" w:space="0" w:color="FFC000"/>
          <w:right w:val="single" w:sz="4" w:space="0" w:color="FFFFFF"/>
        </w:tcBorders>
      </w:tcPr>
    </w:tblStylePr>
    <w:tblStylePr w:type="lastCol">
      <w:tblPr/>
      <w:tcPr>
        <w:tcBorders>
          <w:left w:val="single" w:sz="4" w:space="0" w:color="FFFFFF"/>
          <w:right w:val="single" w:sz="36" w:space="0" w:color="FFC000"/>
        </w:tcBorders>
      </w:tcPr>
    </w:tblStylePr>
    <w:tblStylePr w:type="band1Vert">
      <w:tblPr/>
      <w:tcPr>
        <w:tcBorders>
          <w:left w:val="single" w:sz="4" w:space="0" w:color="FFFFFF"/>
          <w:right w:val="single" w:sz="4" w:space="0" w:color="FFFFFF"/>
        </w:tcBorders>
        <w:shd w:val="clear" w:color="auto" w:fill="FFD86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FD865"/>
      </w:tcPr>
    </w:tblStylePr>
    <w:tblStylePr w:type="band2Horz">
      <w:tblPr/>
      <w:tcPr>
        <w:tcBorders>
          <w:top w:val="single" w:sz="4" w:space="0" w:color="FFFFFF"/>
          <w:bottom w:val="single" w:sz="4" w:space="0" w:color="FFFFFF"/>
        </w:tcBorders>
        <w:shd w:val="clear" w:color="auto" w:fill="FFD865"/>
      </w:tcPr>
    </w:tblStylePr>
  </w:style>
  <w:style w:type="table" w:customStyle="1" w:styleId="ListTable5Dark-Accent511">
    <w:name w:val="List Table 5 Dark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9BC2E5"/>
        <w:left w:val="single" w:sz="36" w:space="0" w:color="9BC2E5"/>
        <w:bottom w:val="single" w:sz="36" w:space="0" w:color="9BC2E5"/>
        <w:right w:val="single" w:sz="36" w:space="0" w:color="9BC2E5"/>
      </w:tblBorders>
    </w:tblPr>
    <w:tblStylePr w:type="firstRow">
      <w:rPr>
        <w:b/>
        <w:color w:val="FFFFFF"/>
        <w:sz w:val="22"/>
        <w:szCs w:val="22"/>
      </w:rPr>
      <w:tblPr/>
      <w:tcPr>
        <w:tcBorders>
          <w:top w:val="single" w:sz="36" w:space="0" w:color="5B9BD5"/>
          <w:bottom w:val="single" w:sz="12" w:space="0" w:color="FFFFFF"/>
        </w:tcBorders>
        <w:shd w:val="clear" w:color="auto" w:fill="9BC2E5"/>
      </w:tcPr>
    </w:tblStylePr>
    <w:tblStylePr w:type="lastRow">
      <w:rPr>
        <w:b/>
        <w:color w:val="FFFFFF"/>
        <w:sz w:val="22"/>
        <w:szCs w:val="22"/>
      </w:rPr>
    </w:tblStylePr>
    <w:tblStylePr w:type="firstCol">
      <w:rPr>
        <w:b/>
        <w:color w:val="FFFFFF"/>
        <w:sz w:val="22"/>
        <w:szCs w:val="22"/>
      </w:rPr>
      <w:tblPr/>
      <w:tcPr>
        <w:tcBorders>
          <w:left w:val="single" w:sz="36" w:space="0" w:color="5B9BD5"/>
          <w:right w:val="single" w:sz="4" w:space="0" w:color="FFFFFF"/>
        </w:tcBorders>
      </w:tcPr>
    </w:tblStylePr>
    <w:tblStylePr w:type="lastCol">
      <w:tblPr/>
      <w:tcPr>
        <w:tcBorders>
          <w:left w:val="single" w:sz="4" w:space="0" w:color="FFFFFF"/>
          <w:right w:val="single" w:sz="36" w:space="0" w:color="5B9BD5"/>
        </w:tcBorders>
      </w:tcPr>
    </w:tblStylePr>
    <w:tblStylePr w:type="band1Vert">
      <w:tblPr/>
      <w:tcPr>
        <w:tcBorders>
          <w:left w:val="single" w:sz="4" w:space="0" w:color="FFFFFF"/>
          <w:right w:val="single" w:sz="4" w:space="0" w:color="FFFFFF"/>
        </w:tcBorders>
        <w:shd w:val="clear" w:color="auto" w:fill="9BC2E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BC2E5"/>
      </w:tcPr>
    </w:tblStylePr>
    <w:tblStylePr w:type="band2Horz">
      <w:tblPr/>
      <w:tcPr>
        <w:tcBorders>
          <w:top w:val="single" w:sz="4" w:space="0" w:color="FFFFFF"/>
          <w:bottom w:val="single" w:sz="4" w:space="0" w:color="FFFFFF"/>
        </w:tcBorders>
        <w:shd w:val="clear" w:color="auto" w:fill="9BC2E5"/>
      </w:tcPr>
    </w:tblStylePr>
  </w:style>
  <w:style w:type="table" w:customStyle="1" w:styleId="ListTable5Dark-Accent611">
    <w:name w:val="List Table 5 Dark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A9D08E"/>
        <w:left w:val="single" w:sz="36" w:space="0" w:color="A9D08E"/>
        <w:bottom w:val="single" w:sz="36" w:space="0" w:color="A9D08E"/>
        <w:right w:val="single" w:sz="36" w:space="0" w:color="A9D08E"/>
      </w:tblBorders>
    </w:tblPr>
    <w:tblStylePr w:type="firstRow">
      <w:rPr>
        <w:b/>
        <w:color w:val="FFFFFF"/>
        <w:sz w:val="22"/>
        <w:szCs w:val="22"/>
      </w:rPr>
      <w:tblPr/>
      <w:tcPr>
        <w:tcBorders>
          <w:top w:val="single" w:sz="36" w:space="0" w:color="70AD47"/>
          <w:bottom w:val="single" w:sz="12" w:space="0" w:color="FFFFFF"/>
        </w:tcBorders>
        <w:shd w:val="clear" w:color="auto" w:fill="A9D08E"/>
      </w:tcPr>
    </w:tblStylePr>
    <w:tblStylePr w:type="lastRow">
      <w:rPr>
        <w:b/>
        <w:color w:val="FFFFFF"/>
        <w:sz w:val="22"/>
        <w:szCs w:val="22"/>
      </w:rPr>
    </w:tblStylePr>
    <w:tblStylePr w:type="firstCol">
      <w:rPr>
        <w:b/>
        <w:color w:val="FFFFFF"/>
        <w:sz w:val="22"/>
        <w:szCs w:val="22"/>
      </w:rPr>
      <w:tblPr/>
      <w:tcPr>
        <w:tcBorders>
          <w:left w:val="single" w:sz="36" w:space="0" w:color="70AD47"/>
          <w:right w:val="single" w:sz="4" w:space="0" w:color="FFFFFF"/>
        </w:tcBorders>
      </w:tcPr>
    </w:tblStylePr>
    <w:tblStylePr w:type="lastCol">
      <w:tblPr/>
      <w:tcPr>
        <w:tcBorders>
          <w:left w:val="single" w:sz="4" w:space="0" w:color="FFFFFF"/>
          <w:right w:val="single" w:sz="36" w:space="0" w:color="70AD47"/>
        </w:tcBorders>
      </w:tcPr>
    </w:tblStylePr>
    <w:tblStylePr w:type="band1Vert">
      <w:tblPr/>
      <w:tcPr>
        <w:tcBorders>
          <w:left w:val="single" w:sz="4" w:space="0" w:color="FFFFFF"/>
          <w:right w:val="single" w:sz="4" w:space="0" w:color="FFFFFF"/>
        </w:tcBorders>
        <w:shd w:val="clear" w:color="auto" w:fill="A9D08E"/>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A9D08E"/>
      </w:tcPr>
    </w:tblStylePr>
    <w:tblStylePr w:type="band2Horz">
      <w:tblPr/>
      <w:tcPr>
        <w:tcBorders>
          <w:top w:val="single" w:sz="4" w:space="0" w:color="FFFFFF"/>
          <w:bottom w:val="single" w:sz="4" w:space="0" w:color="FFFFFF"/>
        </w:tcBorders>
        <w:shd w:val="clear" w:color="auto" w:fill="A9D08E"/>
      </w:tcPr>
    </w:tblStylePr>
  </w:style>
  <w:style w:type="table" w:customStyle="1" w:styleId="-6130">
    <w:name w:val="Список-таблица 6 цветная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ListTable6Colorful-Accent111">
    <w:name w:val="List Table 6 Colorful -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4472C4"/>
        <w:bottom w:val="single" w:sz="4" w:space="0" w:color="4472C4"/>
      </w:tblBorders>
    </w:tblPr>
    <w:tblStylePr w:type="firstRow">
      <w:rPr>
        <w:b/>
        <w:color w:val="254175"/>
      </w:rPr>
      <w:tblPr/>
      <w:tcPr>
        <w:tcBorders>
          <w:bottom w:val="single" w:sz="4" w:space="0" w:color="4472C4"/>
        </w:tcBorders>
      </w:tcPr>
    </w:tblStylePr>
    <w:tblStylePr w:type="lastRow">
      <w:rPr>
        <w:b/>
        <w:color w:val="254175"/>
      </w:rPr>
      <w:tblPr/>
      <w:tcPr>
        <w:tcBorders>
          <w:top w:val="single" w:sz="4" w:space="0" w:color="4472C4"/>
        </w:tcBorders>
      </w:tcPr>
    </w:tblStylePr>
    <w:tblStylePr w:type="firstCol">
      <w:rPr>
        <w:b/>
        <w:color w:val="254175"/>
      </w:rPr>
    </w:tblStylePr>
    <w:tblStylePr w:type="lastCol">
      <w:rPr>
        <w:b/>
        <w:color w:val="254175"/>
      </w:rPr>
    </w:tblStylePr>
    <w:tblStylePr w:type="band1Vert">
      <w:tblPr/>
      <w:tcPr>
        <w:shd w:val="clear" w:color="auto" w:fill="CFDBF0"/>
      </w:tcPr>
    </w:tblStylePr>
    <w:tblStylePr w:type="band1Horz">
      <w:rPr>
        <w:color w:val="254175"/>
        <w:sz w:val="22"/>
        <w:szCs w:val="22"/>
      </w:rPr>
      <w:tblPr/>
      <w:tcPr>
        <w:shd w:val="clear" w:color="auto" w:fill="CFDBF0"/>
      </w:tcPr>
    </w:tblStylePr>
    <w:tblStylePr w:type="band2Horz">
      <w:rPr>
        <w:color w:val="254175"/>
        <w:sz w:val="22"/>
        <w:szCs w:val="22"/>
      </w:rPr>
    </w:tblStylePr>
  </w:style>
  <w:style w:type="table" w:customStyle="1" w:styleId="ListTable6Colorful-Accent211">
    <w:name w:val="List Table 6 Colorful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184"/>
        <w:bottom w:val="single" w:sz="4" w:space="0" w:color="F4B184"/>
      </w:tblBorders>
    </w:tblPr>
    <w:tblStylePr w:type="firstRow">
      <w:rPr>
        <w:b/>
        <w:color w:val="F4B184"/>
      </w:rPr>
      <w:tblPr/>
      <w:tcPr>
        <w:tcBorders>
          <w:bottom w:val="single" w:sz="4" w:space="0" w:color="ED7D31"/>
        </w:tcBorders>
      </w:tcPr>
    </w:tblStylePr>
    <w:tblStylePr w:type="lastRow">
      <w:rPr>
        <w:b/>
        <w:color w:val="F4B184"/>
      </w:rPr>
      <w:tblPr/>
      <w:tcPr>
        <w:tcBorders>
          <w:top w:val="single" w:sz="4" w:space="0" w:color="ED7D31"/>
        </w:tcBorders>
      </w:tcPr>
    </w:tblStylePr>
    <w:tblStylePr w:type="firstCol">
      <w:rPr>
        <w:b/>
        <w:color w:val="F4B184"/>
      </w:rPr>
    </w:tblStylePr>
    <w:tblStylePr w:type="lastCol">
      <w:rPr>
        <w:b/>
        <w:color w:val="F4B184"/>
      </w:rPr>
    </w:tblStylePr>
    <w:tblStylePr w:type="band1Vert">
      <w:tblPr/>
      <w:tcPr>
        <w:shd w:val="clear" w:color="auto" w:fill="FADECB"/>
      </w:tcPr>
    </w:tblStylePr>
    <w:tblStylePr w:type="band1Horz">
      <w:rPr>
        <w:color w:val="F4B184"/>
        <w:sz w:val="22"/>
        <w:szCs w:val="22"/>
      </w:rPr>
      <w:tblPr/>
      <w:tcPr>
        <w:shd w:val="clear" w:color="auto" w:fill="FADECB"/>
      </w:tcPr>
    </w:tblStylePr>
    <w:tblStylePr w:type="band2Horz">
      <w:rPr>
        <w:color w:val="F4B184"/>
        <w:sz w:val="22"/>
        <w:szCs w:val="22"/>
      </w:rPr>
    </w:tblStylePr>
  </w:style>
  <w:style w:type="table" w:customStyle="1" w:styleId="ListTable6Colorful-Accent311">
    <w:name w:val="List Table 6 Colorful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9C9C9"/>
        <w:bottom w:val="single" w:sz="4" w:space="0" w:color="C9C9C9"/>
      </w:tblBorders>
    </w:tblPr>
    <w:tblStylePr w:type="firstRow">
      <w:rPr>
        <w:b/>
        <w:color w:val="C9C9C9"/>
      </w:rPr>
      <w:tblPr/>
      <w:tcPr>
        <w:tcBorders>
          <w:bottom w:val="single" w:sz="4" w:space="0" w:color="A5A5A5"/>
        </w:tcBorders>
      </w:tcPr>
    </w:tblStylePr>
    <w:tblStylePr w:type="lastRow">
      <w:rPr>
        <w:b/>
        <w:color w:val="C9C9C9"/>
      </w:rPr>
      <w:tblPr/>
      <w:tcPr>
        <w:tcBorders>
          <w:top w:val="single" w:sz="4" w:space="0" w:color="A5A5A5"/>
        </w:tcBorders>
      </w:tcPr>
    </w:tblStylePr>
    <w:tblStylePr w:type="firstCol">
      <w:rPr>
        <w:b/>
        <w:color w:val="C9C9C9"/>
      </w:rPr>
    </w:tblStylePr>
    <w:tblStylePr w:type="lastCol">
      <w:rPr>
        <w:b/>
        <w:color w:val="C9C9C9"/>
      </w:rPr>
    </w:tblStylePr>
    <w:tblStylePr w:type="band1Vert">
      <w:tblPr/>
      <w:tcPr>
        <w:shd w:val="clear" w:color="auto" w:fill="E8E8E8"/>
      </w:tcPr>
    </w:tblStylePr>
    <w:tblStylePr w:type="band1Horz">
      <w:rPr>
        <w:color w:val="C9C9C9"/>
        <w:sz w:val="22"/>
        <w:szCs w:val="22"/>
      </w:rPr>
      <w:tblPr/>
      <w:tcPr>
        <w:shd w:val="clear" w:color="auto" w:fill="E8E8E8"/>
      </w:tcPr>
    </w:tblStylePr>
    <w:tblStylePr w:type="band2Horz">
      <w:rPr>
        <w:color w:val="C9C9C9"/>
        <w:sz w:val="22"/>
        <w:szCs w:val="22"/>
      </w:rPr>
    </w:tblStylePr>
  </w:style>
  <w:style w:type="table" w:customStyle="1" w:styleId="ListTable6Colorful-Accent411">
    <w:name w:val="List Table 6 Colorful -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865"/>
        <w:bottom w:val="single" w:sz="4" w:space="0" w:color="FFD865"/>
      </w:tblBorders>
    </w:tblPr>
    <w:tblStylePr w:type="firstRow">
      <w:rPr>
        <w:b/>
        <w:color w:val="FFD865"/>
      </w:rPr>
      <w:tblPr/>
      <w:tcPr>
        <w:tcBorders>
          <w:bottom w:val="single" w:sz="4" w:space="0" w:color="FFC000"/>
        </w:tcBorders>
      </w:tcPr>
    </w:tblStylePr>
    <w:tblStylePr w:type="lastRow">
      <w:rPr>
        <w:b/>
        <w:color w:val="FFD865"/>
      </w:rPr>
      <w:tblPr/>
      <w:tcPr>
        <w:tcBorders>
          <w:top w:val="single" w:sz="4" w:space="0" w:color="FFC000"/>
        </w:tcBorders>
      </w:tcPr>
    </w:tblStylePr>
    <w:tblStylePr w:type="firstCol">
      <w:rPr>
        <w:b/>
        <w:color w:val="FFD865"/>
      </w:rPr>
    </w:tblStylePr>
    <w:tblStylePr w:type="lastCol">
      <w:rPr>
        <w:b/>
        <w:color w:val="FFD865"/>
      </w:rPr>
    </w:tblStylePr>
    <w:tblStylePr w:type="band1Vert">
      <w:tblPr/>
      <w:tcPr>
        <w:shd w:val="clear" w:color="auto" w:fill="FFEFBF"/>
      </w:tcPr>
    </w:tblStylePr>
    <w:tblStylePr w:type="band1Horz">
      <w:rPr>
        <w:color w:val="FFD865"/>
        <w:sz w:val="22"/>
        <w:szCs w:val="22"/>
      </w:rPr>
      <w:tblPr/>
      <w:tcPr>
        <w:shd w:val="clear" w:color="auto" w:fill="FFEFBF"/>
      </w:tcPr>
    </w:tblStylePr>
    <w:tblStylePr w:type="band2Horz">
      <w:rPr>
        <w:color w:val="FFD865"/>
        <w:sz w:val="22"/>
        <w:szCs w:val="22"/>
      </w:rPr>
    </w:tblStylePr>
  </w:style>
  <w:style w:type="table" w:customStyle="1" w:styleId="ListTable6Colorful-Accent511">
    <w:name w:val="List Table 6 Colorful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BC2E5"/>
        <w:bottom w:val="single" w:sz="4" w:space="0" w:color="9BC2E5"/>
      </w:tblBorders>
    </w:tblPr>
    <w:tblStylePr w:type="firstRow">
      <w:rPr>
        <w:b/>
        <w:color w:val="9BC2E5"/>
      </w:rPr>
      <w:tblPr/>
      <w:tcPr>
        <w:tcBorders>
          <w:bottom w:val="single" w:sz="4" w:space="0" w:color="5B9BD5"/>
        </w:tcBorders>
      </w:tcPr>
    </w:tblStylePr>
    <w:tblStylePr w:type="lastRow">
      <w:rPr>
        <w:b/>
        <w:color w:val="9BC2E5"/>
      </w:rPr>
      <w:tblPr/>
      <w:tcPr>
        <w:tcBorders>
          <w:top w:val="single" w:sz="4" w:space="0" w:color="5B9BD5"/>
        </w:tcBorders>
      </w:tcPr>
    </w:tblStylePr>
    <w:tblStylePr w:type="firstCol">
      <w:rPr>
        <w:b/>
        <w:color w:val="9BC2E5"/>
      </w:rPr>
    </w:tblStylePr>
    <w:tblStylePr w:type="lastCol">
      <w:rPr>
        <w:b/>
        <w:color w:val="9BC2E5"/>
      </w:rPr>
    </w:tblStylePr>
    <w:tblStylePr w:type="band1Vert">
      <w:tblPr/>
      <w:tcPr>
        <w:shd w:val="clear" w:color="auto" w:fill="D5E5F4"/>
      </w:tcPr>
    </w:tblStylePr>
    <w:tblStylePr w:type="band1Horz">
      <w:rPr>
        <w:color w:val="9BC2E5"/>
        <w:sz w:val="22"/>
        <w:szCs w:val="22"/>
      </w:rPr>
      <w:tblPr/>
      <w:tcPr>
        <w:shd w:val="clear" w:color="auto" w:fill="D5E5F4"/>
      </w:tcPr>
    </w:tblStylePr>
    <w:tblStylePr w:type="band2Horz">
      <w:rPr>
        <w:color w:val="9BC2E5"/>
        <w:sz w:val="22"/>
        <w:szCs w:val="22"/>
      </w:rPr>
    </w:tblStylePr>
  </w:style>
  <w:style w:type="table" w:customStyle="1" w:styleId="ListTable6Colorful-Accent611">
    <w:name w:val="List Table 6 Colorful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9D08E"/>
        <w:bottom w:val="single" w:sz="4" w:space="0" w:color="A9D08E"/>
      </w:tblBorders>
    </w:tblPr>
    <w:tblStylePr w:type="firstRow">
      <w:rPr>
        <w:b/>
        <w:color w:val="A9D08E"/>
      </w:rPr>
      <w:tblPr/>
      <w:tcPr>
        <w:tcBorders>
          <w:bottom w:val="single" w:sz="4" w:space="0" w:color="70AD47"/>
        </w:tcBorders>
      </w:tcPr>
    </w:tblStylePr>
    <w:tblStylePr w:type="lastRow">
      <w:rPr>
        <w:b/>
        <w:color w:val="A9D08E"/>
      </w:rPr>
      <w:tblPr/>
      <w:tcPr>
        <w:tcBorders>
          <w:top w:val="single" w:sz="4" w:space="0" w:color="70AD47"/>
        </w:tcBorders>
      </w:tcPr>
    </w:tblStylePr>
    <w:tblStylePr w:type="firstCol">
      <w:rPr>
        <w:b/>
        <w:color w:val="A9D08E"/>
      </w:rPr>
    </w:tblStylePr>
    <w:tblStylePr w:type="lastCol">
      <w:rPr>
        <w:b/>
        <w:color w:val="A9D08E"/>
      </w:rPr>
    </w:tblStylePr>
    <w:tblStylePr w:type="band1Vert">
      <w:tblPr/>
      <w:tcPr>
        <w:shd w:val="clear" w:color="auto" w:fill="DAEBCF"/>
      </w:tcPr>
    </w:tblStylePr>
    <w:tblStylePr w:type="band1Horz">
      <w:rPr>
        <w:color w:val="A9D08E"/>
        <w:sz w:val="22"/>
        <w:szCs w:val="22"/>
      </w:rPr>
      <w:tblPr/>
      <w:tcPr>
        <w:shd w:val="clear" w:color="auto" w:fill="DAEBCF"/>
      </w:tcPr>
    </w:tblStylePr>
    <w:tblStylePr w:type="band2Horz">
      <w:rPr>
        <w:color w:val="A9D08E"/>
        <w:sz w:val="22"/>
        <w:szCs w:val="22"/>
      </w:rPr>
    </w:tblStylePr>
  </w:style>
  <w:style w:type="table" w:customStyle="1" w:styleId="-7130">
    <w:name w:val="Список-таблица 7 цветная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ListTable7Colorful-Accent111">
    <w:name w:val="List Table 7 Colorful -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4472C4"/>
      </w:tblBorders>
    </w:tblPr>
    <w:tblStylePr w:type="firstRow">
      <w:rPr>
        <w:i/>
        <w:color w:val="254175"/>
        <w:sz w:val="22"/>
        <w:szCs w:val="22"/>
      </w:rPr>
      <w:tblPr/>
      <w:tcPr>
        <w:tcBorders>
          <w:top w:val="none" w:sz="0" w:space="0" w:color="auto"/>
          <w:left w:val="none" w:sz="0" w:space="0" w:color="auto"/>
          <w:bottom w:val="single" w:sz="4" w:space="0" w:color="4472C4"/>
          <w:right w:val="none" w:sz="0" w:space="0" w:color="auto"/>
        </w:tcBorders>
        <w:shd w:val="clear" w:color="auto" w:fill="FFFFFF"/>
      </w:tcPr>
    </w:tblStylePr>
    <w:tblStylePr w:type="lastRow">
      <w:rPr>
        <w:i/>
        <w:color w:val="254175"/>
        <w:sz w:val="22"/>
        <w:szCs w:val="22"/>
      </w:rPr>
      <w:tblPr/>
      <w:tcPr>
        <w:tcBorders>
          <w:top w:val="single" w:sz="4" w:space="0" w:color="4472C4"/>
          <w:left w:val="none" w:sz="0" w:space="0" w:color="auto"/>
          <w:bottom w:val="none" w:sz="0" w:space="0" w:color="auto"/>
          <w:right w:val="none" w:sz="0" w:space="0" w:color="auto"/>
        </w:tcBorders>
        <w:shd w:val="clear" w:color="auto" w:fill="FFFFFF"/>
      </w:tcPr>
    </w:tblStylePr>
    <w:tblStylePr w:type="firstCol">
      <w:pPr>
        <w:jc w:val="right"/>
      </w:pPr>
      <w:rPr>
        <w:i/>
        <w:color w:val="254175"/>
        <w:sz w:val="22"/>
        <w:szCs w:val="22"/>
      </w:rPr>
      <w:tblPr/>
      <w:tcPr>
        <w:tcBorders>
          <w:top w:val="none" w:sz="0" w:space="0" w:color="auto"/>
          <w:left w:val="none" w:sz="0" w:space="0" w:color="auto"/>
          <w:bottom w:val="none" w:sz="0" w:space="0" w:color="auto"/>
          <w:right w:val="single" w:sz="4" w:space="0" w:color="4472C4"/>
        </w:tcBorders>
        <w:shd w:val="clear" w:color="auto" w:fill="auto"/>
      </w:tcPr>
    </w:tblStylePr>
    <w:tblStylePr w:type="lastCol">
      <w:rPr>
        <w:i/>
        <w:color w:val="254175"/>
        <w:sz w:val="22"/>
        <w:szCs w:val="22"/>
      </w:rPr>
      <w:tblPr/>
      <w:tcPr>
        <w:tcBorders>
          <w:top w:val="none" w:sz="0" w:space="0" w:color="auto"/>
          <w:left w:val="single" w:sz="4" w:space="0" w:color="4472C4"/>
          <w:bottom w:val="none" w:sz="0" w:space="0" w:color="auto"/>
          <w:right w:val="none" w:sz="0" w:space="0" w:color="auto"/>
        </w:tcBorders>
        <w:shd w:val="clear" w:color="auto" w:fill="auto"/>
      </w:tcPr>
    </w:tblStylePr>
    <w:tblStylePr w:type="band1Vert">
      <w:tblPr/>
      <w:tcPr>
        <w:shd w:val="clear" w:color="auto" w:fill="CFDBF0"/>
      </w:tcPr>
    </w:tblStylePr>
    <w:tblStylePr w:type="band1Horz">
      <w:rPr>
        <w:color w:val="254175"/>
        <w:sz w:val="22"/>
        <w:szCs w:val="22"/>
      </w:rPr>
      <w:tblPr/>
      <w:tcPr>
        <w:shd w:val="clear" w:color="auto" w:fill="CFDBF0"/>
      </w:tcPr>
    </w:tblStylePr>
    <w:tblStylePr w:type="band2Horz">
      <w:rPr>
        <w:color w:val="254175"/>
        <w:sz w:val="22"/>
        <w:szCs w:val="22"/>
      </w:rPr>
    </w:tblStylePr>
  </w:style>
  <w:style w:type="table" w:customStyle="1" w:styleId="ListTable7Colorful-Accent211">
    <w:name w:val="List Table 7 Colorful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F4B184"/>
      </w:tblBorders>
    </w:tblPr>
    <w:tblStylePr w:type="firstRow">
      <w:rPr>
        <w:i/>
        <w:color w:val="F4B184"/>
        <w:sz w:val="22"/>
        <w:szCs w:val="22"/>
      </w:rPr>
      <w:tblPr/>
      <w:tcPr>
        <w:tcBorders>
          <w:top w:val="none" w:sz="0" w:space="0" w:color="auto"/>
          <w:left w:val="none" w:sz="0" w:space="0" w:color="auto"/>
          <w:bottom w:val="single" w:sz="4" w:space="0" w:color="ED7D31"/>
          <w:right w:val="none" w:sz="0" w:space="0" w:color="auto"/>
        </w:tcBorders>
        <w:shd w:val="clear" w:color="auto" w:fill="FFFFFF"/>
      </w:tcPr>
    </w:tblStylePr>
    <w:tblStylePr w:type="lastRow">
      <w:rPr>
        <w:i/>
        <w:color w:val="F4B184"/>
        <w:sz w:val="22"/>
        <w:szCs w:val="22"/>
      </w:rPr>
      <w:tblPr/>
      <w:tcPr>
        <w:tcBorders>
          <w:top w:val="single" w:sz="4" w:space="0" w:color="ED7D31"/>
          <w:left w:val="none" w:sz="0" w:space="0" w:color="auto"/>
          <w:bottom w:val="none" w:sz="0" w:space="0" w:color="auto"/>
          <w:right w:val="none" w:sz="0" w:space="0" w:color="auto"/>
        </w:tcBorders>
        <w:shd w:val="clear" w:color="auto" w:fill="FFFFFF"/>
      </w:tcPr>
    </w:tblStylePr>
    <w:tblStylePr w:type="firstCol">
      <w:pPr>
        <w:jc w:val="right"/>
      </w:pPr>
      <w:rPr>
        <w:i/>
        <w:color w:val="F4B184"/>
        <w:sz w:val="22"/>
        <w:szCs w:val="22"/>
      </w:rPr>
      <w:tblPr/>
      <w:tcPr>
        <w:tcBorders>
          <w:top w:val="none" w:sz="0" w:space="0" w:color="auto"/>
          <w:left w:val="none" w:sz="0" w:space="0" w:color="auto"/>
          <w:bottom w:val="none" w:sz="0" w:space="0" w:color="auto"/>
          <w:right w:val="single" w:sz="4" w:space="0" w:color="ED7D31"/>
        </w:tcBorders>
        <w:shd w:val="clear" w:color="auto" w:fill="auto"/>
      </w:tcPr>
    </w:tblStylePr>
    <w:tblStylePr w:type="lastCol">
      <w:rPr>
        <w:i/>
        <w:color w:val="F4B184"/>
        <w:sz w:val="22"/>
        <w:szCs w:val="22"/>
      </w:rPr>
      <w:tblPr/>
      <w:tcPr>
        <w:tcBorders>
          <w:top w:val="none" w:sz="0" w:space="0" w:color="auto"/>
          <w:left w:val="single" w:sz="4" w:space="0" w:color="ED7D31"/>
          <w:bottom w:val="none" w:sz="0" w:space="0" w:color="auto"/>
          <w:right w:val="none" w:sz="0" w:space="0" w:color="auto"/>
        </w:tcBorders>
        <w:shd w:val="clear" w:color="auto" w:fill="auto"/>
      </w:tcPr>
    </w:tblStylePr>
    <w:tblStylePr w:type="band1Vert">
      <w:tblPr/>
      <w:tcPr>
        <w:shd w:val="clear" w:color="auto" w:fill="FADECB"/>
      </w:tcPr>
    </w:tblStylePr>
    <w:tblStylePr w:type="band1Horz">
      <w:rPr>
        <w:color w:val="F4B184"/>
        <w:sz w:val="22"/>
        <w:szCs w:val="22"/>
      </w:rPr>
      <w:tblPr/>
      <w:tcPr>
        <w:shd w:val="clear" w:color="auto" w:fill="FADECB"/>
      </w:tcPr>
    </w:tblStylePr>
    <w:tblStylePr w:type="band2Horz">
      <w:rPr>
        <w:color w:val="F4B184"/>
        <w:sz w:val="22"/>
        <w:szCs w:val="22"/>
      </w:rPr>
    </w:tblStylePr>
  </w:style>
  <w:style w:type="table" w:customStyle="1" w:styleId="ListTable7Colorful-Accent311">
    <w:name w:val="List Table 7 Colorful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C9C9C9"/>
      </w:tblBorders>
    </w:tblPr>
    <w:tblStylePr w:type="firstRow">
      <w:rPr>
        <w:i/>
        <w:color w:val="C9C9C9"/>
        <w:sz w:val="22"/>
        <w:szCs w:val="22"/>
      </w:rPr>
      <w:tblPr/>
      <w:tcPr>
        <w:tcBorders>
          <w:top w:val="none" w:sz="0" w:space="0" w:color="auto"/>
          <w:left w:val="none" w:sz="0" w:space="0" w:color="auto"/>
          <w:bottom w:val="single" w:sz="4" w:space="0" w:color="A5A5A5"/>
          <w:right w:val="none" w:sz="0" w:space="0" w:color="auto"/>
        </w:tcBorders>
        <w:shd w:val="clear" w:color="auto" w:fill="FFFFFF"/>
      </w:tcPr>
    </w:tblStylePr>
    <w:tblStylePr w:type="lastRow">
      <w:rPr>
        <w:i/>
        <w:color w:val="C9C9C9"/>
        <w:sz w:val="22"/>
        <w:szCs w:val="22"/>
      </w:rPr>
      <w:tblPr/>
      <w:tcPr>
        <w:tcBorders>
          <w:top w:val="single" w:sz="4" w:space="0" w:color="A5A5A5"/>
          <w:left w:val="none" w:sz="0" w:space="0" w:color="auto"/>
          <w:bottom w:val="none" w:sz="0" w:space="0" w:color="auto"/>
          <w:right w:val="none" w:sz="0" w:space="0" w:color="auto"/>
        </w:tcBorders>
        <w:shd w:val="clear" w:color="auto" w:fill="FFFFFF"/>
      </w:tcPr>
    </w:tblStylePr>
    <w:tblStylePr w:type="firstCol">
      <w:pPr>
        <w:jc w:val="right"/>
      </w:pPr>
      <w:rPr>
        <w:i/>
        <w:color w:val="C9C9C9"/>
        <w:sz w:val="22"/>
        <w:szCs w:val="22"/>
      </w:rPr>
      <w:tblPr/>
      <w:tcPr>
        <w:tcBorders>
          <w:top w:val="none" w:sz="0" w:space="0" w:color="auto"/>
          <w:left w:val="none" w:sz="0" w:space="0" w:color="auto"/>
          <w:bottom w:val="none" w:sz="0" w:space="0" w:color="auto"/>
          <w:right w:val="single" w:sz="4" w:space="0" w:color="A5A5A5"/>
        </w:tcBorders>
        <w:shd w:val="clear" w:color="auto" w:fill="auto"/>
      </w:tcPr>
    </w:tblStylePr>
    <w:tblStylePr w:type="lastCol">
      <w:rPr>
        <w:i/>
        <w:color w:val="C9C9C9"/>
        <w:sz w:val="22"/>
        <w:szCs w:val="22"/>
      </w:rPr>
      <w:tblPr/>
      <w:tcPr>
        <w:tcBorders>
          <w:top w:val="none" w:sz="0" w:space="0" w:color="auto"/>
          <w:left w:val="single" w:sz="4" w:space="0" w:color="A5A5A5"/>
          <w:bottom w:val="none" w:sz="0" w:space="0" w:color="auto"/>
          <w:right w:val="none" w:sz="0" w:space="0" w:color="auto"/>
        </w:tcBorders>
        <w:shd w:val="clear" w:color="auto" w:fill="auto"/>
      </w:tcPr>
    </w:tblStylePr>
    <w:tblStylePr w:type="band1Vert">
      <w:tblPr/>
      <w:tcPr>
        <w:shd w:val="clear" w:color="auto" w:fill="E8E8E8"/>
      </w:tcPr>
    </w:tblStylePr>
    <w:tblStylePr w:type="band1Horz">
      <w:rPr>
        <w:color w:val="C9C9C9"/>
        <w:sz w:val="22"/>
        <w:szCs w:val="22"/>
      </w:rPr>
      <w:tblPr/>
      <w:tcPr>
        <w:shd w:val="clear" w:color="auto" w:fill="E8E8E8"/>
      </w:tcPr>
    </w:tblStylePr>
    <w:tblStylePr w:type="band2Horz">
      <w:rPr>
        <w:color w:val="C9C9C9"/>
        <w:sz w:val="22"/>
        <w:szCs w:val="22"/>
      </w:rPr>
    </w:tblStylePr>
  </w:style>
  <w:style w:type="table" w:customStyle="1" w:styleId="ListTable7Colorful-Accent411">
    <w:name w:val="List Table 7 Colorful -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FFD865"/>
      </w:tblBorders>
    </w:tblPr>
    <w:tblStylePr w:type="firstRow">
      <w:rPr>
        <w:i/>
        <w:color w:val="FFD865"/>
        <w:sz w:val="22"/>
        <w:szCs w:val="22"/>
      </w:rPr>
      <w:tblPr/>
      <w:tcPr>
        <w:tcBorders>
          <w:top w:val="none" w:sz="0" w:space="0" w:color="auto"/>
          <w:left w:val="none" w:sz="0" w:space="0" w:color="auto"/>
          <w:bottom w:val="single" w:sz="4" w:space="0" w:color="FFC000"/>
          <w:right w:val="none" w:sz="0" w:space="0" w:color="auto"/>
        </w:tcBorders>
        <w:shd w:val="clear" w:color="auto" w:fill="FFFFFF"/>
      </w:tcPr>
    </w:tblStylePr>
    <w:tblStylePr w:type="lastRow">
      <w:rPr>
        <w:i/>
        <w:color w:val="FFD865"/>
        <w:sz w:val="22"/>
        <w:szCs w:val="22"/>
      </w:rPr>
      <w:tblPr/>
      <w:tcPr>
        <w:tcBorders>
          <w:top w:val="single" w:sz="4" w:space="0" w:color="FFC000"/>
          <w:left w:val="none" w:sz="0" w:space="0" w:color="auto"/>
          <w:bottom w:val="none" w:sz="0" w:space="0" w:color="auto"/>
          <w:right w:val="none" w:sz="0" w:space="0" w:color="auto"/>
        </w:tcBorders>
        <w:shd w:val="clear" w:color="auto" w:fill="FFFFFF"/>
      </w:tcPr>
    </w:tblStylePr>
    <w:tblStylePr w:type="firstCol">
      <w:pPr>
        <w:jc w:val="right"/>
      </w:pPr>
      <w:rPr>
        <w:i/>
        <w:color w:val="FFD865"/>
        <w:sz w:val="22"/>
        <w:szCs w:val="22"/>
      </w:rPr>
      <w:tblPr/>
      <w:tcPr>
        <w:tcBorders>
          <w:top w:val="none" w:sz="0" w:space="0" w:color="auto"/>
          <w:left w:val="none" w:sz="0" w:space="0" w:color="auto"/>
          <w:bottom w:val="none" w:sz="0" w:space="0" w:color="auto"/>
          <w:right w:val="single" w:sz="4" w:space="0" w:color="FFC000"/>
        </w:tcBorders>
        <w:shd w:val="clear" w:color="auto" w:fill="auto"/>
      </w:tcPr>
    </w:tblStylePr>
    <w:tblStylePr w:type="lastCol">
      <w:rPr>
        <w:i/>
        <w:color w:val="FFD865"/>
        <w:sz w:val="22"/>
        <w:szCs w:val="22"/>
      </w:rPr>
      <w:tblPr/>
      <w:tcPr>
        <w:tcBorders>
          <w:top w:val="none" w:sz="0" w:space="0" w:color="auto"/>
          <w:left w:val="single" w:sz="4" w:space="0" w:color="FFC000"/>
          <w:bottom w:val="none" w:sz="0" w:space="0" w:color="auto"/>
          <w:right w:val="none" w:sz="0" w:space="0" w:color="auto"/>
        </w:tcBorders>
        <w:shd w:val="clear" w:color="auto" w:fill="auto"/>
      </w:tcPr>
    </w:tblStylePr>
    <w:tblStylePr w:type="band1Vert">
      <w:tblPr/>
      <w:tcPr>
        <w:shd w:val="clear" w:color="auto" w:fill="FFEFBF"/>
      </w:tcPr>
    </w:tblStylePr>
    <w:tblStylePr w:type="band1Horz">
      <w:rPr>
        <w:color w:val="FFD865"/>
        <w:sz w:val="22"/>
        <w:szCs w:val="22"/>
      </w:rPr>
      <w:tblPr/>
      <w:tcPr>
        <w:shd w:val="clear" w:color="auto" w:fill="FFEFBF"/>
      </w:tcPr>
    </w:tblStylePr>
    <w:tblStylePr w:type="band2Horz">
      <w:rPr>
        <w:color w:val="FFD865"/>
        <w:sz w:val="22"/>
        <w:szCs w:val="22"/>
      </w:rPr>
    </w:tblStylePr>
  </w:style>
  <w:style w:type="table" w:customStyle="1" w:styleId="ListTable7Colorful-Accent511">
    <w:name w:val="List Table 7 Colorful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9BC2E5"/>
      </w:tblBorders>
    </w:tblPr>
    <w:tblStylePr w:type="firstRow">
      <w:rPr>
        <w:i/>
        <w:color w:val="9BC2E5"/>
        <w:sz w:val="22"/>
        <w:szCs w:val="22"/>
      </w:rPr>
      <w:tblPr/>
      <w:tcPr>
        <w:tcBorders>
          <w:top w:val="none" w:sz="0" w:space="0" w:color="auto"/>
          <w:left w:val="none" w:sz="0" w:space="0" w:color="auto"/>
          <w:bottom w:val="single" w:sz="4" w:space="0" w:color="5B9BD5"/>
          <w:right w:val="none" w:sz="0" w:space="0" w:color="auto"/>
        </w:tcBorders>
        <w:shd w:val="clear" w:color="auto" w:fill="FFFFFF"/>
      </w:tcPr>
    </w:tblStylePr>
    <w:tblStylePr w:type="lastRow">
      <w:rPr>
        <w:i/>
        <w:color w:val="9BC2E5"/>
        <w:sz w:val="22"/>
        <w:szCs w:val="22"/>
      </w:rPr>
      <w:tblPr/>
      <w:tcPr>
        <w:tcBorders>
          <w:top w:val="single" w:sz="4" w:space="0" w:color="5B9BD5"/>
          <w:left w:val="none" w:sz="0" w:space="0" w:color="auto"/>
          <w:bottom w:val="none" w:sz="0" w:space="0" w:color="auto"/>
          <w:right w:val="none" w:sz="0" w:space="0" w:color="auto"/>
        </w:tcBorders>
        <w:shd w:val="clear" w:color="auto" w:fill="FFFFFF"/>
      </w:tcPr>
    </w:tblStylePr>
    <w:tblStylePr w:type="firstCol">
      <w:pPr>
        <w:jc w:val="right"/>
      </w:pPr>
      <w:rPr>
        <w:i/>
        <w:color w:val="9BC2E5"/>
        <w:sz w:val="22"/>
        <w:szCs w:val="22"/>
      </w:rPr>
      <w:tblPr/>
      <w:tcPr>
        <w:tcBorders>
          <w:top w:val="none" w:sz="0" w:space="0" w:color="auto"/>
          <w:left w:val="none" w:sz="0" w:space="0" w:color="auto"/>
          <w:bottom w:val="none" w:sz="0" w:space="0" w:color="auto"/>
          <w:right w:val="single" w:sz="4" w:space="0" w:color="5B9BD5"/>
        </w:tcBorders>
        <w:shd w:val="clear" w:color="auto" w:fill="auto"/>
      </w:tcPr>
    </w:tblStylePr>
    <w:tblStylePr w:type="lastCol">
      <w:rPr>
        <w:i/>
        <w:color w:val="9BC2E5"/>
        <w:sz w:val="22"/>
        <w:szCs w:val="22"/>
      </w:rPr>
      <w:tblPr/>
      <w:tcPr>
        <w:tcBorders>
          <w:top w:val="none" w:sz="0" w:space="0" w:color="auto"/>
          <w:left w:val="single" w:sz="4" w:space="0" w:color="5B9BD5"/>
          <w:bottom w:val="none" w:sz="0" w:space="0" w:color="auto"/>
          <w:right w:val="none" w:sz="0" w:space="0" w:color="auto"/>
        </w:tcBorders>
        <w:shd w:val="clear" w:color="auto" w:fill="auto"/>
      </w:tcPr>
    </w:tblStylePr>
    <w:tblStylePr w:type="band1Vert">
      <w:tblPr/>
      <w:tcPr>
        <w:shd w:val="clear" w:color="auto" w:fill="D5E5F4"/>
      </w:tcPr>
    </w:tblStylePr>
    <w:tblStylePr w:type="band1Horz">
      <w:rPr>
        <w:color w:val="9BC2E5"/>
        <w:sz w:val="22"/>
        <w:szCs w:val="22"/>
      </w:rPr>
      <w:tblPr/>
      <w:tcPr>
        <w:shd w:val="clear" w:color="auto" w:fill="D5E5F4"/>
      </w:tcPr>
    </w:tblStylePr>
    <w:tblStylePr w:type="band2Horz">
      <w:rPr>
        <w:color w:val="9BC2E5"/>
        <w:sz w:val="22"/>
        <w:szCs w:val="22"/>
      </w:rPr>
    </w:tblStylePr>
  </w:style>
  <w:style w:type="table" w:customStyle="1" w:styleId="ListTable7Colorful-Accent611">
    <w:name w:val="List Table 7 Colorful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A9D08E"/>
      </w:tblBorders>
    </w:tblPr>
    <w:tblStylePr w:type="firstRow">
      <w:rPr>
        <w:i/>
        <w:color w:val="A9D08E"/>
        <w:sz w:val="22"/>
        <w:szCs w:val="22"/>
      </w:rPr>
      <w:tblPr/>
      <w:tcPr>
        <w:tcBorders>
          <w:top w:val="none" w:sz="0" w:space="0" w:color="auto"/>
          <w:left w:val="none" w:sz="0" w:space="0" w:color="auto"/>
          <w:bottom w:val="single" w:sz="4" w:space="0" w:color="70AD47"/>
          <w:right w:val="none" w:sz="0" w:space="0" w:color="auto"/>
        </w:tcBorders>
        <w:shd w:val="clear" w:color="auto" w:fill="FFFFFF"/>
      </w:tcPr>
    </w:tblStylePr>
    <w:tblStylePr w:type="lastRow">
      <w:rPr>
        <w:i/>
        <w:color w:val="A9D08E"/>
        <w:sz w:val="22"/>
        <w:szCs w:val="22"/>
      </w:rPr>
      <w:tblPr/>
      <w:tcPr>
        <w:tcBorders>
          <w:top w:val="single" w:sz="4" w:space="0" w:color="70AD47"/>
          <w:left w:val="none" w:sz="0" w:space="0" w:color="auto"/>
          <w:bottom w:val="none" w:sz="0" w:space="0" w:color="auto"/>
          <w:right w:val="none" w:sz="0" w:space="0" w:color="auto"/>
        </w:tcBorders>
        <w:shd w:val="clear" w:color="auto" w:fill="FFFFFF"/>
      </w:tcPr>
    </w:tblStylePr>
    <w:tblStylePr w:type="firstCol">
      <w:pPr>
        <w:jc w:val="right"/>
      </w:pPr>
      <w:rPr>
        <w:i/>
        <w:color w:val="A9D08E"/>
        <w:sz w:val="22"/>
        <w:szCs w:val="22"/>
      </w:rPr>
      <w:tblPr/>
      <w:tcPr>
        <w:tcBorders>
          <w:top w:val="none" w:sz="0" w:space="0" w:color="auto"/>
          <w:left w:val="none" w:sz="0" w:space="0" w:color="auto"/>
          <w:bottom w:val="none" w:sz="0" w:space="0" w:color="auto"/>
          <w:right w:val="single" w:sz="4" w:space="0" w:color="70AD47"/>
        </w:tcBorders>
        <w:shd w:val="clear" w:color="auto" w:fill="auto"/>
      </w:tcPr>
    </w:tblStylePr>
    <w:tblStylePr w:type="lastCol">
      <w:rPr>
        <w:i/>
        <w:color w:val="A9D08E"/>
        <w:sz w:val="22"/>
        <w:szCs w:val="22"/>
      </w:rPr>
      <w:tblPr/>
      <w:tcPr>
        <w:tcBorders>
          <w:top w:val="none" w:sz="0" w:space="0" w:color="auto"/>
          <w:left w:val="single" w:sz="4" w:space="0" w:color="70AD47"/>
          <w:bottom w:val="none" w:sz="0" w:space="0" w:color="auto"/>
          <w:right w:val="none" w:sz="0" w:space="0" w:color="auto"/>
        </w:tcBorders>
        <w:shd w:val="clear" w:color="auto" w:fill="auto"/>
      </w:tcPr>
    </w:tblStylePr>
    <w:tblStylePr w:type="band1Vert">
      <w:tblPr/>
      <w:tcPr>
        <w:shd w:val="clear" w:color="auto" w:fill="DAEBCF"/>
      </w:tcPr>
    </w:tblStylePr>
    <w:tblStylePr w:type="band1Horz">
      <w:rPr>
        <w:color w:val="A9D08E"/>
        <w:sz w:val="22"/>
        <w:szCs w:val="22"/>
      </w:rPr>
      <w:tblPr/>
      <w:tcPr>
        <w:shd w:val="clear" w:color="auto" w:fill="DAEBCF"/>
      </w:tcPr>
    </w:tblStylePr>
    <w:tblStylePr w:type="band2Horz">
      <w:rPr>
        <w:color w:val="A9D08E"/>
        <w:sz w:val="22"/>
        <w:szCs w:val="22"/>
      </w:rPr>
    </w:tblStylePr>
  </w:style>
  <w:style w:type="table" w:customStyle="1" w:styleId="Lined-Accent13">
    <w:name w:val="Lined - Accent 13"/>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FFFFF"/>
      </w:tcPr>
    </w:tblStylePr>
    <w:tblStylePr w:type="band1Horz">
      <w:rPr>
        <w:color w:val="404040"/>
        <w:sz w:val="22"/>
        <w:szCs w:val="22"/>
      </w:rPr>
    </w:tblStylePr>
    <w:tblStylePr w:type="band2Horz">
      <w:rPr>
        <w:color w:val="404040"/>
        <w:sz w:val="22"/>
        <w:szCs w:val="22"/>
      </w:rPr>
      <w:tblPr/>
      <w:tcPr>
        <w:shd w:val="clear" w:color="auto" w:fill="FFFFFF"/>
      </w:tcPr>
    </w:tblStylePr>
  </w:style>
  <w:style w:type="table" w:customStyle="1" w:styleId="Lined-Accent111">
    <w:name w:val="Lined - Accent 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37DC8"/>
      </w:tcPr>
    </w:tblStylePr>
    <w:tblStylePr w:type="lastRow">
      <w:rPr>
        <w:color w:val="F2F2F2"/>
        <w:sz w:val="22"/>
        <w:szCs w:val="22"/>
      </w:rPr>
      <w:tblPr/>
      <w:tcPr>
        <w:shd w:val="clear" w:color="auto" w:fill="537DC8"/>
      </w:tcPr>
    </w:tblStylePr>
    <w:tblStylePr w:type="firstCol">
      <w:rPr>
        <w:color w:val="F2F2F2"/>
        <w:sz w:val="22"/>
        <w:szCs w:val="22"/>
      </w:rPr>
      <w:tblPr/>
      <w:tcPr>
        <w:shd w:val="clear" w:color="auto" w:fill="537DC8"/>
      </w:tcPr>
    </w:tblStylePr>
    <w:tblStylePr w:type="lastCol">
      <w:rPr>
        <w:color w:val="F2F2F2"/>
        <w:sz w:val="22"/>
        <w:szCs w:val="22"/>
      </w:rPr>
      <w:tblPr/>
      <w:tcPr>
        <w:shd w:val="clear" w:color="auto" w:fill="537DC8"/>
      </w:tcPr>
    </w:tblStylePr>
    <w:tblStylePr w:type="band1Vert">
      <w:rPr>
        <w:color w:val="404040"/>
        <w:sz w:val="22"/>
        <w:szCs w:val="22"/>
      </w:rPr>
    </w:tblStylePr>
    <w:tblStylePr w:type="band2Vert">
      <w:rPr>
        <w:color w:val="404040"/>
        <w:sz w:val="22"/>
        <w:szCs w:val="22"/>
      </w:rPr>
      <w:tblPr/>
      <w:tcPr>
        <w:shd w:val="clear" w:color="auto" w:fill="C4D2EC"/>
      </w:tcPr>
    </w:tblStylePr>
    <w:tblStylePr w:type="band1Horz">
      <w:rPr>
        <w:color w:val="404040"/>
        <w:sz w:val="22"/>
        <w:szCs w:val="22"/>
      </w:rPr>
    </w:tblStylePr>
    <w:tblStylePr w:type="band2Horz">
      <w:rPr>
        <w:color w:val="404040"/>
        <w:sz w:val="22"/>
        <w:szCs w:val="22"/>
      </w:rPr>
      <w:tblPr/>
      <w:tcPr>
        <w:shd w:val="clear" w:color="auto" w:fill="C4D2EC"/>
      </w:tcPr>
    </w:tblStylePr>
  </w:style>
  <w:style w:type="table" w:customStyle="1" w:styleId="Lined-Accent211">
    <w:name w:val="Lined - Accent 2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4B184"/>
      </w:tcPr>
    </w:tblStylePr>
    <w:tblStylePr w:type="lastRow">
      <w:rPr>
        <w:color w:val="F2F2F2"/>
        <w:sz w:val="22"/>
        <w:szCs w:val="22"/>
      </w:rPr>
      <w:tblPr/>
      <w:tcPr>
        <w:shd w:val="clear" w:color="auto" w:fill="F4B184"/>
      </w:tcPr>
    </w:tblStylePr>
    <w:tblStylePr w:type="firstCol">
      <w:rPr>
        <w:color w:val="F2F2F2"/>
        <w:sz w:val="22"/>
        <w:szCs w:val="22"/>
      </w:rPr>
      <w:tblPr/>
      <w:tcPr>
        <w:shd w:val="clear" w:color="auto" w:fill="F4B184"/>
      </w:tcPr>
    </w:tblStylePr>
    <w:tblStylePr w:type="lastCol">
      <w:rPr>
        <w:color w:val="F2F2F2"/>
        <w:sz w:val="22"/>
        <w:szCs w:val="22"/>
      </w:rPr>
      <w:tblPr/>
      <w:tcPr>
        <w:shd w:val="clear" w:color="auto" w:fill="F4B184"/>
      </w:tcPr>
    </w:tblStylePr>
    <w:tblStylePr w:type="band1Vert">
      <w:rPr>
        <w:color w:val="404040"/>
        <w:sz w:val="22"/>
        <w:szCs w:val="22"/>
      </w:rPr>
    </w:tblStylePr>
    <w:tblStylePr w:type="band2Vert">
      <w:rPr>
        <w:color w:val="404040"/>
        <w:sz w:val="22"/>
        <w:szCs w:val="22"/>
      </w:rPr>
      <w:tblPr/>
      <w:tcPr>
        <w:shd w:val="clear" w:color="auto" w:fill="FBE5D6"/>
      </w:tcPr>
    </w:tblStylePr>
    <w:tblStylePr w:type="band1Horz">
      <w:rPr>
        <w:color w:val="404040"/>
        <w:sz w:val="22"/>
        <w:szCs w:val="22"/>
      </w:rPr>
    </w:tblStylePr>
    <w:tblStylePr w:type="band2Horz">
      <w:rPr>
        <w:color w:val="404040"/>
        <w:sz w:val="22"/>
        <w:szCs w:val="22"/>
      </w:rPr>
      <w:tblPr/>
      <w:tcPr>
        <w:shd w:val="clear" w:color="auto" w:fill="FBE5D6"/>
      </w:tcPr>
    </w:tblStylePr>
  </w:style>
  <w:style w:type="table" w:customStyle="1" w:styleId="Lined-Accent311">
    <w:name w:val="Lined - Accent 3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A5A5A5"/>
      </w:tcPr>
    </w:tblStylePr>
    <w:tblStylePr w:type="lastRow">
      <w:rPr>
        <w:color w:val="F2F2F2"/>
        <w:sz w:val="22"/>
        <w:szCs w:val="22"/>
      </w:rPr>
      <w:tblPr/>
      <w:tcPr>
        <w:shd w:val="clear" w:color="auto" w:fill="A5A5A5"/>
      </w:tcPr>
    </w:tblStylePr>
    <w:tblStylePr w:type="firstCol">
      <w:rPr>
        <w:color w:val="F2F2F2"/>
        <w:sz w:val="22"/>
        <w:szCs w:val="22"/>
      </w:rPr>
      <w:tblPr/>
      <w:tcPr>
        <w:shd w:val="clear" w:color="auto" w:fill="A5A5A5"/>
      </w:tcPr>
    </w:tblStylePr>
    <w:tblStylePr w:type="lastCol">
      <w:rPr>
        <w:color w:val="F2F2F2"/>
        <w:sz w:val="22"/>
        <w:szCs w:val="22"/>
      </w:rPr>
      <w:tblPr/>
      <w:tcPr>
        <w:shd w:val="clear" w:color="auto" w:fill="A5A5A5"/>
      </w:tcPr>
    </w:tblStylePr>
    <w:tblStylePr w:type="band1Vert">
      <w:rPr>
        <w:color w:val="404040"/>
        <w:sz w:val="22"/>
        <w:szCs w:val="22"/>
      </w:rPr>
    </w:tblStylePr>
    <w:tblStylePr w:type="band2Vert">
      <w:rPr>
        <w:color w:val="404040"/>
        <w:sz w:val="22"/>
        <w:szCs w:val="22"/>
      </w:rPr>
      <w:tblPr/>
      <w:tcPr>
        <w:shd w:val="clear" w:color="auto" w:fill="ECECEC"/>
      </w:tcPr>
    </w:tblStylePr>
    <w:tblStylePr w:type="band1Horz">
      <w:rPr>
        <w:color w:val="404040"/>
        <w:sz w:val="22"/>
        <w:szCs w:val="22"/>
      </w:rPr>
    </w:tblStylePr>
    <w:tblStylePr w:type="band2Horz">
      <w:rPr>
        <w:color w:val="404040"/>
        <w:sz w:val="22"/>
        <w:szCs w:val="22"/>
      </w:rPr>
      <w:tblPr/>
      <w:tcPr>
        <w:shd w:val="clear" w:color="auto" w:fill="ECECEC"/>
      </w:tcPr>
    </w:tblStylePr>
  </w:style>
  <w:style w:type="table" w:customStyle="1" w:styleId="Lined-Accent411">
    <w:name w:val="Lined - Accent 4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FD865"/>
      </w:tcPr>
    </w:tblStylePr>
    <w:tblStylePr w:type="lastRow">
      <w:rPr>
        <w:color w:val="F2F2F2"/>
        <w:sz w:val="22"/>
        <w:szCs w:val="22"/>
      </w:rPr>
      <w:tblPr/>
      <w:tcPr>
        <w:shd w:val="clear" w:color="auto" w:fill="FFD865"/>
      </w:tcPr>
    </w:tblStylePr>
    <w:tblStylePr w:type="firstCol">
      <w:rPr>
        <w:color w:val="F2F2F2"/>
        <w:sz w:val="22"/>
        <w:szCs w:val="22"/>
      </w:rPr>
      <w:tblPr/>
      <w:tcPr>
        <w:shd w:val="clear" w:color="auto" w:fill="FFD865"/>
      </w:tcPr>
    </w:tblStylePr>
    <w:tblStylePr w:type="lastCol">
      <w:rPr>
        <w:color w:val="F2F2F2"/>
        <w:sz w:val="22"/>
        <w:szCs w:val="22"/>
      </w:rPr>
      <w:tblPr/>
      <w:tcPr>
        <w:shd w:val="clear" w:color="auto" w:fill="FFD865"/>
      </w:tcPr>
    </w:tblStylePr>
    <w:tblStylePr w:type="band1Vert">
      <w:rPr>
        <w:color w:val="404040"/>
        <w:sz w:val="22"/>
        <w:szCs w:val="22"/>
      </w:rPr>
    </w:tblStylePr>
    <w:tblStylePr w:type="band2Vert">
      <w:rPr>
        <w:color w:val="404040"/>
        <w:sz w:val="22"/>
        <w:szCs w:val="22"/>
      </w:rPr>
      <w:tblPr/>
      <w:tcPr>
        <w:shd w:val="clear" w:color="auto" w:fill="FFF2CB"/>
      </w:tcPr>
    </w:tblStylePr>
    <w:tblStylePr w:type="band1Horz">
      <w:rPr>
        <w:color w:val="404040"/>
        <w:sz w:val="22"/>
        <w:szCs w:val="22"/>
      </w:rPr>
    </w:tblStylePr>
    <w:tblStylePr w:type="band2Horz">
      <w:rPr>
        <w:color w:val="404040"/>
        <w:sz w:val="22"/>
        <w:szCs w:val="22"/>
      </w:rPr>
      <w:tblPr/>
      <w:tcPr>
        <w:shd w:val="clear" w:color="auto" w:fill="FFF2CB"/>
      </w:tcPr>
    </w:tblStylePr>
  </w:style>
  <w:style w:type="table" w:customStyle="1" w:styleId="Lined-Accent511">
    <w:name w:val="Lined - Accent 5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B9BD5"/>
      </w:tcPr>
    </w:tblStylePr>
    <w:tblStylePr w:type="lastRow">
      <w:rPr>
        <w:color w:val="F2F2F2"/>
        <w:sz w:val="22"/>
        <w:szCs w:val="22"/>
      </w:rPr>
      <w:tblPr/>
      <w:tcPr>
        <w:shd w:val="clear" w:color="auto" w:fill="5B9BD5"/>
      </w:tcPr>
    </w:tblStylePr>
    <w:tblStylePr w:type="firstCol">
      <w:rPr>
        <w:color w:val="F2F2F2"/>
        <w:sz w:val="22"/>
        <w:szCs w:val="22"/>
      </w:rPr>
      <w:tblPr/>
      <w:tcPr>
        <w:shd w:val="clear" w:color="auto" w:fill="5B9BD5"/>
      </w:tcPr>
    </w:tblStylePr>
    <w:tblStylePr w:type="lastCol">
      <w:rPr>
        <w:color w:val="F2F2F2"/>
        <w:sz w:val="22"/>
        <w:szCs w:val="22"/>
      </w:rPr>
      <w:tblPr/>
      <w:tcPr>
        <w:shd w:val="clear" w:color="auto" w:fill="5B9BD5"/>
      </w:tcPr>
    </w:tblStylePr>
    <w:tblStylePr w:type="band1Vert">
      <w:rPr>
        <w:color w:val="404040"/>
        <w:sz w:val="22"/>
        <w:szCs w:val="22"/>
      </w:rPr>
    </w:tblStylePr>
    <w:tblStylePr w:type="band2Vert">
      <w:rPr>
        <w:color w:val="404040"/>
        <w:sz w:val="22"/>
        <w:szCs w:val="22"/>
      </w:rPr>
      <w:tblPr/>
      <w:tcPr>
        <w:shd w:val="clear" w:color="auto" w:fill="DDEAF6"/>
      </w:tcPr>
    </w:tblStylePr>
    <w:tblStylePr w:type="band1Horz">
      <w:rPr>
        <w:color w:val="404040"/>
        <w:sz w:val="22"/>
        <w:szCs w:val="22"/>
      </w:rPr>
    </w:tblStylePr>
    <w:tblStylePr w:type="band2Horz">
      <w:rPr>
        <w:color w:val="404040"/>
        <w:sz w:val="22"/>
        <w:szCs w:val="22"/>
      </w:rPr>
      <w:tblPr/>
      <w:tcPr>
        <w:shd w:val="clear" w:color="auto" w:fill="DDEAF6"/>
      </w:tcPr>
    </w:tblStylePr>
  </w:style>
  <w:style w:type="table" w:customStyle="1" w:styleId="Lined-Accent611">
    <w:name w:val="Lined - Accent 6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70AD47"/>
      </w:tcPr>
    </w:tblStylePr>
    <w:tblStylePr w:type="lastRow">
      <w:rPr>
        <w:color w:val="F2F2F2"/>
        <w:sz w:val="22"/>
        <w:szCs w:val="22"/>
      </w:rPr>
      <w:tblPr/>
      <w:tcPr>
        <w:shd w:val="clear" w:color="auto" w:fill="70AD47"/>
      </w:tcPr>
    </w:tblStylePr>
    <w:tblStylePr w:type="firstCol">
      <w:rPr>
        <w:color w:val="F2F2F2"/>
        <w:sz w:val="22"/>
        <w:szCs w:val="22"/>
      </w:rPr>
      <w:tblPr/>
      <w:tcPr>
        <w:shd w:val="clear" w:color="auto" w:fill="70AD47"/>
      </w:tcPr>
    </w:tblStylePr>
    <w:tblStylePr w:type="lastCol">
      <w:rPr>
        <w:color w:val="F2F2F2"/>
        <w:sz w:val="22"/>
        <w:szCs w:val="22"/>
      </w:rPr>
      <w:tblPr/>
      <w:tcPr>
        <w:shd w:val="clear" w:color="auto" w:fill="70AD47"/>
      </w:tcPr>
    </w:tblStylePr>
    <w:tblStylePr w:type="band1Vert">
      <w:rPr>
        <w:color w:val="404040"/>
        <w:sz w:val="22"/>
        <w:szCs w:val="22"/>
      </w:rPr>
    </w:tblStylePr>
    <w:tblStylePr w:type="band2Vert">
      <w:rPr>
        <w:color w:val="404040"/>
        <w:sz w:val="22"/>
        <w:szCs w:val="22"/>
      </w:rPr>
      <w:tblPr/>
      <w:tcPr>
        <w:shd w:val="clear" w:color="auto" w:fill="E1EFD8"/>
      </w:tcPr>
    </w:tblStylePr>
    <w:tblStylePr w:type="band1Horz">
      <w:rPr>
        <w:color w:val="404040"/>
        <w:sz w:val="22"/>
        <w:szCs w:val="22"/>
      </w:rPr>
    </w:tblStylePr>
    <w:tblStylePr w:type="band2Horz">
      <w:rPr>
        <w:color w:val="404040"/>
        <w:sz w:val="22"/>
        <w:szCs w:val="22"/>
      </w:rPr>
      <w:tblPr/>
      <w:tcPr>
        <w:shd w:val="clear" w:color="auto" w:fill="E1EFD8"/>
      </w:tcPr>
    </w:tblStylePr>
  </w:style>
  <w:style w:type="table" w:customStyle="1" w:styleId="BorderedLined-Accent13">
    <w:name w:val="Bordered &amp; Lined - Accent 13"/>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FFFFF"/>
      </w:tcPr>
    </w:tblStylePr>
    <w:tblStylePr w:type="band1Horz">
      <w:rPr>
        <w:color w:val="404040"/>
        <w:sz w:val="22"/>
        <w:szCs w:val="22"/>
      </w:rPr>
    </w:tblStylePr>
    <w:tblStylePr w:type="band2Horz">
      <w:rPr>
        <w:color w:val="404040"/>
        <w:sz w:val="22"/>
        <w:szCs w:val="22"/>
      </w:rPr>
      <w:tblPr/>
      <w:tcPr>
        <w:shd w:val="clear" w:color="auto" w:fill="FFFFFF"/>
      </w:tcPr>
    </w:tblStylePr>
  </w:style>
  <w:style w:type="table" w:customStyle="1" w:styleId="BorderedLined-Accent111">
    <w:name w:val="Bordered &amp; Lined - Accent 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4472C4"/>
        <w:left w:val="single" w:sz="4" w:space="0" w:color="4472C4"/>
        <w:bottom w:val="single" w:sz="4" w:space="0" w:color="4472C4"/>
        <w:right w:val="single" w:sz="4" w:space="0" w:color="4472C4"/>
        <w:insideH w:val="single" w:sz="4" w:space="0" w:color="4472C4"/>
        <w:insideV w:val="single" w:sz="4" w:space="0" w:color="4472C4"/>
      </w:tblBorders>
    </w:tblPr>
    <w:tblStylePr w:type="firstRow">
      <w:rPr>
        <w:color w:val="F2F2F2"/>
        <w:sz w:val="22"/>
        <w:szCs w:val="22"/>
      </w:rPr>
      <w:tblPr/>
      <w:tcPr>
        <w:shd w:val="clear" w:color="auto" w:fill="537DC8"/>
      </w:tcPr>
    </w:tblStylePr>
    <w:tblStylePr w:type="lastRow">
      <w:rPr>
        <w:color w:val="F2F2F2"/>
        <w:sz w:val="22"/>
        <w:szCs w:val="22"/>
      </w:rPr>
      <w:tblPr/>
      <w:tcPr>
        <w:shd w:val="clear" w:color="auto" w:fill="537DC8"/>
      </w:tcPr>
    </w:tblStylePr>
    <w:tblStylePr w:type="firstCol">
      <w:rPr>
        <w:color w:val="F2F2F2"/>
        <w:sz w:val="22"/>
        <w:szCs w:val="22"/>
      </w:rPr>
      <w:tblPr/>
      <w:tcPr>
        <w:shd w:val="clear" w:color="auto" w:fill="537DC8"/>
      </w:tcPr>
    </w:tblStylePr>
    <w:tblStylePr w:type="lastCol">
      <w:rPr>
        <w:color w:val="F2F2F2"/>
        <w:sz w:val="22"/>
        <w:szCs w:val="22"/>
      </w:rPr>
      <w:tblPr/>
      <w:tcPr>
        <w:shd w:val="clear" w:color="auto" w:fill="537DC8"/>
      </w:tcPr>
    </w:tblStylePr>
    <w:tblStylePr w:type="band1Vert">
      <w:rPr>
        <w:color w:val="404040"/>
        <w:sz w:val="22"/>
        <w:szCs w:val="22"/>
      </w:rPr>
    </w:tblStylePr>
    <w:tblStylePr w:type="band2Vert">
      <w:rPr>
        <w:color w:val="404040"/>
        <w:sz w:val="22"/>
        <w:szCs w:val="22"/>
      </w:rPr>
      <w:tblPr/>
      <w:tcPr>
        <w:shd w:val="clear" w:color="auto" w:fill="C4D2EC"/>
      </w:tcPr>
    </w:tblStylePr>
    <w:tblStylePr w:type="band1Horz">
      <w:rPr>
        <w:color w:val="404040"/>
        <w:sz w:val="22"/>
        <w:szCs w:val="22"/>
      </w:rPr>
    </w:tblStylePr>
    <w:tblStylePr w:type="band2Horz">
      <w:rPr>
        <w:color w:val="404040"/>
        <w:sz w:val="22"/>
        <w:szCs w:val="22"/>
      </w:rPr>
      <w:tblPr/>
      <w:tcPr>
        <w:shd w:val="clear" w:color="auto" w:fill="C4D2EC"/>
      </w:tcPr>
    </w:tblStylePr>
  </w:style>
  <w:style w:type="table" w:customStyle="1" w:styleId="BorderedLined-Accent211">
    <w:name w:val="Bordered &amp; Lined - Accent 2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ED7D31"/>
        <w:left w:val="single" w:sz="4" w:space="0" w:color="ED7D31"/>
        <w:bottom w:val="single" w:sz="4" w:space="0" w:color="ED7D31"/>
        <w:right w:val="single" w:sz="4" w:space="0" w:color="ED7D31"/>
        <w:insideH w:val="single" w:sz="4" w:space="0" w:color="ED7D31"/>
        <w:insideV w:val="single" w:sz="4" w:space="0" w:color="ED7D31"/>
      </w:tblBorders>
    </w:tblPr>
    <w:tblStylePr w:type="firstRow">
      <w:rPr>
        <w:color w:val="F2F2F2"/>
        <w:sz w:val="22"/>
        <w:szCs w:val="22"/>
      </w:rPr>
      <w:tblPr/>
      <w:tcPr>
        <w:shd w:val="clear" w:color="auto" w:fill="F4B184"/>
      </w:tcPr>
    </w:tblStylePr>
    <w:tblStylePr w:type="lastRow">
      <w:rPr>
        <w:color w:val="F2F2F2"/>
        <w:sz w:val="22"/>
        <w:szCs w:val="22"/>
      </w:rPr>
      <w:tblPr/>
      <w:tcPr>
        <w:shd w:val="clear" w:color="auto" w:fill="F4B184"/>
      </w:tcPr>
    </w:tblStylePr>
    <w:tblStylePr w:type="firstCol">
      <w:rPr>
        <w:color w:val="F2F2F2"/>
        <w:sz w:val="22"/>
        <w:szCs w:val="22"/>
      </w:rPr>
      <w:tblPr/>
      <w:tcPr>
        <w:shd w:val="clear" w:color="auto" w:fill="F4B184"/>
      </w:tcPr>
    </w:tblStylePr>
    <w:tblStylePr w:type="lastCol">
      <w:rPr>
        <w:color w:val="F2F2F2"/>
        <w:sz w:val="22"/>
        <w:szCs w:val="22"/>
      </w:rPr>
      <w:tblPr/>
      <w:tcPr>
        <w:shd w:val="clear" w:color="auto" w:fill="F4B184"/>
      </w:tcPr>
    </w:tblStylePr>
    <w:tblStylePr w:type="band1Vert">
      <w:rPr>
        <w:color w:val="404040"/>
        <w:sz w:val="22"/>
        <w:szCs w:val="22"/>
      </w:rPr>
    </w:tblStylePr>
    <w:tblStylePr w:type="band2Vert">
      <w:rPr>
        <w:color w:val="404040"/>
        <w:sz w:val="22"/>
        <w:szCs w:val="22"/>
      </w:rPr>
      <w:tblPr/>
      <w:tcPr>
        <w:shd w:val="clear" w:color="auto" w:fill="FBE5D6"/>
      </w:tcPr>
    </w:tblStylePr>
    <w:tblStylePr w:type="band1Horz">
      <w:rPr>
        <w:color w:val="404040"/>
        <w:sz w:val="22"/>
        <w:szCs w:val="22"/>
      </w:rPr>
    </w:tblStylePr>
    <w:tblStylePr w:type="band2Horz">
      <w:rPr>
        <w:color w:val="404040"/>
        <w:sz w:val="22"/>
        <w:szCs w:val="22"/>
      </w:rPr>
      <w:tblPr/>
      <w:tcPr>
        <w:shd w:val="clear" w:color="auto" w:fill="FBE5D6"/>
      </w:tcPr>
    </w:tblStylePr>
  </w:style>
  <w:style w:type="table" w:customStyle="1" w:styleId="BorderedLined-Accent311">
    <w:name w:val="Bordered &amp; Lined - Accent 3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Pr>
    <w:tblStylePr w:type="firstRow">
      <w:rPr>
        <w:color w:val="F2F2F2"/>
        <w:sz w:val="22"/>
        <w:szCs w:val="22"/>
      </w:rPr>
      <w:tblPr/>
      <w:tcPr>
        <w:shd w:val="clear" w:color="auto" w:fill="A5A5A5"/>
      </w:tcPr>
    </w:tblStylePr>
    <w:tblStylePr w:type="lastRow">
      <w:rPr>
        <w:color w:val="F2F2F2"/>
        <w:sz w:val="22"/>
        <w:szCs w:val="22"/>
      </w:rPr>
      <w:tblPr/>
      <w:tcPr>
        <w:shd w:val="clear" w:color="auto" w:fill="A5A5A5"/>
      </w:tcPr>
    </w:tblStylePr>
    <w:tblStylePr w:type="firstCol">
      <w:rPr>
        <w:color w:val="F2F2F2"/>
        <w:sz w:val="22"/>
        <w:szCs w:val="22"/>
      </w:rPr>
      <w:tblPr/>
      <w:tcPr>
        <w:shd w:val="clear" w:color="auto" w:fill="A5A5A5"/>
      </w:tcPr>
    </w:tblStylePr>
    <w:tblStylePr w:type="lastCol">
      <w:rPr>
        <w:color w:val="F2F2F2"/>
        <w:sz w:val="22"/>
        <w:szCs w:val="22"/>
      </w:rPr>
      <w:tblPr/>
      <w:tcPr>
        <w:shd w:val="clear" w:color="auto" w:fill="A5A5A5"/>
      </w:tcPr>
    </w:tblStylePr>
    <w:tblStylePr w:type="band1Vert">
      <w:rPr>
        <w:color w:val="404040"/>
        <w:sz w:val="22"/>
        <w:szCs w:val="22"/>
      </w:rPr>
    </w:tblStylePr>
    <w:tblStylePr w:type="band2Vert">
      <w:rPr>
        <w:color w:val="404040"/>
        <w:sz w:val="22"/>
        <w:szCs w:val="22"/>
      </w:rPr>
      <w:tblPr/>
      <w:tcPr>
        <w:shd w:val="clear" w:color="auto" w:fill="ECECEC"/>
      </w:tcPr>
    </w:tblStylePr>
    <w:tblStylePr w:type="band1Horz">
      <w:rPr>
        <w:color w:val="404040"/>
        <w:sz w:val="22"/>
        <w:szCs w:val="22"/>
      </w:rPr>
    </w:tblStylePr>
    <w:tblStylePr w:type="band2Horz">
      <w:rPr>
        <w:color w:val="404040"/>
        <w:sz w:val="22"/>
        <w:szCs w:val="22"/>
      </w:rPr>
      <w:tblPr/>
      <w:tcPr>
        <w:shd w:val="clear" w:color="auto" w:fill="ECECEC"/>
      </w:tcPr>
    </w:tblStylePr>
  </w:style>
  <w:style w:type="table" w:customStyle="1" w:styleId="BorderedLined-Accent411">
    <w:name w:val="Bordered &amp; Lined - Accent 4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FFC000"/>
        <w:left w:val="single" w:sz="4" w:space="0" w:color="FFC000"/>
        <w:bottom w:val="single" w:sz="4" w:space="0" w:color="FFC000"/>
        <w:right w:val="single" w:sz="4" w:space="0" w:color="FFC000"/>
        <w:insideH w:val="single" w:sz="4" w:space="0" w:color="FFC000"/>
        <w:insideV w:val="single" w:sz="4" w:space="0" w:color="FFC000"/>
      </w:tblBorders>
    </w:tblPr>
    <w:tblStylePr w:type="firstRow">
      <w:rPr>
        <w:color w:val="F2F2F2"/>
        <w:sz w:val="22"/>
        <w:szCs w:val="22"/>
      </w:rPr>
      <w:tblPr/>
      <w:tcPr>
        <w:shd w:val="clear" w:color="auto" w:fill="FFD865"/>
      </w:tcPr>
    </w:tblStylePr>
    <w:tblStylePr w:type="lastRow">
      <w:rPr>
        <w:color w:val="F2F2F2"/>
        <w:sz w:val="22"/>
        <w:szCs w:val="22"/>
      </w:rPr>
      <w:tblPr/>
      <w:tcPr>
        <w:shd w:val="clear" w:color="auto" w:fill="FFD865"/>
      </w:tcPr>
    </w:tblStylePr>
    <w:tblStylePr w:type="firstCol">
      <w:rPr>
        <w:color w:val="F2F2F2"/>
        <w:sz w:val="22"/>
        <w:szCs w:val="22"/>
      </w:rPr>
      <w:tblPr/>
      <w:tcPr>
        <w:shd w:val="clear" w:color="auto" w:fill="FFD865"/>
      </w:tcPr>
    </w:tblStylePr>
    <w:tblStylePr w:type="lastCol">
      <w:rPr>
        <w:color w:val="F2F2F2"/>
        <w:sz w:val="22"/>
        <w:szCs w:val="22"/>
      </w:rPr>
      <w:tblPr/>
      <w:tcPr>
        <w:shd w:val="clear" w:color="auto" w:fill="FFD865"/>
      </w:tcPr>
    </w:tblStylePr>
    <w:tblStylePr w:type="band1Vert">
      <w:rPr>
        <w:color w:val="404040"/>
        <w:sz w:val="22"/>
        <w:szCs w:val="22"/>
      </w:rPr>
    </w:tblStylePr>
    <w:tblStylePr w:type="band2Vert">
      <w:rPr>
        <w:color w:val="404040"/>
        <w:sz w:val="22"/>
        <w:szCs w:val="22"/>
      </w:rPr>
      <w:tblPr/>
      <w:tcPr>
        <w:shd w:val="clear" w:color="auto" w:fill="FFF2CB"/>
      </w:tcPr>
    </w:tblStylePr>
    <w:tblStylePr w:type="band1Horz">
      <w:rPr>
        <w:color w:val="404040"/>
        <w:sz w:val="22"/>
        <w:szCs w:val="22"/>
      </w:rPr>
    </w:tblStylePr>
    <w:tblStylePr w:type="band2Horz">
      <w:rPr>
        <w:color w:val="404040"/>
        <w:sz w:val="22"/>
        <w:szCs w:val="22"/>
      </w:rPr>
      <w:tblPr/>
      <w:tcPr>
        <w:shd w:val="clear" w:color="auto" w:fill="FFF2CB"/>
      </w:tcPr>
    </w:tblStylePr>
  </w:style>
  <w:style w:type="table" w:customStyle="1" w:styleId="BorderedLined-Accent511">
    <w:name w:val="Bordered &amp; Lined - Accent 5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Pr>
    <w:tblStylePr w:type="firstRow">
      <w:rPr>
        <w:color w:val="F2F2F2"/>
        <w:sz w:val="22"/>
        <w:szCs w:val="22"/>
      </w:rPr>
      <w:tblPr/>
      <w:tcPr>
        <w:shd w:val="clear" w:color="auto" w:fill="5B9BD5"/>
      </w:tcPr>
    </w:tblStylePr>
    <w:tblStylePr w:type="lastRow">
      <w:rPr>
        <w:color w:val="F2F2F2"/>
        <w:sz w:val="22"/>
        <w:szCs w:val="22"/>
      </w:rPr>
      <w:tblPr/>
      <w:tcPr>
        <w:shd w:val="clear" w:color="auto" w:fill="5B9BD5"/>
      </w:tcPr>
    </w:tblStylePr>
    <w:tblStylePr w:type="firstCol">
      <w:rPr>
        <w:color w:val="F2F2F2"/>
        <w:sz w:val="22"/>
        <w:szCs w:val="22"/>
      </w:rPr>
      <w:tblPr/>
      <w:tcPr>
        <w:shd w:val="clear" w:color="auto" w:fill="5B9BD5"/>
      </w:tcPr>
    </w:tblStylePr>
    <w:tblStylePr w:type="lastCol">
      <w:rPr>
        <w:color w:val="F2F2F2"/>
        <w:sz w:val="22"/>
        <w:szCs w:val="22"/>
      </w:rPr>
      <w:tblPr/>
      <w:tcPr>
        <w:shd w:val="clear" w:color="auto" w:fill="5B9BD5"/>
      </w:tcPr>
    </w:tblStylePr>
    <w:tblStylePr w:type="band1Vert">
      <w:rPr>
        <w:color w:val="404040"/>
        <w:sz w:val="22"/>
        <w:szCs w:val="22"/>
      </w:rPr>
    </w:tblStylePr>
    <w:tblStylePr w:type="band2Vert">
      <w:rPr>
        <w:color w:val="404040"/>
        <w:sz w:val="22"/>
        <w:szCs w:val="22"/>
      </w:rPr>
      <w:tblPr/>
      <w:tcPr>
        <w:shd w:val="clear" w:color="auto" w:fill="DDEAF6"/>
      </w:tcPr>
    </w:tblStylePr>
    <w:tblStylePr w:type="band1Horz">
      <w:rPr>
        <w:color w:val="404040"/>
        <w:sz w:val="22"/>
        <w:szCs w:val="22"/>
      </w:rPr>
    </w:tblStylePr>
    <w:tblStylePr w:type="band2Horz">
      <w:rPr>
        <w:color w:val="404040"/>
        <w:sz w:val="22"/>
        <w:szCs w:val="22"/>
      </w:rPr>
      <w:tblPr/>
      <w:tcPr>
        <w:shd w:val="clear" w:color="auto" w:fill="DDEAF6"/>
      </w:tcPr>
    </w:tblStylePr>
  </w:style>
  <w:style w:type="table" w:customStyle="1" w:styleId="BorderedLined-Accent611">
    <w:name w:val="Bordered &amp; Lined - Accent 6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Pr>
    <w:tblStylePr w:type="firstRow">
      <w:rPr>
        <w:color w:val="F2F2F2"/>
        <w:sz w:val="22"/>
        <w:szCs w:val="22"/>
      </w:rPr>
      <w:tblPr/>
      <w:tcPr>
        <w:shd w:val="clear" w:color="auto" w:fill="70AD47"/>
      </w:tcPr>
    </w:tblStylePr>
    <w:tblStylePr w:type="lastRow">
      <w:rPr>
        <w:color w:val="F2F2F2"/>
        <w:sz w:val="22"/>
        <w:szCs w:val="22"/>
      </w:rPr>
      <w:tblPr/>
      <w:tcPr>
        <w:shd w:val="clear" w:color="auto" w:fill="70AD47"/>
      </w:tcPr>
    </w:tblStylePr>
    <w:tblStylePr w:type="firstCol">
      <w:rPr>
        <w:color w:val="F2F2F2"/>
        <w:sz w:val="22"/>
        <w:szCs w:val="22"/>
      </w:rPr>
      <w:tblPr/>
      <w:tcPr>
        <w:shd w:val="clear" w:color="auto" w:fill="70AD47"/>
      </w:tcPr>
    </w:tblStylePr>
    <w:tblStylePr w:type="lastCol">
      <w:rPr>
        <w:color w:val="F2F2F2"/>
        <w:sz w:val="22"/>
        <w:szCs w:val="22"/>
      </w:rPr>
      <w:tblPr/>
      <w:tcPr>
        <w:shd w:val="clear" w:color="auto" w:fill="70AD47"/>
      </w:tcPr>
    </w:tblStylePr>
    <w:tblStylePr w:type="band1Vert">
      <w:rPr>
        <w:color w:val="404040"/>
        <w:sz w:val="22"/>
        <w:szCs w:val="22"/>
      </w:rPr>
    </w:tblStylePr>
    <w:tblStylePr w:type="band2Vert">
      <w:rPr>
        <w:color w:val="404040"/>
        <w:sz w:val="22"/>
        <w:szCs w:val="22"/>
      </w:rPr>
      <w:tblPr/>
      <w:tcPr>
        <w:shd w:val="clear" w:color="auto" w:fill="E1EFD8"/>
      </w:tcPr>
    </w:tblStylePr>
    <w:tblStylePr w:type="band1Horz">
      <w:rPr>
        <w:color w:val="404040"/>
        <w:sz w:val="22"/>
        <w:szCs w:val="22"/>
      </w:rPr>
    </w:tblStylePr>
    <w:tblStylePr w:type="band2Horz">
      <w:rPr>
        <w:color w:val="404040"/>
        <w:sz w:val="22"/>
        <w:szCs w:val="22"/>
      </w:rPr>
      <w:tblPr/>
      <w:tcPr>
        <w:shd w:val="clear" w:color="auto" w:fill="E1EFD8"/>
      </w:tcPr>
    </w:tblStylePr>
  </w:style>
  <w:style w:type="table" w:customStyle="1" w:styleId="Bordered11">
    <w:name w:val="Bordered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rPr>
        <w:color w:val="404040"/>
        <w:sz w:val="22"/>
        <w:szCs w:val="22"/>
      </w:rPr>
      <w:tblPr/>
      <w:tcPr>
        <w:tcBorders>
          <w:bottom w:val="single" w:sz="12" w:space="0" w:color="000000"/>
        </w:tcBorders>
      </w:tcPr>
    </w:tblStylePr>
    <w:tblStylePr w:type="lastRow">
      <w:rPr>
        <w:color w:val="404040"/>
        <w:sz w:val="22"/>
        <w:szCs w:val="22"/>
      </w:rPr>
      <w:tblPr/>
      <w:tcPr>
        <w:tcBorders>
          <w:top w:val="single" w:sz="12" w:space="0" w:color="000000"/>
        </w:tcBorders>
      </w:tcPr>
    </w:tblStylePr>
    <w:tblStylePr w:type="firstCol">
      <w:rPr>
        <w:color w:val="404040"/>
        <w:sz w:val="22"/>
        <w:szCs w:val="22"/>
      </w:rPr>
    </w:tblStylePr>
    <w:tblStylePr w:type="lastCol">
      <w:rPr>
        <w:color w:val="404040"/>
        <w:sz w:val="22"/>
        <w:szCs w:val="22"/>
      </w:rPr>
      <w:tblPr/>
      <w:tcPr>
        <w:tcBorders>
          <w:left w:val="single" w:sz="12" w:space="0" w:color="000000"/>
        </w:tcBorders>
      </w:tc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Bordered-Accent111">
    <w:name w:val="Bordered -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Pr>
    <w:tblStylePr w:type="firstRow">
      <w:rPr>
        <w:color w:val="404040"/>
        <w:sz w:val="22"/>
        <w:szCs w:val="22"/>
      </w:rPr>
      <w:tblPr/>
      <w:tcPr>
        <w:tcBorders>
          <w:bottom w:val="single" w:sz="12" w:space="0" w:color="4472C4"/>
        </w:tcBorders>
      </w:tcPr>
    </w:tblStylePr>
    <w:tblStylePr w:type="lastRow">
      <w:rPr>
        <w:color w:val="404040"/>
        <w:sz w:val="22"/>
        <w:szCs w:val="22"/>
      </w:rPr>
      <w:tblPr/>
      <w:tcPr>
        <w:tcBorders>
          <w:top w:val="single" w:sz="12" w:space="0" w:color="4472C4"/>
        </w:tcBorders>
      </w:tcPr>
    </w:tblStylePr>
    <w:tblStylePr w:type="firstCol">
      <w:rPr>
        <w:color w:val="404040"/>
        <w:sz w:val="22"/>
        <w:szCs w:val="22"/>
      </w:rPr>
    </w:tblStylePr>
    <w:tblStylePr w:type="lastCol">
      <w:rPr>
        <w:color w:val="404040"/>
        <w:sz w:val="22"/>
        <w:szCs w:val="22"/>
      </w:rPr>
      <w:tblPr/>
      <w:tcPr>
        <w:tcBorders>
          <w:left w:val="single" w:sz="12" w:space="0" w:color="4472C4"/>
        </w:tcBorders>
      </w:tcPr>
    </w:tblStylePr>
    <w:tblStylePr w:type="band1Horz">
      <w:rPr>
        <w:color w:val="404040"/>
        <w:sz w:val="22"/>
        <w:szCs w:val="22"/>
      </w:rPr>
      <w:tblPr/>
      <w:tcPr>
        <w:tcBorders>
          <w:top w:val="single" w:sz="4" w:space="0" w:color="4472C4"/>
          <w:left w:val="single" w:sz="4" w:space="0" w:color="4472C4"/>
          <w:bottom w:val="single" w:sz="4" w:space="0" w:color="4472C4"/>
          <w:right w:val="single" w:sz="4" w:space="0" w:color="4472C4"/>
        </w:tcBorders>
      </w:tcPr>
    </w:tblStylePr>
  </w:style>
  <w:style w:type="table" w:customStyle="1" w:styleId="Bordered-Accent211">
    <w:name w:val="Bordered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7CAAB"/>
        <w:left w:val="single" w:sz="4" w:space="0" w:color="F7CAAB"/>
        <w:bottom w:val="single" w:sz="4" w:space="0" w:color="F7CAAB"/>
        <w:right w:val="single" w:sz="4" w:space="0" w:color="F7CAAB"/>
        <w:insideH w:val="single" w:sz="4" w:space="0" w:color="F7CAAB"/>
        <w:insideV w:val="single" w:sz="4" w:space="0" w:color="F7CAAB"/>
      </w:tblBorders>
    </w:tblPr>
    <w:tblStylePr w:type="firstRow">
      <w:rPr>
        <w:color w:val="404040"/>
        <w:sz w:val="22"/>
        <w:szCs w:val="22"/>
      </w:rPr>
      <w:tblPr/>
      <w:tcPr>
        <w:tcBorders>
          <w:bottom w:val="single" w:sz="12" w:space="0" w:color="ED7D31"/>
        </w:tcBorders>
      </w:tcPr>
    </w:tblStylePr>
    <w:tblStylePr w:type="lastRow">
      <w:rPr>
        <w:color w:val="404040"/>
        <w:sz w:val="22"/>
        <w:szCs w:val="22"/>
      </w:rPr>
      <w:tblPr/>
      <w:tcPr>
        <w:tcBorders>
          <w:top w:val="single" w:sz="12" w:space="0" w:color="ED7D31"/>
        </w:tcBorders>
      </w:tcPr>
    </w:tblStylePr>
    <w:tblStylePr w:type="firstCol">
      <w:rPr>
        <w:color w:val="404040"/>
        <w:sz w:val="22"/>
        <w:szCs w:val="22"/>
      </w:rPr>
    </w:tblStylePr>
    <w:tblStylePr w:type="lastCol">
      <w:rPr>
        <w:color w:val="404040"/>
        <w:sz w:val="22"/>
        <w:szCs w:val="22"/>
      </w:rPr>
      <w:tblPr/>
      <w:tcPr>
        <w:tcBorders>
          <w:left w:val="single" w:sz="12" w:space="0" w:color="ED7D31"/>
        </w:tcBorders>
      </w:tcPr>
    </w:tblStylePr>
    <w:tblStylePr w:type="band1Horz">
      <w:rPr>
        <w:color w:val="404040"/>
        <w:sz w:val="22"/>
        <w:szCs w:val="22"/>
      </w:rPr>
      <w:tblPr/>
      <w:tcPr>
        <w:tcBorders>
          <w:top w:val="single" w:sz="4" w:space="0" w:color="ED7D31"/>
          <w:left w:val="single" w:sz="4" w:space="0" w:color="ED7D31"/>
          <w:bottom w:val="single" w:sz="4" w:space="0" w:color="ED7D31"/>
          <w:right w:val="single" w:sz="4" w:space="0" w:color="ED7D31"/>
        </w:tcBorders>
      </w:tcPr>
    </w:tblStylePr>
  </w:style>
  <w:style w:type="table" w:customStyle="1" w:styleId="Bordered-Accent311">
    <w:name w:val="Bordered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DADADA"/>
        <w:left w:val="single" w:sz="4" w:space="0" w:color="DADADA"/>
        <w:bottom w:val="single" w:sz="4" w:space="0" w:color="DADADA"/>
        <w:right w:val="single" w:sz="4" w:space="0" w:color="DADADA"/>
        <w:insideH w:val="single" w:sz="4" w:space="0" w:color="DADADA"/>
        <w:insideV w:val="single" w:sz="4" w:space="0" w:color="DADADA"/>
      </w:tblBorders>
    </w:tblPr>
    <w:tblStylePr w:type="firstRow">
      <w:rPr>
        <w:color w:val="404040"/>
        <w:sz w:val="22"/>
        <w:szCs w:val="22"/>
      </w:rPr>
      <w:tblPr/>
      <w:tcPr>
        <w:tcBorders>
          <w:bottom w:val="single" w:sz="12" w:space="0" w:color="A5A5A5"/>
        </w:tcBorders>
      </w:tcPr>
    </w:tblStylePr>
    <w:tblStylePr w:type="lastRow">
      <w:rPr>
        <w:color w:val="404040"/>
        <w:sz w:val="22"/>
        <w:szCs w:val="22"/>
      </w:rPr>
      <w:tblPr/>
      <w:tcPr>
        <w:tcBorders>
          <w:top w:val="single" w:sz="12" w:space="0" w:color="A5A5A5"/>
        </w:tcBorders>
      </w:tcPr>
    </w:tblStylePr>
    <w:tblStylePr w:type="firstCol">
      <w:rPr>
        <w:color w:val="404040"/>
        <w:sz w:val="22"/>
        <w:szCs w:val="22"/>
      </w:rPr>
    </w:tblStylePr>
    <w:tblStylePr w:type="lastCol">
      <w:rPr>
        <w:color w:val="404040"/>
        <w:sz w:val="22"/>
        <w:szCs w:val="22"/>
      </w:rPr>
      <w:tblPr/>
      <w:tcPr>
        <w:tcBorders>
          <w:left w:val="single" w:sz="12" w:space="0" w:color="A5A5A5"/>
        </w:tcBorders>
      </w:tcPr>
    </w:tblStylePr>
    <w:tblStylePr w:type="band1Horz">
      <w:rPr>
        <w:color w:val="404040"/>
        <w:sz w:val="22"/>
        <w:szCs w:val="22"/>
      </w:rPr>
      <w:tblPr/>
      <w:tcPr>
        <w:tcBorders>
          <w:top w:val="single" w:sz="4" w:space="0" w:color="A5A5A5"/>
          <w:left w:val="single" w:sz="4" w:space="0" w:color="A5A5A5"/>
          <w:bottom w:val="single" w:sz="4" w:space="0" w:color="A5A5A5"/>
          <w:right w:val="single" w:sz="4" w:space="0" w:color="A5A5A5"/>
        </w:tcBorders>
      </w:tcPr>
    </w:tblStylePr>
  </w:style>
  <w:style w:type="table" w:customStyle="1" w:styleId="Bordered-Accent411">
    <w:name w:val="Bordered -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E598"/>
        <w:left w:val="single" w:sz="4" w:space="0" w:color="FFE598"/>
        <w:bottom w:val="single" w:sz="4" w:space="0" w:color="FFE598"/>
        <w:right w:val="single" w:sz="4" w:space="0" w:color="FFE598"/>
        <w:insideH w:val="single" w:sz="4" w:space="0" w:color="FFE598"/>
        <w:insideV w:val="single" w:sz="4" w:space="0" w:color="FFE598"/>
      </w:tblBorders>
    </w:tblPr>
    <w:tblStylePr w:type="firstRow">
      <w:rPr>
        <w:color w:val="404040"/>
        <w:sz w:val="22"/>
        <w:szCs w:val="22"/>
      </w:rPr>
      <w:tblPr/>
      <w:tcPr>
        <w:tcBorders>
          <w:bottom w:val="single" w:sz="12" w:space="0" w:color="FFC000"/>
        </w:tcBorders>
      </w:tcPr>
    </w:tblStylePr>
    <w:tblStylePr w:type="lastRow">
      <w:rPr>
        <w:color w:val="404040"/>
        <w:sz w:val="22"/>
        <w:szCs w:val="22"/>
      </w:rPr>
      <w:tblPr/>
      <w:tcPr>
        <w:tcBorders>
          <w:top w:val="single" w:sz="12" w:space="0" w:color="FFC000"/>
        </w:tcBorders>
      </w:tcPr>
    </w:tblStylePr>
    <w:tblStylePr w:type="firstCol">
      <w:rPr>
        <w:color w:val="404040"/>
        <w:sz w:val="22"/>
        <w:szCs w:val="22"/>
      </w:rPr>
    </w:tblStylePr>
    <w:tblStylePr w:type="lastCol">
      <w:rPr>
        <w:color w:val="404040"/>
        <w:sz w:val="22"/>
        <w:szCs w:val="22"/>
      </w:rPr>
      <w:tblPr/>
      <w:tcPr>
        <w:tcBorders>
          <w:left w:val="single" w:sz="12" w:space="0" w:color="FFC000"/>
        </w:tcBorders>
      </w:tcPr>
    </w:tblStylePr>
    <w:tblStylePr w:type="band1Horz">
      <w:rPr>
        <w:color w:val="404040"/>
        <w:sz w:val="22"/>
        <w:szCs w:val="22"/>
      </w:rPr>
      <w:tblPr/>
      <w:tcPr>
        <w:tcBorders>
          <w:top w:val="single" w:sz="4" w:space="0" w:color="FFC000"/>
          <w:left w:val="single" w:sz="4" w:space="0" w:color="FFC000"/>
          <w:bottom w:val="single" w:sz="4" w:space="0" w:color="FFC000"/>
          <w:right w:val="single" w:sz="4" w:space="0" w:color="FFC000"/>
        </w:tcBorders>
      </w:tcPr>
    </w:tblStylePr>
  </w:style>
  <w:style w:type="table" w:customStyle="1" w:styleId="Bordered-Accent511">
    <w:name w:val="Bordered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BCD6EE"/>
        <w:left w:val="single" w:sz="4" w:space="0" w:color="BCD6EE"/>
        <w:bottom w:val="single" w:sz="4" w:space="0" w:color="BCD6EE"/>
        <w:right w:val="single" w:sz="4" w:space="0" w:color="BCD6EE"/>
        <w:insideH w:val="single" w:sz="4" w:space="0" w:color="BCD6EE"/>
        <w:insideV w:val="single" w:sz="4" w:space="0" w:color="BCD6EE"/>
      </w:tblBorders>
    </w:tblPr>
    <w:tblStylePr w:type="firstRow">
      <w:rPr>
        <w:color w:val="404040"/>
        <w:sz w:val="22"/>
        <w:szCs w:val="22"/>
      </w:rPr>
      <w:tblPr/>
      <w:tcPr>
        <w:tcBorders>
          <w:bottom w:val="single" w:sz="12" w:space="0" w:color="5B9BD5"/>
        </w:tcBorders>
      </w:tcPr>
    </w:tblStylePr>
    <w:tblStylePr w:type="lastRow">
      <w:rPr>
        <w:color w:val="404040"/>
        <w:sz w:val="22"/>
        <w:szCs w:val="22"/>
      </w:rPr>
      <w:tblPr/>
      <w:tcPr>
        <w:tcBorders>
          <w:top w:val="single" w:sz="12" w:space="0" w:color="5B9BD5"/>
        </w:tcBorders>
      </w:tcPr>
    </w:tblStylePr>
    <w:tblStylePr w:type="firstCol">
      <w:rPr>
        <w:color w:val="404040"/>
        <w:sz w:val="22"/>
        <w:szCs w:val="22"/>
      </w:rPr>
    </w:tblStylePr>
    <w:tblStylePr w:type="lastCol">
      <w:rPr>
        <w:color w:val="404040"/>
        <w:sz w:val="22"/>
        <w:szCs w:val="22"/>
      </w:rPr>
      <w:tblPr/>
      <w:tcPr>
        <w:tcBorders>
          <w:left w:val="single" w:sz="12" w:space="0" w:color="5B9BD5"/>
        </w:tcBorders>
      </w:tcPr>
    </w:tblStylePr>
    <w:tblStylePr w:type="band1Horz">
      <w:rPr>
        <w:color w:val="404040"/>
        <w:sz w:val="22"/>
        <w:szCs w:val="22"/>
      </w:rPr>
      <w:tblPr/>
      <w:tcPr>
        <w:tcBorders>
          <w:top w:val="single" w:sz="4" w:space="0" w:color="5B9BD5"/>
          <w:left w:val="single" w:sz="4" w:space="0" w:color="5B9BD5"/>
          <w:bottom w:val="single" w:sz="4" w:space="0" w:color="5B9BD5"/>
          <w:right w:val="single" w:sz="4" w:space="0" w:color="5B9BD5"/>
        </w:tcBorders>
      </w:tcPr>
    </w:tblStylePr>
  </w:style>
  <w:style w:type="table" w:customStyle="1" w:styleId="Bordered-Accent611">
    <w:name w:val="Bordered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Pr>
    <w:tblStylePr w:type="firstRow">
      <w:rPr>
        <w:color w:val="404040"/>
        <w:sz w:val="22"/>
        <w:szCs w:val="22"/>
      </w:rPr>
      <w:tblPr/>
      <w:tcPr>
        <w:tcBorders>
          <w:bottom w:val="single" w:sz="12" w:space="0" w:color="70AD47"/>
        </w:tcBorders>
      </w:tcPr>
    </w:tblStylePr>
    <w:tblStylePr w:type="lastRow">
      <w:rPr>
        <w:color w:val="404040"/>
        <w:sz w:val="22"/>
        <w:szCs w:val="22"/>
      </w:rPr>
      <w:tblPr/>
      <w:tcPr>
        <w:tcBorders>
          <w:top w:val="single" w:sz="12" w:space="0" w:color="70AD47"/>
        </w:tcBorders>
      </w:tcPr>
    </w:tblStylePr>
    <w:tblStylePr w:type="firstCol">
      <w:rPr>
        <w:color w:val="404040"/>
        <w:sz w:val="22"/>
        <w:szCs w:val="22"/>
      </w:rPr>
    </w:tblStylePr>
    <w:tblStylePr w:type="lastCol">
      <w:rPr>
        <w:color w:val="404040"/>
        <w:sz w:val="22"/>
        <w:szCs w:val="22"/>
      </w:rPr>
      <w:tblPr/>
      <w:tcPr>
        <w:tcBorders>
          <w:left w:val="single" w:sz="12" w:space="0" w:color="70AD47"/>
        </w:tcBorders>
      </w:tcPr>
    </w:tblStylePr>
    <w:tblStylePr w:type="band1Horz">
      <w:rPr>
        <w:color w:val="404040"/>
        <w:sz w:val="22"/>
        <w:szCs w:val="22"/>
      </w:rPr>
      <w:tblPr/>
      <w:tcPr>
        <w:tcBorders>
          <w:top w:val="single" w:sz="4" w:space="0" w:color="70AD47"/>
          <w:left w:val="single" w:sz="4" w:space="0" w:color="70AD47"/>
          <w:bottom w:val="single" w:sz="4" w:space="0" w:color="70AD47"/>
          <w:right w:val="single" w:sz="4" w:space="0" w:color="70AD47"/>
        </w:tcBorders>
      </w:tcPr>
    </w:tblStylePr>
  </w:style>
  <w:style w:type="table" w:customStyle="1" w:styleId="StGen01">
    <w:name w:val="StGen01"/>
    <w:rsid w:val="00DA6359"/>
    <w:pPr>
      <w:spacing w:after="0" w:line="240" w:lineRule="auto"/>
    </w:pPr>
    <w:rPr>
      <w:rFonts w:ascii="Calibri" w:eastAsia="Calibri" w:hAnsi="Calibri" w:cs="Times New Roman"/>
      <w:lang w:val="en-US" w:eastAsia="zh-CN" w:bidi="hi-IN"/>
    </w:rPr>
    <w:tblPr>
      <w:tblStyleRowBandSize w:val="1"/>
      <w:tblStyleColBandSize w:val="1"/>
      <w:tblCellMar>
        <w:top w:w="0" w:type="dxa"/>
        <w:left w:w="108" w:type="dxa"/>
        <w:bottom w:w="0" w:type="dxa"/>
        <w:right w:w="108" w:type="dxa"/>
      </w:tblCellMar>
    </w:tblPr>
  </w:style>
  <w:style w:type="table" w:customStyle="1" w:styleId="124">
    <w:name w:val="Сетка таблицы12"/>
    <w:uiPriority w:val="39"/>
    <w:rsid w:val="00DA6359"/>
    <w:pPr>
      <w:spacing w:after="0" w:line="240" w:lineRule="auto"/>
    </w:pPr>
    <w:rPr>
      <w:rFonts w:ascii="Calibri" w:eastAsia="Calibri" w:hAnsi="Calibri" w:cs="Times New Roman"/>
      <w:sz w:val="20"/>
      <w:lang w:val="en-US" w:eastAsia="en-US"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215">
    <w:name w:val="Сетка таблицы21"/>
    <w:uiPriority w:val="39"/>
    <w:rsid w:val="00DA6359"/>
    <w:pPr>
      <w:spacing w:after="0" w:line="240" w:lineRule="auto"/>
    </w:pPr>
    <w:rPr>
      <w:rFonts w:ascii="Calibri" w:eastAsia="Calibri" w:hAnsi="Calibri" w:cs="Times New Roman"/>
      <w:sz w:val="20"/>
      <w:szCs w:val="24"/>
      <w:lang w:val="en-US" w:eastAsia="zh-CN"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1140">
    <w:name w:val="Таблица простая 114"/>
    <w:basedOn w:val="a3"/>
    <w:uiPriority w:val="59"/>
    <w:rsid w:val="00DA6359"/>
    <w:pPr>
      <w:spacing w:after="0" w:line="240" w:lineRule="auto"/>
    </w:pPr>
    <w:rPr>
      <w:rFonts w:ascii="Calibri" w:eastAsia="Calibri" w:hAnsi="Calibri" w:cs="Times New Roman"/>
      <w:sz w:val="20"/>
      <w:szCs w:val="24"/>
      <w:lang w:val="en-US" w:eastAsia="zh-CN"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2F2F2"/>
      </w:tcPr>
    </w:tblStylePr>
    <w:tblStylePr w:type="band1Horz">
      <w:tblPr/>
      <w:tcPr>
        <w:shd w:val="clear" w:color="auto" w:fill="F2F2F2"/>
      </w:tcPr>
    </w:tblStylePr>
  </w:style>
  <w:style w:type="table" w:customStyle="1" w:styleId="2140">
    <w:name w:val="Таблица простая 214"/>
    <w:basedOn w:val="a3"/>
    <w:uiPriority w:val="59"/>
    <w:rsid w:val="00DA6359"/>
    <w:pPr>
      <w:spacing w:after="0" w:line="240" w:lineRule="auto"/>
    </w:pPr>
    <w:rPr>
      <w:rFonts w:ascii="Calibri" w:eastAsia="Calibri" w:hAnsi="Calibri" w:cs="Times New Roman"/>
      <w:sz w:val="20"/>
      <w:szCs w:val="24"/>
      <w:lang w:val="en-US" w:eastAsia="zh-CN"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4">
    <w:name w:val="Таблица простая 314"/>
    <w:basedOn w:val="a3"/>
    <w:uiPriority w:val="43"/>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414">
    <w:name w:val="Таблица простая 4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514">
    <w:name w:val="Таблица простая 5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114">
    <w:name w:val="Таблица-сетка 1 светлая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89898"/>
          <w:left w:val="single" w:sz="4" w:space="0" w:color="989898"/>
          <w:bottom w:val="single" w:sz="4" w:space="0" w:color="989898"/>
          <w:right w:val="single" w:sz="4" w:space="0" w:color="989898"/>
        </w:tcBorders>
      </w:tcPr>
    </w:tblStylePr>
  </w:style>
  <w:style w:type="table" w:customStyle="1" w:styleId="-214">
    <w:name w:val="Таблица-сетка 2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6A6A6A"/>
          <w:right w:val="none" w:sz="0" w:space="0" w:color="auto"/>
        </w:tcBorders>
        <w:shd w:val="clear" w:color="auto" w:fill="auto"/>
      </w:tcPr>
    </w:tblStylePr>
    <w:tblStylePr w:type="lastRow">
      <w:rPr>
        <w:b/>
        <w:color w:val="404040"/>
      </w:rPr>
      <w:tblPr/>
      <w:tcPr>
        <w:tcBorders>
          <w:top w:val="single" w:sz="4" w:space="0" w:color="6A6A6A"/>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4">
    <w:name w:val="Таблица-сетка 3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4">
    <w:name w:val="Таблица-сетка 414"/>
    <w:basedOn w:val="a3"/>
    <w:uiPriority w:val="5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4">
    <w:name w:val="Таблица-сетка 5 темная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4">
    <w:name w:val="Таблица-сетка 6 цветная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4">
    <w:name w:val="Таблица-сетка 7 цветная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b/>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F2F2F2"/>
      </w:tcPr>
    </w:tblStylePr>
    <w:tblStylePr w:type="band1Horz">
      <w:rPr>
        <w:color w:val="7F7F7F"/>
        <w:sz w:val="22"/>
        <w:szCs w:val="22"/>
      </w:rPr>
      <w:tblPr/>
      <w:tcPr>
        <w:shd w:val="clear" w:color="auto" w:fill="F2F2F2"/>
      </w:tcPr>
    </w:tblStylePr>
    <w:tblStylePr w:type="band2Horz">
      <w:rPr>
        <w:color w:val="7F7F7F"/>
        <w:sz w:val="22"/>
        <w:szCs w:val="22"/>
      </w:rPr>
    </w:tblStylePr>
  </w:style>
  <w:style w:type="table" w:customStyle="1" w:styleId="-1140">
    <w:name w:val="Список-таблица 1 светлая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40">
    <w:name w:val="Список-таблица 2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la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40">
    <w:name w:val="Список-таблица 3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40">
    <w:name w:val="Список-таблица 4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40">
    <w:name w:val="Список-таблица 5 темная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7F7F7F"/>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7F7F7F"/>
          <w:right w:val="single" w:sz="4" w:space="0" w:color="FFFFFF"/>
        </w:tcBorders>
      </w:tcPr>
    </w:tblStylePr>
    <w:tblStylePr w:type="lastCol">
      <w:tblPr/>
      <w:tcPr>
        <w:tcBorders>
          <w:left w:val="single" w:sz="4" w:space="0" w:color="FFFFFF"/>
          <w:right w:val="single" w:sz="36" w:space="0" w:color="7F7F7F"/>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40">
    <w:name w:val="Список-таблица 6 цветная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40">
    <w:name w:val="Список-таблица 7 цветная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i/>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315">
    <w:name w:val="Сетка таблицы31"/>
    <w:basedOn w:val="a3"/>
    <w:uiPriority w:val="39"/>
    <w:rsid w:val="00DA6359"/>
    <w:pPr>
      <w:spacing w:after="0" w:line="240" w:lineRule="auto"/>
    </w:pPr>
    <w:rPr>
      <w:rFonts w:ascii="Calibri" w:eastAsia="Calibri" w:hAnsi="Calibri" w:cs="Times New Roman"/>
      <w:sz w:val="20"/>
      <w:szCs w:val="24"/>
      <w:lang w:val="en-US" w:eastAsia="zh-CN"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21">
    <w:name w:val="Table Grid Light21"/>
    <w:basedOn w:val="a3"/>
    <w:uiPriority w:val="59"/>
    <w:rsid w:val="00DA6359"/>
    <w:pPr>
      <w:spacing w:after="0" w:line="240" w:lineRule="auto"/>
    </w:pPr>
    <w:rPr>
      <w:rFonts w:ascii="Calibri" w:eastAsia="Calibri" w:hAnsi="Calibri" w:cs="Times New Roman"/>
      <w:sz w:val="20"/>
      <w:szCs w:val="24"/>
      <w:lang w:val="en-US" w:eastAsia="zh-CN"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1150">
    <w:name w:val="Таблица простая 115"/>
    <w:basedOn w:val="a3"/>
    <w:uiPriority w:val="59"/>
    <w:rsid w:val="00DA6359"/>
    <w:pPr>
      <w:spacing w:after="0" w:line="240" w:lineRule="auto"/>
    </w:pPr>
    <w:rPr>
      <w:rFonts w:ascii="Calibri" w:eastAsia="Calibri" w:hAnsi="Calibri" w:cs="Times New Roman"/>
      <w:sz w:val="20"/>
      <w:szCs w:val="24"/>
      <w:lang w:val="en-US" w:eastAsia="zh-CN"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50">
    <w:name w:val="Таблица простая 215"/>
    <w:basedOn w:val="a3"/>
    <w:uiPriority w:val="59"/>
    <w:rsid w:val="00DA6359"/>
    <w:pPr>
      <w:spacing w:after="0" w:line="240" w:lineRule="auto"/>
    </w:pPr>
    <w:rPr>
      <w:rFonts w:ascii="Calibri" w:eastAsia="Calibri" w:hAnsi="Calibri" w:cs="Times New Roman"/>
      <w:sz w:val="20"/>
      <w:szCs w:val="24"/>
      <w:lang w:val="en-US" w:eastAsia="zh-CN"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50">
    <w:name w:val="Таблица простая 3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5">
    <w:name w:val="Таблица простая 4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5">
    <w:name w:val="Таблица простая 5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5">
    <w:name w:val="Таблица-сетка 1 светлая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GridTable1Light-Accent121">
    <w:name w:val="Grid Table 1 Light -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b/>
        <w:color w:val="404040"/>
      </w:rPr>
      <w:tblPr/>
      <w:tcPr>
        <w:tcBorders>
          <w:bottom w:val="single" w:sz="12" w:space="0" w:color="4F81B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GridTable1Light-Accent221">
    <w:name w:val="Grid Table 1 Light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b/>
        <w:color w:val="404040"/>
      </w:rPr>
      <w:tblPr/>
      <w:tcPr>
        <w:tcBorders>
          <w:bottom w:val="single" w:sz="12" w:space="0" w:color="C0504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GridTable1Light-Accent321">
    <w:name w:val="Grid Table 1 Light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b/>
        <w:color w:val="404040"/>
      </w:rPr>
      <w:tblPr/>
      <w:tcPr>
        <w:tcBorders>
          <w:bottom w:val="single" w:sz="12" w:space="0" w:color="9BBB59"/>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GridTable1Light-Accent421">
    <w:name w:val="Grid Table 1 Light -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b/>
        <w:color w:val="404040"/>
      </w:rPr>
      <w:tblPr/>
      <w:tcPr>
        <w:tcBorders>
          <w:bottom w:val="single" w:sz="12" w:space="0" w:color="8064A2"/>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GridTable1Light-Accent521">
    <w:name w:val="Grid Table 1 Light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color w:val="404040"/>
      </w:rPr>
      <w:tblPr/>
      <w:tcPr>
        <w:tcBorders>
          <w:bottom w:val="single" w:sz="12" w:space="0" w:color="4BACC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GridTable1Light-Accent621">
    <w:name w:val="Grid Table 1 Light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b/>
        <w:color w:val="404040"/>
      </w:rPr>
      <w:tblPr/>
      <w:tcPr>
        <w:tcBorders>
          <w:bottom w:val="single" w:sz="12" w:space="0" w:color="F7964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215">
    <w:name w:val="Таблица-сетка 2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2-Accent121">
    <w:name w:val="Grid Table 2 -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0" w:space="0" w:color="auto"/>
          <w:left w:val="none" w:sz="0" w:space="0" w:color="auto"/>
          <w:bottom w:val="single" w:sz="12" w:space="0" w:color="4F81BD"/>
          <w:right w:val="none" w:sz="0" w:space="0" w:color="auto"/>
        </w:tcBorders>
        <w:shd w:val="clear" w:color="auto" w:fill="auto"/>
      </w:tcPr>
    </w:tblStylePr>
    <w:tblStylePr w:type="lastRow">
      <w:rPr>
        <w:b/>
        <w:color w:val="404040"/>
      </w:rPr>
      <w:tblPr/>
      <w:tcPr>
        <w:tcBorders>
          <w:top w:val="single" w:sz="4" w:space="0" w:color="4F81B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2-Accent221">
    <w:name w:val="Grid Table 2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0" w:space="0" w:color="auto"/>
          <w:left w:val="none" w:sz="0" w:space="0" w:color="auto"/>
          <w:bottom w:val="single" w:sz="12" w:space="0" w:color="C0504D"/>
          <w:right w:val="none" w:sz="0" w:space="0" w:color="auto"/>
        </w:tcBorders>
        <w:shd w:val="clear" w:color="auto" w:fill="auto"/>
      </w:tcPr>
    </w:tblStylePr>
    <w:tblStylePr w:type="lastRow">
      <w:rPr>
        <w:b/>
        <w:color w:val="404040"/>
      </w:rPr>
      <w:tblPr/>
      <w:tcPr>
        <w:tcBorders>
          <w:top w:val="single" w:sz="4" w:space="0" w:color="C0504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2-Accent321">
    <w:name w:val="Grid Table 2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0" w:space="0" w:color="auto"/>
          <w:left w:val="none" w:sz="0" w:space="0" w:color="auto"/>
          <w:bottom w:val="single" w:sz="12" w:space="0" w:color="9BBB59"/>
          <w:right w:val="none" w:sz="0" w:space="0" w:color="auto"/>
        </w:tcBorders>
        <w:shd w:val="clear" w:color="auto" w:fill="auto"/>
      </w:tcPr>
    </w:tblStylePr>
    <w:tblStylePr w:type="lastRow">
      <w:rPr>
        <w:b/>
        <w:color w:val="404040"/>
      </w:rPr>
      <w:tblPr/>
      <w:tcPr>
        <w:tcBorders>
          <w:top w:val="single" w:sz="4" w:space="0" w:color="9BBB59"/>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2-Accent421">
    <w:name w:val="Grid Table 2 -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0" w:space="0" w:color="auto"/>
          <w:left w:val="none" w:sz="0" w:space="0" w:color="auto"/>
          <w:bottom w:val="single" w:sz="12" w:space="0" w:color="8064A2"/>
          <w:right w:val="none" w:sz="0" w:space="0" w:color="auto"/>
        </w:tcBorders>
        <w:shd w:val="clear" w:color="auto" w:fill="auto"/>
      </w:tcPr>
    </w:tblStylePr>
    <w:tblStylePr w:type="lastRow">
      <w:rPr>
        <w:b/>
        <w:color w:val="404040"/>
      </w:rPr>
      <w:tblPr/>
      <w:tcPr>
        <w:tcBorders>
          <w:top w:val="single" w:sz="4" w:space="0" w:color="8064A2"/>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2-Accent521">
    <w:name w:val="Grid Table 2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0" w:space="0" w:color="auto"/>
          <w:left w:val="none" w:sz="0" w:space="0" w:color="auto"/>
          <w:bottom w:val="single" w:sz="12" w:space="0" w:color="4BACC6"/>
          <w:right w:val="none" w:sz="0" w:space="0" w:color="auto"/>
        </w:tcBorders>
        <w:shd w:val="clear" w:color="auto" w:fill="auto"/>
      </w:tcPr>
    </w:tblStylePr>
    <w:tblStylePr w:type="lastRow">
      <w:rPr>
        <w:b/>
        <w:color w:val="404040"/>
      </w:rPr>
      <w:tblPr/>
      <w:tcPr>
        <w:tcBorders>
          <w:top w:val="single" w:sz="4" w:space="0" w:color="4BACC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2-Accent621">
    <w:name w:val="Grid Table 2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0" w:space="0" w:color="auto"/>
          <w:left w:val="none" w:sz="0" w:space="0" w:color="auto"/>
          <w:bottom w:val="single" w:sz="12" w:space="0" w:color="F79646"/>
          <w:right w:val="none" w:sz="0" w:space="0" w:color="auto"/>
        </w:tcBorders>
        <w:shd w:val="clear" w:color="auto" w:fill="auto"/>
      </w:tcPr>
    </w:tblStylePr>
    <w:tblStylePr w:type="lastRow">
      <w:rPr>
        <w:b/>
        <w:color w:val="404040"/>
      </w:rPr>
      <w:tblPr/>
      <w:tcPr>
        <w:tcBorders>
          <w:top w:val="single" w:sz="4" w:space="0" w:color="F7964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315">
    <w:name w:val="Таблица-сетка 3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3-Accent121">
    <w:name w:val="Grid Table 3 -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3-Accent221">
    <w:name w:val="Grid Table 3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3-Accent321">
    <w:name w:val="Grid Table 3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3-Accent421">
    <w:name w:val="Grid Table 3 -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3-Accent521">
    <w:name w:val="Grid Table 3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3-Accent621">
    <w:name w:val="Grid Table 3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415">
    <w:name w:val="Таблица-сетка 415"/>
    <w:basedOn w:val="a3"/>
    <w:uiPriority w:val="5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4-Accent121">
    <w:name w:val="Grid Table 4 - Accent 121"/>
    <w:basedOn w:val="a3"/>
    <w:uiPriority w:val="5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insideV w:val="single" w:sz="4" w:space="0" w:color="9BB7D9"/>
      </w:tblBorders>
    </w:tblPr>
    <w:tblStylePr w:type="firstRow">
      <w:rPr>
        <w:b/>
        <w:color w:val="FFFFFF"/>
        <w:sz w:val="22"/>
        <w:szCs w:val="22"/>
      </w:rPr>
      <w:tblPr/>
      <w:tcPr>
        <w:tcBorders>
          <w:top w:val="single" w:sz="4" w:space="0" w:color="4F81BD"/>
          <w:left w:val="single" w:sz="4" w:space="0" w:color="4F81BD"/>
          <w:bottom w:val="single" w:sz="4" w:space="0" w:color="4F81BD"/>
          <w:right w:val="single" w:sz="4" w:space="0" w:color="4F81BD"/>
        </w:tcBorders>
        <w:shd w:val="clear" w:color="auto" w:fill="5D8AC2"/>
      </w:tcPr>
    </w:tblStylePr>
    <w:tblStylePr w:type="lastRow">
      <w:rPr>
        <w:b/>
        <w:color w:val="404040"/>
      </w:rPr>
      <w:tblPr/>
      <w:tcPr>
        <w:tcBorders>
          <w:top w:val="single" w:sz="4" w:space="0" w:color="4F81B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CE6F2"/>
      </w:tcPr>
    </w:tblStylePr>
    <w:tblStylePr w:type="band1Horz">
      <w:rPr>
        <w:color w:val="404040"/>
        <w:sz w:val="22"/>
        <w:szCs w:val="22"/>
      </w:rPr>
      <w:tblPr/>
      <w:tcPr>
        <w:shd w:val="clear" w:color="auto" w:fill="DCE6F2"/>
      </w:tcPr>
    </w:tblStylePr>
  </w:style>
  <w:style w:type="table" w:customStyle="1" w:styleId="GridTable4-Accent221">
    <w:name w:val="Grid Table 4 - Accent 221"/>
    <w:basedOn w:val="a3"/>
    <w:uiPriority w:val="5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insideV w:val="single" w:sz="4" w:space="0" w:color="DB9B9A"/>
      </w:tblBorders>
    </w:tblPr>
    <w:tblStylePr w:type="firstRow">
      <w:rPr>
        <w:b/>
        <w:color w:val="FFFFFF"/>
        <w:sz w:val="22"/>
        <w:szCs w:val="22"/>
      </w:rPr>
      <w:tblPr/>
      <w:tcPr>
        <w:tcBorders>
          <w:top w:val="single" w:sz="4" w:space="0" w:color="C0504D"/>
          <w:left w:val="single" w:sz="4" w:space="0" w:color="C0504D"/>
          <w:bottom w:val="single" w:sz="4" w:space="0" w:color="C0504D"/>
          <w:right w:val="single" w:sz="4" w:space="0" w:color="C0504D"/>
        </w:tcBorders>
        <w:shd w:val="clear" w:color="auto" w:fill="D99695"/>
      </w:tcPr>
    </w:tblStylePr>
    <w:tblStylePr w:type="lastRow">
      <w:rPr>
        <w:b/>
        <w:color w:val="404040"/>
      </w:rPr>
      <w:tblPr/>
      <w:tcPr>
        <w:tcBorders>
          <w:top w:val="single" w:sz="4" w:space="0" w:color="C0504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4-Accent321">
    <w:name w:val="Grid Table 4 - Accent 321"/>
    <w:basedOn w:val="a3"/>
    <w:uiPriority w:val="5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insideV w:val="single" w:sz="4" w:space="0" w:color="C6D8A1"/>
      </w:tblBorders>
    </w:tblPr>
    <w:tblStylePr w:type="firstRow">
      <w:rPr>
        <w:b/>
        <w:color w:val="FFFFFF"/>
        <w:sz w:val="22"/>
        <w:szCs w:val="22"/>
      </w:rPr>
      <w:tblPr/>
      <w:tcPr>
        <w:tcBorders>
          <w:top w:val="single" w:sz="4" w:space="0" w:color="9BBB59"/>
          <w:left w:val="single" w:sz="4" w:space="0" w:color="9BBB59"/>
          <w:bottom w:val="single" w:sz="4" w:space="0" w:color="9BBB59"/>
          <w:right w:val="single" w:sz="4" w:space="0" w:color="9BBB59"/>
        </w:tcBorders>
        <w:shd w:val="clear" w:color="auto" w:fill="9ABB59"/>
      </w:tcPr>
    </w:tblStylePr>
    <w:tblStylePr w:type="lastRow">
      <w:rPr>
        <w:b/>
        <w:color w:val="404040"/>
      </w:rPr>
      <w:tblPr/>
      <w:tcPr>
        <w:tcBorders>
          <w:top w:val="single" w:sz="4" w:space="0" w:color="9BBB59"/>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4-Accent421">
    <w:name w:val="Grid Table 4 - Accent 421"/>
    <w:basedOn w:val="a3"/>
    <w:uiPriority w:val="5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insideV w:val="single" w:sz="4" w:space="0" w:color="B7A7CA"/>
      </w:tblBorders>
    </w:tblPr>
    <w:tblStylePr w:type="firstRow">
      <w:rPr>
        <w:b/>
        <w:color w:val="FFFFFF"/>
        <w:sz w:val="22"/>
        <w:szCs w:val="22"/>
      </w:rPr>
      <w:tblPr/>
      <w:tcPr>
        <w:tcBorders>
          <w:top w:val="single" w:sz="4" w:space="0" w:color="8064A2"/>
          <w:left w:val="single" w:sz="4" w:space="0" w:color="8064A2"/>
          <w:bottom w:val="single" w:sz="4" w:space="0" w:color="8064A2"/>
          <w:right w:val="single" w:sz="4" w:space="0" w:color="8064A2"/>
        </w:tcBorders>
        <w:shd w:val="clear" w:color="auto" w:fill="B2A1C6"/>
      </w:tcPr>
    </w:tblStylePr>
    <w:tblStylePr w:type="lastRow">
      <w:rPr>
        <w:b/>
        <w:color w:val="404040"/>
      </w:rPr>
      <w:tblPr/>
      <w:tcPr>
        <w:tcBorders>
          <w:top w:val="single" w:sz="4" w:space="0" w:color="8064A2"/>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4-Accent521">
    <w:name w:val="Grid Table 4 - Accent 521"/>
    <w:basedOn w:val="a3"/>
    <w:uiPriority w:val="5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insideV w:val="single" w:sz="4" w:space="0" w:color="99D0DE"/>
      </w:tblBorders>
    </w:tblPr>
    <w:tblStylePr w:type="firstRow">
      <w:rPr>
        <w:b/>
        <w:color w:val="FFFFFF"/>
        <w:sz w:val="22"/>
        <w:szCs w:val="22"/>
      </w:rPr>
      <w:tblPr/>
      <w:tcPr>
        <w:tcBorders>
          <w:top w:val="single" w:sz="4" w:space="0" w:color="4BACC6"/>
          <w:left w:val="single" w:sz="4" w:space="0" w:color="4BACC6"/>
          <w:bottom w:val="single" w:sz="4" w:space="0" w:color="4BACC6"/>
          <w:right w:val="single" w:sz="4" w:space="0" w:color="4BACC6"/>
        </w:tcBorders>
        <w:shd w:val="clear" w:color="auto" w:fill="4BACC6"/>
      </w:tcPr>
    </w:tblStylePr>
    <w:tblStylePr w:type="lastRow">
      <w:rPr>
        <w:b/>
        <w:color w:val="404040"/>
      </w:rPr>
      <w:tblPr/>
      <w:tcPr>
        <w:tcBorders>
          <w:top w:val="single" w:sz="4" w:space="0" w:color="4BACC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4-Accent621">
    <w:name w:val="Grid Table 4 - Accent 621"/>
    <w:basedOn w:val="a3"/>
    <w:uiPriority w:val="5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insideV w:val="single" w:sz="4" w:space="0" w:color="FAC396"/>
      </w:tblBorders>
    </w:tblPr>
    <w:tblStylePr w:type="firstRow">
      <w:rPr>
        <w:b/>
        <w:color w:val="FFFFFF"/>
        <w:sz w:val="22"/>
        <w:szCs w:val="22"/>
      </w:rPr>
      <w:tblPr/>
      <w:tcPr>
        <w:tcBorders>
          <w:top w:val="single" w:sz="4" w:space="0" w:color="F79646"/>
          <w:left w:val="single" w:sz="4" w:space="0" w:color="F79646"/>
          <w:bottom w:val="single" w:sz="4" w:space="0" w:color="F79646"/>
          <w:right w:val="single" w:sz="4" w:space="0" w:color="F79646"/>
        </w:tcBorders>
        <w:shd w:val="clear" w:color="auto" w:fill="F79646"/>
      </w:tcPr>
    </w:tblStylePr>
    <w:tblStylePr w:type="lastRow">
      <w:rPr>
        <w:b/>
        <w:color w:val="404040"/>
      </w:rPr>
      <w:tblPr/>
      <w:tcPr>
        <w:tcBorders>
          <w:top w:val="single" w:sz="4" w:space="0" w:color="F7964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515">
    <w:name w:val="Таблица-сетка 5 темная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GridTable5Dark-Accent121">
    <w:name w:val="Grid Table 5 Dark-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F81BD"/>
      </w:tcPr>
    </w:tblStylePr>
    <w:tblStylePr w:type="lastRow">
      <w:rPr>
        <w:b/>
        <w:color w:val="FFFFFF"/>
        <w:sz w:val="22"/>
        <w:szCs w:val="22"/>
      </w:rPr>
      <w:tblPr/>
      <w:tcPr>
        <w:tcBorders>
          <w:top w:val="single" w:sz="4" w:space="0" w:color="FFFFFF"/>
        </w:tcBorders>
        <w:shd w:val="clear" w:color="auto" w:fill="4F81BD"/>
      </w:tcPr>
    </w:tblStylePr>
    <w:tblStylePr w:type="firstCol">
      <w:rPr>
        <w:b/>
        <w:color w:val="FFFFFF"/>
        <w:sz w:val="22"/>
        <w:szCs w:val="22"/>
      </w:rPr>
      <w:tblPr/>
      <w:tcPr>
        <w:shd w:val="clear" w:color="auto" w:fill="4F81BD"/>
      </w:tcPr>
    </w:tblStylePr>
    <w:tblStylePr w:type="lastCol">
      <w:rPr>
        <w:b/>
        <w:color w:val="FFFFFF"/>
        <w:sz w:val="22"/>
        <w:szCs w:val="22"/>
      </w:rPr>
      <w:tblPr/>
      <w:tcPr>
        <w:shd w:val="clear" w:color="auto" w:fill="4F81BD"/>
      </w:tcPr>
    </w:tblStylePr>
    <w:tblStylePr w:type="band1Vert">
      <w:tblPr/>
      <w:tcPr>
        <w:shd w:val="clear" w:color="auto" w:fill="AEC4E0"/>
      </w:tcPr>
    </w:tblStylePr>
    <w:tblStylePr w:type="band1Horz">
      <w:tblPr/>
      <w:tcPr>
        <w:shd w:val="clear" w:color="auto" w:fill="AEC4E0"/>
      </w:tcPr>
    </w:tblStylePr>
  </w:style>
  <w:style w:type="table" w:customStyle="1" w:styleId="GridTable5Dark-Accent221">
    <w:name w:val="Grid Table 5 Dark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C0504D"/>
      </w:tcPr>
    </w:tblStylePr>
    <w:tblStylePr w:type="lastRow">
      <w:rPr>
        <w:b/>
        <w:color w:val="FFFFFF"/>
        <w:sz w:val="22"/>
        <w:szCs w:val="22"/>
      </w:rPr>
      <w:tblPr/>
      <w:tcPr>
        <w:tcBorders>
          <w:top w:val="single" w:sz="4" w:space="0" w:color="FFFFFF"/>
        </w:tcBorders>
        <w:shd w:val="clear" w:color="auto" w:fill="C0504D"/>
      </w:tcPr>
    </w:tblStylePr>
    <w:tblStylePr w:type="firstCol">
      <w:rPr>
        <w:b/>
        <w:color w:val="FFFFFF"/>
        <w:sz w:val="22"/>
        <w:szCs w:val="22"/>
      </w:rPr>
      <w:tblPr/>
      <w:tcPr>
        <w:shd w:val="clear" w:color="auto" w:fill="C0504D"/>
      </w:tcPr>
    </w:tblStylePr>
    <w:tblStylePr w:type="lastCol">
      <w:rPr>
        <w:b/>
        <w:color w:val="FFFFFF"/>
        <w:sz w:val="22"/>
        <w:szCs w:val="22"/>
      </w:rPr>
      <w:tblPr/>
      <w:tcPr>
        <w:shd w:val="clear" w:color="auto" w:fill="C0504D"/>
      </w:tcPr>
    </w:tblStylePr>
    <w:tblStylePr w:type="band1Vert">
      <w:tblPr/>
      <w:tcPr>
        <w:shd w:val="clear" w:color="auto" w:fill="E2AEAD"/>
      </w:tcPr>
    </w:tblStylePr>
    <w:tblStylePr w:type="band1Horz">
      <w:tblPr/>
      <w:tcPr>
        <w:shd w:val="clear" w:color="auto" w:fill="E2AEAD"/>
      </w:tcPr>
    </w:tblStylePr>
  </w:style>
  <w:style w:type="table" w:customStyle="1" w:styleId="GridTable5Dark-Accent321">
    <w:name w:val="Grid Table 5 Dark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9BBB59"/>
      </w:tcPr>
    </w:tblStylePr>
    <w:tblStylePr w:type="lastRow">
      <w:rPr>
        <w:b/>
        <w:color w:val="FFFFFF"/>
        <w:sz w:val="22"/>
        <w:szCs w:val="22"/>
      </w:rPr>
      <w:tblPr/>
      <w:tcPr>
        <w:tcBorders>
          <w:top w:val="single" w:sz="4" w:space="0" w:color="FFFFFF"/>
        </w:tcBorders>
        <w:shd w:val="clear" w:color="auto" w:fill="9BBB59"/>
      </w:tcPr>
    </w:tblStylePr>
    <w:tblStylePr w:type="firstCol">
      <w:rPr>
        <w:b/>
        <w:color w:val="FFFFFF"/>
        <w:sz w:val="22"/>
        <w:szCs w:val="22"/>
      </w:rPr>
      <w:tblPr/>
      <w:tcPr>
        <w:shd w:val="clear" w:color="auto" w:fill="9BBB59"/>
      </w:tcPr>
    </w:tblStylePr>
    <w:tblStylePr w:type="lastCol">
      <w:rPr>
        <w:b/>
        <w:color w:val="FFFFFF"/>
        <w:sz w:val="22"/>
        <w:szCs w:val="22"/>
      </w:rPr>
      <w:tblPr/>
      <w:tcPr>
        <w:shd w:val="clear" w:color="auto" w:fill="9BBB59"/>
      </w:tcPr>
    </w:tblStylePr>
    <w:tblStylePr w:type="band1Vert">
      <w:tblPr/>
      <w:tcPr>
        <w:shd w:val="clear" w:color="auto" w:fill="D0DFB2"/>
      </w:tcPr>
    </w:tblStylePr>
    <w:tblStylePr w:type="band1Horz">
      <w:tblPr/>
      <w:tcPr>
        <w:shd w:val="clear" w:color="auto" w:fill="D0DFB2"/>
      </w:tcPr>
    </w:tblStylePr>
  </w:style>
  <w:style w:type="table" w:customStyle="1" w:styleId="GridTable5Dark-Accent421">
    <w:name w:val="Grid Table 5 Dark-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8064A2"/>
      </w:tcPr>
    </w:tblStylePr>
    <w:tblStylePr w:type="lastRow">
      <w:rPr>
        <w:b/>
        <w:color w:val="FFFFFF"/>
        <w:sz w:val="22"/>
        <w:szCs w:val="22"/>
      </w:rPr>
      <w:tblPr/>
      <w:tcPr>
        <w:tcBorders>
          <w:top w:val="single" w:sz="4" w:space="0" w:color="FFFFFF"/>
        </w:tcBorders>
        <w:shd w:val="clear" w:color="auto" w:fill="8064A2"/>
      </w:tcPr>
    </w:tblStylePr>
    <w:tblStylePr w:type="firstCol">
      <w:rPr>
        <w:b/>
        <w:color w:val="FFFFFF"/>
        <w:sz w:val="22"/>
        <w:szCs w:val="22"/>
      </w:rPr>
      <w:tblPr/>
      <w:tcPr>
        <w:shd w:val="clear" w:color="auto" w:fill="8064A2"/>
      </w:tcPr>
    </w:tblStylePr>
    <w:tblStylePr w:type="lastCol">
      <w:rPr>
        <w:b/>
        <w:color w:val="FFFFFF"/>
        <w:sz w:val="22"/>
        <w:szCs w:val="22"/>
      </w:rPr>
      <w:tblPr/>
      <w:tcPr>
        <w:shd w:val="clear" w:color="auto" w:fill="8064A2"/>
      </w:tcPr>
    </w:tblStylePr>
    <w:tblStylePr w:type="band1Vert">
      <w:tblPr/>
      <w:tcPr>
        <w:shd w:val="clear" w:color="auto" w:fill="C4B7D4"/>
      </w:tcPr>
    </w:tblStylePr>
    <w:tblStylePr w:type="band1Horz">
      <w:tblPr/>
      <w:tcPr>
        <w:shd w:val="clear" w:color="auto" w:fill="C4B7D4"/>
      </w:tcPr>
    </w:tblStylePr>
  </w:style>
  <w:style w:type="table" w:customStyle="1" w:styleId="GridTable5Dark-Accent521">
    <w:name w:val="Grid Table 5 Dark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BACC6"/>
      </w:tcPr>
    </w:tblStylePr>
    <w:tblStylePr w:type="lastRow">
      <w:rPr>
        <w:b/>
        <w:color w:val="FFFFFF"/>
        <w:sz w:val="22"/>
        <w:szCs w:val="22"/>
      </w:rPr>
      <w:tblPr/>
      <w:tcPr>
        <w:tcBorders>
          <w:top w:val="single" w:sz="4" w:space="0" w:color="FFFFFF"/>
        </w:tcBorders>
        <w:shd w:val="clear" w:color="auto" w:fill="4BACC6"/>
      </w:tcPr>
    </w:tblStylePr>
    <w:tblStylePr w:type="firstCol">
      <w:rPr>
        <w:b/>
        <w:color w:val="FFFFFF"/>
        <w:sz w:val="22"/>
        <w:szCs w:val="22"/>
      </w:rPr>
      <w:tblPr/>
      <w:tcPr>
        <w:shd w:val="clear" w:color="auto" w:fill="4BACC6"/>
      </w:tcPr>
    </w:tblStylePr>
    <w:tblStylePr w:type="lastCol">
      <w:rPr>
        <w:b/>
        <w:color w:val="FFFFFF"/>
        <w:sz w:val="22"/>
        <w:szCs w:val="22"/>
      </w:rPr>
      <w:tblPr/>
      <w:tcPr>
        <w:shd w:val="clear" w:color="auto" w:fill="4BACC6"/>
      </w:tcPr>
    </w:tblStylePr>
    <w:tblStylePr w:type="band1Vert">
      <w:tblPr/>
      <w:tcPr>
        <w:shd w:val="clear" w:color="auto" w:fill="ACD8E4"/>
      </w:tcPr>
    </w:tblStylePr>
    <w:tblStylePr w:type="band1Horz">
      <w:tblPr/>
      <w:tcPr>
        <w:shd w:val="clear" w:color="auto" w:fill="ACD8E4"/>
      </w:tcPr>
    </w:tblStylePr>
  </w:style>
  <w:style w:type="table" w:customStyle="1" w:styleId="GridTable5Dark-Accent621">
    <w:name w:val="Grid Table 5 Dark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F79646"/>
      </w:tcPr>
    </w:tblStylePr>
    <w:tblStylePr w:type="lastRow">
      <w:rPr>
        <w:b/>
        <w:color w:val="FFFFFF"/>
        <w:sz w:val="22"/>
        <w:szCs w:val="22"/>
      </w:rPr>
      <w:tblPr/>
      <w:tcPr>
        <w:tcBorders>
          <w:top w:val="single" w:sz="4" w:space="0" w:color="FFFFFF"/>
        </w:tcBorders>
        <w:shd w:val="clear" w:color="auto" w:fill="F79646"/>
      </w:tcPr>
    </w:tblStylePr>
    <w:tblStylePr w:type="firstCol">
      <w:rPr>
        <w:b/>
        <w:color w:val="FFFFFF"/>
        <w:sz w:val="22"/>
        <w:szCs w:val="22"/>
      </w:rPr>
      <w:tblPr/>
      <w:tcPr>
        <w:shd w:val="clear" w:color="auto" w:fill="F79646"/>
      </w:tcPr>
    </w:tblStylePr>
    <w:tblStylePr w:type="lastCol">
      <w:rPr>
        <w:b/>
        <w:color w:val="FFFFFF"/>
        <w:sz w:val="22"/>
        <w:szCs w:val="22"/>
      </w:rPr>
      <w:tblPr/>
      <w:tcPr>
        <w:shd w:val="clear" w:color="auto" w:fill="F79646"/>
      </w:tcPr>
    </w:tblStylePr>
    <w:tblStylePr w:type="band1Vert">
      <w:tblPr/>
      <w:tcPr>
        <w:shd w:val="clear" w:color="auto" w:fill="FBCEAA"/>
      </w:tcPr>
    </w:tblStylePr>
    <w:tblStylePr w:type="band1Horz">
      <w:tblPr/>
      <w:tcPr>
        <w:shd w:val="clear" w:color="auto" w:fill="FBCEAA"/>
      </w:tcPr>
    </w:tblStylePr>
  </w:style>
  <w:style w:type="table" w:customStyle="1" w:styleId="-615">
    <w:name w:val="Таблица-сетка 6 цветная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GridTable6Colorful-Accent121">
    <w:name w:val="Grid Table 6 Colorful -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A6BFDD"/>
        <w:left w:val="single" w:sz="4" w:space="0" w:color="A6BFDD"/>
        <w:bottom w:val="single" w:sz="4" w:space="0" w:color="A6BFDD"/>
        <w:right w:val="single" w:sz="4" w:space="0" w:color="A6BFDD"/>
        <w:insideH w:val="single" w:sz="4" w:space="0" w:color="A6BFDD"/>
        <w:insideV w:val="single" w:sz="4" w:space="0" w:color="A6BFDD"/>
      </w:tblBorders>
    </w:tblPr>
    <w:tblStylePr w:type="firstRow">
      <w:rPr>
        <w:b/>
        <w:color w:val="A6BFDD"/>
      </w:rPr>
      <w:tblPr/>
      <w:tcPr>
        <w:tcBorders>
          <w:bottom w:val="single" w:sz="12" w:space="0" w:color="4F81BD"/>
        </w:tcBorders>
      </w:tcPr>
    </w:tblStylePr>
    <w:tblStylePr w:type="lastRow">
      <w:rPr>
        <w:b/>
        <w:color w:val="A6BFDD"/>
      </w:rPr>
    </w:tblStylePr>
    <w:tblStylePr w:type="firstCol">
      <w:rPr>
        <w:b/>
        <w:color w:val="A6BFDD"/>
      </w:rPr>
    </w:tblStylePr>
    <w:tblStylePr w:type="lastCol">
      <w:rPr>
        <w:b/>
        <w:color w:val="A6BFDD"/>
      </w:r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6Colorful-Accent221">
    <w:name w:val="Grid Table 6 Colorful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D99695"/>
        <w:left w:val="single" w:sz="4" w:space="0" w:color="D99695"/>
        <w:bottom w:val="single" w:sz="4" w:space="0" w:color="D99695"/>
        <w:right w:val="single" w:sz="4" w:space="0" w:color="D99695"/>
        <w:insideH w:val="single" w:sz="4" w:space="0" w:color="D99695"/>
        <w:insideV w:val="single" w:sz="4" w:space="0" w:color="D99695"/>
      </w:tblBorders>
    </w:tblPr>
    <w:tblStylePr w:type="firstRow">
      <w:rPr>
        <w:b/>
        <w:color w:val="D99695"/>
      </w:rPr>
      <w:tblPr/>
      <w:tcPr>
        <w:tcBorders>
          <w:bottom w:val="single" w:sz="12" w:space="0" w:color="C0504D"/>
        </w:tcBorders>
      </w:tcPr>
    </w:tblStylePr>
    <w:tblStylePr w:type="lastRow">
      <w:rPr>
        <w:b/>
        <w:color w:val="D99695"/>
      </w:rPr>
    </w:tblStylePr>
    <w:tblStylePr w:type="firstCol">
      <w:rPr>
        <w:b/>
        <w:color w:val="D99695"/>
      </w:rPr>
    </w:tblStylePr>
    <w:tblStylePr w:type="lastCol">
      <w:rPr>
        <w:b/>
        <w:color w:val="D99695"/>
      </w:r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6Colorful-Accent321">
    <w:name w:val="Grid Table 6 Colorful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9ABB59"/>
        <w:left w:val="single" w:sz="4" w:space="0" w:color="9ABB59"/>
        <w:bottom w:val="single" w:sz="4" w:space="0" w:color="9ABB59"/>
        <w:right w:val="single" w:sz="4" w:space="0" w:color="9ABB59"/>
        <w:insideH w:val="single" w:sz="4" w:space="0" w:color="9ABB59"/>
        <w:insideV w:val="single" w:sz="4" w:space="0" w:color="9ABB59"/>
      </w:tblBorders>
    </w:tblPr>
    <w:tblStylePr w:type="firstRow">
      <w:rPr>
        <w:b/>
        <w:color w:val="9ABB59"/>
      </w:rPr>
      <w:tblPr/>
      <w:tcPr>
        <w:tcBorders>
          <w:bottom w:val="single" w:sz="12" w:space="0" w:color="9BBB59"/>
        </w:tcBorders>
      </w:tcPr>
    </w:tblStylePr>
    <w:tblStylePr w:type="lastRow">
      <w:rPr>
        <w:b/>
        <w:color w:val="9ABB59"/>
      </w:rPr>
    </w:tblStylePr>
    <w:tblStylePr w:type="firstCol">
      <w:rPr>
        <w:b/>
        <w:color w:val="9ABB59"/>
      </w:rPr>
    </w:tblStylePr>
    <w:tblStylePr w:type="lastCol">
      <w:rPr>
        <w:b/>
        <w:color w:val="9ABB59"/>
      </w:r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6Colorful-Accent421">
    <w:name w:val="Grid Table 6 Colorful -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B2A1C6"/>
        <w:left w:val="single" w:sz="4" w:space="0" w:color="B2A1C6"/>
        <w:bottom w:val="single" w:sz="4" w:space="0" w:color="B2A1C6"/>
        <w:right w:val="single" w:sz="4" w:space="0" w:color="B2A1C6"/>
        <w:insideH w:val="single" w:sz="4" w:space="0" w:color="B2A1C6"/>
        <w:insideV w:val="single" w:sz="4" w:space="0" w:color="B2A1C6"/>
      </w:tblBorders>
    </w:tblPr>
    <w:tblStylePr w:type="firstRow">
      <w:rPr>
        <w:b/>
        <w:color w:val="B2A1C6"/>
      </w:rPr>
      <w:tblPr/>
      <w:tcPr>
        <w:tcBorders>
          <w:bottom w:val="single" w:sz="12" w:space="0" w:color="8064A2"/>
        </w:tcBorders>
      </w:tcPr>
    </w:tblStylePr>
    <w:tblStylePr w:type="lastRow">
      <w:rPr>
        <w:b/>
        <w:color w:val="B2A1C6"/>
      </w:rPr>
    </w:tblStylePr>
    <w:tblStylePr w:type="firstCol">
      <w:rPr>
        <w:b/>
        <w:color w:val="B2A1C6"/>
      </w:rPr>
    </w:tblStylePr>
    <w:tblStylePr w:type="lastCol">
      <w:rPr>
        <w:b/>
        <w:color w:val="B2A1C6"/>
      </w:r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6Colorful-Accent521">
    <w:name w:val="Grid Table 6 Colorful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Pr>
    <w:tblStylePr w:type="firstRow">
      <w:rPr>
        <w:b/>
        <w:color w:val="266779"/>
      </w:rPr>
      <w:tblPr/>
      <w:tcPr>
        <w:tcBorders>
          <w:bottom w:val="single" w:sz="12" w:space="0" w:color="4BACC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6Colorful-Accent621">
    <w:name w:val="Grid Table 6 Colorful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Pr>
    <w:tblStylePr w:type="firstRow">
      <w:rPr>
        <w:b/>
        <w:color w:val="266779"/>
      </w:rPr>
      <w:tblPr/>
      <w:tcPr>
        <w:tcBorders>
          <w:bottom w:val="single" w:sz="12" w:space="0" w:color="F7964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FDE9D8"/>
      </w:tcPr>
    </w:tblStylePr>
    <w:tblStylePr w:type="band1Horz">
      <w:rPr>
        <w:color w:val="266779"/>
        <w:sz w:val="22"/>
        <w:szCs w:val="22"/>
      </w:rPr>
      <w:tblPr/>
      <w:tcPr>
        <w:shd w:val="clear" w:color="auto" w:fill="FDE9D8"/>
      </w:tcPr>
    </w:tblStylePr>
    <w:tblStylePr w:type="band2Horz">
      <w:rPr>
        <w:color w:val="266779"/>
        <w:sz w:val="22"/>
        <w:szCs w:val="22"/>
      </w:rPr>
    </w:tblStylePr>
  </w:style>
  <w:style w:type="table" w:customStyle="1" w:styleId="-715">
    <w:name w:val="Таблица-сетка 7 цветная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GridTable7Colorful-Accent121">
    <w:name w:val="Grid Table 7 Colorful -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A6BFDD"/>
        <w:right w:val="single" w:sz="4" w:space="0" w:color="A6BFDD"/>
        <w:insideH w:val="single" w:sz="4" w:space="0" w:color="A6BFDD"/>
        <w:insideV w:val="single" w:sz="4" w:space="0" w:color="A6BFDD"/>
      </w:tblBorders>
    </w:tblPr>
    <w:tblStylePr w:type="firstRow">
      <w:rPr>
        <w:b/>
        <w:color w:val="A6BFDD"/>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b/>
        <w:color w:val="A6BFDD"/>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A6BFDD"/>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A6BFDD"/>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7Colorful-Accent221">
    <w:name w:val="Grid Table 7 Colorful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D99695"/>
        <w:right w:val="single" w:sz="4" w:space="0" w:color="D99695"/>
        <w:insideH w:val="single" w:sz="4" w:space="0" w:color="D99695"/>
        <w:insideV w:val="single" w:sz="4" w:space="0" w:color="D99695"/>
      </w:tblBorders>
    </w:tblPr>
    <w:tblStylePr w:type="firstRow">
      <w:rPr>
        <w:b/>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b/>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7Colorful-Accent321">
    <w:name w:val="Grid Table 7 Colorful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9ABB59"/>
        <w:right w:val="single" w:sz="4" w:space="0" w:color="9ABB59"/>
        <w:insideH w:val="single" w:sz="4" w:space="0" w:color="9ABB59"/>
        <w:insideV w:val="single" w:sz="4" w:space="0" w:color="9ABB59"/>
      </w:tblBorders>
    </w:tblPr>
    <w:tblStylePr w:type="firstRow">
      <w:rPr>
        <w:b/>
        <w:color w:val="9ABB59"/>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b/>
        <w:color w:val="9ABB59"/>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9ABB59"/>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9ABB59"/>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7Colorful-Accent421">
    <w:name w:val="Grid Table 7 Colorful -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B2A1C6"/>
        <w:right w:val="single" w:sz="4" w:space="0" w:color="B2A1C6"/>
        <w:insideH w:val="single" w:sz="4" w:space="0" w:color="B2A1C6"/>
        <w:insideV w:val="single" w:sz="4" w:space="0" w:color="B2A1C6"/>
      </w:tblBorders>
    </w:tblPr>
    <w:tblStylePr w:type="firstRow">
      <w:rPr>
        <w:b/>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b/>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7Colorful-Accent521">
    <w:name w:val="Grid Table 7 Colorful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99D0DE"/>
        <w:right w:val="single" w:sz="4" w:space="0" w:color="99D0DE"/>
        <w:insideH w:val="single" w:sz="4" w:space="0" w:color="99D0DE"/>
        <w:insideV w:val="single" w:sz="4" w:space="0" w:color="99D0DE"/>
      </w:tblBorders>
    </w:tblPr>
    <w:tblStylePr w:type="firstRow">
      <w:rPr>
        <w:b/>
        <w:color w:val="266779"/>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b/>
        <w:color w:val="266779"/>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266779"/>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266779"/>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7Colorful-Accent621">
    <w:name w:val="Grid Table 7 Colorful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FAC396"/>
        <w:right w:val="single" w:sz="4" w:space="0" w:color="FAC396"/>
        <w:insideH w:val="single" w:sz="4" w:space="0" w:color="FAC396"/>
        <w:insideV w:val="single" w:sz="4" w:space="0" w:color="FAC396"/>
      </w:tblBorders>
    </w:tblPr>
    <w:tblStylePr w:type="firstRow">
      <w:rPr>
        <w:b/>
        <w:color w:val="B15407"/>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b/>
        <w:color w:val="B15407"/>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B15407"/>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B15407"/>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9D8"/>
      </w:tcPr>
    </w:tblStylePr>
    <w:tblStylePr w:type="band1Horz">
      <w:rPr>
        <w:color w:val="B15407"/>
        <w:sz w:val="22"/>
        <w:szCs w:val="22"/>
      </w:rPr>
      <w:tblPr/>
      <w:tcPr>
        <w:shd w:val="clear" w:color="auto" w:fill="FDE9D8"/>
      </w:tcPr>
    </w:tblStylePr>
    <w:tblStylePr w:type="band2Horz">
      <w:rPr>
        <w:color w:val="B15407"/>
        <w:sz w:val="22"/>
        <w:szCs w:val="22"/>
      </w:rPr>
    </w:tblStylePr>
  </w:style>
  <w:style w:type="table" w:customStyle="1" w:styleId="-1150">
    <w:name w:val="Список-таблица 1 светлая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ListTable1Light-Accent121">
    <w:name w:val="List Table 1 Light -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F81BD"/>
          <w:right w:val="none" w:sz="0" w:space="0" w:color="auto"/>
        </w:tcBorders>
      </w:tcPr>
    </w:tblStylePr>
    <w:tblStylePr w:type="lastRow">
      <w:rPr>
        <w:b/>
        <w:color w:val="404040"/>
      </w:rPr>
      <w:tblPr/>
      <w:tcPr>
        <w:tcBorders>
          <w:top w:val="single" w:sz="4" w:space="0" w:color="4F81B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2DFEE"/>
      </w:tcPr>
    </w:tblStylePr>
    <w:tblStylePr w:type="band1Horz">
      <w:tblPr/>
      <w:tcPr>
        <w:shd w:val="clear" w:color="auto" w:fill="D2DFEE"/>
      </w:tcPr>
    </w:tblStylePr>
  </w:style>
  <w:style w:type="table" w:customStyle="1" w:styleId="ListTable1Light-Accent221">
    <w:name w:val="List Table 1 Light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C0504D"/>
          <w:right w:val="none" w:sz="0" w:space="0" w:color="auto"/>
        </w:tcBorders>
      </w:tcPr>
    </w:tblStylePr>
    <w:tblStylePr w:type="lastRow">
      <w:rPr>
        <w:b/>
        <w:color w:val="404040"/>
      </w:rPr>
      <w:tblPr/>
      <w:tcPr>
        <w:tcBorders>
          <w:top w:val="single" w:sz="4" w:space="0" w:color="C0504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FD2D2"/>
      </w:tcPr>
    </w:tblStylePr>
    <w:tblStylePr w:type="band1Horz">
      <w:tblPr/>
      <w:tcPr>
        <w:shd w:val="clear" w:color="auto" w:fill="EFD2D2"/>
      </w:tcPr>
    </w:tblStylePr>
  </w:style>
  <w:style w:type="table" w:customStyle="1" w:styleId="ListTable1Light-Accent321">
    <w:name w:val="List Table 1 Light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9BBB59"/>
          <w:right w:val="none" w:sz="0" w:space="0" w:color="auto"/>
        </w:tcBorders>
      </w:tcPr>
    </w:tblStylePr>
    <w:tblStylePr w:type="lastRow">
      <w:rPr>
        <w:b/>
        <w:color w:val="404040"/>
      </w:rPr>
      <w:tblPr/>
      <w:tcPr>
        <w:tcBorders>
          <w:top w:val="single" w:sz="4" w:space="0" w:color="9BBB59"/>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5EED5"/>
      </w:tcPr>
    </w:tblStylePr>
    <w:tblStylePr w:type="band1Horz">
      <w:tblPr/>
      <w:tcPr>
        <w:shd w:val="clear" w:color="auto" w:fill="E5EED5"/>
      </w:tcPr>
    </w:tblStylePr>
  </w:style>
  <w:style w:type="table" w:customStyle="1" w:styleId="ListTable1Light-Accent421">
    <w:name w:val="List Table 1 Light -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8064A2"/>
          <w:right w:val="none" w:sz="0" w:space="0" w:color="auto"/>
        </w:tcBorders>
      </w:tcPr>
    </w:tblStylePr>
    <w:tblStylePr w:type="lastRow">
      <w:rPr>
        <w:b/>
        <w:color w:val="404040"/>
      </w:rPr>
      <w:tblPr/>
      <w:tcPr>
        <w:tcBorders>
          <w:top w:val="single" w:sz="4" w:space="0" w:color="8064A2"/>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FD8E7"/>
      </w:tcPr>
    </w:tblStylePr>
    <w:tblStylePr w:type="band1Horz">
      <w:tblPr/>
      <w:tcPr>
        <w:shd w:val="clear" w:color="auto" w:fill="DFD8E7"/>
      </w:tcPr>
    </w:tblStylePr>
  </w:style>
  <w:style w:type="table" w:customStyle="1" w:styleId="ListTable1Light-Accent521">
    <w:name w:val="List Table 1 Light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BACC6"/>
          <w:right w:val="none" w:sz="0" w:space="0" w:color="auto"/>
        </w:tcBorders>
      </w:tcPr>
    </w:tblStylePr>
    <w:tblStylePr w:type="lastRow">
      <w:rPr>
        <w:b/>
        <w:color w:val="404040"/>
      </w:rPr>
      <w:tblPr/>
      <w:tcPr>
        <w:tcBorders>
          <w:top w:val="single" w:sz="4" w:space="0" w:color="4BACC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1EAF0"/>
      </w:tcPr>
    </w:tblStylePr>
    <w:tblStylePr w:type="band1Horz">
      <w:tblPr/>
      <w:tcPr>
        <w:shd w:val="clear" w:color="auto" w:fill="D1EAF0"/>
      </w:tcPr>
    </w:tblStylePr>
  </w:style>
  <w:style w:type="table" w:customStyle="1" w:styleId="ListTable1Light-Accent621">
    <w:name w:val="List Table 1 Light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F79646"/>
          <w:right w:val="none" w:sz="0" w:space="0" w:color="auto"/>
        </w:tcBorders>
      </w:tcPr>
    </w:tblStylePr>
    <w:tblStylePr w:type="lastRow">
      <w:rPr>
        <w:b/>
        <w:color w:val="404040"/>
      </w:rPr>
      <w:tblPr/>
      <w:tcPr>
        <w:tcBorders>
          <w:top w:val="single" w:sz="4" w:space="0" w:color="F7964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DE4D0"/>
      </w:tcPr>
    </w:tblStylePr>
    <w:tblStylePr w:type="band1Horz">
      <w:tblPr/>
      <w:tcPr>
        <w:shd w:val="clear" w:color="auto" w:fill="FDE4D0"/>
      </w:tcPr>
    </w:tblStylePr>
  </w:style>
  <w:style w:type="table" w:customStyle="1" w:styleId="-2150">
    <w:name w:val="Список-таблица 2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2-Accent121">
    <w:name w:val="List Table 2 -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9BB7D9"/>
        <w:bottom w:val="single" w:sz="4" w:space="0" w:color="9BB7D9"/>
        <w:insideH w:val="single" w:sz="4" w:space="0" w:color="9BB7D9"/>
      </w:tblBorders>
    </w:tblPr>
    <w:tblStylePr w:type="fir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la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2-Accent221">
    <w:name w:val="List Table 2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DB9B9A"/>
        <w:bottom w:val="single" w:sz="4" w:space="0" w:color="DB9B9A"/>
        <w:insideH w:val="single" w:sz="4" w:space="0" w:color="DB9B9A"/>
      </w:tblBorders>
    </w:tblPr>
    <w:tblStylePr w:type="fir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la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2-Accent321">
    <w:name w:val="List Table 2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C6D8A1"/>
        <w:bottom w:val="single" w:sz="4" w:space="0" w:color="C6D8A1"/>
        <w:insideH w:val="single" w:sz="4" w:space="0" w:color="C6D8A1"/>
      </w:tblBorders>
    </w:tblPr>
    <w:tblStylePr w:type="fir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la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2-Accent421">
    <w:name w:val="List Table 2 -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B7A7CA"/>
        <w:bottom w:val="single" w:sz="4" w:space="0" w:color="B7A7CA"/>
        <w:insideH w:val="single" w:sz="4" w:space="0" w:color="B7A7CA"/>
      </w:tblBorders>
    </w:tblPr>
    <w:tblStylePr w:type="fir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la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2-Accent521">
    <w:name w:val="List Table 2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99D0DE"/>
        <w:bottom w:val="single" w:sz="4" w:space="0" w:color="99D0DE"/>
        <w:insideH w:val="single" w:sz="4" w:space="0" w:color="99D0DE"/>
      </w:tblBorders>
    </w:tblPr>
    <w:tblStylePr w:type="fir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la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2-Accent621">
    <w:name w:val="List Table 2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AC396"/>
        <w:bottom w:val="single" w:sz="4" w:space="0" w:color="FAC396"/>
        <w:insideH w:val="single" w:sz="4" w:space="0" w:color="FAC396"/>
      </w:tblBorders>
    </w:tblPr>
    <w:tblStylePr w:type="fir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la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3150">
    <w:name w:val="Список-таблица 3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ListTable3-Accent121">
    <w:name w:val="List Table 3 -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4F81BD"/>
        <w:left w:val="single" w:sz="4" w:space="0" w:color="4F81BD"/>
        <w:bottom w:val="single" w:sz="4" w:space="0" w:color="4F81BD"/>
        <w:right w:val="single" w:sz="4" w:space="0" w:color="4F81BD"/>
      </w:tblBorders>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F81BD"/>
          <w:right w:val="single" w:sz="4" w:space="0" w:color="4F81BD"/>
        </w:tcBorders>
      </w:tcPr>
    </w:tblStylePr>
    <w:tblStylePr w:type="band1Horz">
      <w:rPr>
        <w:color w:val="404040"/>
        <w:sz w:val="22"/>
        <w:szCs w:val="22"/>
      </w:rPr>
      <w:tblPr/>
      <w:tcPr>
        <w:tcBorders>
          <w:top w:val="single" w:sz="4" w:space="0" w:color="4F81BD"/>
          <w:bottom w:val="single" w:sz="4" w:space="0" w:color="4F81BD"/>
        </w:tcBorders>
      </w:tcPr>
    </w:tblStylePr>
  </w:style>
  <w:style w:type="table" w:customStyle="1" w:styleId="ListTable3-Accent221">
    <w:name w:val="List Table 3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D99695"/>
        <w:left w:val="single" w:sz="4" w:space="0" w:color="D99695"/>
        <w:bottom w:val="single" w:sz="4" w:space="0" w:color="D99695"/>
        <w:right w:val="single" w:sz="4" w:space="0" w:color="D99695"/>
      </w:tblBorders>
    </w:tblPr>
    <w:tblStylePr w:type="firstRow">
      <w:rPr>
        <w:b/>
        <w:color w:val="FFFFFF"/>
        <w:sz w:val="22"/>
        <w:szCs w:val="22"/>
      </w:rPr>
      <w:tblPr/>
      <w:tcPr>
        <w:shd w:val="clear" w:color="auto" w:fill="D9969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C0504D"/>
          <w:right w:val="single" w:sz="4" w:space="0" w:color="C0504D"/>
        </w:tcBorders>
      </w:tcPr>
    </w:tblStylePr>
    <w:tblStylePr w:type="band1Horz">
      <w:rPr>
        <w:color w:val="404040"/>
        <w:sz w:val="22"/>
        <w:szCs w:val="22"/>
      </w:rPr>
      <w:tblPr/>
      <w:tcPr>
        <w:tcBorders>
          <w:top w:val="single" w:sz="4" w:space="0" w:color="C0504D"/>
          <w:bottom w:val="single" w:sz="4" w:space="0" w:color="C0504D"/>
        </w:tcBorders>
      </w:tcPr>
    </w:tblStylePr>
  </w:style>
  <w:style w:type="table" w:customStyle="1" w:styleId="ListTable3-Accent321">
    <w:name w:val="List Table 3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C3D69B"/>
        <w:left w:val="single" w:sz="4" w:space="0" w:color="C3D69B"/>
        <w:bottom w:val="single" w:sz="4" w:space="0" w:color="C3D69B"/>
        <w:right w:val="single" w:sz="4" w:space="0" w:color="C3D69B"/>
      </w:tblBorders>
    </w:tblPr>
    <w:tblStylePr w:type="firstRow">
      <w:rPr>
        <w:b/>
        <w:color w:val="FFFFFF"/>
        <w:sz w:val="22"/>
        <w:szCs w:val="22"/>
      </w:rPr>
      <w:tblPr/>
      <w:tcPr>
        <w:shd w:val="clear" w:color="auto" w:fill="C3D69B"/>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9BBB59"/>
          <w:right w:val="single" w:sz="4" w:space="0" w:color="9BBB59"/>
        </w:tcBorders>
      </w:tcPr>
    </w:tblStylePr>
    <w:tblStylePr w:type="band1Horz">
      <w:rPr>
        <w:color w:val="404040"/>
        <w:sz w:val="22"/>
        <w:szCs w:val="22"/>
      </w:rPr>
      <w:tblPr/>
      <w:tcPr>
        <w:tcBorders>
          <w:top w:val="single" w:sz="4" w:space="0" w:color="9BBB59"/>
          <w:bottom w:val="single" w:sz="4" w:space="0" w:color="9BBB59"/>
        </w:tcBorders>
      </w:tcPr>
    </w:tblStylePr>
  </w:style>
  <w:style w:type="table" w:customStyle="1" w:styleId="ListTable3-Accent421">
    <w:name w:val="List Table 3 -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B2A1C6"/>
        <w:left w:val="single" w:sz="4" w:space="0" w:color="B2A1C6"/>
        <w:bottom w:val="single" w:sz="4" w:space="0" w:color="B2A1C6"/>
        <w:right w:val="single" w:sz="4" w:space="0" w:color="B2A1C6"/>
      </w:tblBorders>
    </w:tblPr>
    <w:tblStylePr w:type="firstRow">
      <w:rPr>
        <w:b/>
        <w:color w:val="FFFFFF"/>
        <w:sz w:val="22"/>
        <w:szCs w:val="22"/>
      </w:rPr>
      <w:tblPr/>
      <w:tcPr>
        <w:shd w:val="clear" w:color="auto" w:fill="B2A1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8064A2"/>
          <w:right w:val="single" w:sz="4" w:space="0" w:color="8064A2"/>
        </w:tcBorders>
      </w:tcPr>
    </w:tblStylePr>
    <w:tblStylePr w:type="band1Horz">
      <w:rPr>
        <w:color w:val="404040"/>
        <w:sz w:val="22"/>
        <w:szCs w:val="22"/>
      </w:rPr>
      <w:tblPr/>
      <w:tcPr>
        <w:tcBorders>
          <w:top w:val="single" w:sz="4" w:space="0" w:color="8064A2"/>
          <w:bottom w:val="single" w:sz="4" w:space="0" w:color="8064A2"/>
        </w:tcBorders>
      </w:tcPr>
    </w:tblStylePr>
  </w:style>
  <w:style w:type="table" w:customStyle="1" w:styleId="ListTable3-Accent521">
    <w:name w:val="List Table 3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92CCDC"/>
        <w:left w:val="single" w:sz="4" w:space="0" w:color="92CCDC"/>
        <w:bottom w:val="single" w:sz="4" w:space="0" w:color="92CCDC"/>
        <w:right w:val="single" w:sz="4" w:space="0" w:color="92CCDC"/>
      </w:tblBorders>
    </w:tblPr>
    <w:tblStylePr w:type="firstRow">
      <w:rPr>
        <w:b/>
        <w:color w:val="FFFFFF"/>
        <w:sz w:val="22"/>
        <w:szCs w:val="22"/>
      </w:rPr>
      <w:tblPr/>
      <w:tcPr>
        <w:shd w:val="clear" w:color="auto" w:fill="92CCDC"/>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BACC6"/>
          <w:right w:val="single" w:sz="4" w:space="0" w:color="4BACC6"/>
        </w:tcBorders>
      </w:tcPr>
    </w:tblStylePr>
    <w:tblStylePr w:type="band1Horz">
      <w:rPr>
        <w:color w:val="404040"/>
        <w:sz w:val="22"/>
        <w:szCs w:val="22"/>
      </w:rPr>
      <w:tblPr/>
      <w:tcPr>
        <w:tcBorders>
          <w:top w:val="single" w:sz="4" w:space="0" w:color="4BACC6"/>
          <w:bottom w:val="single" w:sz="4" w:space="0" w:color="4BACC6"/>
        </w:tcBorders>
      </w:tcPr>
    </w:tblStylePr>
  </w:style>
  <w:style w:type="table" w:customStyle="1" w:styleId="ListTable3-Accent621">
    <w:name w:val="List Table 3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AC090"/>
        <w:left w:val="single" w:sz="4" w:space="0" w:color="FAC090"/>
        <w:bottom w:val="single" w:sz="4" w:space="0" w:color="FAC090"/>
        <w:right w:val="single" w:sz="4" w:space="0" w:color="FAC090"/>
      </w:tblBorders>
    </w:tblPr>
    <w:tblStylePr w:type="firstRow">
      <w:rPr>
        <w:b/>
        <w:color w:val="FFFFFF"/>
        <w:sz w:val="22"/>
        <w:szCs w:val="22"/>
      </w:rPr>
      <w:tblPr/>
      <w:tcPr>
        <w:shd w:val="clear" w:color="auto" w:fill="FAC09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79646"/>
          <w:right w:val="single" w:sz="4" w:space="0" w:color="F79646"/>
        </w:tcBorders>
      </w:tcPr>
    </w:tblStylePr>
    <w:tblStylePr w:type="band1Horz">
      <w:rPr>
        <w:color w:val="404040"/>
        <w:sz w:val="22"/>
        <w:szCs w:val="22"/>
      </w:rPr>
      <w:tblPr/>
      <w:tcPr>
        <w:tcBorders>
          <w:top w:val="single" w:sz="4" w:space="0" w:color="F79646"/>
          <w:bottom w:val="single" w:sz="4" w:space="0" w:color="F79646"/>
        </w:tcBorders>
      </w:tcPr>
    </w:tblStylePr>
  </w:style>
  <w:style w:type="table" w:customStyle="1" w:styleId="-4150">
    <w:name w:val="Список-таблица 4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4-Accent121">
    <w:name w:val="List Table 4 -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tblBorders>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4-Accent221">
    <w:name w:val="List Table 4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tblBorders>
    </w:tblPr>
    <w:tblStylePr w:type="firstRow">
      <w:rPr>
        <w:b/>
        <w:color w:val="FFFFFF"/>
        <w:sz w:val="22"/>
        <w:szCs w:val="22"/>
      </w:rPr>
      <w:tblPr/>
      <w:tcPr>
        <w:shd w:val="clear" w:color="auto" w:fill="C0504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4-Accent321">
    <w:name w:val="List Table 4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tblBorders>
    </w:tblPr>
    <w:tblStylePr w:type="firstRow">
      <w:rPr>
        <w:b/>
        <w:color w:val="FFFFFF"/>
        <w:sz w:val="22"/>
        <w:szCs w:val="22"/>
      </w:rPr>
      <w:tblPr/>
      <w:tcPr>
        <w:shd w:val="clear" w:color="auto" w:fill="9BBB5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4-Accent421">
    <w:name w:val="List Table 4 -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tblBorders>
    </w:tblPr>
    <w:tblStylePr w:type="firstRow">
      <w:rPr>
        <w:b/>
        <w:color w:val="FFFFFF"/>
        <w:sz w:val="22"/>
        <w:szCs w:val="22"/>
      </w:rPr>
      <w:tblPr/>
      <w:tcPr>
        <w:shd w:val="clear" w:color="auto" w:fill="8064A2"/>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4-Accent521">
    <w:name w:val="List Table 4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tblBorders>
    </w:tblPr>
    <w:tblStylePr w:type="firstRow">
      <w:rPr>
        <w:b/>
        <w:color w:val="FFFFFF"/>
        <w:sz w:val="22"/>
        <w:szCs w:val="22"/>
      </w:rPr>
      <w:tblPr/>
      <w:tcPr>
        <w:shd w:val="clear" w:color="auto" w:fill="4BAC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4-Accent621">
    <w:name w:val="List Table 4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tblBorders>
    </w:tblPr>
    <w:tblStylePr w:type="firstRow">
      <w:rPr>
        <w:b/>
        <w:color w:val="FFFFFF"/>
        <w:sz w:val="22"/>
        <w:szCs w:val="22"/>
      </w:rPr>
      <w:tblPr/>
      <w:tcPr>
        <w:shd w:val="clear" w:color="auto" w:fill="F7964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5150">
    <w:name w:val="Список-таблица 5 темная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ListTable5Dark-Accent121">
    <w:name w:val="List Table 5 Dark -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36" w:space="0" w:color="4F81BD"/>
        <w:left w:val="single" w:sz="36" w:space="0" w:color="4F81BD"/>
        <w:bottom w:val="single" w:sz="36" w:space="0" w:color="4F81BD"/>
        <w:right w:val="single" w:sz="36" w:space="0" w:color="4F81BD"/>
      </w:tblBorders>
    </w:tblPr>
    <w:tblStylePr w:type="firstRow">
      <w:rPr>
        <w:b/>
        <w:color w:val="FFFFFF"/>
        <w:sz w:val="22"/>
        <w:szCs w:val="22"/>
      </w:rPr>
      <w:tblPr/>
      <w:tcPr>
        <w:tcBorders>
          <w:top w:val="single" w:sz="36" w:space="0" w:color="4F81BD"/>
          <w:bottom w:val="single" w:sz="12" w:space="0" w:color="FFFFFF"/>
        </w:tcBorders>
        <w:shd w:val="clear" w:color="auto" w:fill="4F81BD"/>
      </w:tcPr>
    </w:tblStylePr>
    <w:tblStylePr w:type="lastRow">
      <w:rPr>
        <w:b/>
        <w:color w:val="FFFFFF"/>
        <w:sz w:val="22"/>
        <w:szCs w:val="22"/>
      </w:rPr>
    </w:tblStylePr>
    <w:tblStylePr w:type="firstCol">
      <w:rPr>
        <w:b/>
        <w:color w:val="FFFFFF"/>
        <w:sz w:val="22"/>
        <w:szCs w:val="22"/>
      </w:rPr>
      <w:tblPr/>
      <w:tcPr>
        <w:tcBorders>
          <w:left w:val="single" w:sz="36" w:space="0" w:color="4F81BD"/>
          <w:right w:val="single" w:sz="4" w:space="0" w:color="FFFFFF"/>
        </w:tcBorders>
      </w:tcPr>
    </w:tblStylePr>
    <w:tblStylePr w:type="lastCol">
      <w:tblPr/>
      <w:tcPr>
        <w:tcBorders>
          <w:left w:val="single" w:sz="4" w:space="0" w:color="FFFFFF"/>
          <w:right w:val="single" w:sz="36" w:space="0" w:color="4F81BD"/>
        </w:tcBorders>
      </w:tcPr>
    </w:tblStylePr>
    <w:tblStylePr w:type="band1Vert">
      <w:tblPr/>
      <w:tcPr>
        <w:tcBorders>
          <w:left w:val="single" w:sz="4" w:space="0" w:color="FFFFFF"/>
          <w:right w:val="single" w:sz="4" w:space="0" w:color="FFFFFF"/>
        </w:tcBorders>
        <w:shd w:val="clear" w:color="auto" w:fill="4F81BD"/>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F81BD"/>
      </w:tcPr>
    </w:tblStylePr>
    <w:tblStylePr w:type="band2Horz">
      <w:tblPr/>
      <w:tcPr>
        <w:tcBorders>
          <w:top w:val="single" w:sz="4" w:space="0" w:color="FFFFFF"/>
          <w:bottom w:val="single" w:sz="4" w:space="0" w:color="FFFFFF"/>
        </w:tcBorders>
        <w:shd w:val="clear" w:color="auto" w:fill="4F81BD"/>
      </w:tcPr>
    </w:tblStylePr>
  </w:style>
  <w:style w:type="table" w:customStyle="1" w:styleId="ListTable5Dark-Accent221">
    <w:name w:val="List Table 5 Dark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36" w:space="0" w:color="D99695"/>
        <w:left w:val="single" w:sz="36" w:space="0" w:color="D99695"/>
        <w:bottom w:val="single" w:sz="36" w:space="0" w:color="D99695"/>
        <w:right w:val="single" w:sz="36" w:space="0" w:color="D99695"/>
      </w:tblBorders>
    </w:tblPr>
    <w:tblStylePr w:type="firstRow">
      <w:rPr>
        <w:b/>
        <w:color w:val="FFFFFF"/>
        <w:sz w:val="22"/>
        <w:szCs w:val="22"/>
      </w:rPr>
      <w:tblPr/>
      <w:tcPr>
        <w:tcBorders>
          <w:top w:val="single" w:sz="36" w:space="0" w:color="C0504D"/>
          <w:bottom w:val="single" w:sz="12" w:space="0" w:color="FFFFFF"/>
        </w:tcBorders>
        <w:shd w:val="clear" w:color="auto" w:fill="D99695"/>
      </w:tcPr>
    </w:tblStylePr>
    <w:tblStylePr w:type="lastRow">
      <w:rPr>
        <w:b/>
        <w:color w:val="FFFFFF"/>
        <w:sz w:val="22"/>
        <w:szCs w:val="22"/>
      </w:rPr>
    </w:tblStylePr>
    <w:tblStylePr w:type="firstCol">
      <w:rPr>
        <w:b/>
        <w:color w:val="FFFFFF"/>
        <w:sz w:val="22"/>
        <w:szCs w:val="22"/>
      </w:rPr>
      <w:tblPr/>
      <w:tcPr>
        <w:tcBorders>
          <w:left w:val="single" w:sz="36" w:space="0" w:color="C0504D"/>
          <w:right w:val="single" w:sz="4" w:space="0" w:color="FFFFFF"/>
        </w:tcBorders>
      </w:tcPr>
    </w:tblStylePr>
    <w:tblStylePr w:type="lastCol">
      <w:tblPr/>
      <w:tcPr>
        <w:tcBorders>
          <w:left w:val="single" w:sz="4" w:space="0" w:color="FFFFFF"/>
          <w:right w:val="single" w:sz="36" w:space="0" w:color="C0504D"/>
        </w:tcBorders>
      </w:tcPr>
    </w:tblStylePr>
    <w:tblStylePr w:type="band1Vert">
      <w:tblPr/>
      <w:tcPr>
        <w:tcBorders>
          <w:left w:val="single" w:sz="4" w:space="0" w:color="FFFFFF"/>
          <w:right w:val="single" w:sz="4" w:space="0" w:color="FFFFFF"/>
        </w:tcBorders>
        <w:shd w:val="clear" w:color="auto" w:fill="D9969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D99695"/>
      </w:tcPr>
    </w:tblStylePr>
    <w:tblStylePr w:type="band2Horz">
      <w:tblPr/>
      <w:tcPr>
        <w:tcBorders>
          <w:top w:val="single" w:sz="4" w:space="0" w:color="FFFFFF"/>
          <w:bottom w:val="single" w:sz="4" w:space="0" w:color="FFFFFF"/>
        </w:tcBorders>
        <w:shd w:val="clear" w:color="auto" w:fill="D99695"/>
      </w:tcPr>
    </w:tblStylePr>
  </w:style>
  <w:style w:type="table" w:customStyle="1" w:styleId="ListTable5Dark-Accent321">
    <w:name w:val="List Table 5 Dark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36" w:space="0" w:color="C3D69B"/>
        <w:left w:val="single" w:sz="36" w:space="0" w:color="C3D69B"/>
        <w:bottom w:val="single" w:sz="36" w:space="0" w:color="C3D69B"/>
        <w:right w:val="single" w:sz="36" w:space="0" w:color="C3D69B"/>
      </w:tblBorders>
    </w:tblPr>
    <w:tblStylePr w:type="firstRow">
      <w:rPr>
        <w:b/>
        <w:color w:val="FFFFFF"/>
        <w:sz w:val="22"/>
        <w:szCs w:val="22"/>
      </w:rPr>
      <w:tblPr/>
      <w:tcPr>
        <w:tcBorders>
          <w:top w:val="single" w:sz="36" w:space="0" w:color="9BBB59"/>
          <w:bottom w:val="single" w:sz="12" w:space="0" w:color="FFFFFF"/>
        </w:tcBorders>
        <w:shd w:val="clear" w:color="auto" w:fill="C3D69B"/>
      </w:tcPr>
    </w:tblStylePr>
    <w:tblStylePr w:type="lastRow">
      <w:rPr>
        <w:b/>
        <w:color w:val="FFFFFF"/>
        <w:sz w:val="22"/>
        <w:szCs w:val="22"/>
      </w:rPr>
    </w:tblStylePr>
    <w:tblStylePr w:type="firstCol">
      <w:rPr>
        <w:b/>
        <w:color w:val="FFFFFF"/>
        <w:sz w:val="22"/>
        <w:szCs w:val="22"/>
      </w:rPr>
      <w:tblPr/>
      <w:tcPr>
        <w:tcBorders>
          <w:left w:val="single" w:sz="36" w:space="0" w:color="9BBB59"/>
          <w:right w:val="single" w:sz="4" w:space="0" w:color="FFFFFF"/>
        </w:tcBorders>
      </w:tcPr>
    </w:tblStylePr>
    <w:tblStylePr w:type="lastCol">
      <w:tblPr/>
      <w:tcPr>
        <w:tcBorders>
          <w:left w:val="single" w:sz="4" w:space="0" w:color="FFFFFF"/>
          <w:right w:val="single" w:sz="36" w:space="0" w:color="9BBB59"/>
        </w:tcBorders>
      </w:tcPr>
    </w:tblStylePr>
    <w:tblStylePr w:type="band1Vert">
      <w:tblPr/>
      <w:tcPr>
        <w:tcBorders>
          <w:left w:val="single" w:sz="4" w:space="0" w:color="FFFFFF"/>
          <w:right w:val="single" w:sz="4" w:space="0" w:color="FFFFFF"/>
        </w:tcBorders>
        <w:shd w:val="clear" w:color="auto" w:fill="C3D69B"/>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3D69B"/>
      </w:tcPr>
    </w:tblStylePr>
    <w:tblStylePr w:type="band2Horz">
      <w:tblPr/>
      <w:tcPr>
        <w:tcBorders>
          <w:top w:val="single" w:sz="4" w:space="0" w:color="FFFFFF"/>
          <w:bottom w:val="single" w:sz="4" w:space="0" w:color="FFFFFF"/>
        </w:tcBorders>
        <w:shd w:val="clear" w:color="auto" w:fill="C3D69B"/>
      </w:tcPr>
    </w:tblStylePr>
  </w:style>
  <w:style w:type="table" w:customStyle="1" w:styleId="ListTable5Dark-Accent421">
    <w:name w:val="List Table 5 Dark -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36" w:space="0" w:color="B2A1C6"/>
        <w:left w:val="single" w:sz="36" w:space="0" w:color="B2A1C6"/>
        <w:bottom w:val="single" w:sz="36" w:space="0" w:color="B2A1C6"/>
        <w:right w:val="single" w:sz="36" w:space="0" w:color="B2A1C6"/>
      </w:tblBorders>
    </w:tblPr>
    <w:tblStylePr w:type="firstRow">
      <w:rPr>
        <w:b/>
        <w:color w:val="FFFFFF"/>
        <w:sz w:val="22"/>
        <w:szCs w:val="22"/>
      </w:rPr>
      <w:tblPr/>
      <w:tcPr>
        <w:tcBorders>
          <w:top w:val="single" w:sz="36" w:space="0" w:color="8064A2"/>
          <w:bottom w:val="single" w:sz="12" w:space="0" w:color="FFFFFF"/>
        </w:tcBorders>
        <w:shd w:val="clear" w:color="auto" w:fill="B2A1C6"/>
      </w:tcPr>
    </w:tblStylePr>
    <w:tblStylePr w:type="lastRow">
      <w:rPr>
        <w:b/>
        <w:color w:val="FFFFFF"/>
        <w:sz w:val="22"/>
        <w:szCs w:val="22"/>
      </w:rPr>
    </w:tblStylePr>
    <w:tblStylePr w:type="firstCol">
      <w:rPr>
        <w:b/>
        <w:color w:val="FFFFFF"/>
        <w:sz w:val="22"/>
        <w:szCs w:val="22"/>
      </w:rPr>
      <w:tblPr/>
      <w:tcPr>
        <w:tcBorders>
          <w:left w:val="single" w:sz="36" w:space="0" w:color="8064A2"/>
          <w:right w:val="single" w:sz="4" w:space="0" w:color="FFFFFF"/>
        </w:tcBorders>
      </w:tcPr>
    </w:tblStylePr>
    <w:tblStylePr w:type="lastCol">
      <w:tblPr/>
      <w:tcPr>
        <w:tcBorders>
          <w:left w:val="single" w:sz="4" w:space="0" w:color="FFFFFF"/>
          <w:right w:val="single" w:sz="36" w:space="0" w:color="8064A2"/>
        </w:tcBorders>
      </w:tcPr>
    </w:tblStylePr>
    <w:tblStylePr w:type="band1Vert">
      <w:tblPr/>
      <w:tcPr>
        <w:tcBorders>
          <w:left w:val="single" w:sz="4" w:space="0" w:color="FFFFFF"/>
          <w:right w:val="single" w:sz="4" w:space="0" w:color="FFFFFF"/>
        </w:tcBorders>
        <w:shd w:val="clear" w:color="auto" w:fill="B2A1C6"/>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B2A1C6"/>
      </w:tcPr>
    </w:tblStylePr>
    <w:tblStylePr w:type="band2Horz">
      <w:tblPr/>
      <w:tcPr>
        <w:tcBorders>
          <w:top w:val="single" w:sz="4" w:space="0" w:color="FFFFFF"/>
          <w:bottom w:val="single" w:sz="4" w:space="0" w:color="FFFFFF"/>
        </w:tcBorders>
        <w:shd w:val="clear" w:color="auto" w:fill="B2A1C6"/>
      </w:tcPr>
    </w:tblStylePr>
  </w:style>
  <w:style w:type="table" w:customStyle="1" w:styleId="ListTable5Dark-Accent521">
    <w:name w:val="List Table 5 Dark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36" w:space="0" w:color="92CCDC"/>
        <w:left w:val="single" w:sz="36" w:space="0" w:color="92CCDC"/>
        <w:bottom w:val="single" w:sz="36" w:space="0" w:color="92CCDC"/>
        <w:right w:val="single" w:sz="36" w:space="0" w:color="92CCDC"/>
      </w:tblBorders>
    </w:tblPr>
    <w:tblStylePr w:type="firstRow">
      <w:rPr>
        <w:b/>
        <w:color w:val="FFFFFF"/>
        <w:sz w:val="22"/>
        <w:szCs w:val="22"/>
      </w:rPr>
      <w:tblPr/>
      <w:tcPr>
        <w:tcBorders>
          <w:top w:val="single" w:sz="36" w:space="0" w:color="4BACC6"/>
          <w:bottom w:val="single" w:sz="12" w:space="0" w:color="FFFFFF"/>
        </w:tcBorders>
        <w:shd w:val="clear" w:color="auto" w:fill="92CCDC"/>
      </w:tcPr>
    </w:tblStylePr>
    <w:tblStylePr w:type="lastRow">
      <w:rPr>
        <w:b/>
        <w:color w:val="FFFFFF"/>
        <w:sz w:val="22"/>
        <w:szCs w:val="22"/>
      </w:rPr>
    </w:tblStylePr>
    <w:tblStylePr w:type="firstCol">
      <w:rPr>
        <w:b/>
        <w:color w:val="FFFFFF"/>
        <w:sz w:val="22"/>
        <w:szCs w:val="22"/>
      </w:rPr>
      <w:tblPr/>
      <w:tcPr>
        <w:tcBorders>
          <w:left w:val="single" w:sz="36" w:space="0" w:color="4BACC6"/>
          <w:right w:val="single" w:sz="4" w:space="0" w:color="FFFFFF"/>
        </w:tcBorders>
      </w:tcPr>
    </w:tblStylePr>
    <w:tblStylePr w:type="lastCol">
      <w:tblPr/>
      <w:tcPr>
        <w:tcBorders>
          <w:left w:val="single" w:sz="4" w:space="0" w:color="FFFFFF"/>
          <w:right w:val="single" w:sz="36" w:space="0" w:color="4BACC6"/>
        </w:tcBorders>
      </w:tcPr>
    </w:tblStylePr>
    <w:tblStylePr w:type="band1Vert">
      <w:tblPr/>
      <w:tcPr>
        <w:tcBorders>
          <w:left w:val="single" w:sz="4" w:space="0" w:color="FFFFFF"/>
          <w:right w:val="single" w:sz="4" w:space="0" w:color="FFFFFF"/>
        </w:tcBorders>
        <w:shd w:val="clear" w:color="auto" w:fill="92CCDC"/>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2CCDC"/>
      </w:tcPr>
    </w:tblStylePr>
    <w:tblStylePr w:type="band2Horz">
      <w:tblPr/>
      <w:tcPr>
        <w:tcBorders>
          <w:top w:val="single" w:sz="4" w:space="0" w:color="FFFFFF"/>
          <w:bottom w:val="single" w:sz="4" w:space="0" w:color="FFFFFF"/>
        </w:tcBorders>
        <w:shd w:val="clear" w:color="auto" w:fill="92CCDC"/>
      </w:tcPr>
    </w:tblStylePr>
  </w:style>
  <w:style w:type="table" w:customStyle="1" w:styleId="ListTable5Dark-Accent621">
    <w:name w:val="List Table 5 Dark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36" w:space="0" w:color="FAC090"/>
        <w:left w:val="single" w:sz="36" w:space="0" w:color="FAC090"/>
        <w:bottom w:val="single" w:sz="36" w:space="0" w:color="FAC090"/>
        <w:right w:val="single" w:sz="36" w:space="0" w:color="FAC090"/>
      </w:tblBorders>
    </w:tblPr>
    <w:tblStylePr w:type="firstRow">
      <w:rPr>
        <w:b/>
        <w:color w:val="FFFFFF"/>
        <w:sz w:val="22"/>
        <w:szCs w:val="22"/>
      </w:rPr>
      <w:tblPr/>
      <w:tcPr>
        <w:tcBorders>
          <w:top w:val="single" w:sz="36" w:space="0" w:color="F79646"/>
          <w:bottom w:val="single" w:sz="12" w:space="0" w:color="FFFFFF"/>
        </w:tcBorders>
        <w:shd w:val="clear" w:color="auto" w:fill="FAC090"/>
      </w:tcPr>
    </w:tblStylePr>
    <w:tblStylePr w:type="lastRow">
      <w:rPr>
        <w:b/>
        <w:color w:val="FFFFFF"/>
        <w:sz w:val="22"/>
        <w:szCs w:val="22"/>
      </w:rPr>
    </w:tblStylePr>
    <w:tblStylePr w:type="firstCol">
      <w:rPr>
        <w:b/>
        <w:color w:val="FFFFFF"/>
        <w:sz w:val="22"/>
        <w:szCs w:val="22"/>
      </w:rPr>
      <w:tblPr/>
      <w:tcPr>
        <w:tcBorders>
          <w:left w:val="single" w:sz="36" w:space="0" w:color="F79646"/>
          <w:right w:val="single" w:sz="4" w:space="0" w:color="FFFFFF"/>
        </w:tcBorders>
      </w:tcPr>
    </w:tblStylePr>
    <w:tblStylePr w:type="lastCol">
      <w:tblPr/>
      <w:tcPr>
        <w:tcBorders>
          <w:left w:val="single" w:sz="4" w:space="0" w:color="FFFFFF"/>
          <w:right w:val="single" w:sz="36" w:space="0" w:color="F79646"/>
        </w:tcBorders>
      </w:tcPr>
    </w:tblStylePr>
    <w:tblStylePr w:type="band1Vert">
      <w:tblPr/>
      <w:tcPr>
        <w:tcBorders>
          <w:left w:val="single" w:sz="4" w:space="0" w:color="FFFFFF"/>
          <w:right w:val="single" w:sz="4" w:space="0" w:color="FFFFFF"/>
        </w:tcBorders>
        <w:shd w:val="clear" w:color="auto" w:fill="FAC090"/>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AC090"/>
      </w:tcPr>
    </w:tblStylePr>
    <w:tblStylePr w:type="band2Horz">
      <w:tblPr/>
      <w:tcPr>
        <w:tcBorders>
          <w:top w:val="single" w:sz="4" w:space="0" w:color="FFFFFF"/>
          <w:bottom w:val="single" w:sz="4" w:space="0" w:color="FFFFFF"/>
        </w:tcBorders>
        <w:shd w:val="clear" w:color="auto" w:fill="FAC090"/>
      </w:tcPr>
    </w:tblStylePr>
  </w:style>
  <w:style w:type="table" w:customStyle="1" w:styleId="-6150">
    <w:name w:val="Список-таблица 6 цветная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ListTable6Colorful-Accent121">
    <w:name w:val="List Table 6 Colorful -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4F81BD"/>
        <w:bottom w:val="single" w:sz="4" w:space="0" w:color="4F81BD"/>
      </w:tblBorders>
    </w:tblPr>
    <w:tblStylePr w:type="firstRow">
      <w:rPr>
        <w:b/>
        <w:color w:val="2A4A71"/>
      </w:rPr>
      <w:tblPr/>
      <w:tcPr>
        <w:tcBorders>
          <w:bottom w:val="single" w:sz="4" w:space="0" w:color="4F81BD"/>
        </w:tcBorders>
      </w:tcPr>
    </w:tblStylePr>
    <w:tblStylePr w:type="lastRow">
      <w:rPr>
        <w:b/>
        <w:color w:val="2A4A71"/>
      </w:rPr>
      <w:tblPr/>
      <w:tcPr>
        <w:tcBorders>
          <w:top w:val="single" w:sz="4" w:space="0" w:color="4F81BD"/>
        </w:tcBorders>
      </w:tcPr>
    </w:tblStylePr>
    <w:tblStylePr w:type="firstCol">
      <w:rPr>
        <w:b/>
        <w:color w:val="2A4A71"/>
      </w:rPr>
    </w:tblStylePr>
    <w:tblStylePr w:type="lastCol">
      <w:rPr>
        <w:b/>
        <w:color w:val="2A4A71"/>
      </w:r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6Colorful-Accent221">
    <w:name w:val="List Table 6 Colorful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D99695"/>
        <w:bottom w:val="single" w:sz="4" w:space="0" w:color="D99695"/>
      </w:tblBorders>
    </w:tblPr>
    <w:tblStylePr w:type="firstRow">
      <w:rPr>
        <w:b/>
        <w:color w:val="D99695"/>
      </w:rPr>
      <w:tblPr/>
      <w:tcPr>
        <w:tcBorders>
          <w:bottom w:val="single" w:sz="4" w:space="0" w:color="C0504D"/>
        </w:tcBorders>
      </w:tcPr>
    </w:tblStylePr>
    <w:tblStylePr w:type="lastRow">
      <w:rPr>
        <w:b/>
        <w:color w:val="D99695"/>
      </w:rPr>
      <w:tblPr/>
      <w:tcPr>
        <w:tcBorders>
          <w:top w:val="single" w:sz="4" w:space="0" w:color="C0504D"/>
        </w:tcBorders>
      </w:tcPr>
    </w:tblStylePr>
    <w:tblStylePr w:type="firstCol">
      <w:rPr>
        <w:b/>
        <w:color w:val="D99695"/>
      </w:rPr>
    </w:tblStylePr>
    <w:tblStylePr w:type="lastCol">
      <w:rPr>
        <w:b/>
        <w:color w:val="D99695"/>
      </w:r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6Colorful-Accent321">
    <w:name w:val="List Table 6 Colorful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C3D69B"/>
        <w:bottom w:val="single" w:sz="4" w:space="0" w:color="C3D69B"/>
      </w:tblBorders>
    </w:tblPr>
    <w:tblStylePr w:type="firstRow">
      <w:rPr>
        <w:b/>
        <w:color w:val="C3D69B"/>
      </w:rPr>
      <w:tblPr/>
      <w:tcPr>
        <w:tcBorders>
          <w:bottom w:val="single" w:sz="4" w:space="0" w:color="9BBB59"/>
        </w:tcBorders>
      </w:tcPr>
    </w:tblStylePr>
    <w:tblStylePr w:type="lastRow">
      <w:rPr>
        <w:b/>
        <w:color w:val="C3D69B"/>
      </w:rPr>
      <w:tblPr/>
      <w:tcPr>
        <w:tcBorders>
          <w:top w:val="single" w:sz="4" w:space="0" w:color="9BBB59"/>
        </w:tcBorders>
      </w:tcPr>
    </w:tblStylePr>
    <w:tblStylePr w:type="firstCol">
      <w:rPr>
        <w:b/>
        <w:color w:val="C3D69B"/>
      </w:rPr>
    </w:tblStylePr>
    <w:tblStylePr w:type="lastCol">
      <w:rPr>
        <w:b/>
        <w:color w:val="C3D69B"/>
      </w:r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6Colorful-Accent421">
    <w:name w:val="List Table 6 Colorful -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B2A1C6"/>
        <w:bottom w:val="single" w:sz="4" w:space="0" w:color="B2A1C6"/>
      </w:tblBorders>
    </w:tblPr>
    <w:tblStylePr w:type="firstRow">
      <w:rPr>
        <w:b/>
        <w:color w:val="B2A1C6"/>
      </w:rPr>
      <w:tblPr/>
      <w:tcPr>
        <w:tcBorders>
          <w:bottom w:val="single" w:sz="4" w:space="0" w:color="8064A2"/>
        </w:tcBorders>
      </w:tcPr>
    </w:tblStylePr>
    <w:tblStylePr w:type="lastRow">
      <w:rPr>
        <w:b/>
        <w:color w:val="B2A1C6"/>
      </w:rPr>
      <w:tblPr/>
      <w:tcPr>
        <w:tcBorders>
          <w:top w:val="single" w:sz="4" w:space="0" w:color="8064A2"/>
        </w:tcBorders>
      </w:tcPr>
    </w:tblStylePr>
    <w:tblStylePr w:type="firstCol">
      <w:rPr>
        <w:b/>
        <w:color w:val="B2A1C6"/>
      </w:rPr>
    </w:tblStylePr>
    <w:tblStylePr w:type="lastCol">
      <w:rPr>
        <w:b/>
        <w:color w:val="B2A1C6"/>
      </w:r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6Colorful-Accent521">
    <w:name w:val="List Table 6 Colorful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92CCDC"/>
        <w:bottom w:val="single" w:sz="4" w:space="0" w:color="92CCDC"/>
      </w:tblBorders>
    </w:tblPr>
    <w:tblStylePr w:type="firstRow">
      <w:rPr>
        <w:b/>
        <w:color w:val="92CCDC"/>
      </w:rPr>
      <w:tblPr/>
      <w:tcPr>
        <w:tcBorders>
          <w:bottom w:val="single" w:sz="4" w:space="0" w:color="4BACC6"/>
        </w:tcBorders>
      </w:tcPr>
    </w:tblStylePr>
    <w:tblStylePr w:type="lastRow">
      <w:rPr>
        <w:b/>
        <w:color w:val="92CCDC"/>
      </w:rPr>
      <w:tblPr/>
      <w:tcPr>
        <w:tcBorders>
          <w:top w:val="single" w:sz="4" w:space="0" w:color="4BACC6"/>
        </w:tcBorders>
      </w:tcPr>
    </w:tblStylePr>
    <w:tblStylePr w:type="firstCol">
      <w:rPr>
        <w:b/>
        <w:color w:val="92CCDC"/>
      </w:rPr>
    </w:tblStylePr>
    <w:tblStylePr w:type="lastCol">
      <w:rPr>
        <w:b/>
        <w:color w:val="92CCDC"/>
      </w:r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6Colorful-Accent621">
    <w:name w:val="List Table 6 Colorful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AC090"/>
        <w:bottom w:val="single" w:sz="4" w:space="0" w:color="FAC090"/>
      </w:tblBorders>
    </w:tblPr>
    <w:tblStylePr w:type="firstRow">
      <w:rPr>
        <w:b/>
        <w:color w:val="FAC090"/>
      </w:rPr>
      <w:tblPr/>
      <w:tcPr>
        <w:tcBorders>
          <w:bottom w:val="single" w:sz="4" w:space="0" w:color="F79646"/>
        </w:tcBorders>
      </w:tcPr>
    </w:tblStylePr>
    <w:tblStylePr w:type="lastRow">
      <w:rPr>
        <w:b/>
        <w:color w:val="FAC090"/>
      </w:rPr>
      <w:tblPr/>
      <w:tcPr>
        <w:tcBorders>
          <w:top w:val="single" w:sz="4" w:space="0" w:color="F79646"/>
        </w:tcBorders>
      </w:tcPr>
    </w:tblStylePr>
    <w:tblStylePr w:type="firstCol">
      <w:rPr>
        <w:b/>
        <w:color w:val="FAC090"/>
      </w:rPr>
    </w:tblStylePr>
    <w:tblStylePr w:type="lastCol">
      <w:rPr>
        <w:b/>
        <w:color w:val="FAC090"/>
      </w:r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7150">
    <w:name w:val="Список-таблица 7 цветная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ListTable7Colorful-Accent121">
    <w:name w:val="List Table 7 Colorful -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right w:val="single" w:sz="4" w:space="0" w:color="4F81BD"/>
      </w:tblBorders>
    </w:tblPr>
    <w:tblStylePr w:type="firstRow">
      <w:rPr>
        <w:i/>
        <w:color w:val="2A4A71"/>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i/>
        <w:color w:val="2A4A71"/>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2A4A71"/>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2A4A71"/>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7Colorful-Accent221">
    <w:name w:val="List Table 7 Colorful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right w:val="single" w:sz="4" w:space="0" w:color="D99695"/>
      </w:tblBorders>
    </w:tblPr>
    <w:tblStylePr w:type="firstRow">
      <w:rPr>
        <w:i/>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i/>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7Colorful-Accent321">
    <w:name w:val="List Table 7 Colorful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right w:val="single" w:sz="4" w:space="0" w:color="C3D69B"/>
      </w:tblBorders>
    </w:tblPr>
    <w:tblStylePr w:type="firstRow">
      <w:rPr>
        <w:i/>
        <w:color w:val="C3D69B"/>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i/>
        <w:color w:val="C3D69B"/>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C3D69B"/>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C3D69B"/>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7Colorful-Accent421">
    <w:name w:val="List Table 7 Colorful -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right w:val="single" w:sz="4" w:space="0" w:color="B2A1C6"/>
      </w:tblBorders>
    </w:tblPr>
    <w:tblStylePr w:type="firstRow">
      <w:rPr>
        <w:i/>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i/>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7Colorful-Accent521">
    <w:name w:val="List Table 7 Colorful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right w:val="single" w:sz="4" w:space="0" w:color="92CCDC"/>
      </w:tblBorders>
    </w:tblPr>
    <w:tblStylePr w:type="firstRow">
      <w:rPr>
        <w:i/>
        <w:color w:val="92CCDC"/>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i/>
        <w:color w:val="92CCDC"/>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92CCDC"/>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92CCDC"/>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7Colorful-Accent621">
    <w:name w:val="List Table 7 Colorful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right w:val="single" w:sz="4" w:space="0" w:color="FAC090"/>
      </w:tblBorders>
    </w:tblPr>
    <w:tblStylePr w:type="firstRow">
      <w:rPr>
        <w:i/>
        <w:color w:val="FAC090"/>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i/>
        <w:color w:val="FAC090"/>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FAC090"/>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FAC090"/>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Lined-Accent23">
    <w:name w:val="Lined - Accent 23"/>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FFFFF"/>
      </w:tcPr>
    </w:tblStylePr>
    <w:tblStylePr w:type="band1Horz">
      <w:rPr>
        <w:color w:val="404040"/>
        <w:sz w:val="22"/>
        <w:szCs w:val="22"/>
      </w:rPr>
    </w:tblStylePr>
    <w:tblStylePr w:type="band2Horz">
      <w:rPr>
        <w:color w:val="404040"/>
        <w:sz w:val="22"/>
        <w:szCs w:val="22"/>
      </w:rPr>
      <w:tblPr/>
      <w:tcPr>
        <w:shd w:val="clear" w:color="auto" w:fill="FFFFFF"/>
      </w:tcPr>
    </w:tblStylePr>
  </w:style>
  <w:style w:type="table" w:customStyle="1" w:styleId="Lined-Accent121">
    <w:name w:val="Lined - Accent 1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Lined-Accent221">
    <w:name w:val="Lined - Accent 2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Lined-Accent321">
    <w:name w:val="Lined - Accent 3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Lined-Accent421">
    <w:name w:val="Lined - Accent 4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Lined-Accent521">
    <w:name w:val="Lined - Accent 5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Lined-Accent621">
    <w:name w:val="Lined - Accent 6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Lined-Accent23">
    <w:name w:val="Bordered &amp; Lined - Accent 23"/>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FFFFF"/>
      </w:tcPr>
    </w:tblStylePr>
    <w:tblStylePr w:type="band1Horz">
      <w:rPr>
        <w:color w:val="404040"/>
        <w:sz w:val="22"/>
        <w:szCs w:val="22"/>
      </w:rPr>
    </w:tblStylePr>
    <w:tblStylePr w:type="band2Horz">
      <w:rPr>
        <w:color w:val="404040"/>
        <w:sz w:val="22"/>
        <w:szCs w:val="22"/>
      </w:rPr>
      <w:tblPr/>
      <w:tcPr>
        <w:shd w:val="clear" w:color="auto" w:fill="FFFFFF"/>
      </w:tcPr>
    </w:tblStylePr>
  </w:style>
  <w:style w:type="table" w:customStyle="1" w:styleId="BorderedLined-Accent121">
    <w:name w:val="Bordered &amp; Lined - Accent 1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BorderedLined-Accent221">
    <w:name w:val="Bordered &amp; Lined - Accent 2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BorderedLined-Accent321">
    <w:name w:val="Bordered &amp; Lined - Accent 3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9BBB59"/>
        <w:left w:val="single" w:sz="4" w:space="0" w:color="9BBB59"/>
        <w:bottom w:val="single" w:sz="4" w:space="0" w:color="9BBB59"/>
        <w:right w:val="single" w:sz="4" w:space="0" w:color="9BBB59"/>
        <w:insideH w:val="single" w:sz="4" w:space="0" w:color="9BBB59"/>
        <w:insideV w:val="single" w:sz="4" w:space="0" w:color="9BBB59"/>
      </w:tblBorders>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BorderedLined-Accent421">
    <w:name w:val="Bordered &amp; Lined - Accent 4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BorderedLined-Accent521">
    <w:name w:val="Bordered &amp; Lined - Accent 5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BorderedLined-Accent621">
    <w:name w:val="Bordered &amp; Lined - Accent 6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21">
    <w:name w:val="Bordered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rPr>
        <w:color w:val="404040"/>
        <w:sz w:val="22"/>
        <w:szCs w:val="22"/>
      </w:rPr>
      <w:tblPr/>
      <w:tcPr>
        <w:tcBorders>
          <w:bottom w:val="single" w:sz="12" w:space="0" w:color="000000"/>
        </w:tcBorders>
      </w:tcPr>
    </w:tblStylePr>
    <w:tblStylePr w:type="lastRow">
      <w:rPr>
        <w:color w:val="404040"/>
        <w:sz w:val="22"/>
        <w:szCs w:val="22"/>
      </w:rPr>
      <w:tblPr/>
      <w:tcPr>
        <w:tcBorders>
          <w:top w:val="single" w:sz="12" w:space="0" w:color="000000"/>
        </w:tcBorders>
      </w:tcPr>
    </w:tblStylePr>
    <w:tblStylePr w:type="firstCol">
      <w:rPr>
        <w:color w:val="404040"/>
        <w:sz w:val="22"/>
        <w:szCs w:val="22"/>
      </w:rPr>
    </w:tblStylePr>
    <w:tblStylePr w:type="lastCol">
      <w:rPr>
        <w:color w:val="404040"/>
        <w:sz w:val="22"/>
        <w:szCs w:val="22"/>
      </w:rPr>
      <w:tblPr/>
      <w:tcPr>
        <w:tcBorders>
          <w:left w:val="single" w:sz="12" w:space="0" w:color="000000"/>
        </w:tcBorders>
      </w:tc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Bordered-Accent121">
    <w:name w:val="Bordered -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color w:val="404040"/>
        <w:sz w:val="22"/>
        <w:szCs w:val="22"/>
      </w:rPr>
      <w:tblPr/>
      <w:tcPr>
        <w:tcBorders>
          <w:bottom w:val="single" w:sz="12" w:space="0" w:color="4F81BD"/>
        </w:tcBorders>
      </w:tcPr>
    </w:tblStylePr>
    <w:tblStylePr w:type="lastRow">
      <w:rPr>
        <w:color w:val="404040"/>
        <w:sz w:val="22"/>
        <w:szCs w:val="22"/>
      </w:rPr>
      <w:tblPr/>
      <w:tcPr>
        <w:tcBorders>
          <w:top w:val="single" w:sz="12" w:space="0" w:color="4F81BD"/>
        </w:tcBorders>
      </w:tcPr>
    </w:tblStylePr>
    <w:tblStylePr w:type="firstCol">
      <w:rPr>
        <w:color w:val="404040"/>
        <w:sz w:val="22"/>
        <w:szCs w:val="22"/>
      </w:rPr>
    </w:tblStylePr>
    <w:tblStylePr w:type="lastCol">
      <w:rPr>
        <w:color w:val="404040"/>
        <w:sz w:val="22"/>
        <w:szCs w:val="22"/>
      </w:rPr>
      <w:tblPr/>
      <w:tcPr>
        <w:tcBorders>
          <w:left w:val="single" w:sz="12" w:space="0" w:color="4F81BD"/>
        </w:tcBorders>
      </w:tc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Bordered-Accent221">
    <w:name w:val="Bordered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color w:val="404040"/>
        <w:sz w:val="22"/>
        <w:szCs w:val="22"/>
      </w:rPr>
      <w:tblPr/>
      <w:tcPr>
        <w:tcBorders>
          <w:bottom w:val="single" w:sz="12" w:space="0" w:color="C0504D"/>
        </w:tcBorders>
      </w:tcPr>
    </w:tblStylePr>
    <w:tblStylePr w:type="lastRow">
      <w:rPr>
        <w:color w:val="404040"/>
        <w:sz w:val="22"/>
        <w:szCs w:val="22"/>
      </w:rPr>
      <w:tblPr/>
      <w:tcPr>
        <w:tcBorders>
          <w:top w:val="single" w:sz="12" w:space="0" w:color="C0504D"/>
        </w:tcBorders>
      </w:tcPr>
    </w:tblStylePr>
    <w:tblStylePr w:type="firstCol">
      <w:rPr>
        <w:color w:val="404040"/>
        <w:sz w:val="22"/>
        <w:szCs w:val="22"/>
      </w:rPr>
    </w:tblStylePr>
    <w:tblStylePr w:type="lastCol">
      <w:rPr>
        <w:color w:val="404040"/>
        <w:sz w:val="22"/>
        <w:szCs w:val="22"/>
      </w:rPr>
      <w:tblPr/>
      <w:tcPr>
        <w:tcBorders>
          <w:left w:val="single" w:sz="12" w:space="0" w:color="C0504D"/>
        </w:tcBorders>
      </w:tc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Bordered-Accent321">
    <w:name w:val="Bordered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color w:val="404040"/>
        <w:sz w:val="22"/>
        <w:szCs w:val="22"/>
      </w:rPr>
      <w:tblPr/>
      <w:tcPr>
        <w:tcBorders>
          <w:bottom w:val="single" w:sz="12" w:space="0" w:color="9BBB59"/>
        </w:tcBorders>
      </w:tcPr>
    </w:tblStylePr>
    <w:tblStylePr w:type="lastRow">
      <w:rPr>
        <w:color w:val="404040"/>
        <w:sz w:val="22"/>
        <w:szCs w:val="22"/>
      </w:rPr>
      <w:tblPr/>
      <w:tcPr>
        <w:tcBorders>
          <w:top w:val="single" w:sz="12" w:space="0" w:color="9BBB59"/>
        </w:tcBorders>
      </w:tcPr>
    </w:tblStylePr>
    <w:tblStylePr w:type="firstCol">
      <w:rPr>
        <w:color w:val="404040"/>
        <w:sz w:val="22"/>
        <w:szCs w:val="22"/>
      </w:rPr>
    </w:tblStylePr>
    <w:tblStylePr w:type="lastCol">
      <w:rPr>
        <w:color w:val="404040"/>
        <w:sz w:val="22"/>
        <w:szCs w:val="22"/>
      </w:rPr>
      <w:tblPr/>
      <w:tcPr>
        <w:tcBorders>
          <w:left w:val="single" w:sz="12" w:space="0" w:color="9BBB59"/>
        </w:tcBorders>
      </w:tc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Bordered-Accent421">
    <w:name w:val="Bordered -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color w:val="404040"/>
        <w:sz w:val="22"/>
        <w:szCs w:val="22"/>
      </w:rPr>
      <w:tblPr/>
      <w:tcPr>
        <w:tcBorders>
          <w:bottom w:val="single" w:sz="12" w:space="0" w:color="8064A2"/>
        </w:tcBorders>
      </w:tcPr>
    </w:tblStylePr>
    <w:tblStylePr w:type="lastRow">
      <w:rPr>
        <w:color w:val="404040"/>
        <w:sz w:val="22"/>
        <w:szCs w:val="22"/>
      </w:rPr>
      <w:tblPr/>
      <w:tcPr>
        <w:tcBorders>
          <w:top w:val="single" w:sz="12" w:space="0" w:color="8064A2"/>
        </w:tcBorders>
      </w:tcPr>
    </w:tblStylePr>
    <w:tblStylePr w:type="firstCol">
      <w:rPr>
        <w:color w:val="404040"/>
        <w:sz w:val="22"/>
        <w:szCs w:val="22"/>
      </w:rPr>
    </w:tblStylePr>
    <w:tblStylePr w:type="lastCol">
      <w:rPr>
        <w:color w:val="404040"/>
        <w:sz w:val="22"/>
        <w:szCs w:val="22"/>
      </w:rPr>
      <w:tblPr/>
      <w:tcPr>
        <w:tcBorders>
          <w:left w:val="single" w:sz="12" w:space="0" w:color="8064A2"/>
        </w:tcBorders>
      </w:tc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Bordered-Accent521">
    <w:name w:val="Bordered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color w:val="404040"/>
        <w:sz w:val="22"/>
        <w:szCs w:val="22"/>
      </w:rPr>
      <w:tblPr/>
      <w:tcPr>
        <w:tcBorders>
          <w:bottom w:val="single" w:sz="12" w:space="0" w:color="4BACC6"/>
        </w:tcBorders>
      </w:tcPr>
    </w:tblStylePr>
    <w:tblStylePr w:type="lastRow">
      <w:rPr>
        <w:color w:val="404040"/>
        <w:sz w:val="22"/>
        <w:szCs w:val="22"/>
      </w:rPr>
      <w:tblPr/>
      <w:tcPr>
        <w:tcBorders>
          <w:top w:val="single" w:sz="12" w:space="0" w:color="4BACC6"/>
        </w:tcBorders>
      </w:tcPr>
    </w:tblStylePr>
    <w:tblStylePr w:type="firstCol">
      <w:rPr>
        <w:color w:val="404040"/>
        <w:sz w:val="22"/>
        <w:szCs w:val="22"/>
      </w:rPr>
    </w:tblStylePr>
    <w:tblStylePr w:type="lastCol">
      <w:rPr>
        <w:color w:val="404040"/>
        <w:sz w:val="22"/>
        <w:szCs w:val="22"/>
      </w:rPr>
      <w:tblPr/>
      <w:tcPr>
        <w:tcBorders>
          <w:left w:val="single" w:sz="12" w:space="0" w:color="4BACC6"/>
        </w:tcBorders>
      </w:tc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Bordered-Accent621">
    <w:name w:val="Bordered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color w:val="404040"/>
        <w:sz w:val="22"/>
        <w:szCs w:val="22"/>
      </w:rPr>
      <w:tblPr/>
      <w:tcPr>
        <w:tcBorders>
          <w:bottom w:val="single" w:sz="12" w:space="0" w:color="F79646"/>
        </w:tcBorders>
      </w:tcPr>
    </w:tblStylePr>
    <w:tblStylePr w:type="lastRow">
      <w:rPr>
        <w:color w:val="404040"/>
        <w:sz w:val="22"/>
        <w:szCs w:val="22"/>
      </w:rPr>
      <w:tblPr/>
      <w:tcPr>
        <w:tcBorders>
          <w:top w:val="single" w:sz="12" w:space="0" w:color="F79646"/>
        </w:tcBorders>
      </w:tcPr>
    </w:tblStylePr>
    <w:tblStylePr w:type="firstCol">
      <w:rPr>
        <w:color w:val="404040"/>
        <w:sz w:val="22"/>
        <w:szCs w:val="22"/>
      </w:rPr>
    </w:tblStylePr>
    <w:tblStylePr w:type="lastCol">
      <w:rPr>
        <w:color w:val="404040"/>
        <w:sz w:val="22"/>
        <w:szCs w:val="22"/>
      </w:rPr>
      <w:tblPr/>
      <w:tcPr>
        <w:tcBorders>
          <w:left w:val="single" w:sz="12" w:space="0" w:color="F79646"/>
        </w:tcBorders>
      </w:tc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11111">
    <w:name w:val="Таблица простая 11111"/>
    <w:basedOn w:val="a3"/>
    <w:uiPriority w:val="59"/>
    <w:rsid w:val="00DA6359"/>
    <w:pPr>
      <w:spacing w:after="0" w:line="240" w:lineRule="auto"/>
    </w:pPr>
    <w:rPr>
      <w:rFonts w:ascii="Calibri" w:eastAsia="Calibri" w:hAnsi="Calibri"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2F2F2"/>
      </w:tcPr>
    </w:tblStylePr>
    <w:tblStylePr w:type="band1Horz">
      <w:tblPr/>
      <w:tcPr>
        <w:shd w:val="clear" w:color="auto" w:fill="F2F2F2"/>
      </w:tcPr>
    </w:tblStylePr>
  </w:style>
  <w:style w:type="table" w:customStyle="1" w:styleId="21111">
    <w:name w:val="Таблица простая 21111"/>
    <w:basedOn w:val="a3"/>
    <w:uiPriority w:val="59"/>
    <w:rsid w:val="00DA6359"/>
    <w:pPr>
      <w:spacing w:after="0" w:line="240" w:lineRule="auto"/>
    </w:pPr>
    <w:rPr>
      <w:rFonts w:ascii="Calibri" w:eastAsia="Calibri" w:hAnsi="Calibri"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111">
    <w:name w:val="Таблица простая 3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41111">
    <w:name w:val="Таблица простая 4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51111">
    <w:name w:val="Таблица простая 5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11111">
    <w:name w:val="Таблица-сетка 1 светлая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89898"/>
          <w:left w:val="single" w:sz="4" w:space="0" w:color="989898"/>
          <w:bottom w:val="single" w:sz="4" w:space="0" w:color="989898"/>
          <w:right w:val="single" w:sz="4" w:space="0" w:color="989898"/>
        </w:tcBorders>
      </w:tcPr>
    </w:tblStylePr>
  </w:style>
  <w:style w:type="table" w:customStyle="1" w:styleId="-21111">
    <w:name w:val="Таблица-сетка 2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6A6A6A"/>
          <w:right w:val="none" w:sz="0" w:space="0" w:color="auto"/>
        </w:tcBorders>
        <w:shd w:val="clear" w:color="auto" w:fill="auto"/>
      </w:tcPr>
    </w:tblStylePr>
    <w:tblStylePr w:type="lastRow">
      <w:rPr>
        <w:b/>
        <w:color w:val="404040"/>
      </w:rPr>
      <w:tblPr/>
      <w:tcPr>
        <w:tcBorders>
          <w:top w:val="single" w:sz="4" w:space="0" w:color="6A6A6A"/>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111">
    <w:name w:val="Таблица-сетка 3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111">
    <w:name w:val="Таблица-сетка 411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111">
    <w:name w:val="Таблица-сетка 5 темная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111">
    <w:name w:val="Таблица-сетка 6 цветная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111">
    <w:name w:val="Таблица-сетка 7 цветная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b/>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F2F2F2"/>
      </w:tcPr>
    </w:tblStylePr>
    <w:tblStylePr w:type="band1Horz">
      <w:rPr>
        <w:color w:val="7F7F7F"/>
        <w:sz w:val="22"/>
        <w:szCs w:val="22"/>
      </w:rPr>
      <w:tblPr/>
      <w:tcPr>
        <w:shd w:val="clear" w:color="auto" w:fill="F2F2F2"/>
      </w:tcPr>
    </w:tblStylePr>
    <w:tblStylePr w:type="band2Horz">
      <w:rPr>
        <w:color w:val="7F7F7F"/>
        <w:sz w:val="22"/>
        <w:szCs w:val="22"/>
      </w:rPr>
    </w:tblStylePr>
  </w:style>
  <w:style w:type="table" w:customStyle="1" w:styleId="-111110">
    <w:name w:val="Список-таблица 1 светлая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1110">
    <w:name w:val="Список-таблица 2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la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1110">
    <w:name w:val="Список-таблица 3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1110">
    <w:name w:val="Список-таблица 4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1110">
    <w:name w:val="Список-таблица 5 темная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7F7F7F"/>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7F7F7F"/>
          <w:right w:val="single" w:sz="4" w:space="0" w:color="FFFFFF"/>
        </w:tcBorders>
      </w:tcPr>
    </w:tblStylePr>
    <w:tblStylePr w:type="lastCol">
      <w:tblPr/>
      <w:tcPr>
        <w:tcBorders>
          <w:left w:val="single" w:sz="4" w:space="0" w:color="FFFFFF"/>
          <w:right w:val="single" w:sz="36" w:space="0" w:color="7F7F7F"/>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1110">
    <w:name w:val="Список-таблица 6 цветная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1110">
    <w:name w:val="Список-таблица 7 цветная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i/>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TableGridLight111">
    <w:name w:val="Table Grid Light111"/>
    <w:basedOn w:val="a3"/>
    <w:uiPriority w:val="59"/>
    <w:rsid w:val="00DA6359"/>
    <w:pPr>
      <w:spacing w:after="0" w:line="240" w:lineRule="auto"/>
    </w:pPr>
    <w:rPr>
      <w:rFonts w:ascii="Calibri" w:eastAsia="Calibri" w:hAnsi="Calibri"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GridTable1Light-Accent1111">
    <w:name w:val="Grid Table 1 Light -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Pr>
    <w:tblStylePr w:type="firstRow">
      <w:rPr>
        <w:b/>
        <w:color w:val="404040"/>
      </w:rPr>
      <w:tblPr/>
      <w:tcPr>
        <w:tcBorders>
          <w:bottom w:val="single" w:sz="12" w:space="0" w:color="91ACDC"/>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B3C5E7"/>
          <w:left w:val="single" w:sz="4" w:space="0" w:color="B3C5E7"/>
          <w:bottom w:val="single" w:sz="4" w:space="0" w:color="B3C5E7"/>
          <w:right w:val="single" w:sz="4" w:space="0" w:color="B3C5E7"/>
        </w:tcBorders>
      </w:tcPr>
    </w:tblStylePr>
  </w:style>
  <w:style w:type="table" w:customStyle="1" w:styleId="GridTable1Light-Accent2111">
    <w:name w:val="Grid Table 1 Light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7CAAB"/>
        <w:left w:val="single" w:sz="4" w:space="0" w:color="F7CAAB"/>
        <w:bottom w:val="single" w:sz="4" w:space="0" w:color="F7CAAB"/>
        <w:right w:val="single" w:sz="4" w:space="0" w:color="F7CAAB"/>
        <w:insideH w:val="single" w:sz="4" w:space="0" w:color="F7CAAB"/>
        <w:insideV w:val="single" w:sz="4" w:space="0" w:color="F7CAAB"/>
      </w:tblBorders>
    </w:tblPr>
    <w:tblStylePr w:type="firstRow">
      <w:rPr>
        <w:b/>
        <w:color w:val="404040"/>
      </w:rPr>
      <w:tblPr/>
      <w:tcPr>
        <w:tcBorders>
          <w:bottom w:val="single" w:sz="12" w:space="0" w:color="F4B28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7CAAB"/>
          <w:left w:val="single" w:sz="4" w:space="0" w:color="F7CAAB"/>
          <w:bottom w:val="single" w:sz="4" w:space="0" w:color="F7CAAB"/>
          <w:right w:val="single" w:sz="4" w:space="0" w:color="F7CAAB"/>
        </w:tcBorders>
      </w:tcPr>
    </w:tblStylePr>
  </w:style>
  <w:style w:type="table" w:customStyle="1" w:styleId="GridTable1Light-Accent3111">
    <w:name w:val="Grid Table 1 Light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DADADA"/>
        <w:left w:val="single" w:sz="4" w:space="0" w:color="DADADA"/>
        <w:bottom w:val="single" w:sz="4" w:space="0" w:color="DADADA"/>
        <w:right w:val="single" w:sz="4" w:space="0" w:color="DADADA"/>
        <w:insideH w:val="single" w:sz="4" w:space="0" w:color="DADADA"/>
        <w:insideV w:val="single" w:sz="4" w:space="0" w:color="DADADA"/>
      </w:tblBorders>
    </w:tblPr>
    <w:tblStylePr w:type="firstRow">
      <w:rPr>
        <w:b/>
        <w:color w:val="404040"/>
      </w:rPr>
      <w:tblPr/>
      <w:tcPr>
        <w:tcBorders>
          <w:bottom w:val="single" w:sz="12" w:space="0" w:color="CACACA"/>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DADADA"/>
          <w:left w:val="single" w:sz="4" w:space="0" w:color="DADADA"/>
          <w:bottom w:val="single" w:sz="4" w:space="0" w:color="DADADA"/>
          <w:right w:val="single" w:sz="4" w:space="0" w:color="DADADA"/>
        </w:tcBorders>
      </w:tcPr>
    </w:tblStylePr>
  </w:style>
  <w:style w:type="table" w:customStyle="1" w:styleId="GridTable1Light-Accent4111">
    <w:name w:val="Grid Table 1 Light -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E598"/>
        <w:left w:val="single" w:sz="4" w:space="0" w:color="FFE598"/>
        <w:bottom w:val="single" w:sz="4" w:space="0" w:color="FFE598"/>
        <w:right w:val="single" w:sz="4" w:space="0" w:color="FFE598"/>
        <w:insideH w:val="single" w:sz="4" w:space="0" w:color="FFE598"/>
        <w:insideV w:val="single" w:sz="4" w:space="0" w:color="FFE598"/>
      </w:tblBorders>
    </w:tblPr>
    <w:tblStylePr w:type="firstRow">
      <w:rPr>
        <w:b/>
        <w:color w:val="404040"/>
      </w:rPr>
      <w:tblPr/>
      <w:tcPr>
        <w:tcBorders>
          <w:bottom w:val="single" w:sz="12" w:space="0" w:color="FFDA6A"/>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FE598"/>
          <w:left w:val="single" w:sz="4" w:space="0" w:color="FFE598"/>
          <w:bottom w:val="single" w:sz="4" w:space="0" w:color="FFE598"/>
          <w:right w:val="single" w:sz="4" w:space="0" w:color="FFE598"/>
        </w:tcBorders>
      </w:tcPr>
    </w:tblStylePr>
  </w:style>
  <w:style w:type="table" w:customStyle="1" w:styleId="GridTable1Light-Accent5111">
    <w:name w:val="Grid Table 1 Light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BCD6EE"/>
        <w:left w:val="single" w:sz="4" w:space="0" w:color="BCD6EE"/>
        <w:bottom w:val="single" w:sz="4" w:space="0" w:color="BCD6EE"/>
        <w:right w:val="single" w:sz="4" w:space="0" w:color="BCD6EE"/>
        <w:insideH w:val="single" w:sz="4" w:space="0" w:color="BCD6EE"/>
        <w:insideV w:val="single" w:sz="4" w:space="0" w:color="BCD6EE"/>
      </w:tblBorders>
    </w:tblPr>
    <w:tblStylePr w:type="firstRow">
      <w:rPr>
        <w:b/>
        <w:color w:val="404040"/>
      </w:rPr>
      <w:tblPr/>
      <w:tcPr>
        <w:tcBorders>
          <w:bottom w:val="single" w:sz="12" w:space="0" w:color="9EC4E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BCD6EE"/>
          <w:left w:val="single" w:sz="4" w:space="0" w:color="BCD6EE"/>
          <w:bottom w:val="single" w:sz="4" w:space="0" w:color="BCD6EE"/>
          <w:right w:val="single" w:sz="4" w:space="0" w:color="BCD6EE"/>
        </w:tcBorders>
      </w:tcPr>
    </w:tblStylePr>
  </w:style>
  <w:style w:type="table" w:customStyle="1" w:styleId="GridTable1Light-Accent6111">
    <w:name w:val="Grid Table 1 Light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Pr>
    <w:tblStylePr w:type="firstRow">
      <w:rPr>
        <w:b/>
        <w:color w:val="404040"/>
      </w:rPr>
      <w:tblPr/>
      <w:tcPr>
        <w:tcBorders>
          <w:bottom w:val="single" w:sz="12" w:space="0" w:color="AAD19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C4DFB2"/>
          <w:left w:val="single" w:sz="4" w:space="0" w:color="C4DFB2"/>
          <w:bottom w:val="single" w:sz="4" w:space="0" w:color="C4DFB2"/>
          <w:right w:val="single" w:sz="4" w:space="0" w:color="C4DFB2"/>
        </w:tcBorders>
      </w:tcPr>
    </w:tblStylePr>
  </w:style>
  <w:style w:type="table" w:customStyle="1" w:styleId="GridTable2-Accent1111">
    <w:name w:val="Grid Table 2 -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537DC8"/>
        <w:insideH w:val="single" w:sz="4" w:space="0" w:color="537DC8"/>
        <w:insideV w:val="single" w:sz="4" w:space="0" w:color="537DC8"/>
      </w:tblBorders>
    </w:tblPr>
    <w:tblStylePr w:type="firstRow">
      <w:rPr>
        <w:b/>
        <w:color w:val="404040"/>
      </w:rPr>
      <w:tblPr/>
      <w:tcPr>
        <w:tcBorders>
          <w:top w:val="none" w:sz="0" w:space="0" w:color="auto"/>
          <w:left w:val="none" w:sz="0" w:space="0" w:color="auto"/>
          <w:bottom w:val="single" w:sz="12" w:space="0" w:color="537DC8"/>
          <w:right w:val="none" w:sz="0" w:space="0" w:color="auto"/>
        </w:tcBorders>
        <w:shd w:val="clear" w:color="auto" w:fill="auto"/>
      </w:tcPr>
    </w:tblStylePr>
    <w:tblStylePr w:type="lastRow">
      <w:rPr>
        <w:b/>
        <w:color w:val="404040"/>
      </w:rPr>
      <w:tblPr/>
      <w:tcPr>
        <w:tcBorders>
          <w:top w:val="single" w:sz="4" w:space="0" w:color="537DC8"/>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8E2F3"/>
      </w:tcPr>
    </w:tblStylePr>
    <w:tblStylePr w:type="band1Horz">
      <w:rPr>
        <w:color w:val="404040"/>
        <w:sz w:val="22"/>
        <w:szCs w:val="22"/>
      </w:rPr>
      <w:tblPr/>
      <w:tcPr>
        <w:shd w:val="clear" w:color="auto" w:fill="D8E2F3"/>
      </w:tcPr>
    </w:tblStylePr>
  </w:style>
  <w:style w:type="table" w:customStyle="1" w:styleId="GridTable2-Accent2111">
    <w:name w:val="Grid Table 2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4B184"/>
        <w:insideH w:val="single" w:sz="4" w:space="0" w:color="F4B184"/>
        <w:insideV w:val="single" w:sz="4" w:space="0" w:color="F4B184"/>
      </w:tblBorders>
    </w:tblPr>
    <w:tblStylePr w:type="firstRow">
      <w:rPr>
        <w:b/>
        <w:color w:val="404040"/>
      </w:rPr>
      <w:tblPr/>
      <w:tcPr>
        <w:tcBorders>
          <w:top w:val="none" w:sz="0" w:space="0" w:color="auto"/>
          <w:left w:val="none" w:sz="0" w:space="0" w:color="auto"/>
          <w:bottom w:val="single" w:sz="12" w:space="0" w:color="F4B184"/>
          <w:right w:val="none" w:sz="0" w:space="0" w:color="auto"/>
        </w:tcBorders>
        <w:shd w:val="clear" w:color="auto" w:fill="auto"/>
      </w:tcPr>
    </w:tblStylePr>
    <w:tblStylePr w:type="lastRow">
      <w:rPr>
        <w:b/>
        <w:color w:val="404040"/>
      </w:rPr>
      <w:tblPr/>
      <w:tcPr>
        <w:tcBorders>
          <w:top w:val="single" w:sz="4" w:space="0" w:color="F4B184"/>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2-Accent3111">
    <w:name w:val="Grid Table 2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5A5A5"/>
        <w:insideH w:val="single" w:sz="4" w:space="0" w:color="A5A5A5"/>
        <w:insideV w:val="single" w:sz="4" w:space="0" w:color="A5A5A5"/>
      </w:tblBorders>
    </w:tblPr>
    <w:tblStylePr w:type="firstRow">
      <w:rPr>
        <w:b/>
        <w:color w:val="404040"/>
      </w:rPr>
      <w:tblPr/>
      <w:tcPr>
        <w:tcBorders>
          <w:top w:val="none" w:sz="0" w:space="0" w:color="auto"/>
          <w:left w:val="none" w:sz="0" w:space="0" w:color="auto"/>
          <w:bottom w:val="single" w:sz="12" w:space="0" w:color="A5A5A5"/>
          <w:right w:val="none" w:sz="0" w:space="0" w:color="auto"/>
        </w:tcBorders>
        <w:shd w:val="clear" w:color="auto" w:fill="auto"/>
      </w:tcPr>
    </w:tblStylePr>
    <w:tblStylePr w:type="lastRow">
      <w:rPr>
        <w:b/>
        <w:color w:val="404040"/>
      </w:rPr>
      <w:tblPr/>
      <w:tcPr>
        <w:tcBorders>
          <w:top w:val="single" w:sz="4" w:space="0" w:color="A5A5A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2-Accent4111">
    <w:name w:val="Grid Table 2 -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FD865"/>
        <w:insideH w:val="single" w:sz="4" w:space="0" w:color="FFD865"/>
        <w:insideV w:val="single" w:sz="4" w:space="0" w:color="FFD865"/>
      </w:tblBorders>
    </w:tblPr>
    <w:tblStylePr w:type="firstRow">
      <w:rPr>
        <w:b/>
        <w:color w:val="404040"/>
      </w:rPr>
      <w:tblPr/>
      <w:tcPr>
        <w:tcBorders>
          <w:top w:val="none" w:sz="0" w:space="0" w:color="auto"/>
          <w:left w:val="none" w:sz="0" w:space="0" w:color="auto"/>
          <w:bottom w:val="single" w:sz="12" w:space="0" w:color="FFD865"/>
          <w:right w:val="none" w:sz="0" w:space="0" w:color="auto"/>
        </w:tcBorders>
        <w:shd w:val="clear" w:color="auto" w:fill="auto"/>
      </w:tcPr>
    </w:tblStylePr>
    <w:tblStylePr w:type="lastRow">
      <w:rPr>
        <w:b/>
        <w:color w:val="404040"/>
      </w:rPr>
      <w:tblPr/>
      <w:tcPr>
        <w:tcBorders>
          <w:top w:val="single" w:sz="4" w:space="0" w:color="FFD86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2-Accent5111">
    <w:name w:val="Grid Table 2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5B9BD5"/>
        <w:insideH w:val="single" w:sz="4" w:space="0" w:color="5B9BD5"/>
        <w:insideV w:val="single" w:sz="4" w:space="0" w:color="5B9BD5"/>
      </w:tblBorders>
    </w:tblPr>
    <w:tblStylePr w:type="firstRow">
      <w:rPr>
        <w:b/>
        <w:color w:val="404040"/>
      </w:rPr>
      <w:tblPr/>
      <w:tcPr>
        <w:tcBorders>
          <w:top w:val="none" w:sz="0" w:space="0" w:color="auto"/>
          <w:left w:val="none" w:sz="0" w:space="0" w:color="auto"/>
          <w:bottom w:val="single" w:sz="12" w:space="0" w:color="5B9BD5"/>
          <w:right w:val="none" w:sz="0" w:space="0" w:color="auto"/>
        </w:tcBorders>
        <w:shd w:val="clear" w:color="auto" w:fill="auto"/>
      </w:tcPr>
    </w:tblStylePr>
    <w:tblStylePr w:type="lastRow">
      <w:rPr>
        <w:b/>
        <w:color w:val="404040"/>
      </w:rPr>
      <w:tblPr/>
      <w:tcPr>
        <w:tcBorders>
          <w:top w:val="single" w:sz="4" w:space="0" w:color="5B9BD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2-Accent6111">
    <w:name w:val="Grid Table 2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70AD47"/>
        <w:insideH w:val="single" w:sz="4" w:space="0" w:color="70AD47"/>
        <w:insideV w:val="single" w:sz="4" w:space="0" w:color="70AD47"/>
      </w:tblBorders>
    </w:tblPr>
    <w:tblStylePr w:type="firstRow">
      <w:rPr>
        <w:b/>
        <w:color w:val="404040"/>
      </w:rPr>
      <w:tblPr/>
      <w:tcPr>
        <w:tcBorders>
          <w:top w:val="none" w:sz="0" w:space="0" w:color="auto"/>
          <w:left w:val="none" w:sz="0" w:space="0" w:color="auto"/>
          <w:bottom w:val="single" w:sz="12" w:space="0" w:color="70AD47"/>
          <w:right w:val="none" w:sz="0" w:space="0" w:color="auto"/>
        </w:tcBorders>
        <w:shd w:val="clear" w:color="auto" w:fill="auto"/>
      </w:tcPr>
    </w:tblStylePr>
    <w:tblStylePr w:type="lastRow">
      <w:rPr>
        <w:b/>
        <w:color w:val="404040"/>
      </w:rPr>
      <w:tblPr/>
      <w:tcPr>
        <w:tcBorders>
          <w:top w:val="single" w:sz="4" w:space="0" w:color="70AD47"/>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GridTable3-Accent1111">
    <w:name w:val="Grid Table 3 -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537DC8"/>
        <w:insideH w:val="single" w:sz="4" w:space="0" w:color="537DC8"/>
        <w:insideV w:val="single" w:sz="4" w:space="0" w:color="537DC8"/>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8E2F3"/>
      </w:tcPr>
    </w:tblStylePr>
    <w:tblStylePr w:type="band1Horz">
      <w:rPr>
        <w:color w:val="404040"/>
        <w:sz w:val="22"/>
        <w:szCs w:val="22"/>
      </w:rPr>
      <w:tblPr/>
      <w:tcPr>
        <w:shd w:val="clear" w:color="auto" w:fill="D8E2F3"/>
      </w:tcPr>
    </w:tblStylePr>
  </w:style>
  <w:style w:type="table" w:customStyle="1" w:styleId="GridTable3-Accent2111">
    <w:name w:val="Grid Table 3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4B184"/>
        <w:insideH w:val="single" w:sz="4" w:space="0" w:color="F4B184"/>
        <w:insideV w:val="single" w:sz="4" w:space="0" w:color="F4B184"/>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3-Accent3111">
    <w:name w:val="Grid Table 3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5A5A5"/>
        <w:insideH w:val="single" w:sz="4" w:space="0" w:color="A5A5A5"/>
        <w:insideV w:val="single" w:sz="4" w:space="0" w:color="A5A5A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3-Accent4111">
    <w:name w:val="Grid Table 3 -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FD865"/>
        <w:insideH w:val="single" w:sz="4" w:space="0" w:color="FFD865"/>
        <w:insideV w:val="single" w:sz="4" w:space="0" w:color="FFD86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3-Accent5111">
    <w:name w:val="Grid Table 3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5B9BD5"/>
        <w:insideH w:val="single" w:sz="4" w:space="0" w:color="5B9BD5"/>
        <w:insideV w:val="single" w:sz="4" w:space="0" w:color="5B9BD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3-Accent6111">
    <w:name w:val="Grid Table 3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70AD47"/>
        <w:insideH w:val="single" w:sz="4" w:space="0" w:color="70AD47"/>
        <w:insideV w:val="single" w:sz="4" w:space="0" w:color="70AD47"/>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GridTable4-Accent1111">
    <w:name w:val="Grid Table 4 - Accent 11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5AFDD"/>
        <w:left w:val="single" w:sz="4" w:space="0" w:color="95AFDD"/>
        <w:bottom w:val="single" w:sz="4" w:space="0" w:color="95AFDD"/>
        <w:right w:val="single" w:sz="4" w:space="0" w:color="95AFDD"/>
        <w:insideH w:val="single" w:sz="4" w:space="0" w:color="95AFDD"/>
        <w:insideV w:val="single" w:sz="4" w:space="0" w:color="95AFDD"/>
      </w:tblBorders>
    </w:tblPr>
    <w:tblStylePr w:type="firstRow">
      <w:rPr>
        <w:b/>
        <w:color w:val="FFFFFF"/>
        <w:sz w:val="22"/>
        <w:szCs w:val="22"/>
      </w:rPr>
      <w:tblPr/>
      <w:tcPr>
        <w:tcBorders>
          <w:top w:val="single" w:sz="4" w:space="0" w:color="537DC8"/>
          <w:left w:val="single" w:sz="4" w:space="0" w:color="537DC8"/>
          <w:bottom w:val="single" w:sz="4" w:space="0" w:color="537DC8"/>
          <w:right w:val="single" w:sz="4" w:space="0" w:color="537DC8"/>
        </w:tcBorders>
        <w:shd w:val="clear" w:color="auto" w:fill="537DC8"/>
      </w:tcPr>
    </w:tblStylePr>
    <w:tblStylePr w:type="lastRow">
      <w:rPr>
        <w:b/>
        <w:color w:val="404040"/>
      </w:rPr>
      <w:tblPr/>
      <w:tcPr>
        <w:tcBorders>
          <w:top w:val="single" w:sz="4" w:space="0" w:color="537DC8"/>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3F3"/>
      </w:tcPr>
    </w:tblStylePr>
    <w:tblStylePr w:type="band1Horz">
      <w:rPr>
        <w:color w:val="404040"/>
        <w:sz w:val="22"/>
        <w:szCs w:val="22"/>
      </w:rPr>
      <w:tblPr/>
      <w:tcPr>
        <w:shd w:val="clear" w:color="auto" w:fill="DAE3F3"/>
      </w:tcPr>
    </w:tblStylePr>
  </w:style>
  <w:style w:type="table" w:customStyle="1" w:styleId="GridTable4-Accent2111">
    <w:name w:val="Grid Table 4 - Accent 21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58A"/>
        <w:left w:val="single" w:sz="4" w:space="0" w:color="F4B58A"/>
        <w:bottom w:val="single" w:sz="4" w:space="0" w:color="F4B58A"/>
        <w:right w:val="single" w:sz="4" w:space="0" w:color="F4B58A"/>
        <w:insideH w:val="single" w:sz="4" w:space="0" w:color="F4B58A"/>
        <w:insideV w:val="single" w:sz="4" w:space="0" w:color="F4B58A"/>
      </w:tblBorders>
    </w:tblPr>
    <w:tblStylePr w:type="firstRow">
      <w:rPr>
        <w:b/>
        <w:color w:val="FFFFFF"/>
        <w:sz w:val="22"/>
        <w:szCs w:val="22"/>
      </w:rPr>
      <w:tblPr/>
      <w:tcPr>
        <w:tcBorders>
          <w:top w:val="single" w:sz="4" w:space="0" w:color="F4B184"/>
          <w:left w:val="single" w:sz="4" w:space="0" w:color="F4B184"/>
          <w:bottom w:val="single" w:sz="4" w:space="0" w:color="F4B184"/>
          <w:right w:val="single" w:sz="4" w:space="0" w:color="F4B184"/>
        </w:tcBorders>
        <w:shd w:val="clear" w:color="auto" w:fill="F4B184"/>
      </w:tcPr>
    </w:tblStylePr>
    <w:tblStylePr w:type="lastRow">
      <w:rPr>
        <w:b/>
        <w:color w:val="404040"/>
      </w:rPr>
      <w:tblPr/>
      <w:tcPr>
        <w:tcBorders>
          <w:top w:val="single" w:sz="4" w:space="0" w:color="F4B184"/>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4-Accent3111">
    <w:name w:val="Grid Table 4 - Accent 31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Pr>
    <w:tblStylePr w:type="firstRow">
      <w:rPr>
        <w:b/>
        <w:color w:val="FFFFFF"/>
        <w:sz w:val="22"/>
        <w:szCs w:val="22"/>
      </w:rPr>
      <w:tblPr/>
      <w:tcPr>
        <w:tcBorders>
          <w:top w:val="single" w:sz="4" w:space="0" w:color="A5A5A5"/>
          <w:left w:val="single" w:sz="4" w:space="0" w:color="A5A5A5"/>
          <w:bottom w:val="single" w:sz="4" w:space="0" w:color="A5A5A5"/>
          <w:right w:val="single" w:sz="4" w:space="0" w:color="A5A5A5"/>
        </w:tcBorders>
        <w:shd w:val="clear" w:color="auto" w:fill="A5A5A5"/>
      </w:tcPr>
    </w:tblStylePr>
    <w:tblStylePr w:type="lastRow">
      <w:rPr>
        <w:b/>
        <w:color w:val="404040"/>
      </w:rPr>
      <w:tblPr/>
      <w:tcPr>
        <w:tcBorders>
          <w:top w:val="single" w:sz="4" w:space="0" w:color="A5A5A5"/>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4-Accent4111">
    <w:name w:val="Grid Table 4 - Accent 41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B6F"/>
        <w:left w:val="single" w:sz="4" w:space="0" w:color="FFDB6F"/>
        <w:bottom w:val="single" w:sz="4" w:space="0" w:color="FFDB6F"/>
        <w:right w:val="single" w:sz="4" w:space="0" w:color="FFDB6F"/>
        <w:insideH w:val="single" w:sz="4" w:space="0" w:color="FFDB6F"/>
        <w:insideV w:val="single" w:sz="4" w:space="0" w:color="FFDB6F"/>
      </w:tblBorders>
    </w:tblPr>
    <w:tblStylePr w:type="firstRow">
      <w:rPr>
        <w:b/>
        <w:color w:val="FFFFFF"/>
        <w:sz w:val="22"/>
        <w:szCs w:val="22"/>
      </w:rPr>
      <w:tblPr/>
      <w:tcPr>
        <w:tcBorders>
          <w:top w:val="single" w:sz="4" w:space="0" w:color="FFD865"/>
          <w:left w:val="single" w:sz="4" w:space="0" w:color="FFD865"/>
          <w:bottom w:val="single" w:sz="4" w:space="0" w:color="FFD865"/>
          <w:right w:val="single" w:sz="4" w:space="0" w:color="FFD865"/>
        </w:tcBorders>
        <w:shd w:val="clear" w:color="auto" w:fill="FFD865"/>
      </w:tcPr>
    </w:tblStylePr>
    <w:tblStylePr w:type="lastRow">
      <w:rPr>
        <w:b/>
        <w:color w:val="404040"/>
      </w:rPr>
      <w:tblPr/>
      <w:tcPr>
        <w:tcBorders>
          <w:top w:val="single" w:sz="4" w:space="0" w:color="FFD865"/>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4-Accent5111">
    <w:name w:val="Grid Table 4 - Accent 51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2C6E7"/>
        <w:left w:val="single" w:sz="4" w:space="0" w:color="A2C6E7"/>
        <w:bottom w:val="single" w:sz="4" w:space="0" w:color="A2C6E7"/>
        <w:right w:val="single" w:sz="4" w:space="0" w:color="A2C6E7"/>
        <w:insideH w:val="single" w:sz="4" w:space="0" w:color="A2C6E7"/>
        <w:insideV w:val="single" w:sz="4" w:space="0" w:color="A2C6E7"/>
      </w:tblBorders>
    </w:tblPr>
    <w:tblStylePr w:type="firstRow">
      <w:rPr>
        <w:b/>
        <w:color w:val="FFFFFF"/>
        <w:sz w:val="22"/>
        <w:szCs w:val="22"/>
      </w:rPr>
      <w:tblPr/>
      <w:tcPr>
        <w:tcBorders>
          <w:top w:val="single" w:sz="4" w:space="0" w:color="5B9BD5"/>
          <w:left w:val="single" w:sz="4" w:space="0" w:color="5B9BD5"/>
          <w:bottom w:val="single" w:sz="4" w:space="0" w:color="5B9BD5"/>
          <w:right w:val="single" w:sz="4" w:space="0" w:color="5B9BD5"/>
        </w:tcBorders>
        <w:shd w:val="clear" w:color="auto" w:fill="5B9BD5"/>
      </w:tcPr>
    </w:tblStylePr>
    <w:tblStylePr w:type="lastRow">
      <w:rPr>
        <w:b/>
        <w:color w:val="404040"/>
      </w:rPr>
      <w:tblPr/>
      <w:tcPr>
        <w:tcBorders>
          <w:top w:val="single" w:sz="4" w:space="0" w:color="5B9BD5"/>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4-Accent6111">
    <w:name w:val="Grid Table 4 - Accent 61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DD394"/>
        <w:left w:val="single" w:sz="4" w:space="0" w:color="ADD394"/>
        <w:bottom w:val="single" w:sz="4" w:space="0" w:color="ADD394"/>
        <w:right w:val="single" w:sz="4" w:space="0" w:color="ADD394"/>
        <w:insideH w:val="single" w:sz="4" w:space="0" w:color="ADD394"/>
        <w:insideV w:val="single" w:sz="4" w:space="0" w:color="ADD394"/>
      </w:tblBorders>
    </w:tblPr>
    <w:tblStylePr w:type="firstRow">
      <w:rPr>
        <w:b/>
        <w:color w:val="FFFFFF"/>
        <w:sz w:val="22"/>
        <w:szCs w:val="22"/>
      </w:rPr>
      <w:tblPr/>
      <w:tcPr>
        <w:tcBorders>
          <w:top w:val="single" w:sz="4" w:space="0" w:color="70AD47"/>
          <w:left w:val="single" w:sz="4" w:space="0" w:color="70AD47"/>
          <w:bottom w:val="single" w:sz="4" w:space="0" w:color="70AD47"/>
          <w:right w:val="single" w:sz="4" w:space="0" w:color="70AD47"/>
        </w:tcBorders>
        <w:shd w:val="clear" w:color="auto" w:fill="70AD47"/>
      </w:tcPr>
    </w:tblStylePr>
    <w:tblStylePr w:type="lastRow">
      <w:rPr>
        <w:b/>
        <w:color w:val="404040"/>
      </w:rPr>
      <w:tblPr/>
      <w:tcPr>
        <w:tcBorders>
          <w:top w:val="single" w:sz="4" w:space="0" w:color="70AD47"/>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GridTable5Dark-Accent1111">
    <w:name w:val="Grid Table 5 Dark-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472C4"/>
      </w:tcPr>
    </w:tblStylePr>
    <w:tblStylePr w:type="lastRow">
      <w:rPr>
        <w:b/>
        <w:color w:val="FFFFFF"/>
        <w:sz w:val="22"/>
        <w:szCs w:val="22"/>
      </w:rPr>
      <w:tblPr/>
      <w:tcPr>
        <w:tcBorders>
          <w:top w:val="single" w:sz="4" w:space="0" w:color="FFFFFF"/>
        </w:tcBorders>
        <w:shd w:val="clear" w:color="auto" w:fill="4472C4"/>
      </w:tcPr>
    </w:tblStylePr>
    <w:tblStylePr w:type="firstCol">
      <w:rPr>
        <w:b/>
        <w:color w:val="FFFFFF"/>
        <w:sz w:val="22"/>
        <w:szCs w:val="22"/>
      </w:rPr>
      <w:tblPr/>
      <w:tcPr>
        <w:shd w:val="clear" w:color="auto" w:fill="4472C4"/>
      </w:tcPr>
    </w:tblStylePr>
    <w:tblStylePr w:type="lastCol">
      <w:rPr>
        <w:b/>
        <w:color w:val="FFFFFF"/>
        <w:sz w:val="22"/>
        <w:szCs w:val="22"/>
      </w:rPr>
      <w:tblPr/>
      <w:tcPr>
        <w:shd w:val="clear" w:color="auto" w:fill="4472C4"/>
      </w:tcPr>
    </w:tblStylePr>
    <w:tblStylePr w:type="band1Vert">
      <w:tblPr/>
      <w:tcPr>
        <w:shd w:val="clear" w:color="auto" w:fill="A9BEE4"/>
      </w:tcPr>
    </w:tblStylePr>
    <w:tblStylePr w:type="band1Horz">
      <w:tblPr/>
      <w:tcPr>
        <w:shd w:val="clear" w:color="auto" w:fill="A9BEE4"/>
      </w:tcPr>
    </w:tblStylePr>
  </w:style>
  <w:style w:type="table" w:customStyle="1" w:styleId="GridTable5Dark-Accent2111">
    <w:name w:val="Grid Table 5 Dark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ED7D31"/>
      </w:tcPr>
    </w:tblStylePr>
    <w:tblStylePr w:type="lastRow">
      <w:rPr>
        <w:b/>
        <w:color w:val="FFFFFF"/>
        <w:sz w:val="22"/>
        <w:szCs w:val="22"/>
      </w:rPr>
      <w:tblPr/>
      <w:tcPr>
        <w:tcBorders>
          <w:top w:val="single" w:sz="4" w:space="0" w:color="FFFFFF"/>
        </w:tcBorders>
        <w:shd w:val="clear" w:color="auto" w:fill="ED7D31"/>
      </w:tcPr>
    </w:tblStylePr>
    <w:tblStylePr w:type="firstCol">
      <w:rPr>
        <w:b/>
        <w:color w:val="FFFFFF"/>
        <w:sz w:val="22"/>
        <w:szCs w:val="22"/>
      </w:rPr>
      <w:tblPr/>
      <w:tcPr>
        <w:shd w:val="clear" w:color="auto" w:fill="ED7D31"/>
      </w:tcPr>
    </w:tblStylePr>
    <w:tblStylePr w:type="lastCol">
      <w:rPr>
        <w:b/>
        <w:color w:val="FFFFFF"/>
        <w:sz w:val="22"/>
        <w:szCs w:val="22"/>
      </w:rPr>
      <w:tblPr/>
      <w:tcPr>
        <w:shd w:val="clear" w:color="auto" w:fill="ED7D31"/>
      </w:tcPr>
    </w:tblStylePr>
    <w:tblStylePr w:type="band1Vert">
      <w:tblPr/>
      <w:tcPr>
        <w:shd w:val="clear" w:color="auto" w:fill="F6C3A0"/>
      </w:tcPr>
    </w:tblStylePr>
    <w:tblStylePr w:type="band1Horz">
      <w:tblPr/>
      <w:tcPr>
        <w:shd w:val="clear" w:color="auto" w:fill="F6C3A0"/>
      </w:tcPr>
    </w:tblStylePr>
  </w:style>
  <w:style w:type="table" w:customStyle="1" w:styleId="GridTable5Dark-Accent3111">
    <w:name w:val="Grid Table 5 Dark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A5A5A5"/>
      </w:tcPr>
    </w:tblStylePr>
    <w:tblStylePr w:type="lastRow">
      <w:rPr>
        <w:b/>
        <w:color w:val="FFFFFF"/>
        <w:sz w:val="22"/>
        <w:szCs w:val="22"/>
      </w:rPr>
      <w:tblPr/>
      <w:tcPr>
        <w:tcBorders>
          <w:top w:val="single" w:sz="4" w:space="0" w:color="FFFFFF"/>
        </w:tcBorders>
        <w:shd w:val="clear" w:color="auto" w:fill="A5A5A5"/>
      </w:tcPr>
    </w:tblStylePr>
    <w:tblStylePr w:type="firstCol">
      <w:rPr>
        <w:b/>
        <w:color w:val="FFFFFF"/>
        <w:sz w:val="22"/>
        <w:szCs w:val="22"/>
      </w:rPr>
      <w:tblPr/>
      <w:tcPr>
        <w:shd w:val="clear" w:color="auto" w:fill="A5A5A5"/>
      </w:tcPr>
    </w:tblStylePr>
    <w:tblStylePr w:type="lastCol">
      <w:rPr>
        <w:b/>
        <w:color w:val="FFFFFF"/>
        <w:sz w:val="22"/>
        <w:szCs w:val="22"/>
      </w:rPr>
      <w:tblPr/>
      <w:tcPr>
        <w:shd w:val="clear" w:color="auto" w:fill="A5A5A5"/>
      </w:tcPr>
    </w:tblStylePr>
    <w:tblStylePr w:type="band1Vert">
      <w:tblPr/>
      <w:tcPr>
        <w:shd w:val="clear" w:color="auto" w:fill="D5D5D5"/>
      </w:tcPr>
    </w:tblStylePr>
    <w:tblStylePr w:type="band1Horz">
      <w:tblPr/>
      <w:tcPr>
        <w:shd w:val="clear" w:color="auto" w:fill="D5D5D5"/>
      </w:tcPr>
    </w:tblStylePr>
  </w:style>
  <w:style w:type="table" w:customStyle="1" w:styleId="GridTable5Dark-Accent4111">
    <w:name w:val="Grid Table 5 Dark-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FFC000"/>
      </w:tcPr>
    </w:tblStylePr>
    <w:tblStylePr w:type="lastRow">
      <w:rPr>
        <w:b/>
        <w:color w:val="FFFFFF"/>
        <w:sz w:val="22"/>
        <w:szCs w:val="22"/>
      </w:rPr>
      <w:tblPr/>
      <w:tcPr>
        <w:tcBorders>
          <w:top w:val="single" w:sz="4" w:space="0" w:color="FFFFFF"/>
        </w:tcBorders>
        <w:shd w:val="clear" w:color="auto" w:fill="FFC000"/>
      </w:tcPr>
    </w:tblStylePr>
    <w:tblStylePr w:type="firstCol">
      <w:rPr>
        <w:b/>
        <w:color w:val="FFFFFF"/>
        <w:sz w:val="22"/>
        <w:szCs w:val="22"/>
      </w:rPr>
      <w:tblPr/>
      <w:tcPr>
        <w:shd w:val="clear" w:color="auto" w:fill="FFC000"/>
      </w:tcPr>
    </w:tblStylePr>
    <w:tblStylePr w:type="lastCol">
      <w:rPr>
        <w:b/>
        <w:color w:val="FFFFFF"/>
        <w:sz w:val="22"/>
        <w:szCs w:val="22"/>
      </w:rPr>
      <w:tblPr/>
      <w:tcPr>
        <w:shd w:val="clear" w:color="auto" w:fill="FFC000"/>
      </w:tcPr>
    </w:tblStylePr>
    <w:tblStylePr w:type="band1Vert">
      <w:tblPr/>
      <w:tcPr>
        <w:shd w:val="clear" w:color="auto" w:fill="FFE28A"/>
      </w:tcPr>
    </w:tblStylePr>
    <w:tblStylePr w:type="band1Horz">
      <w:tblPr/>
      <w:tcPr>
        <w:shd w:val="clear" w:color="auto" w:fill="FFE28A"/>
      </w:tcPr>
    </w:tblStylePr>
  </w:style>
  <w:style w:type="table" w:customStyle="1" w:styleId="GridTable5Dark-Accent5111">
    <w:name w:val="Grid Table 5 Dark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5B9BD5"/>
      </w:tcPr>
    </w:tblStylePr>
    <w:tblStylePr w:type="lastRow">
      <w:rPr>
        <w:b/>
        <w:color w:val="FFFFFF"/>
        <w:sz w:val="22"/>
        <w:szCs w:val="22"/>
      </w:rPr>
      <w:tblPr/>
      <w:tcPr>
        <w:tcBorders>
          <w:top w:val="single" w:sz="4" w:space="0" w:color="FFFFFF"/>
        </w:tcBorders>
        <w:shd w:val="clear" w:color="auto" w:fill="5B9BD5"/>
      </w:tcPr>
    </w:tblStylePr>
    <w:tblStylePr w:type="firstCol">
      <w:rPr>
        <w:b/>
        <w:color w:val="FFFFFF"/>
        <w:sz w:val="22"/>
        <w:szCs w:val="22"/>
      </w:rPr>
      <w:tblPr/>
      <w:tcPr>
        <w:shd w:val="clear" w:color="auto" w:fill="5B9BD5"/>
      </w:tcPr>
    </w:tblStylePr>
    <w:tblStylePr w:type="lastCol">
      <w:rPr>
        <w:b/>
        <w:color w:val="FFFFFF"/>
        <w:sz w:val="22"/>
        <w:szCs w:val="22"/>
      </w:rPr>
      <w:tblPr/>
      <w:tcPr>
        <w:shd w:val="clear" w:color="auto" w:fill="5B9BD5"/>
      </w:tcPr>
    </w:tblStylePr>
    <w:tblStylePr w:type="band1Vert">
      <w:tblPr/>
      <w:tcPr>
        <w:shd w:val="clear" w:color="auto" w:fill="B3D0EB"/>
      </w:tcPr>
    </w:tblStylePr>
    <w:tblStylePr w:type="band1Horz">
      <w:tblPr/>
      <w:tcPr>
        <w:shd w:val="clear" w:color="auto" w:fill="B3D0EB"/>
      </w:tcPr>
    </w:tblStylePr>
  </w:style>
  <w:style w:type="table" w:customStyle="1" w:styleId="GridTable5Dark-Accent6111">
    <w:name w:val="Grid Table 5 Dark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70AD47"/>
      </w:tcPr>
    </w:tblStylePr>
    <w:tblStylePr w:type="lastRow">
      <w:rPr>
        <w:b/>
        <w:color w:val="FFFFFF"/>
        <w:sz w:val="22"/>
        <w:szCs w:val="22"/>
      </w:rPr>
      <w:tblPr/>
      <w:tcPr>
        <w:tcBorders>
          <w:top w:val="single" w:sz="4" w:space="0" w:color="FFFFFF"/>
        </w:tcBorders>
        <w:shd w:val="clear" w:color="auto" w:fill="70AD47"/>
      </w:tcPr>
    </w:tblStylePr>
    <w:tblStylePr w:type="firstCol">
      <w:rPr>
        <w:b/>
        <w:color w:val="FFFFFF"/>
        <w:sz w:val="22"/>
        <w:szCs w:val="22"/>
      </w:rPr>
      <w:tblPr/>
      <w:tcPr>
        <w:shd w:val="clear" w:color="auto" w:fill="70AD47"/>
      </w:tcPr>
    </w:tblStylePr>
    <w:tblStylePr w:type="lastCol">
      <w:rPr>
        <w:b/>
        <w:color w:val="FFFFFF"/>
        <w:sz w:val="22"/>
        <w:szCs w:val="22"/>
      </w:rPr>
      <w:tblPr/>
      <w:tcPr>
        <w:shd w:val="clear" w:color="auto" w:fill="70AD47"/>
      </w:tcPr>
    </w:tblStylePr>
    <w:tblStylePr w:type="band1Vert">
      <w:tblPr/>
      <w:tcPr>
        <w:shd w:val="clear" w:color="auto" w:fill="BCDBA8"/>
      </w:tcPr>
    </w:tblStylePr>
    <w:tblStylePr w:type="band1Horz">
      <w:tblPr/>
      <w:tcPr>
        <w:shd w:val="clear" w:color="auto" w:fill="BCDBA8"/>
      </w:tcPr>
    </w:tblStylePr>
  </w:style>
  <w:style w:type="table" w:customStyle="1" w:styleId="GridTable6Colorful-Accent1111">
    <w:name w:val="Grid Table 6 Colorful -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0B7E1"/>
        <w:left w:val="single" w:sz="4" w:space="0" w:color="A0B7E1"/>
        <w:bottom w:val="single" w:sz="4" w:space="0" w:color="A0B7E1"/>
        <w:right w:val="single" w:sz="4" w:space="0" w:color="A0B7E1"/>
        <w:insideH w:val="single" w:sz="4" w:space="0" w:color="A0B7E1"/>
        <w:insideV w:val="single" w:sz="4" w:space="0" w:color="A0B7E1"/>
      </w:tblBorders>
    </w:tblPr>
    <w:tblStylePr w:type="firstRow">
      <w:rPr>
        <w:b/>
        <w:color w:val="A0B7E1"/>
      </w:rPr>
      <w:tblPr/>
      <w:tcPr>
        <w:tcBorders>
          <w:bottom w:val="single" w:sz="12" w:space="0" w:color="A0B7E1"/>
        </w:tcBorders>
      </w:tcPr>
    </w:tblStylePr>
    <w:tblStylePr w:type="lastRow">
      <w:rPr>
        <w:b/>
        <w:color w:val="A0B7E1"/>
      </w:rPr>
    </w:tblStylePr>
    <w:tblStylePr w:type="firstCol">
      <w:rPr>
        <w:b/>
        <w:color w:val="A0B7E1"/>
      </w:rPr>
    </w:tblStylePr>
    <w:tblStylePr w:type="lastCol">
      <w:rPr>
        <w:b/>
        <w:color w:val="A0B7E1"/>
      </w:rPr>
    </w:tblStylePr>
    <w:tblStylePr w:type="band1Vert">
      <w:tblPr/>
      <w:tcPr>
        <w:shd w:val="clear" w:color="auto" w:fill="D8E2F3"/>
      </w:tcPr>
    </w:tblStylePr>
    <w:tblStylePr w:type="band1Horz">
      <w:rPr>
        <w:color w:val="A0B7E1"/>
        <w:sz w:val="22"/>
        <w:szCs w:val="22"/>
      </w:rPr>
      <w:tblPr/>
      <w:tcPr>
        <w:shd w:val="clear" w:color="auto" w:fill="D8E2F3"/>
      </w:tcPr>
    </w:tblStylePr>
    <w:tblStylePr w:type="band2Horz">
      <w:rPr>
        <w:color w:val="A0B7E1"/>
        <w:sz w:val="22"/>
        <w:szCs w:val="22"/>
      </w:rPr>
    </w:tblStylePr>
  </w:style>
  <w:style w:type="table" w:customStyle="1" w:styleId="GridTable6Colorful-Accent2111">
    <w:name w:val="Grid Table 6 Colorful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184"/>
        <w:left w:val="single" w:sz="4" w:space="0" w:color="F4B184"/>
        <w:bottom w:val="single" w:sz="4" w:space="0" w:color="F4B184"/>
        <w:right w:val="single" w:sz="4" w:space="0" w:color="F4B184"/>
        <w:insideH w:val="single" w:sz="4" w:space="0" w:color="F4B184"/>
        <w:insideV w:val="single" w:sz="4" w:space="0" w:color="F4B184"/>
      </w:tblBorders>
    </w:tblPr>
    <w:tblStylePr w:type="firstRow">
      <w:rPr>
        <w:b/>
        <w:color w:val="F4B184"/>
      </w:rPr>
      <w:tblPr/>
      <w:tcPr>
        <w:tcBorders>
          <w:bottom w:val="single" w:sz="12" w:space="0" w:color="F4B184"/>
        </w:tcBorders>
      </w:tcPr>
    </w:tblStylePr>
    <w:tblStylePr w:type="lastRow">
      <w:rPr>
        <w:b/>
        <w:color w:val="F4B184"/>
      </w:rPr>
    </w:tblStylePr>
    <w:tblStylePr w:type="firstCol">
      <w:rPr>
        <w:b/>
        <w:color w:val="F4B184"/>
      </w:rPr>
    </w:tblStylePr>
    <w:tblStylePr w:type="lastCol">
      <w:rPr>
        <w:b/>
        <w:color w:val="F4B184"/>
      </w:rPr>
    </w:tblStylePr>
    <w:tblStylePr w:type="band1Vert">
      <w:tblPr/>
      <w:tcPr>
        <w:shd w:val="clear" w:color="auto" w:fill="FBE5D6"/>
      </w:tcPr>
    </w:tblStylePr>
    <w:tblStylePr w:type="band1Horz">
      <w:rPr>
        <w:color w:val="F4B184"/>
        <w:sz w:val="22"/>
        <w:szCs w:val="22"/>
      </w:rPr>
      <w:tblPr/>
      <w:tcPr>
        <w:shd w:val="clear" w:color="auto" w:fill="FBE5D6"/>
      </w:tcPr>
    </w:tblStylePr>
    <w:tblStylePr w:type="band2Horz">
      <w:rPr>
        <w:color w:val="F4B184"/>
        <w:sz w:val="22"/>
        <w:szCs w:val="22"/>
      </w:rPr>
    </w:tblStylePr>
  </w:style>
  <w:style w:type="table" w:customStyle="1" w:styleId="GridTable6Colorful-Accent3111">
    <w:name w:val="Grid Table 6 Colorful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Pr>
    <w:tblStylePr w:type="firstRow">
      <w:rPr>
        <w:b/>
        <w:color w:val="A5A5A5"/>
      </w:rPr>
      <w:tblPr/>
      <w:tcPr>
        <w:tcBorders>
          <w:bottom w:val="single" w:sz="12" w:space="0" w:color="A5A5A5"/>
        </w:tcBorders>
      </w:tcPr>
    </w:tblStylePr>
    <w:tblStylePr w:type="lastRow">
      <w:rPr>
        <w:b/>
        <w:color w:val="A5A5A5"/>
      </w:rPr>
    </w:tblStylePr>
    <w:tblStylePr w:type="firstCol">
      <w:rPr>
        <w:b/>
        <w:color w:val="A5A5A5"/>
      </w:rPr>
    </w:tblStylePr>
    <w:tblStylePr w:type="lastCol">
      <w:rPr>
        <w:b/>
        <w:color w:val="A5A5A5"/>
      </w:rPr>
    </w:tblStylePr>
    <w:tblStylePr w:type="band1Vert">
      <w:tblPr/>
      <w:tcPr>
        <w:shd w:val="clear" w:color="auto" w:fill="ECECEC"/>
      </w:tcPr>
    </w:tblStylePr>
    <w:tblStylePr w:type="band1Horz">
      <w:rPr>
        <w:color w:val="A5A5A5"/>
        <w:sz w:val="22"/>
        <w:szCs w:val="22"/>
      </w:rPr>
      <w:tblPr/>
      <w:tcPr>
        <w:shd w:val="clear" w:color="auto" w:fill="ECECEC"/>
      </w:tcPr>
    </w:tblStylePr>
    <w:tblStylePr w:type="band2Horz">
      <w:rPr>
        <w:color w:val="A5A5A5"/>
        <w:sz w:val="22"/>
        <w:szCs w:val="22"/>
      </w:rPr>
    </w:tblStylePr>
  </w:style>
  <w:style w:type="table" w:customStyle="1" w:styleId="GridTable6Colorful-Accent4111">
    <w:name w:val="Grid Table 6 Colorful -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865"/>
        <w:left w:val="single" w:sz="4" w:space="0" w:color="FFD865"/>
        <w:bottom w:val="single" w:sz="4" w:space="0" w:color="FFD865"/>
        <w:right w:val="single" w:sz="4" w:space="0" w:color="FFD865"/>
        <w:insideH w:val="single" w:sz="4" w:space="0" w:color="FFD865"/>
        <w:insideV w:val="single" w:sz="4" w:space="0" w:color="FFD865"/>
      </w:tblBorders>
    </w:tblPr>
    <w:tblStylePr w:type="firstRow">
      <w:rPr>
        <w:b/>
        <w:color w:val="FFD865"/>
      </w:rPr>
      <w:tblPr/>
      <w:tcPr>
        <w:tcBorders>
          <w:bottom w:val="single" w:sz="12" w:space="0" w:color="FFD865"/>
        </w:tcBorders>
      </w:tcPr>
    </w:tblStylePr>
    <w:tblStylePr w:type="lastRow">
      <w:rPr>
        <w:b/>
        <w:color w:val="FFD865"/>
      </w:rPr>
    </w:tblStylePr>
    <w:tblStylePr w:type="firstCol">
      <w:rPr>
        <w:b/>
        <w:color w:val="FFD865"/>
      </w:rPr>
    </w:tblStylePr>
    <w:tblStylePr w:type="lastCol">
      <w:rPr>
        <w:b/>
        <w:color w:val="FFD865"/>
      </w:rPr>
    </w:tblStylePr>
    <w:tblStylePr w:type="band1Vert">
      <w:tblPr/>
      <w:tcPr>
        <w:shd w:val="clear" w:color="auto" w:fill="FFF2CB"/>
      </w:tcPr>
    </w:tblStylePr>
    <w:tblStylePr w:type="band1Horz">
      <w:rPr>
        <w:color w:val="FFD865"/>
        <w:sz w:val="22"/>
        <w:szCs w:val="22"/>
      </w:rPr>
      <w:tblPr/>
      <w:tcPr>
        <w:shd w:val="clear" w:color="auto" w:fill="FFF2CB"/>
      </w:tcPr>
    </w:tblStylePr>
    <w:tblStylePr w:type="band2Horz">
      <w:rPr>
        <w:color w:val="FFD865"/>
        <w:sz w:val="22"/>
        <w:szCs w:val="22"/>
      </w:rPr>
    </w:tblStylePr>
  </w:style>
  <w:style w:type="table" w:customStyle="1" w:styleId="GridTable6Colorful-Accent5111">
    <w:name w:val="Grid Table 6 Colorful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Pr>
    <w:tblStylePr w:type="firstRow">
      <w:rPr>
        <w:b/>
        <w:color w:val="245A8D"/>
      </w:rPr>
      <w:tblPr/>
      <w:tcPr>
        <w:tcBorders>
          <w:bottom w:val="single" w:sz="12" w:space="0" w:color="5B9BD5"/>
        </w:tcBorders>
      </w:tcPr>
    </w:tblStylePr>
    <w:tblStylePr w:type="lastRow">
      <w:rPr>
        <w:b/>
        <w:color w:val="245A8D"/>
      </w:rPr>
    </w:tblStylePr>
    <w:tblStylePr w:type="firstCol">
      <w:rPr>
        <w:b/>
        <w:color w:val="245A8D"/>
      </w:rPr>
    </w:tblStylePr>
    <w:tblStylePr w:type="lastCol">
      <w:rPr>
        <w:b/>
        <w:color w:val="245A8D"/>
      </w:rPr>
    </w:tblStylePr>
    <w:tblStylePr w:type="band1Vert">
      <w:tblPr/>
      <w:tcPr>
        <w:shd w:val="clear" w:color="auto" w:fill="DDEAF6"/>
      </w:tcPr>
    </w:tblStylePr>
    <w:tblStylePr w:type="band1Horz">
      <w:rPr>
        <w:color w:val="245A8D"/>
        <w:sz w:val="22"/>
        <w:szCs w:val="22"/>
      </w:rPr>
      <w:tblPr/>
      <w:tcPr>
        <w:shd w:val="clear" w:color="auto" w:fill="DDEAF6"/>
      </w:tcPr>
    </w:tblStylePr>
    <w:tblStylePr w:type="band2Horz">
      <w:rPr>
        <w:color w:val="245A8D"/>
        <w:sz w:val="22"/>
        <w:szCs w:val="22"/>
      </w:rPr>
    </w:tblStylePr>
  </w:style>
  <w:style w:type="table" w:customStyle="1" w:styleId="GridTable6Colorful-Accent6111">
    <w:name w:val="Grid Table 6 Colorful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Pr>
    <w:tblStylePr w:type="firstRow">
      <w:rPr>
        <w:b/>
        <w:color w:val="245A8D"/>
      </w:rPr>
      <w:tblPr/>
      <w:tcPr>
        <w:tcBorders>
          <w:bottom w:val="single" w:sz="12" w:space="0" w:color="70AD47"/>
        </w:tcBorders>
      </w:tcPr>
    </w:tblStylePr>
    <w:tblStylePr w:type="lastRow">
      <w:rPr>
        <w:b/>
        <w:color w:val="245A8D"/>
      </w:rPr>
    </w:tblStylePr>
    <w:tblStylePr w:type="firstCol">
      <w:rPr>
        <w:b/>
        <w:color w:val="245A8D"/>
      </w:rPr>
    </w:tblStylePr>
    <w:tblStylePr w:type="lastCol">
      <w:rPr>
        <w:b/>
        <w:color w:val="245A8D"/>
      </w:rPr>
    </w:tblStylePr>
    <w:tblStylePr w:type="band1Vert">
      <w:tblPr/>
      <w:tcPr>
        <w:shd w:val="clear" w:color="auto" w:fill="E1EFD8"/>
      </w:tcPr>
    </w:tblStylePr>
    <w:tblStylePr w:type="band1Horz">
      <w:rPr>
        <w:color w:val="245A8D"/>
        <w:sz w:val="22"/>
        <w:szCs w:val="22"/>
      </w:rPr>
      <w:tblPr/>
      <w:tcPr>
        <w:shd w:val="clear" w:color="auto" w:fill="E1EFD8"/>
      </w:tcPr>
    </w:tblStylePr>
    <w:tblStylePr w:type="band2Horz">
      <w:rPr>
        <w:color w:val="245A8D"/>
        <w:sz w:val="22"/>
        <w:szCs w:val="22"/>
      </w:rPr>
    </w:tblStylePr>
  </w:style>
  <w:style w:type="table" w:customStyle="1" w:styleId="GridTable7Colorful-Accent1111">
    <w:name w:val="Grid Table 7 Colorful -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0B7E1"/>
        <w:right w:val="single" w:sz="4" w:space="0" w:color="A0B7E1"/>
        <w:insideH w:val="single" w:sz="4" w:space="0" w:color="A0B7E1"/>
        <w:insideV w:val="single" w:sz="4" w:space="0" w:color="A0B7E1"/>
      </w:tblBorders>
    </w:tblPr>
    <w:tblStylePr w:type="firstRow">
      <w:rPr>
        <w:b/>
        <w:color w:val="A0B7E1"/>
        <w:sz w:val="22"/>
        <w:szCs w:val="22"/>
      </w:rPr>
      <w:tblPr/>
      <w:tcPr>
        <w:tcBorders>
          <w:top w:val="none" w:sz="0" w:space="0" w:color="auto"/>
          <w:left w:val="none" w:sz="0" w:space="0" w:color="auto"/>
          <w:bottom w:val="single" w:sz="4" w:space="0" w:color="A0B7E1"/>
          <w:right w:val="none" w:sz="0" w:space="0" w:color="auto"/>
        </w:tcBorders>
        <w:shd w:val="clear" w:color="auto" w:fill="FFFFFF"/>
      </w:tcPr>
    </w:tblStylePr>
    <w:tblStylePr w:type="lastRow">
      <w:rPr>
        <w:b/>
        <w:color w:val="A0B7E1"/>
        <w:sz w:val="22"/>
        <w:szCs w:val="22"/>
      </w:rPr>
      <w:tblPr/>
      <w:tcPr>
        <w:tcBorders>
          <w:top w:val="single" w:sz="4" w:space="0" w:color="A0B7E1"/>
          <w:left w:val="none" w:sz="0" w:space="0" w:color="auto"/>
          <w:bottom w:val="none" w:sz="0" w:space="0" w:color="auto"/>
          <w:right w:val="none" w:sz="0" w:space="0" w:color="auto"/>
        </w:tcBorders>
        <w:shd w:val="clear" w:color="auto" w:fill="FFFFFF"/>
      </w:tcPr>
    </w:tblStylePr>
    <w:tblStylePr w:type="firstCol">
      <w:pPr>
        <w:jc w:val="right"/>
      </w:pPr>
      <w:rPr>
        <w:i/>
        <w:color w:val="A0B7E1"/>
        <w:sz w:val="22"/>
        <w:szCs w:val="22"/>
      </w:rPr>
      <w:tblPr/>
      <w:tcPr>
        <w:tcBorders>
          <w:top w:val="none" w:sz="0" w:space="0" w:color="auto"/>
          <w:left w:val="none" w:sz="0" w:space="0" w:color="auto"/>
          <w:bottom w:val="none" w:sz="0" w:space="0" w:color="auto"/>
          <w:right w:val="single" w:sz="4" w:space="0" w:color="A0B7E1"/>
        </w:tcBorders>
        <w:shd w:val="clear" w:color="auto" w:fill="auto"/>
      </w:tcPr>
    </w:tblStylePr>
    <w:tblStylePr w:type="lastCol">
      <w:rPr>
        <w:i/>
        <w:color w:val="A0B7E1"/>
        <w:sz w:val="22"/>
        <w:szCs w:val="22"/>
      </w:rPr>
      <w:tblPr/>
      <w:tcPr>
        <w:tcBorders>
          <w:top w:val="none" w:sz="0" w:space="0" w:color="auto"/>
          <w:left w:val="single" w:sz="4" w:space="0" w:color="A0B7E1"/>
          <w:bottom w:val="none" w:sz="0" w:space="0" w:color="auto"/>
          <w:right w:val="none" w:sz="0" w:space="0" w:color="auto"/>
        </w:tcBorders>
        <w:shd w:val="clear" w:color="auto" w:fill="auto"/>
      </w:tcPr>
    </w:tblStylePr>
    <w:tblStylePr w:type="band1Vert">
      <w:tblPr/>
      <w:tcPr>
        <w:shd w:val="clear" w:color="auto" w:fill="D8E2F3"/>
      </w:tcPr>
    </w:tblStylePr>
    <w:tblStylePr w:type="band1Horz">
      <w:rPr>
        <w:color w:val="A0B7E1"/>
        <w:sz w:val="22"/>
        <w:szCs w:val="22"/>
      </w:rPr>
      <w:tblPr/>
      <w:tcPr>
        <w:shd w:val="clear" w:color="auto" w:fill="D8E2F3"/>
      </w:tcPr>
    </w:tblStylePr>
    <w:tblStylePr w:type="band2Horz">
      <w:rPr>
        <w:color w:val="A0B7E1"/>
        <w:sz w:val="22"/>
        <w:szCs w:val="22"/>
      </w:rPr>
    </w:tblStylePr>
  </w:style>
  <w:style w:type="table" w:customStyle="1" w:styleId="GridTable7Colorful-Accent2111">
    <w:name w:val="Grid Table 7 Colorful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4B184"/>
        <w:right w:val="single" w:sz="4" w:space="0" w:color="F4B184"/>
        <w:insideH w:val="single" w:sz="4" w:space="0" w:color="F4B184"/>
        <w:insideV w:val="single" w:sz="4" w:space="0" w:color="F4B184"/>
      </w:tblBorders>
    </w:tblPr>
    <w:tblStylePr w:type="firstRow">
      <w:rPr>
        <w:b/>
        <w:color w:val="F4B184"/>
        <w:sz w:val="22"/>
        <w:szCs w:val="22"/>
      </w:rPr>
      <w:tblPr/>
      <w:tcPr>
        <w:tcBorders>
          <w:top w:val="none" w:sz="0" w:space="0" w:color="auto"/>
          <w:left w:val="none" w:sz="0" w:space="0" w:color="auto"/>
          <w:bottom w:val="single" w:sz="4" w:space="0" w:color="F4B184"/>
          <w:right w:val="none" w:sz="0" w:space="0" w:color="auto"/>
        </w:tcBorders>
        <w:shd w:val="clear" w:color="auto" w:fill="FFFFFF"/>
      </w:tcPr>
    </w:tblStylePr>
    <w:tblStylePr w:type="lastRow">
      <w:rPr>
        <w:b/>
        <w:color w:val="F4B184"/>
        <w:sz w:val="22"/>
        <w:szCs w:val="22"/>
      </w:rPr>
      <w:tblPr/>
      <w:tcPr>
        <w:tcBorders>
          <w:top w:val="single" w:sz="4" w:space="0" w:color="F4B184"/>
          <w:left w:val="none" w:sz="0" w:space="0" w:color="auto"/>
          <w:bottom w:val="none" w:sz="0" w:space="0" w:color="auto"/>
          <w:right w:val="none" w:sz="0" w:space="0" w:color="auto"/>
        </w:tcBorders>
        <w:shd w:val="clear" w:color="auto" w:fill="FFFFFF"/>
      </w:tcPr>
    </w:tblStylePr>
    <w:tblStylePr w:type="firstCol">
      <w:pPr>
        <w:jc w:val="right"/>
      </w:pPr>
      <w:rPr>
        <w:i/>
        <w:color w:val="F4B184"/>
        <w:sz w:val="22"/>
        <w:szCs w:val="22"/>
      </w:rPr>
      <w:tblPr/>
      <w:tcPr>
        <w:tcBorders>
          <w:top w:val="none" w:sz="0" w:space="0" w:color="auto"/>
          <w:left w:val="none" w:sz="0" w:space="0" w:color="auto"/>
          <w:bottom w:val="none" w:sz="0" w:space="0" w:color="auto"/>
          <w:right w:val="single" w:sz="4" w:space="0" w:color="F4B184"/>
        </w:tcBorders>
        <w:shd w:val="clear" w:color="auto" w:fill="auto"/>
      </w:tcPr>
    </w:tblStylePr>
    <w:tblStylePr w:type="lastCol">
      <w:rPr>
        <w:i/>
        <w:color w:val="F4B184"/>
        <w:sz w:val="22"/>
        <w:szCs w:val="22"/>
      </w:rPr>
      <w:tblPr/>
      <w:tcPr>
        <w:tcBorders>
          <w:top w:val="none" w:sz="0" w:space="0" w:color="auto"/>
          <w:left w:val="single" w:sz="4" w:space="0" w:color="F4B184"/>
          <w:bottom w:val="none" w:sz="0" w:space="0" w:color="auto"/>
          <w:right w:val="none" w:sz="0" w:space="0" w:color="auto"/>
        </w:tcBorders>
        <w:shd w:val="clear" w:color="auto" w:fill="auto"/>
      </w:tcPr>
    </w:tblStylePr>
    <w:tblStylePr w:type="band1Vert">
      <w:tblPr/>
      <w:tcPr>
        <w:shd w:val="clear" w:color="auto" w:fill="FBE5D6"/>
      </w:tcPr>
    </w:tblStylePr>
    <w:tblStylePr w:type="band1Horz">
      <w:rPr>
        <w:color w:val="F4B184"/>
        <w:sz w:val="22"/>
        <w:szCs w:val="22"/>
      </w:rPr>
      <w:tblPr/>
      <w:tcPr>
        <w:shd w:val="clear" w:color="auto" w:fill="FBE5D6"/>
      </w:tcPr>
    </w:tblStylePr>
    <w:tblStylePr w:type="band2Horz">
      <w:rPr>
        <w:color w:val="F4B184"/>
        <w:sz w:val="22"/>
        <w:szCs w:val="22"/>
      </w:rPr>
    </w:tblStylePr>
  </w:style>
  <w:style w:type="table" w:customStyle="1" w:styleId="GridTable7Colorful-Accent3111">
    <w:name w:val="Grid Table 7 Colorful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5A5A5"/>
        <w:right w:val="single" w:sz="4" w:space="0" w:color="A5A5A5"/>
        <w:insideH w:val="single" w:sz="4" w:space="0" w:color="A5A5A5"/>
        <w:insideV w:val="single" w:sz="4" w:space="0" w:color="A5A5A5"/>
      </w:tblBorders>
    </w:tblPr>
    <w:tblStylePr w:type="firstRow">
      <w:rPr>
        <w:b/>
        <w:color w:val="A5A5A5"/>
        <w:sz w:val="22"/>
        <w:szCs w:val="22"/>
      </w:rPr>
      <w:tblPr/>
      <w:tcPr>
        <w:tcBorders>
          <w:top w:val="none" w:sz="0" w:space="0" w:color="auto"/>
          <w:left w:val="none" w:sz="0" w:space="0" w:color="auto"/>
          <w:bottom w:val="single" w:sz="4" w:space="0" w:color="A5A5A5"/>
          <w:right w:val="none" w:sz="0" w:space="0" w:color="auto"/>
        </w:tcBorders>
        <w:shd w:val="clear" w:color="auto" w:fill="FFFFFF"/>
      </w:tcPr>
    </w:tblStylePr>
    <w:tblStylePr w:type="lastRow">
      <w:rPr>
        <w:b/>
        <w:color w:val="A5A5A5"/>
        <w:sz w:val="22"/>
        <w:szCs w:val="22"/>
      </w:rPr>
      <w:tblPr/>
      <w:tcPr>
        <w:tcBorders>
          <w:top w:val="single" w:sz="4" w:space="0" w:color="A5A5A5"/>
          <w:left w:val="none" w:sz="0" w:space="0" w:color="auto"/>
          <w:bottom w:val="none" w:sz="0" w:space="0" w:color="auto"/>
          <w:right w:val="none" w:sz="0" w:space="0" w:color="auto"/>
        </w:tcBorders>
        <w:shd w:val="clear" w:color="auto" w:fill="FFFFFF"/>
      </w:tcPr>
    </w:tblStylePr>
    <w:tblStylePr w:type="firstCol">
      <w:pPr>
        <w:jc w:val="right"/>
      </w:pPr>
      <w:rPr>
        <w:i/>
        <w:color w:val="A5A5A5"/>
        <w:sz w:val="22"/>
        <w:szCs w:val="22"/>
      </w:rPr>
      <w:tblPr/>
      <w:tcPr>
        <w:tcBorders>
          <w:top w:val="none" w:sz="0" w:space="0" w:color="auto"/>
          <w:left w:val="none" w:sz="0" w:space="0" w:color="auto"/>
          <w:bottom w:val="none" w:sz="0" w:space="0" w:color="auto"/>
          <w:right w:val="single" w:sz="4" w:space="0" w:color="A5A5A5"/>
        </w:tcBorders>
        <w:shd w:val="clear" w:color="auto" w:fill="auto"/>
      </w:tcPr>
    </w:tblStylePr>
    <w:tblStylePr w:type="lastCol">
      <w:rPr>
        <w:i/>
        <w:color w:val="A5A5A5"/>
        <w:sz w:val="22"/>
        <w:szCs w:val="22"/>
      </w:rPr>
      <w:tblPr/>
      <w:tcPr>
        <w:tcBorders>
          <w:top w:val="none" w:sz="0" w:space="0" w:color="auto"/>
          <w:left w:val="single" w:sz="4" w:space="0" w:color="A5A5A5"/>
          <w:bottom w:val="none" w:sz="0" w:space="0" w:color="auto"/>
          <w:right w:val="none" w:sz="0" w:space="0" w:color="auto"/>
        </w:tcBorders>
        <w:shd w:val="clear" w:color="auto" w:fill="auto"/>
      </w:tcPr>
    </w:tblStylePr>
    <w:tblStylePr w:type="band1Vert">
      <w:tblPr/>
      <w:tcPr>
        <w:shd w:val="clear" w:color="auto" w:fill="ECECEC"/>
      </w:tcPr>
    </w:tblStylePr>
    <w:tblStylePr w:type="band1Horz">
      <w:rPr>
        <w:color w:val="A5A5A5"/>
        <w:sz w:val="22"/>
        <w:szCs w:val="22"/>
      </w:rPr>
      <w:tblPr/>
      <w:tcPr>
        <w:shd w:val="clear" w:color="auto" w:fill="ECECEC"/>
      </w:tcPr>
    </w:tblStylePr>
    <w:tblStylePr w:type="band2Horz">
      <w:rPr>
        <w:color w:val="A5A5A5"/>
        <w:sz w:val="22"/>
        <w:szCs w:val="22"/>
      </w:rPr>
    </w:tblStylePr>
  </w:style>
  <w:style w:type="table" w:customStyle="1" w:styleId="GridTable7Colorful-Accent4111">
    <w:name w:val="Grid Table 7 Colorful -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FD865"/>
        <w:right w:val="single" w:sz="4" w:space="0" w:color="FFD865"/>
        <w:insideH w:val="single" w:sz="4" w:space="0" w:color="FFD865"/>
        <w:insideV w:val="single" w:sz="4" w:space="0" w:color="FFD865"/>
      </w:tblBorders>
    </w:tblPr>
    <w:tblStylePr w:type="firstRow">
      <w:rPr>
        <w:b/>
        <w:color w:val="FFD865"/>
        <w:sz w:val="22"/>
        <w:szCs w:val="22"/>
      </w:rPr>
      <w:tblPr/>
      <w:tcPr>
        <w:tcBorders>
          <w:top w:val="none" w:sz="0" w:space="0" w:color="auto"/>
          <w:left w:val="none" w:sz="0" w:space="0" w:color="auto"/>
          <w:bottom w:val="single" w:sz="4" w:space="0" w:color="FFD865"/>
          <w:right w:val="none" w:sz="0" w:space="0" w:color="auto"/>
        </w:tcBorders>
        <w:shd w:val="clear" w:color="auto" w:fill="FFFFFF"/>
      </w:tcPr>
    </w:tblStylePr>
    <w:tblStylePr w:type="lastRow">
      <w:rPr>
        <w:b/>
        <w:color w:val="FFD865"/>
        <w:sz w:val="22"/>
        <w:szCs w:val="22"/>
      </w:rPr>
      <w:tblPr/>
      <w:tcPr>
        <w:tcBorders>
          <w:top w:val="single" w:sz="4" w:space="0" w:color="FFD865"/>
          <w:left w:val="none" w:sz="0" w:space="0" w:color="auto"/>
          <w:bottom w:val="none" w:sz="0" w:space="0" w:color="auto"/>
          <w:right w:val="none" w:sz="0" w:space="0" w:color="auto"/>
        </w:tcBorders>
        <w:shd w:val="clear" w:color="auto" w:fill="FFFFFF"/>
      </w:tcPr>
    </w:tblStylePr>
    <w:tblStylePr w:type="firstCol">
      <w:pPr>
        <w:jc w:val="right"/>
      </w:pPr>
      <w:rPr>
        <w:i/>
        <w:color w:val="FFD865"/>
        <w:sz w:val="22"/>
        <w:szCs w:val="22"/>
      </w:rPr>
      <w:tblPr/>
      <w:tcPr>
        <w:tcBorders>
          <w:top w:val="none" w:sz="0" w:space="0" w:color="auto"/>
          <w:left w:val="none" w:sz="0" w:space="0" w:color="auto"/>
          <w:bottom w:val="none" w:sz="0" w:space="0" w:color="auto"/>
          <w:right w:val="single" w:sz="4" w:space="0" w:color="FFD865"/>
        </w:tcBorders>
        <w:shd w:val="clear" w:color="auto" w:fill="auto"/>
      </w:tcPr>
    </w:tblStylePr>
    <w:tblStylePr w:type="lastCol">
      <w:rPr>
        <w:i/>
        <w:color w:val="FFD865"/>
        <w:sz w:val="22"/>
        <w:szCs w:val="22"/>
      </w:rPr>
      <w:tblPr/>
      <w:tcPr>
        <w:tcBorders>
          <w:top w:val="none" w:sz="0" w:space="0" w:color="auto"/>
          <w:left w:val="single" w:sz="4" w:space="0" w:color="FFD865"/>
          <w:bottom w:val="none" w:sz="0" w:space="0" w:color="auto"/>
          <w:right w:val="none" w:sz="0" w:space="0" w:color="auto"/>
        </w:tcBorders>
        <w:shd w:val="clear" w:color="auto" w:fill="auto"/>
      </w:tcPr>
    </w:tblStylePr>
    <w:tblStylePr w:type="band1Vert">
      <w:tblPr/>
      <w:tcPr>
        <w:shd w:val="clear" w:color="auto" w:fill="FFF2CB"/>
      </w:tcPr>
    </w:tblStylePr>
    <w:tblStylePr w:type="band1Horz">
      <w:rPr>
        <w:color w:val="FFD865"/>
        <w:sz w:val="22"/>
        <w:szCs w:val="22"/>
      </w:rPr>
      <w:tblPr/>
      <w:tcPr>
        <w:shd w:val="clear" w:color="auto" w:fill="FFF2CB"/>
      </w:tcPr>
    </w:tblStylePr>
    <w:tblStylePr w:type="band2Horz">
      <w:rPr>
        <w:color w:val="FFD865"/>
        <w:sz w:val="22"/>
        <w:szCs w:val="22"/>
      </w:rPr>
    </w:tblStylePr>
  </w:style>
  <w:style w:type="table" w:customStyle="1" w:styleId="GridTable7Colorful-Accent5111">
    <w:name w:val="Grid Table 7 Colorful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2C6E7"/>
        <w:right w:val="single" w:sz="4" w:space="0" w:color="A2C6E7"/>
        <w:insideH w:val="single" w:sz="4" w:space="0" w:color="A2C6E7"/>
        <w:insideV w:val="single" w:sz="4" w:space="0" w:color="A2C6E7"/>
      </w:tblBorders>
    </w:tblPr>
    <w:tblStylePr w:type="firstRow">
      <w:rPr>
        <w:b/>
        <w:color w:val="245A8D"/>
        <w:sz w:val="22"/>
        <w:szCs w:val="22"/>
      </w:rPr>
      <w:tblPr/>
      <w:tcPr>
        <w:tcBorders>
          <w:top w:val="none" w:sz="0" w:space="0" w:color="auto"/>
          <w:left w:val="none" w:sz="0" w:space="0" w:color="auto"/>
          <w:bottom w:val="single" w:sz="4" w:space="0" w:color="A2C6E7"/>
          <w:right w:val="none" w:sz="0" w:space="0" w:color="auto"/>
        </w:tcBorders>
        <w:shd w:val="clear" w:color="auto" w:fill="FFFFFF"/>
      </w:tcPr>
    </w:tblStylePr>
    <w:tblStylePr w:type="lastRow">
      <w:rPr>
        <w:b/>
        <w:color w:val="245A8D"/>
        <w:sz w:val="22"/>
        <w:szCs w:val="22"/>
      </w:rPr>
      <w:tblPr/>
      <w:tcPr>
        <w:tcBorders>
          <w:top w:val="single" w:sz="4" w:space="0" w:color="A2C6E7"/>
          <w:left w:val="none" w:sz="0" w:space="0" w:color="auto"/>
          <w:bottom w:val="none" w:sz="0" w:space="0" w:color="auto"/>
          <w:right w:val="none" w:sz="0" w:space="0" w:color="auto"/>
        </w:tcBorders>
        <w:shd w:val="clear" w:color="auto" w:fill="FFFFFF"/>
      </w:tcPr>
    </w:tblStylePr>
    <w:tblStylePr w:type="firstCol">
      <w:pPr>
        <w:jc w:val="right"/>
      </w:pPr>
      <w:rPr>
        <w:i/>
        <w:color w:val="245A8D"/>
        <w:sz w:val="22"/>
        <w:szCs w:val="22"/>
      </w:rPr>
      <w:tblPr/>
      <w:tcPr>
        <w:tcBorders>
          <w:top w:val="none" w:sz="0" w:space="0" w:color="auto"/>
          <w:left w:val="none" w:sz="0" w:space="0" w:color="auto"/>
          <w:bottom w:val="none" w:sz="0" w:space="0" w:color="auto"/>
          <w:right w:val="single" w:sz="4" w:space="0" w:color="A2C6E7"/>
        </w:tcBorders>
        <w:shd w:val="clear" w:color="auto" w:fill="auto"/>
      </w:tcPr>
    </w:tblStylePr>
    <w:tblStylePr w:type="lastCol">
      <w:rPr>
        <w:i/>
        <w:color w:val="245A8D"/>
        <w:sz w:val="22"/>
        <w:szCs w:val="22"/>
      </w:rPr>
      <w:tblPr/>
      <w:tcPr>
        <w:tcBorders>
          <w:top w:val="none" w:sz="0" w:space="0" w:color="auto"/>
          <w:left w:val="single" w:sz="4" w:space="0" w:color="A2C6E7"/>
          <w:bottom w:val="none" w:sz="0" w:space="0" w:color="auto"/>
          <w:right w:val="none" w:sz="0" w:space="0" w:color="auto"/>
        </w:tcBorders>
        <w:shd w:val="clear" w:color="auto" w:fill="auto"/>
      </w:tcPr>
    </w:tblStylePr>
    <w:tblStylePr w:type="band1Vert">
      <w:tblPr/>
      <w:tcPr>
        <w:shd w:val="clear" w:color="auto" w:fill="DDEAF6"/>
      </w:tcPr>
    </w:tblStylePr>
    <w:tblStylePr w:type="band1Horz">
      <w:rPr>
        <w:color w:val="245A8D"/>
        <w:sz w:val="22"/>
        <w:szCs w:val="22"/>
      </w:rPr>
      <w:tblPr/>
      <w:tcPr>
        <w:shd w:val="clear" w:color="auto" w:fill="DDEAF6"/>
      </w:tcPr>
    </w:tblStylePr>
    <w:tblStylePr w:type="band2Horz">
      <w:rPr>
        <w:color w:val="245A8D"/>
        <w:sz w:val="22"/>
        <w:szCs w:val="22"/>
      </w:rPr>
    </w:tblStylePr>
  </w:style>
  <w:style w:type="table" w:customStyle="1" w:styleId="GridTable7Colorful-Accent6111">
    <w:name w:val="Grid Table 7 Colorful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DD394"/>
        <w:right w:val="single" w:sz="4" w:space="0" w:color="ADD394"/>
        <w:insideH w:val="single" w:sz="4" w:space="0" w:color="ADD394"/>
        <w:insideV w:val="single" w:sz="4" w:space="0" w:color="ADD394"/>
      </w:tblBorders>
    </w:tblPr>
    <w:tblStylePr w:type="firstRow">
      <w:rPr>
        <w:b/>
        <w:color w:val="416429"/>
        <w:sz w:val="22"/>
        <w:szCs w:val="22"/>
      </w:rPr>
      <w:tblPr/>
      <w:tcPr>
        <w:tcBorders>
          <w:top w:val="none" w:sz="0" w:space="0" w:color="auto"/>
          <w:left w:val="none" w:sz="0" w:space="0" w:color="auto"/>
          <w:bottom w:val="single" w:sz="4" w:space="0" w:color="ADD394"/>
          <w:right w:val="none" w:sz="0" w:space="0" w:color="auto"/>
        </w:tcBorders>
        <w:shd w:val="clear" w:color="auto" w:fill="FFFFFF"/>
      </w:tcPr>
    </w:tblStylePr>
    <w:tblStylePr w:type="lastRow">
      <w:rPr>
        <w:b/>
        <w:color w:val="416429"/>
        <w:sz w:val="22"/>
        <w:szCs w:val="22"/>
      </w:rPr>
      <w:tblPr/>
      <w:tcPr>
        <w:tcBorders>
          <w:top w:val="single" w:sz="4" w:space="0" w:color="ADD394"/>
          <w:left w:val="none" w:sz="0" w:space="0" w:color="auto"/>
          <w:bottom w:val="none" w:sz="0" w:space="0" w:color="auto"/>
          <w:right w:val="none" w:sz="0" w:space="0" w:color="auto"/>
        </w:tcBorders>
        <w:shd w:val="clear" w:color="auto" w:fill="FFFFFF"/>
      </w:tcPr>
    </w:tblStylePr>
    <w:tblStylePr w:type="firstCol">
      <w:pPr>
        <w:jc w:val="right"/>
      </w:pPr>
      <w:rPr>
        <w:i/>
        <w:color w:val="416429"/>
        <w:sz w:val="22"/>
        <w:szCs w:val="22"/>
      </w:rPr>
      <w:tblPr/>
      <w:tcPr>
        <w:tcBorders>
          <w:top w:val="none" w:sz="0" w:space="0" w:color="auto"/>
          <w:left w:val="none" w:sz="0" w:space="0" w:color="auto"/>
          <w:bottom w:val="none" w:sz="0" w:space="0" w:color="auto"/>
          <w:right w:val="single" w:sz="4" w:space="0" w:color="ADD394"/>
        </w:tcBorders>
        <w:shd w:val="clear" w:color="auto" w:fill="auto"/>
      </w:tcPr>
    </w:tblStylePr>
    <w:tblStylePr w:type="lastCol">
      <w:rPr>
        <w:i/>
        <w:color w:val="416429"/>
        <w:sz w:val="22"/>
        <w:szCs w:val="22"/>
      </w:rPr>
      <w:tblPr/>
      <w:tcPr>
        <w:tcBorders>
          <w:top w:val="none" w:sz="0" w:space="0" w:color="auto"/>
          <w:left w:val="single" w:sz="4" w:space="0" w:color="ADD394"/>
          <w:bottom w:val="none" w:sz="0" w:space="0" w:color="auto"/>
          <w:right w:val="none" w:sz="0" w:space="0" w:color="auto"/>
        </w:tcBorders>
        <w:shd w:val="clear" w:color="auto" w:fill="auto"/>
      </w:tcPr>
    </w:tblStylePr>
    <w:tblStylePr w:type="band1Vert">
      <w:tblPr/>
      <w:tcPr>
        <w:shd w:val="clear" w:color="auto" w:fill="E1EFD8"/>
      </w:tcPr>
    </w:tblStylePr>
    <w:tblStylePr w:type="band1Horz">
      <w:rPr>
        <w:color w:val="416429"/>
        <w:sz w:val="22"/>
        <w:szCs w:val="22"/>
      </w:rPr>
      <w:tblPr/>
      <w:tcPr>
        <w:shd w:val="clear" w:color="auto" w:fill="E1EFD8"/>
      </w:tcPr>
    </w:tblStylePr>
    <w:tblStylePr w:type="band2Horz">
      <w:rPr>
        <w:color w:val="416429"/>
        <w:sz w:val="22"/>
        <w:szCs w:val="22"/>
      </w:rPr>
    </w:tblStylePr>
  </w:style>
  <w:style w:type="table" w:customStyle="1" w:styleId="ListTable1Light-Accent1111">
    <w:name w:val="List Table 1 Light -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472C4"/>
          <w:right w:val="none" w:sz="0" w:space="0" w:color="auto"/>
        </w:tcBorders>
      </w:tcPr>
    </w:tblStylePr>
    <w:tblStylePr w:type="lastRow">
      <w:rPr>
        <w:b/>
        <w:color w:val="404040"/>
      </w:rPr>
      <w:tblPr/>
      <w:tcPr>
        <w:tcBorders>
          <w:top w:val="single" w:sz="4" w:space="0" w:color="4472C4"/>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CFDBF0"/>
      </w:tcPr>
    </w:tblStylePr>
    <w:tblStylePr w:type="band1Horz">
      <w:tblPr/>
      <w:tcPr>
        <w:shd w:val="clear" w:color="auto" w:fill="CFDBF0"/>
      </w:tcPr>
    </w:tblStylePr>
  </w:style>
  <w:style w:type="table" w:customStyle="1" w:styleId="ListTable1Light-Accent2111">
    <w:name w:val="List Table 1 Light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ED7D31"/>
          <w:right w:val="none" w:sz="0" w:space="0" w:color="auto"/>
        </w:tcBorders>
      </w:tcPr>
    </w:tblStylePr>
    <w:tblStylePr w:type="lastRow">
      <w:rPr>
        <w:b/>
        <w:color w:val="404040"/>
      </w:rPr>
      <w:tblPr/>
      <w:tcPr>
        <w:tcBorders>
          <w:top w:val="single" w:sz="4" w:space="0" w:color="ED7D31"/>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ADECB"/>
      </w:tcPr>
    </w:tblStylePr>
    <w:tblStylePr w:type="band1Horz">
      <w:tblPr/>
      <w:tcPr>
        <w:shd w:val="clear" w:color="auto" w:fill="FADECB"/>
      </w:tcPr>
    </w:tblStylePr>
  </w:style>
  <w:style w:type="table" w:customStyle="1" w:styleId="ListTable1Light-Accent3111">
    <w:name w:val="List Table 1 Light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A5A5A5"/>
          <w:right w:val="none" w:sz="0" w:space="0" w:color="auto"/>
        </w:tcBorders>
      </w:tcPr>
    </w:tblStylePr>
    <w:tblStylePr w:type="lastRow">
      <w:rPr>
        <w:b/>
        <w:color w:val="404040"/>
      </w:rPr>
      <w:tblPr/>
      <w:tcPr>
        <w:tcBorders>
          <w:top w:val="single" w:sz="4" w:space="0" w:color="A5A5A5"/>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8E8E8"/>
      </w:tcPr>
    </w:tblStylePr>
    <w:tblStylePr w:type="band1Horz">
      <w:tblPr/>
      <w:tcPr>
        <w:shd w:val="clear" w:color="auto" w:fill="E8E8E8"/>
      </w:tcPr>
    </w:tblStylePr>
  </w:style>
  <w:style w:type="table" w:customStyle="1" w:styleId="ListTable1Light-Accent4111">
    <w:name w:val="List Table 1 Light -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FFC000"/>
          <w:right w:val="none" w:sz="0" w:space="0" w:color="auto"/>
        </w:tcBorders>
      </w:tcPr>
    </w:tblStylePr>
    <w:tblStylePr w:type="lastRow">
      <w:rPr>
        <w:b/>
        <w:color w:val="404040"/>
      </w:rPr>
      <w:tblPr/>
      <w:tcPr>
        <w:tcBorders>
          <w:top w:val="single" w:sz="4" w:space="0" w:color="FFC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FEFBF"/>
      </w:tcPr>
    </w:tblStylePr>
    <w:tblStylePr w:type="band1Horz">
      <w:tblPr/>
      <w:tcPr>
        <w:shd w:val="clear" w:color="auto" w:fill="FFEFBF"/>
      </w:tcPr>
    </w:tblStylePr>
  </w:style>
  <w:style w:type="table" w:customStyle="1" w:styleId="ListTable1Light-Accent5111">
    <w:name w:val="List Table 1 Light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5B9BD5"/>
          <w:right w:val="none" w:sz="0" w:space="0" w:color="auto"/>
        </w:tcBorders>
      </w:tcPr>
    </w:tblStylePr>
    <w:tblStylePr w:type="lastRow">
      <w:rPr>
        <w:b/>
        <w:color w:val="404040"/>
      </w:rPr>
      <w:tblPr/>
      <w:tcPr>
        <w:tcBorders>
          <w:top w:val="single" w:sz="4" w:space="0" w:color="5B9BD5"/>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5E5F4"/>
      </w:tcPr>
    </w:tblStylePr>
    <w:tblStylePr w:type="band1Horz">
      <w:tblPr/>
      <w:tcPr>
        <w:shd w:val="clear" w:color="auto" w:fill="D5E5F4"/>
      </w:tcPr>
    </w:tblStylePr>
  </w:style>
  <w:style w:type="table" w:customStyle="1" w:styleId="ListTable1Light-Accent6111">
    <w:name w:val="List Table 1 Light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70AD47"/>
          <w:right w:val="none" w:sz="0" w:space="0" w:color="auto"/>
        </w:tcBorders>
      </w:tcPr>
    </w:tblStylePr>
    <w:tblStylePr w:type="lastRow">
      <w:rPr>
        <w:b/>
        <w:color w:val="404040"/>
      </w:rPr>
      <w:tblPr/>
      <w:tcPr>
        <w:tcBorders>
          <w:top w:val="single" w:sz="4" w:space="0" w:color="70AD47"/>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AEBCF"/>
      </w:tcPr>
    </w:tblStylePr>
    <w:tblStylePr w:type="band1Horz">
      <w:tblPr/>
      <w:tcPr>
        <w:shd w:val="clear" w:color="auto" w:fill="DAEBCF"/>
      </w:tcPr>
    </w:tblStylePr>
  </w:style>
  <w:style w:type="table" w:customStyle="1" w:styleId="ListTable2-Accent1111">
    <w:name w:val="List Table 2 -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5AFDD"/>
        <w:bottom w:val="single" w:sz="4" w:space="0" w:color="95AFDD"/>
        <w:insideH w:val="single" w:sz="4" w:space="0" w:color="95AFDD"/>
      </w:tblBorders>
    </w:tblPr>
    <w:tblStylePr w:type="firstRow">
      <w:rPr>
        <w:b/>
        <w:color w:val="404040"/>
        <w:sz w:val="22"/>
        <w:szCs w:val="22"/>
      </w:rPr>
      <w:tblPr/>
      <w:tcPr>
        <w:tcBorders>
          <w:top w:val="single" w:sz="4" w:space="0" w:color="95AFDD"/>
          <w:left w:val="none" w:sz="0" w:space="0" w:color="auto"/>
          <w:bottom w:val="single" w:sz="4" w:space="0" w:color="95AFDD"/>
          <w:right w:val="none" w:sz="0" w:space="0" w:color="auto"/>
        </w:tcBorders>
      </w:tcPr>
    </w:tblStylePr>
    <w:tblStylePr w:type="lastRow">
      <w:rPr>
        <w:b/>
        <w:color w:val="404040"/>
        <w:sz w:val="22"/>
        <w:szCs w:val="22"/>
      </w:rPr>
      <w:tblPr/>
      <w:tcPr>
        <w:tcBorders>
          <w:top w:val="single" w:sz="4" w:space="0" w:color="95AFDD"/>
          <w:left w:val="none" w:sz="0" w:space="0" w:color="auto"/>
          <w:bottom w:val="single" w:sz="4" w:space="0" w:color="95AFD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CFDBF0"/>
      </w:tcPr>
    </w:tblStylePr>
    <w:tblStylePr w:type="band1Horz">
      <w:rPr>
        <w:color w:val="404040"/>
        <w:sz w:val="22"/>
        <w:szCs w:val="22"/>
      </w:rPr>
      <w:tblPr/>
      <w:tcPr>
        <w:shd w:val="clear" w:color="auto" w:fill="CFDBF0"/>
      </w:tcPr>
    </w:tblStylePr>
  </w:style>
  <w:style w:type="table" w:customStyle="1" w:styleId="ListTable2-Accent2111">
    <w:name w:val="List Table 2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58A"/>
        <w:bottom w:val="single" w:sz="4" w:space="0" w:color="F4B58A"/>
        <w:insideH w:val="single" w:sz="4" w:space="0" w:color="F4B58A"/>
      </w:tblBorders>
    </w:tblPr>
    <w:tblStylePr w:type="firstRow">
      <w:rPr>
        <w:b/>
        <w:color w:val="404040"/>
        <w:sz w:val="22"/>
        <w:szCs w:val="22"/>
      </w:rPr>
      <w:tblPr/>
      <w:tcPr>
        <w:tcBorders>
          <w:top w:val="single" w:sz="4" w:space="0" w:color="F4B58A"/>
          <w:left w:val="none" w:sz="0" w:space="0" w:color="auto"/>
          <w:bottom w:val="single" w:sz="4" w:space="0" w:color="F4B58A"/>
          <w:right w:val="none" w:sz="0" w:space="0" w:color="auto"/>
        </w:tcBorders>
      </w:tcPr>
    </w:tblStylePr>
    <w:tblStylePr w:type="lastRow">
      <w:rPr>
        <w:b/>
        <w:color w:val="404040"/>
        <w:sz w:val="22"/>
        <w:szCs w:val="22"/>
      </w:rPr>
      <w:tblPr/>
      <w:tcPr>
        <w:tcBorders>
          <w:top w:val="single" w:sz="4" w:space="0" w:color="F4B58A"/>
          <w:left w:val="none" w:sz="0" w:space="0" w:color="auto"/>
          <w:bottom w:val="single" w:sz="4" w:space="0" w:color="F4B58A"/>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ADECB"/>
      </w:tcPr>
    </w:tblStylePr>
    <w:tblStylePr w:type="band1Horz">
      <w:rPr>
        <w:color w:val="404040"/>
        <w:sz w:val="22"/>
        <w:szCs w:val="22"/>
      </w:rPr>
      <w:tblPr/>
      <w:tcPr>
        <w:shd w:val="clear" w:color="auto" w:fill="FADECB"/>
      </w:tcPr>
    </w:tblStylePr>
  </w:style>
  <w:style w:type="table" w:customStyle="1" w:styleId="ListTable2-Accent3111">
    <w:name w:val="List Table 2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CCCCC"/>
        <w:bottom w:val="single" w:sz="4" w:space="0" w:color="CCCCCC"/>
        <w:insideH w:val="single" w:sz="4" w:space="0" w:color="CCCCCC"/>
      </w:tblBorders>
    </w:tblPr>
    <w:tblStylePr w:type="firstRow">
      <w:rPr>
        <w:b/>
        <w:color w:val="404040"/>
        <w:sz w:val="22"/>
        <w:szCs w:val="22"/>
      </w:rPr>
      <w:tblPr/>
      <w:tcPr>
        <w:tcBorders>
          <w:top w:val="single" w:sz="4" w:space="0" w:color="CCCCCC"/>
          <w:left w:val="none" w:sz="0" w:space="0" w:color="auto"/>
          <w:bottom w:val="single" w:sz="4" w:space="0" w:color="CCCCCC"/>
          <w:right w:val="none" w:sz="0" w:space="0" w:color="auto"/>
        </w:tcBorders>
      </w:tcPr>
    </w:tblStylePr>
    <w:tblStylePr w:type="lastRow">
      <w:rPr>
        <w:b/>
        <w:color w:val="404040"/>
        <w:sz w:val="22"/>
        <w:szCs w:val="22"/>
      </w:rPr>
      <w:tblPr/>
      <w:tcPr>
        <w:tcBorders>
          <w:top w:val="single" w:sz="4" w:space="0" w:color="CCCCCC"/>
          <w:left w:val="none" w:sz="0" w:space="0" w:color="auto"/>
          <w:bottom w:val="single" w:sz="4" w:space="0" w:color="CCCCCC"/>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8E8E8"/>
      </w:tcPr>
    </w:tblStylePr>
    <w:tblStylePr w:type="band1Horz">
      <w:rPr>
        <w:color w:val="404040"/>
        <w:sz w:val="22"/>
        <w:szCs w:val="22"/>
      </w:rPr>
      <w:tblPr/>
      <w:tcPr>
        <w:shd w:val="clear" w:color="auto" w:fill="E8E8E8"/>
      </w:tcPr>
    </w:tblStylePr>
  </w:style>
  <w:style w:type="table" w:customStyle="1" w:styleId="ListTable2-Accent4111">
    <w:name w:val="List Table 2 -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B6F"/>
        <w:bottom w:val="single" w:sz="4" w:space="0" w:color="FFDB6F"/>
        <w:insideH w:val="single" w:sz="4" w:space="0" w:color="FFDB6F"/>
      </w:tblBorders>
    </w:tblPr>
    <w:tblStylePr w:type="firstRow">
      <w:rPr>
        <w:b/>
        <w:color w:val="404040"/>
        <w:sz w:val="22"/>
        <w:szCs w:val="22"/>
      </w:rPr>
      <w:tblPr/>
      <w:tcPr>
        <w:tcBorders>
          <w:top w:val="single" w:sz="4" w:space="0" w:color="FFDB6F"/>
          <w:left w:val="none" w:sz="0" w:space="0" w:color="auto"/>
          <w:bottom w:val="single" w:sz="4" w:space="0" w:color="FFDB6F"/>
          <w:right w:val="none" w:sz="0" w:space="0" w:color="auto"/>
        </w:tcBorders>
      </w:tcPr>
    </w:tblStylePr>
    <w:tblStylePr w:type="lastRow">
      <w:rPr>
        <w:b/>
        <w:color w:val="404040"/>
        <w:sz w:val="22"/>
        <w:szCs w:val="22"/>
      </w:rPr>
      <w:tblPr/>
      <w:tcPr>
        <w:tcBorders>
          <w:top w:val="single" w:sz="4" w:space="0" w:color="FFDB6F"/>
          <w:left w:val="none" w:sz="0" w:space="0" w:color="auto"/>
          <w:bottom w:val="single" w:sz="4" w:space="0" w:color="FFDB6F"/>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FEFBF"/>
      </w:tcPr>
    </w:tblStylePr>
    <w:tblStylePr w:type="band1Horz">
      <w:rPr>
        <w:color w:val="404040"/>
        <w:sz w:val="22"/>
        <w:szCs w:val="22"/>
      </w:rPr>
      <w:tblPr/>
      <w:tcPr>
        <w:shd w:val="clear" w:color="auto" w:fill="FFEFBF"/>
      </w:tcPr>
    </w:tblStylePr>
  </w:style>
  <w:style w:type="table" w:customStyle="1" w:styleId="ListTable2-Accent5111">
    <w:name w:val="List Table 2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2C6E7"/>
        <w:bottom w:val="single" w:sz="4" w:space="0" w:color="A2C6E7"/>
        <w:insideH w:val="single" w:sz="4" w:space="0" w:color="A2C6E7"/>
      </w:tblBorders>
    </w:tblPr>
    <w:tblStylePr w:type="firstRow">
      <w:rPr>
        <w:b/>
        <w:color w:val="404040"/>
        <w:sz w:val="22"/>
        <w:szCs w:val="22"/>
      </w:rPr>
      <w:tblPr/>
      <w:tcPr>
        <w:tcBorders>
          <w:top w:val="single" w:sz="4" w:space="0" w:color="A2C6E7"/>
          <w:left w:val="none" w:sz="0" w:space="0" w:color="auto"/>
          <w:bottom w:val="single" w:sz="4" w:space="0" w:color="A2C6E7"/>
          <w:right w:val="none" w:sz="0" w:space="0" w:color="auto"/>
        </w:tcBorders>
      </w:tcPr>
    </w:tblStylePr>
    <w:tblStylePr w:type="lastRow">
      <w:rPr>
        <w:b/>
        <w:color w:val="404040"/>
        <w:sz w:val="22"/>
        <w:szCs w:val="22"/>
      </w:rPr>
      <w:tblPr/>
      <w:tcPr>
        <w:tcBorders>
          <w:top w:val="single" w:sz="4" w:space="0" w:color="A2C6E7"/>
          <w:left w:val="none" w:sz="0" w:space="0" w:color="auto"/>
          <w:bottom w:val="single" w:sz="4" w:space="0" w:color="A2C6E7"/>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5E5F4"/>
      </w:tcPr>
    </w:tblStylePr>
    <w:tblStylePr w:type="band1Horz">
      <w:rPr>
        <w:color w:val="404040"/>
        <w:sz w:val="22"/>
        <w:szCs w:val="22"/>
      </w:rPr>
      <w:tblPr/>
      <w:tcPr>
        <w:shd w:val="clear" w:color="auto" w:fill="D5E5F4"/>
      </w:tcPr>
    </w:tblStylePr>
  </w:style>
  <w:style w:type="table" w:customStyle="1" w:styleId="ListTable2-Accent6111">
    <w:name w:val="List Table 2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DD394"/>
        <w:bottom w:val="single" w:sz="4" w:space="0" w:color="ADD394"/>
        <w:insideH w:val="single" w:sz="4" w:space="0" w:color="ADD394"/>
      </w:tblBorders>
    </w:tblPr>
    <w:tblStylePr w:type="firstRow">
      <w:rPr>
        <w:b/>
        <w:color w:val="404040"/>
        <w:sz w:val="22"/>
        <w:szCs w:val="22"/>
      </w:rPr>
      <w:tblPr/>
      <w:tcPr>
        <w:tcBorders>
          <w:top w:val="single" w:sz="4" w:space="0" w:color="ADD394"/>
          <w:left w:val="none" w:sz="0" w:space="0" w:color="auto"/>
          <w:bottom w:val="single" w:sz="4" w:space="0" w:color="ADD394"/>
          <w:right w:val="none" w:sz="0" w:space="0" w:color="auto"/>
        </w:tcBorders>
      </w:tcPr>
    </w:tblStylePr>
    <w:tblStylePr w:type="lastRow">
      <w:rPr>
        <w:b/>
        <w:color w:val="404040"/>
        <w:sz w:val="22"/>
        <w:szCs w:val="22"/>
      </w:rPr>
      <w:tblPr/>
      <w:tcPr>
        <w:tcBorders>
          <w:top w:val="single" w:sz="4" w:space="0" w:color="ADD394"/>
          <w:left w:val="none" w:sz="0" w:space="0" w:color="auto"/>
          <w:bottom w:val="single" w:sz="4" w:space="0" w:color="ADD394"/>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AEBCF"/>
      </w:tcPr>
    </w:tblStylePr>
    <w:tblStylePr w:type="band1Horz">
      <w:rPr>
        <w:color w:val="404040"/>
        <w:sz w:val="22"/>
        <w:szCs w:val="22"/>
      </w:rPr>
      <w:tblPr/>
      <w:tcPr>
        <w:shd w:val="clear" w:color="auto" w:fill="DAEBCF"/>
      </w:tcPr>
    </w:tblStylePr>
  </w:style>
  <w:style w:type="table" w:customStyle="1" w:styleId="ListTable3-Accent1111">
    <w:name w:val="List Table 3 -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color w:val="FFFFFF"/>
        <w:sz w:val="22"/>
        <w:szCs w:val="22"/>
      </w:rPr>
      <w:tblPr/>
      <w:tcPr>
        <w:shd w:val="clear" w:color="auto" w:fill="4472C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472C4"/>
          <w:right w:val="single" w:sz="4" w:space="0" w:color="4472C4"/>
        </w:tcBorders>
      </w:tcPr>
    </w:tblStylePr>
    <w:tblStylePr w:type="band1Horz">
      <w:rPr>
        <w:color w:val="404040"/>
        <w:sz w:val="22"/>
        <w:szCs w:val="22"/>
      </w:rPr>
      <w:tblPr/>
      <w:tcPr>
        <w:tcBorders>
          <w:top w:val="single" w:sz="4" w:space="0" w:color="4472C4"/>
          <w:bottom w:val="single" w:sz="4" w:space="0" w:color="4472C4"/>
        </w:tcBorders>
      </w:tcPr>
    </w:tblStylePr>
  </w:style>
  <w:style w:type="table" w:customStyle="1" w:styleId="ListTable3-Accent2111">
    <w:name w:val="List Table 3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184"/>
        <w:left w:val="single" w:sz="4" w:space="0" w:color="F4B184"/>
        <w:bottom w:val="single" w:sz="4" w:space="0" w:color="F4B184"/>
        <w:right w:val="single" w:sz="4" w:space="0" w:color="F4B184"/>
      </w:tblBorders>
    </w:tblPr>
    <w:tblStylePr w:type="firstRow">
      <w:rPr>
        <w:b/>
        <w:color w:val="FFFFFF"/>
        <w:sz w:val="22"/>
        <w:szCs w:val="22"/>
      </w:rPr>
      <w:tblPr/>
      <w:tcPr>
        <w:shd w:val="clear" w:color="auto" w:fill="F4B18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4B184"/>
          <w:right w:val="single" w:sz="4" w:space="0" w:color="F4B184"/>
        </w:tcBorders>
      </w:tcPr>
    </w:tblStylePr>
    <w:tblStylePr w:type="band1Horz">
      <w:rPr>
        <w:color w:val="404040"/>
        <w:sz w:val="22"/>
        <w:szCs w:val="22"/>
      </w:rPr>
      <w:tblPr/>
      <w:tcPr>
        <w:tcBorders>
          <w:top w:val="single" w:sz="4" w:space="0" w:color="F4B184"/>
          <w:bottom w:val="single" w:sz="4" w:space="0" w:color="F4B184"/>
        </w:tcBorders>
      </w:tcPr>
    </w:tblStylePr>
  </w:style>
  <w:style w:type="table" w:customStyle="1" w:styleId="ListTable3-Accent3111">
    <w:name w:val="List Table 3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9C9C9"/>
        <w:left w:val="single" w:sz="4" w:space="0" w:color="C9C9C9"/>
        <w:bottom w:val="single" w:sz="4" w:space="0" w:color="C9C9C9"/>
        <w:right w:val="single" w:sz="4" w:space="0" w:color="C9C9C9"/>
      </w:tblBorders>
    </w:tblPr>
    <w:tblStylePr w:type="firstRow">
      <w:rPr>
        <w:b/>
        <w:color w:val="FFFFFF"/>
        <w:sz w:val="22"/>
        <w:szCs w:val="22"/>
      </w:rPr>
      <w:tblPr/>
      <w:tcPr>
        <w:shd w:val="clear" w:color="auto" w:fill="C9C9C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C9C9C9"/>
          <w:right w:val="single" w:sz="4" w:space="0" w:color="C9C9C9"/>
        </w:tcBorders>
      </w:tcPr>
    </w:tblStylePr>
    <w:tblStylePr w:type="band1Horz">
      <w:rPr>
        <w:color w:val="404040"/>
        <w:sz w:val="22"/>
        <w:szCs w:val="22"/>
      </w:rPr>
      <w:tblPr/>
      <w:tcPr>
        <w:tcBorders>
          <w:top w:val="single" w:sz="4" w:space="0" w:color="C9C9C9"/>
          <w:bottom w:val="single" w:sz="4" w:space="0" w:color="C9C9C9"/>
        </w:tcBorders>
      </w:tcPr>
    </w:tblStylePr>
  </w:style>
  <w:style w:type="table" w:customStyle="1" w:styleId="ListTable3-Accent4111">
    <w:name w:val="List Table 3 -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865"/>
        <w:left w:val="single" w:sz="4" w:space="0" w:color="FFD865"/>
        <w:bottom w:val="single" w:sz="4" w:space="0" w:color="FFD865"/>
        <w:right w:val="single" w:sz="4" w:space="0" w:color="FFD865"/>
      </w:tblBorders>
    </w:tblPr>
    <w:tblStylePr w:type="firstRow">
      <w:rPr>
        <w:b/>
        <w:color w:val="FFFFFF"/>
        <w:sz w:val="22"/>
        <w:szCs w:val="22"/>
      </w:rPr>
      <w:tblPr/>
      <w:tcPr>
        <w:shd w:val="clear" w:color="auto" w:fill="FFD86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FD865"/>
          <w:right w:val="single" w:sz="4" w:space="0" w:color="FFD865"/>
        </w:tcBorders>
      </w:tcPr>
    </w:tblStylePr>
    <w:tblStylePr w:type="band1Horz">
      <w:rPr>
        <w:color w:val="404040"/>
        <w:sz w:val="22"/>
        <w:szCs w:val="22"/>
      </w:rPr>
      <w:tblPr/>
      <w:tcPr>
        <w:tcBorders>
          <w:top w:val="single" w:sz="4" w:space="0" w:color="FFD865"/>
          <w:bottom w:val="single" w:sz="4" w:space="0" w:color="FFD865"/>
        </w:tcBorders>
      </w:tcPr>
    </w:tblStylePr>
  </w:style>
  <w:style w:type="table" w:customStyle="1" w:styleId="ListTable3-Accent5111">
    <w:name w:val="List Table 3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BC2E5"/>
        <w:left w:val="single" w:sz="4" w:space="0" w:color="9BC2E5"/>
        <w:bottom w:val="single" w:sz="4" w:space="0" w:color="9BC2E5"/>
        <w:right w:val="single" w:sz="4" w:space="0" w:color="9BC2E5"/>
      </w:tblBorders>
    </w:tblPr>
    <w:tblStylePr w:type="firstRow">
      <w:rPr>
        <w:b/>
        <w:color w:val="FFFFFF"/>
        <w:sz w:val="22"/>
        <w:szCs w:val="22"/>
      </w:rPr>
      <w:tblPr/>
      <w:tcPr>
        <w:shd w:val="clear" w:color="auto" w:fill="9BC2E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9BC2E5"/>
          <w:right w:val="single" w:sz="4" w:space="0" w:color="9BC2E5"/>
        </w:tcBorders>
      </w:tcPr>
    </w:tblStylePr>
    <w:tblStylePr w:type="band1Horz">
      <w:rPr>
        <w:color w:val="404040"/>
        <w:sz w:val="22"/>
        <w:szCs w:val="22"/>
      </w:rPr>
      <w:tblPr/>
      <w:tcPr>
        <w:tcBorders>
          <w:top w:val="single" w:sz="4" w:space="0" w:color="9BC2E5"/>
          <w:bottom w:val="single" w:sz="4" w:space="0" w:color="9BC2E5"/>
        </w:tcBorders>
      </w:tcPr>
    </w:tblStylePr>
  </w:style>
  <w:style w:type="table" w:customStyle="1" w:styleId="ListTable3-Accent6111">
    <w:name w:val="List Table 3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9D08E"/>
        <w:left w:val="single" w:sz="4" w:space="0" w:color="A9D08E"/>
        <w:bottom w:val="single" w:sz="4" w:space="0" w:color="A9D08E"/>
        <w:right w:val="single" w:sz="4" w:space="0" w:color="A9D08E"/>
      </w:tblBorders>
    </w:tblPr>
    <w:tblStylePr w:type="firstRow">
      <w:rPr>
        <w:b/>
        <w:color w:val="FFFFFF"/>
        <w:sz w:val="22"/>
        <w:szCs w:val="22"/>
      </w:rPr>
      <w:tblPr/>
      <w:tcPr>
        <w:shd w:val="clear" w:color="auto" w:fill="A9D08E"/>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A9D08E"/>
          <w:right w:val="single" w:sz="4" w:space="0" w:color="A9D08E"/>
        </w:tcBorders>
      </w:tcPr>
    </w:tblStylePr>
    <w:tblStylePr w:type="band1Horz">
      <w:rPr>
        <w:color w:val="404040"/>
        <w:sz w:val="22"/>
        <w:szCs w:val="22"/>
      </w:rPr>
      <w:tblPr/>
      <w:tcPr>
        <w:tcBorders>
          <w:top w:val="single" w:sz="4" w:space="0" w:color="A9D08E"/>
          <w:bottom w:val="single" w:sz="4" w:space="0" w:color="A9D08E"/>
        </w:tcBorders>
      </w:tcPr>
    </w:tblStylePr>
  </w:style>
  <w:style w:type="table" w:customStyle="1" w:styleId="ListTable4-Accent1111">
    <w:name w:val="List Table 4 -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5AFDD"/>
        <w:left w:val="single" w:sz="4" w:space="0" w:color="95AFDD"/>
        <w:bottom w:val="single" w:sz="4" w:space="0" w:color="95AFDD"/>
        <w:right w:val="single" w:sz="4" w:space="0" w:color="95AFDD"/>
        <w:insideH w:val="single" w:sz="4" w:space="0" w:color="95AFDD"/>
      </w:tblBorders>
    </w:tblPr>
    <w:tblStylePr w:type="firstRow">
      <w:rPr>
        <w:b/>
        <w:color w:val="FFFFFF"/>
        <w:sz w:val="22"/>
        <w:szCs w:val="22"/>
      </w:rPr>
      <w:tblPr/>
      <w:tcPr>
        <w:shd w:val="clear" w:color="auto" w:fill="4472C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CFDBF0"/>
      </w:tcPr>
    </w:tblStylePr>
    <w:tblStylePr w:type="band1Horz">
      <w:rPr>
        <w:color w:val="404040"/>
        <w:sz w:val="22"/>
        <w:szCs w:val="22"/>
      </w:rPr>
      <w:tblPr/>
      <w:tcPr>
        <w:shd w:val="clear" w:color="auto" w:fill="CFDBF0"/>
      </w:tcPr>
    </w:tblStylePr>
  </w:style>
  <w:style w:type="table" w:customStyle="1" w:styleId="ListTable4-Accent2111">
    <w:name w:val="List Table 4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58A"/>
        <w:left w:val="single" w:sz="4" w:space="0" w:color="F4B58A"/>
        <w:bottom w:val="single" w:sz="4" w:space="0" w:color="F4B58A"/>
        <w:right w:val="single" w:sz="4" w:space="0" w:color="F4B58A"/>
        <w:insideH w:val="single" w:sz="4" w:space="0" w:color="F4B58A"/>
      </w:tblBorders>
    </w:tblPr>
    <w:tblStylePr w:type="firstRow">
      <w:rPr>
        <w:b/>
        <w:color w:val="FFFFFF"/>
        <w:sz w:val="22"/>
        <w:szCs w:val="22"/>
      </w:rPr>
      <w:tblPr/>
      <w:tcPr>
        <w:shd w:val="clear" w:color="auto" w:fill="ED7D31"/>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ADECB"/>
      </w:tcPr>
    </w:tblStylePr>
    <w:tblStylePr w:type="band1Horz">
      <w:rPr>
        <w:color w:val="404040"/>
        <w:sz w:val="22"/>
        <w:szCs w:val="22"/>
      </w:rPr>
      <w:tblPr/>
      <w:tcPr>
        <w:shd w:val="clear" w:color="auto" w:fill="FADECB"/>
      </w:tcPr>
    </w:tblStylePr>
  </w:style>
  <w:style w:type="table" w:customStyle="1" w:styleId="ListTable4-Accent3111">
    <w:name w:val="List Table 4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CCCCC"/>
        <w:left w:val="single" w:sz="4" w:space="0" w:color="CCCCCC"/>
        <w:bottom w:val="single" w:sz="4" w:space="0" w:color="CCCCCC"/>
        <w:right w:val="single" w:sz="4" w:space="0" w:color="CCCCCC"/>
        <w:insideH w:val="single" w:sz="4" w:space="0" w:color="CCCCCC"/>
      </w:tblBorders>
    </w:tblPr>
    <w:tblStylePr w:type="firstRow">
      <w:rPr>
        <w:b/>
        <w:color w:val="FFFFFF"/>
        <w:sz w:val="22"/>
        <w:szCs w:val="22"/>
      </w:rPr>
      <w:tblPr/>
      <w:tcPr>
        <w:shd w:val="clear" w:color="auto" w:fill="A5A5A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8E8E8"/>
      </w:tcPr>
    </w:tblStylePr>
    <w:tblStylePr w:type="band1Horz">
      <w:rPr>
        <w:color w:val="404040"/>
        <w:sz w:val="22"/>
        <w:szCs w:val="22"/>
      </w:rPr>
      <w:tblPr/>
      <w:tcPr>
        <w:shd w:val="clear" w:color="auto" w:fill="E8E8E8"/>
      </w:tcPr>
    </w:tblStylePr>
  </w:style>
  <w:style w:type="table" w:customStyle="1" w:styleId="ListTable4-Accent4111">
    <w:name w:val="List Table 4 -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B6F"/>
        <w:left w:val="single" w:sz="4" w:space="0" w:color="FFDB6F"/>
        <w:bottom w:val="single" w:sz="4" w:space="0" w:color="FFDB6F"/>
        <w:right w:val="single" w:sz="4" w:space="0" w:color="FFDB6F"/>
        <w:insideH w:val="single" w:sz="4" w:space="0" w:color="FFDB6F"/>
      </w:tblBorders>
    </w:tblPr>
    <w:tblStylePr w:type="firstRow">
      <w:rPr>
        <w:b/>
        <w:color w:val="FFFFFF"/>
        <w:sz w:val="22"/>
        <w:szCs w:val="22"/>
      </w:rPr>
      <w:tblPr/>
      <w:tcPr>
        <w:shd w:val="clear" w:color="auto" w:fill="FFC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EFBF"/>
      </w:tcPr>
    </w:tblStylePr>
    <w:tblStylePr w:type="band1Horz">
      <w:rPr>
        <w:color w:val="404040"/>
        <w:sz w:val="22"/>
        <w:szCs w:val="22"/>
      </w:rPr>
      <w:tblPr/>
      <w:tcPr>
        <w:shd w:val="clear" w:color="auto" w:fill="FFEFBF"/>
      </w:tcPr>
    </w:tblStylePr>
  </w:style>
  <w:style w:type="table" w:customStyle="1" w:styleId="ListTable4-Accent5111">
    <w:name w:val="List Table 4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2C6E7"/>
        <w:left w:val="single" w:sz="4" w:space="0" w:color="A2C6E7"/>
        <w:bottom w:val="single" w:sz="4" w:space="0" w:color="A2C6E7"/>
        <w:right w:val="single" w:sz="4" w:space="0" w:color="A2C6E7"/>
        <w:insideH w:val="single" w:sz="4" w:space="0" w:color="A2C6E7"/>
      </w:tblBorders>
    </w:tblPr>
    <w:tblStylePr w:type="firstRow">
      <w:rPr>
        <w:b/>
        <w:color w:val="FFFFFF"/>
        <w:sz w:val="22"/>
        <w:szCs w:val="22"/>
      </w:rPr>
      <w:tblPr/>
      <w:tcPr>
        <w:shd w:val="clear" w:color="auto" w:fill="5B9BD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5E5F4"/>
      </w:tcPr>
    </w:tblStylePr>
    <w:tblStylePr w:type="band1Horz">
      <w:rPr>
        <w:color w:val="404040"/>
        <w:sz w:val="22"/>
        <w:szCs w:val="22"/>
      </w:rPr>
      <w:tblPr/>
      <w:tcPr>
        <w:shd w:val="clear" w:color="auto" w:fill="D5E5F4"/>
      </w:tcPr>
    </w:tblStylePr>
  </w:style>
  <w:style w:type="table" w:customStyle="1" w:styleId="ListTable4-Accent6111">
    <w:name w:val="List Table 4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DD394"/>
        <w:left w:val="single" w:sz="4" w:space="0" w:color="ADD394"/>
        <w:bottom w:val="single" w:sz="4" w:space="0" w:color="ADD394"/>
        <w:right w:val="single" w:sz="4" w:space="0" w:color="ADD394"/>
        <w:insideH w:val="single" w:sz="4" w:space="0" w:color="ADD394"/>
      </w:tblBorders>
    </w:tblPr>
    <w:tblStylePr w:type="firstRow">
      <w:rPr>
        <w:b/>
        <w:color w:val="FFFFFF"/>
        <w:sz w:val="22"/>
        <w:szCs w:val="22"/>
      </w:rPr>
      <w:tblPr/>
      <w:tcPr>
        <w:shd w:val="clear" w:color="auto" w:fill="70AD47"/>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AEBCF"/>
      </w:tcPr>
    </w:tblStylePr>
    <w:tblStylePr w:type="band1Horz">
      <w:rPr>
        <w:color w:val="404040"/>
        <w:sz w:val="22"/>
        <w:szCs w:val="22"/>
      </w:rPr>
      <w:tblPr/>
      <w:tcPr>
        <w:shd w:val="clear" w:color="auto" w:fill="DAEBCF"/>
      </w:tcPr>
    </w:tblStylePr>
  </w:style>
  <w:style w:type="table" w:customStyle="1" w:styleId="ListTable5Dark-Accent1111">
    <w:name w:val="List Table 5 Dark -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4472C4"/>
        <w:left w:val="single" w:sz="36" w:space="0" w:color="4472C4"/>
        <w:bottom w:val="single" w:sz="36" w:space="0" w:color="4472C4"/>
        <w:right w:val="single" w:sz="36" w:space="0" w:color="4472C4"/>
      </w:tblBorders>
    </w:tblPr>
    <w:tblStylePr w:type="firstRow">
      <w:rPr>
        <w:b/>
        <w:color w:val="FFFFFF"/>
        <w:sz w:val="22"/>
        <w:szCs w:val="22"/>
      </w:rPr>
      <w:tblPr/>
      <w:tcPr>
        <w:tcBorders>
          <w:top w:val="single" w:sz="36" w:space="0" w:color="4472C4"/>
          <w:bottom w:val="single" w:sz="12" w:space="0" w:color="FFFFFF"/>
        </w:tcBorders>
        <w:shd w:val="clear" w:color="auto" w:fill="4472C4"/>
      </w:tcPr>
    </w:tblStylePr>
    <w:tblStylePr w:type="lastRow">
      <w:rPr>
        <w:b/>
        <w:color w:val="FFFFFF"/>
        <w:sz w:val="22"/>
        <w:szCs w:val="22"/>
      </w:rPr>
    </w:tblStylePr>
    <w:tblStylePr w:type="firstCol">
      <w:rPr>
        <w:b/>
        <w:color w:val="FFFFFF"/>
        <w:sz w:val="22"/>
        <w:szCs w:val="22"/>
      </w:rPr>
      <w:tblPr/>
      <w:tcPr>
        <w:tcBorders>
          <w:left w:val="single" w:sz="36" w:space="0" w:color="4472C4"/>
          <w:right w:val="single" w:sz="4" w:space="0" w:color="FFFFFF"/>
        </w:tcBorders>
      </w:tcPr>
    </w:tblStylePr>
    <w:tblStylePr w:type="lastCol">
      <w:tblPr/>
      <w:tcPr>
        <w:tcBorders>
          <w:left w:val="single" w:sz="4" w:space="0" w:color="FFFFFF"/>
          <w:right w:val="single" w:sz="36" w:space="0" w:color="4472C4"/>
        </w:tcBorders>
      </w:tcPr>
    </w:tblStylePr>
    <w:tblStylePr w:type="band1Vert">
      <w:tblPr/>
      <w:tcPr>
        <w:tcBorders>
          <w:left w:val="single" w:sz="4" w:space="0" w:color="FFFFFF"/>
          <w:right w:val="single" w:sz="4" w:space="0" w:color="FFFFFF"/>
        </w:tcBorders>
        <w:shd w:val="clear" w:color="auto" w:fill="4472C4"/>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472C4"/>
      </w:tcPr>
    </w:tblStylePr>
    <w:tblStylePr w:type="band2Horz">
      <w:tblPr/>
      <w:tcPr>
        <w:tcBorders>
          <w:top w:val="single" w:sz="4" w:space="0" w:color="FFFFFF"/>
          <w:bottom w:val="single" w:sz="4" w:space="0" w:color="FFFFFF"/>
        </w:tcBorders>
        <w:shd w:val="clear" w:color="auto" w:fill="4472C4"/>
      </w:tcPr>
    </w:tblStylePr>
  </w:style>
  <w:style w:type="table" w:customStyle="1" w:styleId="ListTable5Dark-Accent2111">
    <w:name w:val="List Table 5 Dark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F4B184"/>
        <w:left w:val="single" w:sz="36" w:space="0" w:color="F4B184"/>
        <w:bottom w:val="single" w:sz="36" w:space="0" w:color="F4B184"/>
        <w:right w:val="single" w:sz="36" w:space="0" w:color="F4B184"/>
      </w:tblBorders>
    </w:tblPr>
    <w:tblStylePr w:type="firstRow">
      <w:rPr>
        <w:b/>
        <w:color w:val="FFFFFF"/>
        <w:sz w:val="22"/>
        <w:szCs w:val="22"/>
      </w:rPr>
      <w:tblPr/>
      <w:tcPr>
        <w:tcBorders>
          <w:top w:val="single" w:sz="36" w:space="0" w:color="F4B184"/>
          <w:bottom w:val="single" w:sz="12" w:space="0" w:color="FFFFFF"/>
        </w:tcBorders>
        <w:shd w:val="clear" w:color="auto" w:fill="F4B184"/>
      </w:tcPr>
    </w:tblStylePr>
    <w:tblStylePr w:type="lastRow">
      <w:rPr>
        <w:b/>
        <w:color w:val="FFFFFF"/>
        <w:sz w:val="22"/>
        <w:szCs w:val="22"/>
      </w:rPr>
    </w:tblStylePr>
    <w:tblStylePr w:type="firstCol">
      <w:rPr>
        <w:b/>
        <w:color w:val="FFFFFF"/>
        <w:sz w:val="22"/>
        <w:szCs w:val="22"/>
      </w:rPr>
      <w:tblPr/>
      <w:tcPr>
        <w:tcBorders>
          <w:left w:val="single" w:sz="36" w:space="0" w:color="F4B184"/>
          <w:right w:val="single" w:sz="4" w:space="0" w:color="FFFFFF"/>
        </w:tcBorders>
      </w:tcPr>
    </w:tblStylePr>
    <w:tblStylePr w:type="lastCol">
      <w:tblPr/>
      <w:tcPr>
        <w:tcBorders>
          <w:left w:val="single" w:sz="4" w:space="0" w:color="FFFFFF"/>
          <w:right w:val="single" w:sz="36" w:space="0" w:color="F4B184"/>
        </w:tcBorders>
      </w:tcPr>
    </w:tblStylePr>
    <w:tblStylePr w:type="band1Vert">
      <w:tblPr/>
      <w:tcPr>
        <w:tcBorders>
          <w:left w:val="single" w:sz="4" w:space="0" w:color="FFFFFF"/>
          <w:right w:val="single" w:sz="4" w:space="0" w:color="FFFFFF"/>
        </w:tcBorders>
        <w:shd w:val="clear" w:color="auto" w:fill="F4B184"/>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4B184"/>
      </w:tcPr>
    </w:tblStylePr>
    <w:tblStylePr w:type="band2Horz">
      <w:tblPr/>
      <w:tcPr>
        <w:tcBorders>
          <w:top w:val="single" w:sz="4" w:space="0" w:color="FFFFFF"/>
          <w:bottom w:val="single" w:sz="4" w:space="0" w:color="FFFFFF"/>
        </w:tcBorders>
        <w:shd w:val="clear" w:color="auto" w:fill="F4B184"/>
      </w:tcPr>
    </w:tblStylePr>
  </w:style>
  <w:style w:type="table" w:customStyle="1" w:styleId="ListTable5Dark-Accent3111">
    <w:name w:val="List Table 5 Dark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C9C9C9"/>
        <w:left w:val="single" w:sz="36" w:space="0" w:color="C9C9C9"/>
        <w:bottom w:val="single" w:sz="36" w:space="0" w:color="C9C9C9"/>
        <w:right w:val="single" w:sz="36" w:space="0" w:color="C9C9C9"/>
      </w:tblBorders>
    </w:tblPr>
    <w:tblStylePr w:type="firstRow">
      <w:rPr>
        <w:b/>
        <w:color w:val="FFFFFF"/>
        <w:sz w:val="22"/>
        <w:szCs w:val="22"/>
      </w:rPr>
      <w:tblPr/>
      <w:tcPr>
        <w:tcBorders>
          <w:top w:val="single" w:sz="36" w:space="0" w:color="C9C9C9"/>
          <w:bottom w:val="single" w:sz="12" w:space="0" w:color="FFFFFF"/>
        </w:tcBorders>
        <w:shd w:val="clear" w:color="auto" w:fill="C9C9C9"/>
      </w:tcPr>
    </w:tblStylePr>
    <w:tblStylePr w:type="lastRow">
      <w:rPr>
        <w:b/>
        <w:color w:val="FFFFFF"/>
        <w:sz w:val="22"/>
        <w:szCs w:val="22"/>
      </w:rPr>
    </w:tblStylePr>
    <w:tblStylePr w:type="firstCol">
      <w:rPr>
        <w:b/>
        <w:color w:val="FFFFFF"/>
        <w:sz w:val="22"/>
        <w:szCs w:val="22"/>
      </w:rPr>
      <w:tblPr/>
      <w:tcPr>
        <w:tcBorders>
          <w:left w:val="single" w:sz="36" w:space="0" w:color="C9C9C9"/>
          <w:right w:val="single" w:sz="4" w:space="0" w:color="FFFFFF"/>
        </w:tcBorders>
      </w:tcPr>
    </w:tblStylePr>
    <w:tblStylePr w:type="lastCol">
      <w:tblPr/>
      <w:tcPr>
        <w:tcBorders>
          <w:left w:val="single" w:sz="4" w:space="0" w:color="FFFFFF"/>
          <w:right w:val="single" w:sz="36" w:space="0" w:color="C9C9C9"/>
        </w:tcBorders>
      </w:tcPr>
    </w:tblStylePr>
    <w:tblStylePr w:type="band1Vert">
      <w:tblPr/>
      <w:tcPr>
        <w:tcBorders>
          <w:left w:val="single" w:sz="4" w:space="0" w:color="FFFFFF"/>
          <w:right w:val="single" w:sz="4" w:space="0" w:color="FFFFFF"/>
        </w:tcBorders>
        <w:shd w:val="clear" w:color="auto" w:fill="C9C9C9"/>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9C9C9"/>
      </w:tcPr>
    </w:tblStylePr>
    <w:tblStylePr w:type="band2Horz">
      <w:tblPr/>
      <w:tcPr>
        <w:tcBorders>
          <w:top w:val="single" w:sz="4" w:space="0" w:color="FFFFFF"/>
          <w:bottom w:val="single" w:sz="4" w:space="0" w:color="FFFFFF"/>
        </w:tcBorders>
        <w:shd w:val="clear" w:color="auto" w:fill="C9C9C9"/>
      </w:tcPr>
    </w:tblStylePr>
  </w:style>
  <w:style w:type="table" w:customStyle="1" w:styleId="ListTable5Dark-Accent4111">
    <w:name w:val="List Table 5 Dark -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FFD865"/>
        <w:left w:val="single" w:sz="36" w:space="0" w:color="FFD865"/>
        <w:bottom w:val="single" w:sz="36" w:space="0" w:color="FFD865"/>
        <w:right w:val="single" w:sz="36" w:space="0" w:color="FFD865"/>
      </w:tblBorders>
    </w:tblPr>
    <w:tblStylePr w:type="firstRow">
      <w:rPr>
        <w:b/>
        <w:color w:val="FFFFFF"/>
        <w:sz w:val="22"/>
        <w:szCs w:val="22"/>
      </w:rPr>
      <w:tblPr/>
      <w:tcPr>
        <w:tcBorders>
          <w:top w:val="single" w:sz="36" w:space="0" w:color="FFD865"/>
          <w:bottom w:val="single" w:sz="12" w:space="0" w:color="FFFFFF"/>
        </w:tcBorders>
        <w:shd w:val="clear" w:color="auto" w:fill="FFD865"/>
      </w:tcPr>
    </w:tblStylePr>
    <w:tblStylePr w:type="lastRow">
      <w:rPr>
        <w:b/>
        <w:color w:val="FFFFFF"/>
        <w:sz w:val="22"/>
        <w:szCs w:val="22"/>
      </w:rPr>
    </w:tblStylePr>
    <w:tblStylePr w:type="firstCol">
      <w:rPr>
        <w:b/>
        <w:color w:val="FFFFFF"/>
        <w:sz w:val="22"/>
        <w:szCs w:val="22"/>
      </w:rPr>
      <w:tblPr/>
      <w:tcPr>
        <w:tcBorders>
          <w:left w:val="single" w:sz="36" w:space="0" w:color="FFD865"/>
          <w:right w:val="single" w:sz="4" w:space="0" w:color="FFFFFF"/>
        </w:tcBorders>
      </w:tcPr>
    </w:tblStylePr>
    <w:tblStylePr w:type="lastCol">
      <w:tblPr/>
      <w:tcPr>
        <w:tcBorders>
          <w:left w:val="single" w:sz="4" w:space="0" w:color="FFFFFF"/>
          <w:right w:val="single" w:sz="36" w:space="0" w:color="FFD865"/>
        </w:tcBorders>
      </w:tcPr>
    </w:tblStylePr>
    <w:tblStylePr w:type="band1Vert">
      <w:tblPr/>
      <w:tcPr>
        <w:tcBorders>
          <w:left w:val="single" w:sz="4" w:space="0" w:color="FFFFFF"/>
          <w:right w:val="single" w:sz="4" w:space="0" w:color="FFFFFF"/>
        </w:tcBorders>
        <w:shd w:val="clear" w:color="auto" w:fill="FFD86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FD865"/>
      </w:tcPr>
    </w:tblStylePr>
    <w:tblStylePr w:type="band2Horz">
      <w:tblPr/>
      <w:tcPr>
        <w:tcBorders>
          <w:top w:val="single" w:sz="4" w:space="0" w:color="FFFFFF"/>
          <w:bottom w:val="single" w:sz="4" w:space="0" w:color="FFFFFF"/>
        </w:tcBorders>
        <w:shd w:val="clear" w:color="auto" w:fill="FFD865"/>
      </w:tcPr>
    </w:tblStylePr>
  </w:style>
  <w:style w:type="table" w:customStyle="1" w:styleId="ListTable5Dark-Accent5111">
    <w:name w:val="List Table 5 Dark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9BC2E5"/>
        <w:left w:val="single" w:sz="36" w:space="0" w:color="9BC2E5"/>
        <w:bottom w:val="single" w:sz="36" w:space="0" w:color="9BC2E5"/>
        <w:right w:val="single" w:sz="36" w:space="0" w:color="9BC2E5"/>
      </w:tblBorders>
    </w:tblPr>
    <w:tblStylePr w:type="firstRow">
      <w:rPr>
        <w:b/>
        <w:color w:val="FFFFFF"/>
        <w:sz w:val="22"/>
        <w:szCs w:val="22"/>
      </w:rPr>
      <w:tblPr/>
      <w:tcPr>
        <w:tcBorders>
          <w:top w:val="single" w:sz="36" w:space="0" w:color="9BC2E5"/>
          <w:bottom w:val="single" w:sz="12" w:space="0" w:color="FFFFFF"/>
        </w:tcBorders>
        <w:shd w:val="clear" w:color="auto" w:fill="9BC2E5"/>
      </w:tcPr>
    </w:tblStylePr>
    <w:tblStylePr w:type="lastRow">
      <w:rPr>
        <w:b/>
        <w:color w:val="FFFFFF"/>
        <w:sz w:val="22"/>
        <w:szCs w:val="22"/>
      </w:rPr>
    </w:tblStylePr>
    <w:tblStylePr w:type="firstCol">
      <w:rPr>
        <w:b/>
        <w:color w:val="FFFFFF"/>
        <w:sz w:val="22"/>
        <w:szCs w:val="22"/>
      </w:rPr>
      <w:tblPr/>
      <w:tcPr>
        <w:tcBorders>
          <w:left w:val="single" w:sz="36" w:space="0" w:color="9BC2E5"/>
          <w:right w:val="single" w:sz="4" w:space="0" w:color="FFFFFF"/>
        </w:tcBorders>
      </w:tcPr>
    </w:tblStylePr>
    <w:tblStylePr w:type="lastCol">
      <w:tblPr/>
      <w:tcPr>
        <w:tcBorders>
          <w:left w:val="single" w:sz="4" w:space="0" w:color="FFFFFF"/>
          <w:right w:val="single" w:sz="36" w:space="0" w:color="9BC2E5"/>
        </w:tcBorders>
      </w:tcPr>
    </w:tblStylePr>
    <w:tblStylePr w:type="band1Vert">
      <w:tblPr/>
      <w:tcPr>
        <w:tcBorders>
          <w:left w:val="single" w:sz="4" w:space="0" w:color="FFFFFF"/>
          <w:right w:val="single" w:sz="4" w:space="0" w:color="FFFFFF"/>
        </w:tcBorders>
        <w:shd w:val="clear" w:color="auto" w:fill="9BC2E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BC2E5"/>
      </w:tcPr>
    </w:tblStylePr>
    <w:tblStylePr w:type="band2Horz">
      <w:tblPr/>
      <w:tcPr>
        <w:tcBorders>
          <w:top w:val="single" w:sz="4" w:space="0" w:color="FFFFFF"/>
          <w:bottom w:val="single" w:sz="4" w:space="0" w:color="FFFFFF"/>
        </w:tcBorders>
        <w:shd w:val="clear" w:color="auto" w:fill="9BC2E5"/>
      </w:tcPr>
    </w:tblStylePr>
  </w:style>
  <w:style w:type="table" w:customStyle="1" w:styleId="ListTable5Dark-Accent6111">
    <w:name w:val="List Table 5 Dark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A9D08E"/>
        <w:left w:val="single" w:sz="36" w:space="0" w:color="A9D08E"/>
        <w:bottom w:val="single" w:sz="36" w:space="0" w:color="A9D08E"/>
        <w:right w:val="single" w:sz="36" w:space="0" w:color="A9D08E"/>
      </w:tblBorders>
    </w:tblPr>
    <w:tblStylePr w:type="firstRow">
      <w:rPr>
        <w:b/>
        <w:color w:val="FFFFFF"/>
        <w:sz w:val="22"/>
        <w:szCs w:val="22"/>
      </w:rPr>
      <w:tblPr/>
      <w:tcPr>
        <w:tcBorders>
          <w:top w:val="single" w:sz="36" w:space="0" w:color="A9D08E"/>
          <w:bottom w:val="single" w:sz="12" w:space="0" w:color="FFFFFF"/>
        </w:tcBorders>
        <w:shd w:val="clear" w:color="auto" w:fill="A9D08E"/>
      </w:tcPr>
    </w:tblStylePr>
    <w:tblStylePr w:type="lastRow">
      <w:rPr>
        <w:b/>
        <w:color w:val="FFFFFF"/>
        <w:sz w:val="22"/>
        <w:szCs w:val="22"/>
      </w:rPr>
    </w:tblStylePr>
    <w:tblStylePr w:type="firstCol">
      <w:rPr>
        <w:b/>
        <w:color w:val="FFFFFF"/>
        <w:sz w:val="22"/>
        <w:szCs w:val="22"/>
      </w:rPr>
      <w:tblPr/>
      <w:tcPr>
        <w:tcBorders>
          <w:left w:val="single" w:sz="36" w:space="0" w:color="A9D08E"/>
          <w:right w:val="single" w:sz="4" w:space="0" w:color="FFFFFF"/>
        </w:tcBorders>
      </w:tcPr>
    </w:tblStylePr>
    <w:tblStylePr w:type="lastCol">
      <w:tblPr/>
      <w:tcPr>
        <w:tcBorders>
          <w:left w:val="single" w:sz="4" w:space="0" w:color="FFFFFF"/>
          <w:right w:val="single" w:sz="36" w:space="0" w:color="A9D08E"/>
        </w:tcBorders>
      </w:tcPr>
    </w:tblStylePr>
    <w:tblStylePr w:type="band1Vert">
      <w:tblPr/>
      <w:tcPr>
        <w:tcBorders>
          <w:left w:val="single" w:sz="4" w:space="0" w:color="FFFFFF"/>
          <w:right w:val="single" w:sz="4" w:space="0" w:color="FFFFFF"/>
        </w:tcBorders>
        <w:shd w:val="clear" w:color="auto" w:fill="A9D08E"/>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A9D08E"/>
      </w:tcPr>
    </w:tblStylePr>
    <w:tblStylePr w:type="band2Horz">
      <w:tblPr/>
      <w:tcPr>
        <w:tcBorders>
          <w:top w:val="single" w:sz="4" w:space="0" w:color="FFFFFF"/>
          <w:bottom w:val="single" w:sz="4" w:space="0" w:color="FFFFFF"/>
        </w:tcBorders>
        <w:shd w:val="clear" w:color="auto" w:fill="A9D08E"/>
      </w:tcPr>
    </w:tblStylePr>
  </w:style>
  <w:style w:type="table" w:customStyle="1" w:styleId="ListTable6Colorful-Accent1111">
    <w:name w:val="List Table 6 Colorful -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4472C4"/>
        <w:bottom w:val="single" w:sz="4" w:space="0" w:color="4472C4"/>
      </w:tblBorders>
    </w:tblPr>
    <w:tblStylePr w:type="firstRow">
      <w:rPr>
        <w:b/>
        <w:color w:val="254175"/>
      </w:rPr>
      <w:tblPr/>
      <w:tcPr>
        <w:tcBorders>
          <w:bottom w:val="single" w:sz="4" w:space="0" w:color="4472C4"/>
        </w:tcBorders>
      </w:tcPr>
    </w:tblStylePr>
    <w:tblStylePr w:type="lastRow">
      <w:rPr>
        <w:b/>
        <w:color w:val="254175"/>
      </w:rPr>
      <w:tblPr/>
      <w:tcPr>
        <w:tcBorders>
          <w:top w:val="single" w:sz="4" w:space="0" w:color="4472C4"/>
        </w:tcBorders>
      </w:tcPr>
    </w:tblStylePr>
    <w:tblStylePr w:type="firstCol">
      <w:rPr>
        <w:b/>
        <w:color w:val="254175"/>
      </w:rPr>
    </w:tblStylePr>
    <w:tblStylePr w:type="lastCol">
      <w:rPr>
        <w:b/>
        <w:color w:val="254175"/>
      </w:rPr>
    </w:tblStylePr>
    <w:tblStylePr w:type="band1Vert">
      <w:tblPr/>
      <w:tcPr>
        <w:shd w:val="clear" w:color="auto" w:fill="CFDBF0"/>
      </w:tcPr>
    </w:tblStylePr>
    <w:tblStylePr w:type="band1Horz">
      <w:rPr>
        <w:color w:val="254175"/>
        <w:sz w:val="22"/>
        <w:szCs w:val="22"/>
      </w:rPr>
      <w:tblPr/>
      <w:tcPr>
        <w:shd w:val="clear" w:color="auto" w:fill="CFDBF0"/>
      </w:tcPr>
    </w:tblStylePr>
    <w:tblStylePr w:type="band2Horz">
      <w:rPr>
        <w:color w:val="254175"/>
        <w:sz w:val="22"/>
        <w:szCs w:val="22"/>
      </w:rPr>
    </w:tblStylePr>
  </w:style>
  <w:style w:type="table" w:customStyle="1" w:styleId="ListTable6Colorful-Accent2111">
    <w:name w:val="List Table 6 Colorful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184"/>
        <w:bottom w:val="single" w:sz="4" w:space="0" w:color="F4B184"/>
      </w:tblBorders>
    </w:tblPr>
    <w:tblStylePr w:type="firstRow">
      <w:rPr>
        <w:b/>
        <w:color w:val="F4B184"/>
      </w:rPr>
      <w:tblPr/>
      <w:tcPr>
        <w:tcBorders>
          <w:bottom w:val="single" w:sz="4" w:space="0" w:color="F4B184"/>
        </w:tcBorders>
      </w:tcPr>
    </w:tblStylePr>
    <w:tblStylePr w:type="lastRow">
      <w:rPr>
        <w:b/>
        <w:color w:val="F4B184"/>
      </w:rPr>
      <w:tblPr/>
      <w:tcPr>
        <w:tcBorders>
          <w:top w:val="single" w:sz="4" w:space="0" w:color="F4B184"/>
        </w:tcBorders>
      </w:tcPr>
    </w:tblStylePr>
    <w:tblStylePr w:type="firstCol">
      <w:rPr>
        <w:b/>
        <w:color w:val="F4B184"/>
      </w:rPr>
    </w:tblStylePr>
    <w:tblStylePr w:type="lastCol">
      <w:rPr>
        <w:b/>
        <w:color w:val="F4B184"/>
      </w:rPr>
    </w:tblStylePr>
    <w:tblStylePr w:type="band1Vert">
      <w:tblPr/>
      <w:tcPr>
        <w:shd w:val="clear" w:color="auto" w:fill="FADECB"/>
      </w:tcPr>
    </w:tblStylePr>
    <w:tblStylePr w:type="band1Horz">
      <w:rPr>
        <w:color w:val="F4B184"/>
        <w:sz w:val="22"/>
        <w:szCs w:val="22"/>
      </w:rPr>
      <w:tblPr/>
      <w:tcPr>
        <w:shd w:val="clear" w:color="auto" w:fill="FADECB"/>
      </w:tcPr>
    </w:tblStylePr>
    <w:tblStylePr w:type="band2Horz">
      <w:rPr>
        <w:color w:val="F4B184"/>
        <w:sz w:val="22"/>
        <w:szCs w:val="22"/>
      </w:rPr>
    </w:tblStylePr>
  </w:style>
  <w:style w:type="table" w:customStyle="1" w:styleId="ListTable6Colorful-Accent3111">
    <w:name w:val="List Table 6 Colorful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9C9C9"/>
        <w:bottom w:val="single" w:sz="4" w:space="0" w:color="C9C9C9"/>
      </w:tblBorders>
    </w:tblPr>
    <w:tblStylePr w:type="firstRow">
      <w:rPr>
        <w:b/>
        <w:color w:val="C9C9C9"/>
      </w:rPr>
      <w:tblPr/>
      <w:tcPr>
        <w:tcBorders>
          <w:bottom w:val="single" w:sz="4" w:space="0" w:color="C9C9C9"/>
        </w:tcBorders>
      </w:tcPr>
    </w:tblStylePr>
    <w:tblStylePr w:type="lastRow">
      <w:rPr>
        <w:b/>
        <w:color w:val="C9C9C9"/>
      </w:rPr>
      <w:tblPr/>
      <w:tcPr>
        <w:tcBorders>
          <w:top w:val="single" w:sz="4" w:space="0" w:color="C9C9C9"/>
        </w:tcBorders>
      </w:tcPr>
    </w:tblStylePr>
    <w:tblStylePr w:type="firstCol">
      <w:rPr>
        <w:b/>
        <w:color w:val="C9C9C9"/>
      </w:rPr>
    </w:tblStylePr>
    <w:tblStylePr w:type="lastCol">
      <w:rPr>
        <w:b/>
        <w:color w:val="C9C9C9"/>
      </w:rPr>
    </w:tblStylePr>
    <w:tblStylePr w:type="band1Vert">
      <w:tblPr/>
      <w:tcPr>
        <w:shd w:val="clear" w:color="auto" w:fill="E8E8E8"/>
      </w:tcPr>
    </w:tblStylePr>
    <w:tblStylePr w:type="band1Horz">
      <w:rPr>
        <w:color w:val="C9C9C9"/>
        <w:sz w:val="22"/>
        <w:szCs w:val="22"/>
      </w:rPr>
      <w:tblPr/>
      <w:tcPr>
        <w:shd w:val="clear" w:color="auto" w:fill="E8E8E8"/>
      </w:tcPr>
    </w:tblStylePr>
    <w:tblStylePr w:type="band2Horz">
      <w:rPr>
        <w:color w:val="C9C9C9"/>
        <w:sz w:val="22"/>
        <w:szCs w:val="22"/>
      </w:rPr>
    </w:tblStylePr>
  </w:style>
  <w:style w:type="table" w:customStyle="1" w:styleId="ListTable6Colorful-Accent4111">
    <w:name w:val="List Table 6 Colorful -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865"/>
        <w:bottom w:val="single" w:sz="4" w:space="0" w:color="FFD865"/>
      </w:tblBorders>
    </w:tblPr>
    <w:tblStylePr w:type="firstRow">
      <w:rPr>
        <w:b/>
        <w:color w:val="FFD865"/>
      </w:rPr>
      <w:tblPr/>
      <w:tcPr>
        <w:tcBorders>
          <w:bottom w:val="single" w:sz="4" w:space="0" w:color="FFD865"/>
        </w:tcBorders>
      </w:tcPr>
    </w:tblStylePr>
    <w:tblStylePr w:type="lastRow">
      <w:rPr>
        <w:b/>
        <w:color w:val="FFD865"/>
      </w:rPr>
      <w:tblPr/>
      <w:tcPr>
        <w:tcBorders>
          <w:top w:val="single" w:sz="4" w:space="0" w:color="FFD865"/>
        </w:tcBorders>
      </w:tcPr>
    </w:tblStylePr>
    <w:tblStylePr w:type="firstCol">
      <w:rPr>
        <w:b/>
        <w:color w:val="FFD865"/>
      </w:rPr>
    </w:tblStylePr>
    <w:tblStylePr w:type="lastCol">
      <w:rPr>
        <w:b/>
        <w:color w:val="FFD865"/>
      </w:rPr>
    </w:tblStylePr>
    <w:tblStylePr w:type="band1Vert">
      <w:tblPr/>
      <w:tcPr>
        <w:shd w:val="clear" w:color="auto" w:fill="FFEFBF"/>
      </w:tcPr>
    </w:tblStylePr>
    <w:tblStylePr w:type="band1Horz">
      <w:rPr>
        <w:color w:val="FFD865"/>
        <w:sz w:val="22"/>
        <w:szCs w:val="22"/>
      </w:rPr>
      <w:tblPr/>
      <w:tcPr>
        <w:shd w:val="clear" w:color="auto" w:fill="FFEFBF"/>
      </w:tcPr>
    </w:tblStylePr>
    <w:tblStylePr w:type="band2Horz">
      <w:rPr>
        <w:color w:val="FFD865"/>
        <w:sz w:val="22"/>
        <w:szCs w:val="22"/>
      </w:rPr>
    </w:tblStylePr>
  </w:style>
  <w:style w:type="table" w:customStyle="1" w:styleId="ListTable6Colorful-Accent5111">
    <w:name w:val="List Table 6 Colorful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BC2E5"/>
        <w:bottom w:val="single" w:sz="4" w:space="0" w:color="9BC2E5"/>
      </w:tblBorders>
    </w:tblPr>
    <w:tblStylePr w:type="firstRow">
      <w:rPr>
        <w:b/>
        <w:color w:val="9BC2E5"/>
      </w:rPr>
      <w:tblPr/>
      <w:tcPr>
        <w:tcBorders>
          <w:bottom w:val="single" w:sz="4" w:space="0" w:color="9BC2E5"/>
        </w:tcBorders>
      </w:tcPr>
    </w:tblStylePr>
    <w:tblStylePr w:type="lastRow">
      <w:rPr>
        <w:b/>
        <w:color w:val="9BC2E5"/>
      </w:rPr>
      <w:tblPr/>
      <w:tcPr>
        <w:tcBorders>
          <w:top w:val="single" w:sz="4" w:space="0" w:color="9BC2E5"/>
        </w:tcBorders>
      </w:tcPr>
    </w:tblStylePr>
    <w:tblStylePr w:type="firstCol">
      <w:rPr>
        <w:b/>
        <w:color w:val="9BC2E5"/>
      </w:rPr>
    </w:tblStylePr>
    <w:tblStylePr w:type="lastCol">
      <w:rPr>
        <w:b/>
        <w:color w:val="9BC2E5"/>
      </w:rPr>
    </w:tblStylePr>
    <w:tblStylePr w:type="band1Vert">
      <w:tblPr/>
      <w:tcPr>
        <w:shd w:val="clear" w:color="auto" w:fill="D5E5F4"/>
      </w:tcPr>
    </w:tblStylePr>
    <w:tblStylePr w:type="band1Horz">
      <w:rPr>
        <w:color w:val="9BC2E5"/>
        <w:sz w:val="22"/>
        <w:szCs w:val="22"/>
      </w:rPr>
      <w:tblPr/>
      <w:tcPr>
        <w:shd w:val="clear" w:color="auto" w:fill="D5E5F4"/>
      </w:tcPr>
    </w:tblStylePr>
    <w:tblStylePr w:type="band2Horz">
      <w:rPr>
        <w:color w:val="9BC2E5"/>
        <w:sz w:val="22"/>
        <w:szCs w:val="22"/>
      </w:rPr>
    </w:tblStylePr>
  </w:style>
  <w:style w:type="table" w:customStyle="1" w:styleId="ListTable6Colorful-Accent6111">
    <w:name w:val="List Table 6 Colorful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9D08E"/>
        <w:bottom w:val="single" w:sz="4" w:space="0" w:color="A9D08E"/>
      </w:tblBorders>
    </w:tblPr>
    <w:tblStylePr w:type="firstRow">
      <w:rPr>
        <w:b/>
        <w:color w:val="A9D08E"/>
      </w:rPr>
      <w:tblPr/>
      <w:tcPr>
        <w:tcBorders>
          <w:bottom w:val="single" w:sz="4" w:space="0" w:color="A9D08E"/>
        </w:tcBorders>
      </w:tcPr>
    </w:tblStylePr>
    <w:tblStylePr w:type="lastRow">
      <w:rPr>
        <w:b/>
        <w:color w:val="A9D08E"/>
      </w:rPr>
      <w:tblPr/>
      <w:tcPr>
        <w:tcBorders>
          <w:top w:val="single" w:sz="4" w:space="0" w:color="A9D08E"/>
        </w:tcBorders>
      </w:tcPr>
    </w:tblStylePr>
    <w:tblStylePr w:type="firstCol">
      <w:rPr>
        <w:b/>
        <w:color w:val="A9D08E"/>
      </w:rPr>
    </w:tblStylePr>
    <w:tblStylePr w:type="lastCol">
      <w:rPr>
        <w:b/>
        <w:color w:val="A9D08E"/>
      </w:rPr>
    </w:tblStylePr>
    <w:tblStylePr w:type="band1Vert">
      <w:tblPr/>
      <w:tcPr>
        <w:shd w:val="clear" w:color="auto" w:fill="DAEBCF"/>
      </w:tcPr>
    </w:tblStylePr>
    <w:tblStylePr w:type="band1Horz">
      <w:rPr>
        <w:color w:val="A9D08E"/>
        <w:sz w:val="22"/>
        <w:szCs w:val="22"/>
      </w:rPr>
      <w:tblPr/>
      <w:tcPr>
        <w:shd w:val="clear" w:color="auto" w:fill="DAEBCF"/>
      </w:tcPr>
    </w:tblStylePr>
    <w:tblStylePr w:type="band2Horz">
      <w:rPr>
        <w:color w:val="A9D08E"/>
        <w:sz w:val="22"/>
        <w:szCs w:val="22"/>
      </w:rPr>
    </w:tblStylePr>
  </w:style>
  <w:style w:type="table" w:customStyle="1" w:styleId="ListTable7Colorful-Accent1111">
    <w:name w:val="List Table 7 Colorful -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4472C4"/>
      </w:tblBorders>
    </w:tblPr>
    <w:tblStylePr w:type="firstRow">
      <w:rPr>
        <w:i/>
        <w:color w:val="254175"/>
        <w:sz w:val="22"/>
        <w:szCs w:val="22"/>
      </w:rPr>
      <w:tblPr/>
      <w:tcPr>
        <w:tcBorders>
          <w:top w:val="none" w:sz="0" w:space="0" w:color="auto"/>
          <w:left w:val="none" w:sz="0" w:space="0" w:color="auto"/>
          <w:bottom w:val="single" w:sz="4" w:space="0" w:color="4472C4"/>
          <w:right w:val="none" w:sz="0" w:space="0" w:color="auto"/>
        </w:tcBorders>
        <w:shd w:val="clear" w:color="auto" w:fill="FFFFFF"/>
      </w:tcPr>
    </w:tblStylePr>
    <w:tblStylePr w:type="lastRow">
      <w:rPr>
        <w:i/>
        <w:color w:val="254175"/>
        <w:sz w:val="22"/>
        <w:szCs w:val="22"/>
      </w:rPr>
      <w:tblPr/>
      <w:tcPr>
        <w:tcBorders>
          <w:top w:val="single" w:sz="4" w:space="0" w:color="4472C4"/>
          <w:left w:val="none" w:sz="0" w:space="0" w:color="auto"/>
          <w:bottom w:val="none" w:sz="0" w:space="0" w:color="auto"/>
          <w:right w:val="none" w:sz="0" w:space="0" w:color="auto"/>
        </w:tcBorders>
        <w:shd w:val="clear" w:color="auto" w:fill="FFFFFF"/>
      </w:tcPr>
    </w:tblStylePr>
    <w:tblStylePr w:type="firstCol">
      <w:pPr>
        <w:jc w:val="right"/>
      </w:pPr>
      <w:rPr>
        <w:i/>
        <w:color w:val="254175"/>
        <w:sz w:val="22"/>
        <w:szCs w:val="22"/>
      </w:rPr>
      <w:tblPr/>
      <w:tcPr>
        <w:tcBorders>
          <w:top w:val="none" w:sz="0" w:space="0" w:color="auto"/>
          <w:left w:val="none" w:sz="0" w:space="0" w:color="auto"/>
          <w:bottom w:val="none" w:sz="0" w:space="0" w:color="auto"/>
          <w:right w:val="single" w:sz="4" w:space="0" w:color="4472C4"/>
        </w:tcBorders>
        <w:shd w:val="clear" w:color="auto" w:fill="auto"/>
      </w:tcPr>
    </w:tblStylePr>
    <w:tblStylePr w:type="lastCol">
      <w:rPr>
        <w:i/>
        <w:color w:val="254175"/>
        <w:sz w:val="22"/>
        <w:szCs w:val="22"/>
      </w:rPr>
      <w:tblPr/>
      <w:tcPr>
        <w:tcBorders>
          <w:top w:val="none" w:sz="0" w:space="0" w:color="auto"/>
          <w:left w:val="single" w:sz="4" w:space="0" w:color="4472C4"/>
          <w:bottom w:val="none" w:sz="0" w:space="0" w:color="auto"/>
          <w:right w:val="none" w:sz="0" w:space="0" w:color="auto"/>
        </w:tcBorders>
        <w:shd w:val="clear" w:color="auto" w:fill="auto"/>
      </w:tcPr>
    </w:tblStylePr>
    <w:tblStylePr w:type="band1Vert">
      <w:tblPr/>
      <w:tcPr>
        <w:shd w:val="clear" w:color="auto" w:fill="CFDBF0"/>
      </w:tcPr>
    </w:tblStylePr>
    <w:tblStylePr w:type="band1Horz">
      <w:rPr>
        <w:color w:val="254175"/>
        <w:sz w:val="22"/>
        <w:szCs w:val="22"/>
      </w:rPr>
      <w:tblPr/>
      <w:tcPr>
        <w:shd w:val="clear" w:color="auto" w:fill="CFDBF0"/>
      </w:tcPr>
    </w:tblStylePr>
    <w:tblStylePr w:type="band2Horz">
      <w:rPr>
        <w:color w:val="254175"/>
        <w:sz w:val="22"/>
        <w:szCs w:val="22"/>
      </w:rPr>
    </w:tblStylePr>
  </w:style>
  <w:style w:type="table" w:customStyle="1" w:styleId="ListTable7Colorful-Accent2111">
    <w:name w:val="List Table 7 Colorful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F4B184"/>
      </w:tblBorders>
    </w:tblPr>
    <w:tblStylePr w:type="firstRow">
      <w:rPr>
        <w:i/>
        <w:color w:val="F4B184"/>
        <w:sz w:val="22"/>
        <w:szCs w:val="22"/>
      </w:rPr>
      <w:tblPr/>
      <w:tcPr>
        <w:tcBorders>
          <w:top w:val="none" w:sz="0" w:space="0" w:color="auto"/>
          <w:left w:val="none" w:sz="0" w:space="0" w:color="auto"/>
          <w:bottom w:val="single" w:sz="4" w:space="0" w:color="F4B184"/>
          <w:right w:val="none" w:sz="0" w:space="0" w:color="auto"/>
        </w:tcBorders>
        <w:shd w:val="clear" w:color="auto" w:fill="FFFFFF"/>
      </w:tcPr>
    </w:tblStylePr>
    <w:tblStylePr w:type="lastRow">
      <w:rPr>
        <w:i/>
        <w:color w:val="F4B184"/>
        <w:sz w:val="22"/>
        <w:szCs w:val="22"/>
      </w:rPr>
      <w:tblPr/>
      <w:tcPr>
        <w:tcBorders>
          <w:top w:val="single" w:sz="4" w:space="0" w:color="F4B184"/>
          <w:left w:val="none" w:sz="0" w:space="0" w:color="auto"/>
          <w:bottom w:val="none" w:sz="0" w:space="0" w:color="auto"/>
          <w:right w:val="none" w:sz="0" w:space="0" w:color="auto"/>
        </w:tcBorders>
        <w:shd w:val="clear" w:color="auto" w:fill="FFFFFF"/>
      </w:tcPr>
    </w:tblStylePr>
    <w:tblStylePr w:type="firstCol">
      <w:pPr>
        <w:jc w:val="right"/>
      </w:pPr>
      <w:rPr>
        <w:i/>
        <w:color w:val="F4B184"/>
        <w:sz w:val="22"/>
        <w:szCs w:val="22"/>
      </w:rPr>
      <w:tblPr/>
      <w:tcPr>
        <w:tcBorders>
          <w:top w:val="none" w:sz="0" w:space="0" w:color="auto"/>
          <w:left w:val="none" w:sz="0" w:space="0" w:color="auto"/>
          <w:bottom w:val="none" w:sz="0" w:space="0" w:color="auto"/>
          <w:right w:val="single" w:sz="4" w:space="0" w:color="F4B184"/>
        </w:tcBorders>
        <w:shd w:val="clear" w:color="auto" w:fill="auto"/>
      </w:tcPr>
    </w:tblStylePr>
    <w:tblStylePr w:type="lastCol">
      <w:rPr>
        <w:i/>
        <w:color w:val="F4B184"/>
        <w:sz w:val="22"/>
        <w:szCs w:val="22"/>
      </w:rPr>
      <w:tblPr/>
      <w:tcPr>
        <w:tcBorders>
          <w:top w:val="none" w:sz="0" w:space="0" w:color="auto"/>
          <w:left w:val="single" w:sz="4" w:space="0" w:color="F4B184"/>
          <w:bottom w:val="none" w:sz="0" w:space="0" w:color="auto"/>
          <w:right w:val="none" w:sz="0" w:space="0" w:color="auto"/>
        </w:tcBorders>
        <w:shd w:val="clear" w:color="auto" w:fill="auto"/>
      </w:tcPr>
    </w:tblStylePr>
    <w:tblStylePr w:type="band1Vert">
      <w:tblPr/>
      <w:tcPr>
        <w:shd w:val="clear" w:color="auto" w:fill="FADECB"/>
      </w:tcPr>
    </w:tblStylePr>
    <w:tblStylePr w:type="band1Horz">
      <w:rPr>
        <w:color w:val="F4B184"/>
        <w:sz w:val="22"/>
        <w:szCs w:val="22"/>
      </w:rPr>
      <w:tblPr/>
      <w:tcPr>
        <w:shd w:val="clear" w:color="auto" w:fill="FADECB"/>
      </w:tcPr>
    </w:tblStylePr>
    <w:tblStylePr w:type="band2Horz">
      <w:rPr>
        <w:color w:val="F4B184"/>
        <w:sz w:val="22"/>
        <w:szCs w:val="22"/>
      </w:rPr>
    </w:tblStylePr>
  </w:style>
  <w:style w:type="table" w:customStyle="1" w:styleId="ListTable7Colorful-Accent3111">
    <w:name w:val="List Table 7 Colorful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C9C9C9"/>
      </w:tblBorders>
    </w:tblPr>
    <w:tblStylePr w:type="firstRow">
      <w:rPr>
        <w:i/>
        <w:color w:val="C9C9C9"/>
        <w:sz w:val="22"/>
        <w:szCs w:val="22"/>
      </w:rPr>
      <w:tblPr/>
      <w:tcPr>
        <w:tcBorders>
          <w:top w:val="none" w:sz="0" w:space="0" w:color="auto"/>
          <w:left w:val="none" w:sz="0" w:space="0" w:color="auto"/>
          <w:bottom w:val="single" w:sz="4" w:space="0" w:color="C9C9C9"/>
          <w:right w:val="none" w:sz="0" w:space="0" w:color="auto"/>
        </w:tcBorders>
        <w:shd w:val="clear" w:color="auto" w:fill="FFFFFF"/>
      </w:tcPr>
    </w:tblStylePr>
    <w:tblStylePr w:type="lastRow">
      <w:rPr>
        <w:i/>
        <w:color w:val="C9C9C9"/>
        <w:sz w:val="22"/>
        <w:szCs w:val="22"/>
      </w:rPr>
      <w:tblPr/>
      <w:tcPr>
        <w:tcBorders>
          <w:top w:val="single" w:sz="4" w:space="0" w:color="C9C9C9"/>
          <w:left w:val="none" w:sz="0" w:space="0" w:color="auto"/>
          <w:bottom w:val="none" w:sz="0" w:space="0" w:color="auto"/>
          <w:right w:val="none" w:sz="0" w:space="0" w:color="auto"/>
        </w:tcBorders>
        <w:shd w:val="clear" w:color="auto" w:fill="FFFFFF"/>
      </w:tcPr>
    </w:tblStylePr>
    <w:tblStylePr w:type="firstCol">
      <w:pPr>
        <w:jc w:val="right"/>
      </w:pPr>
      <w:rPr>
        <w:i/>
        <w:color w:val="C9C9C9"/>
        <w:sz w:val="22"/>
        <w:szCs w:val="22"/>
      </w:rPr>
      <w:tblPr/>
      <w:tcPr>
        <w:tcBorders>
          <w:top w:val="none" w:sz="0" w:space="0" w:color="auto"/>
          <w:left w:val="none" w:sz="0" w:space="0" w:color="auto"/>
          <w:bottom w:val="none" w:sz="0" w:space="0" w:color="auto"/>
          <w:right w:val="single" w:sz="4" w:space="0" w:color="C9C9C9"/>
        </w:tcBorders>
        <w:shd w:val="clear" w:color="auto" w:fill="auto"/>
      </w:tcPr>
    </w:tblStylePr>
    <w:tblStylePr w:type="lastCol">
      <w:rPr>
        <w:i/>
        <w:color w:val="C9C9C9"/>
        <w:sz w:val="22"/>
        <w:szCs w:val="22"/>
      </w:rPr>
      <w:tblPr/>
      <w:tcPr>
        <w:tcBorders>
          <w:top w:val="none" w:sz="0" w:space="0" w:color="auto"/>
          <w:left w:val="single" w:sz="4" w:space="0" w:color="C9C9C9"/>
          <w:bottom w:val="none" w:sz="0" w:space="0" w:color="auto"/>
          <w:right w:val="none" w:sz="0" w:space="0" w:color="auto"/>
        </w:tcBorders>
        <w:shd w:val="clear" w:color="auto" w:fill="auto"/>
      </w:tcPr>
    </w:tblStylePr>
    <w:tblStylePr w:type="band1Vert">
      <w:tblPr/>
      <w:tcPr>
        <w:shd w:val="clear" w:color="auto" w:fill="E8E8E8"/>
      </w:tcPr>
    </w:tblStylePr>
    <w:tblStylePr w:type="band1Horz">
      <w:rPr>
        <w:color w:val="C9C9C9"/>
        <w:sz w:val="22"/>
        <w:szCs w:val="22"/>
      </w:rPr>
      <w:tblPr/>
      <w:tcPr>
        <w:shd w:val="clear" w:color="auto" w:fill="E8E8E8"/>
      </w:tcPr>
    </w:tblStylePr>
    <w:tblStylePr w:type="band2Horz">
      <w:rPr>
        <w:color w:val="C9C9C9"/>
        <w:sz w:val="22"/>
        <w:szCs w:val="22"/>
      </w:rPr>
    </w:tblStylePr>
  </w:style>
  <w:style w:type="table" w:customStyle="1" w:styleId="ListTable7Colorful-Accent4111">
    <w:name w:val="List Table 7 Colorful -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FFD865"/>
      </w:tblBorders>
    </w:tblPr>
    <w:tblStylePr w:type="firstRow">
      <w:rPr>
        <w:i/>
        <w:color w:val="FFD865"/>
        <w:sz w:val="22"/>
        <w:szCs w:val="22"/>
      </w:rPr>
      <w:tblPr/>
      <w:tcPr>
        <w:tcBorders>
          <w:top w:val="none" w:sz="0" w:space="0" w:color="auto"/>
          <w:left w:val="none" w:sz="0" w:space="0" w:color="auto"/>
          <w:bottom w:val="single" w:sz="4" w:space="0" w:color="FFD865"/>
          <w:right w:val="none" w:sz="0" w:space="0" w:color="auto"/>
        </w:tcBorders>
        <w:shd w:val="clear" w:color="auto" w:fill="FFFFFF"/>
      </w:tcPr>
    </w:tblStylePr>
    <w:tblStylePr w:type="lastRow">
      <w:rPr>
        <w:i/>
        <w:color w:val="FFD865"/>
        <w:sz w:val="22"/>
        <w:szCs w:val="22"/>
      </w:rPr>
      <w:tblPr/>
      <w:tcPr>
        <w:tcBorders>
          <w:top w:val="single" w:sz="4" w:space="0" w:color="FFD865"/>
          <w:left w:val="none" w:sz="0" w:space="0" w:color="auto"/>
          <w:bottom w:val="none" w:sz="0" w:space="0" w:color="auto"/>
          <w:right w:val="none" w:sz="0" w:space="0" w:color="auto"/>
        </w:tcBorders>
        <w:shd w:val="clear" w:color="auto" w:fill="FFFFFF"/>
      </w:tcPr>
    </w:tblStylePr>
    <w:tblStylePr w:type="firstCol">
      <w:pPr>
        <w:jc w:val="right"/>
      </w:pPr>
      <w:rPr>
        <w:i/>
        <w:color w:val="FFD865"/>
        <w:sz w:val="22"/>
        <w:szCs w:val="22"/>
      </w:rPr>
      <w:tblPr/>
      <w:tcPr>
        <w:tcBorders>
          <w:top w:val="none" w:sz="0" w:space="0" w:color="auto"/>
          <w:left w:val="none" w:sz="0" w:space="0" w:color="auto"/>
          <w:bottom w:val="none" w:sz="0" w:space="0" w:color="auto"/>
          <w:right w:val="single" w:sz="4" w:space="0" w:color="FFD865"/>
        </w:tcBorders>
        <w:shd w:val="clear" w:color="auto" w:fill="auto"/>
      </w:tcPr>
    </w:tblStylePr>
    <w:tblStylePr w:type="lastCol">
      <w:rPr>
        <w:i/>
        <w:color w:val="FFD865"/>
        <w:sz w:val="22"/>
        <w:szCs w:val="22"/>
      </w:rPr>
      <w:tblPr/>
      <w:tcPr>
        <w:tcBorders>
          <w:top w:val="none" w:sz="0" w:space="0" w:color="auto"/>
          <w:left w:val="single" w:sz="4" w:space="0" w:color="FFD865"/>
          <w:bottom w:val="none" w:sz="0" w:space="0" w:color="auto"/>
          <w:right w:val="none" w:sz="0" w:space="0" w:color="auto"/>
        </w:tcBorders>
        <w:shd w:val="clear" w:color="auto" w:fill="auto"/>
      </w:tcPr>
    </w:tblStylePr>
    <w:tblStylePr w:type="band1Vert">
      <w:tblPr/>
      <w:tcPr>
        <w:shd w:val="clear" w:color="auto" w:fill="FFEFBF"/>
      </w:tcPr>
    </w:tblStylePr>
    <w:tblStylePr w:type="band1Horz">
      <w:rPr>
        <w:color w:val="FFD865"/>
        <w:sz w:val="22"/>
        <w:szCs w:val="22"/>
      </w:rPr>
      <w:tblPr/>
      <w:tcPr>
        <w:shd w:val="clear" w:color="auto" w:fill="FFEFBF"/>
      </w:tcPr>
    </w:tblStylePr>
    <w:tblStylePr w:type="band2Horz">
      <w:rPr>
        <w:color w:val="FFD865"/>
        <w:sz w:val="22"/>
        <w:szCs w:val="22"/>
      </w:rPr>
    </w:tblStylePr>
  </w:style>
  <w:style w:type="table" w:customStyle="1" w:styleId="ListTable7Colorful-Accent5111">
    <w:name w:val="List Table 7 Colorful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9BC2E5"/>
      </w:tblBorders>
    </w:tblPr>
    <w:tblStylePr w:type="firstRow">
      <w:rPr>
        <w:i/>
        <w:color w:val="9BC2E5"/>
        <w:sz w:val="22"/>
        <w:szCs w:val="22"/>
      </w:rPr>
      <w:tblPr/>
      <w:tcPr>
        <w:tcBorders>
          <w:top w:val="none" w:sz="0" w:space="0" w:color="auto"/>
          <w:left w:val="none" w:sz="0" w:space="0" w:color="auto"/>
          <w:bottom w:val="single" w:sz="4" w:space="0" w:color="9BC2E5"/>
          <w:right w:val="none" w:sz="0" w:space="0" w:color="auto"/>
        </w:tcBorders>
        <w:shd w:val="clear" w:color="auto" w:fill="FFFFFF"/>
      </w:tcPr>
    </w:tblStylePr>
    <w:tblStylePr w:type="lastRow">
      <w:rPr>
        <w:i/>
        <w:color w:val="9BC2E5"/>
        <w:sz w:val="22"/>
        <w:szCs w:val="22"/>
      </w:rPr>
      <w:tblPr/>
      <w:tcPr>
        <w:tcBorders>
          <w:top w:val="single" w:sz="4" w:space="0" w:color="9BC2E5"/>
          <w:left w:val="none" w:sz="0" w:space="0" w:color="auto"/>
          <w:bottom w:val="none" w:sz="0" w:space="0" w:color="auto"/>
          <w:right w:val="none" w:sz="0" w:space="0" w:color="auto"/>
        </w:tcBorders>
        <w:shd w:val="clear" w:color="auto" w:fill="FFFFFF"/>
      </w:tcPr>
    </w:tblStylePr>
    <w:tblStylePr w:type="firstCol">
      <w:pPr>
        <w:jc w:val="right"/>
      </w:pPr>
      <w:rPr>
        <w:i/>
        <w:color w:val="9BC2E5"/>
        <w:sz w:val="22"/>
        <w:szCs w:val="22"/>
      </w:rPr>
      <w:tblPr/>
      <w:tcPr>
        <w:tcBorders>
          <w:top w:val="none" w:sz="0" w:space="0" w:color="auto"/>
          <w:left w:val="none" w:sz="0" w:space="0" w:color="auto"/>
          <w:bottom w:val="none" w:sz="0" w:space="0" w:color="auto"/>
          <w:right w:val="single" w:sz="4" w:space="0" w:color="9BC2E5"/>
        </w:tcBorders>
        <w:shd w:val="clear" w:color="auto" w:fill="auto"/>
      </w:tcPr>
    </w:tblStylePr>
    <w:tblStylePr w:type="lastCol">
      <w:rPr>
        <w:i/>
        <w:color w:val="9BC2E5"/>
        <w:sz w:val="22"/>
        <w:szCs w:val="22"/>
      </w:rPr>
      <w:tblPr/>
      <w:tcPr>
        <w:tcBorders>
          <w:top w:val="none" w:sz="0" w:space="0" w:color="auto"/>
          <w:left w:val="single" w:sz="4" w:space="0" w:color="9BC2E5"/>
          <w:bottom w:val="none" w:sz="0" w:space="0" w:color="auto"/>
          <w:right w:val="none" w:sz="0" w:space="0" w:color="auto"/>
        </w:tcBorders>
        <w:shd w:val="clear" w:color="auto" w:fill="auto"/>
      </w:tcPr>
    </w:tblStylePr>
    <w:tblStylePr w:type="band1Vert">
      <w:tblPr/>
      <w:tcPr>
        <w:shd w:val="clear" w:color="auto" w:fill="D5E5F4"/>
      </w:tcPr>
    </w:tblStylePr>
    <w:tblStylePr w:type="band1Horz">
      <w:rPr>
        <w:color w:val="9BC2E5"/>
        <w:sz w:val="22"/>
        <w:szCs w:val="22"/>
      </w:rPr>
      <w:tblPr/>
      <w:tcPr>
        <w:shd w:val="clear" w:color="auto" w:fill="D5E5F4"/>
      </w:tcPr>
    </w:tblStylePr>
    <w:tblStylePr w:type="band2Horz">
      <w:rPr>
        <w:color w:val="9BC2E5"/>
        <w:sz w:val="22"/>
        <w:szCs w:val="22"/>
      </w:rPr>
    </w:tblStylePr>
  </w:style>
  <w:style w:type="table" w:customStyle="1" w:styleId="ListTable7Colorful-Accent6111">
    <w:name w:val="List Table 7 Colorful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A9D08E"/>
      </w:tblBorders>
    </w:tblPr>
    <w:tblStylePr w:type="firstRow">
      <w:rPr>
        <w:i/>
        <w:color w:val="A9D08E"/>
        <w:sz w:val="22"/>
        <w:szCs w:val="22"/>
      </w:rPr>
      <w:tblPr/>
      <w:tcPr>
        <w:tcBorders>
          <w:top w:val="none" w:sz="0" w:space="0" w:color="auto"/>
          <w:left w:val="none" w:sz="0" w:space="0" w:color="auto"/>
          <w:bottom w:val="single" w:sz="4" w:space="0" w:color="A9D08E"/>
          <w:right w:val="none" w:sz="0" w:space="0" w:color="auto"/>
        </w:tcBorders>
        <w:shd w:val="clear" w:color="auto" w:fill="FFFFFF"/>
      </w:tcPr>
    </w:tblStylePr>
    <w:tblStylePr w:type="lastRow">
      <w:rPr>
        <w:i/>
        <w:color w:val="A9D08E"/>
        <w:sz w:val="22"/>
        <w:szCs w:val="22"/>
      </w:rPr>
      <w:tblPr/>
      <w:tcPr>
        <w:tcBorders>
          <w:top w:val="single" w:sz="4" w:space="0" w:color="A9D08E"/>
          <w:left w:val="none" w:sz="0" w:space="0" w:color="auto"/>
          <w:bottom w:val="none" w:sz="0" w:space="0" w:color="auto"/>
          <w:right w:val="none" w:sz="0" w:space="0" w:color="auto"/>
        </w:tcBorders>
        <w:shd w:val="clear" w:color="auto" w:fill="FFFFFF"/>
      </w:tcPr>
    </w:tblStylePr>
    <w:tblStylePr w:type="firstCol">
      <w:pPr>
        <w:jc w:val="right"/>
      </w:pPr>
      <w:rPr>
        <w:i/>
        <w:color w:val="A9D08E"/>
        <w:sz w:val="22"/>
        <w:szCs w:val="22"/>
      </w:rPr>
      <w:tblPr/>
      <w:tcPr>
        <w:tcBorders>
          <w:top w:val="none" w:sz="0" w:space="0" w:color="auto"/>
          <w:left w:val="none" w:sz="0" w:space="0" w:color="auto"/>
          <w:bottom w:val="none" w:sz="0" w:space="0" w:color="auto"/>
          <w:right w:val="single" w:sz="4" w:space="0" w:color="A9D08E"/>
        </w:tcBorders>
        <w:shd w:val="clear" w:color="auto" w:fill="auto"/>
      </w:tcPr>
    </w:tblStylePr>
    <w:tblStylePr w:type="lastCol">
      <w:rPr>
        <w:i/>
        <w:color w:val="A9D08E"/>
        <w:sz w:val="22"/>
        <w:szCs w:val="22"/>
      </w:rPr>
      <w:tblPr/>
      <w:tcPr>
        <w:tcBorders>
          <w:top w:val="none" w:sz="0" w:space="0" w:color="auto"/>
          <w:left w:val="single" w:sz="4" w:space="0" w:color="A9D08E"/>
          <w:bottom w:val="none" w:sz="0" w:space="0" w:color="auto"/>
          <w:right w:val="none" w:sz="0" w:space="0" w:color="auto"/>
        </w:tcBorders>
        <w:shd w:val="clear" w:color="auto" w:fill="auto"/>
      </w:tcPr>
    </w:tblStylePr>
    <w:tblStylePr w:type="band1Vert">
      <w:tblPr/>
      <w:tcPr>
        <w:shd w:val="clear" w:color="auto" w:fill="DAEBCF"/>
      </w:tcPr>
    </w:tblStylePr>
    <w:tblStylePr w:type="band1Horz">
      <w:rPr>
        <w:color w:val="A9D08E"/>
        <w:sz w:val="22"/>
        <w:szCs w:val="22"/>
      </w:rPr>
      <w:tblPr/>
      <w:tcPr>
        <w:shd w:val="clear" w:color="auto" w:fill="DAEBCF"/>
      </w:tcPr>
    </w:tblStylePr>
    <w:tblStylePr w:type="band2Horz">
      <w:rPr>
        <w:color w:val="A9D08E"/>
        <w:sz w:val="22"/>
        <w:szCs w:val="22"/>
      </w:rPr>
    </w:tblStylePr>
  </w:style>
  <w:style w:type="table" w:customStyle="1" w:styleId="Lined-Accent110">
    <w:name w:val="Lined - Accent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2F2F2"/>
      </w:tcPr>
    </w:tblStylePr>
    <w:tblStylePr w:type="band1Horz">
      <w:rPr>
        <w:color w:val="404040"/>
        <w:sz w:val="22"/>
        <w:szCs w:val="22"/>
      </w:rPr>
    </w:tblStylePr>
    <w:tblStylePr w:type="band2Horz">
      <w:rPr>
        <w:color w:val="404040"/>
        <w:sz w:val="22"/>
        <w:szCs w:val="22"/>
      </w:rPr>
      <w:tblPr/>
      <w:tcPr>
        <w:shd w:val="clear" w:color="auto" w:fill="F2F2F2"/>
      </w:tcPr>
    </w:tblStylePr>
  </w:style>
  <w:style w:type="table" w:customStyle="1" w:styleId="Lined-Accent1111">
    <w:name w:val="Lined - Accent 1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37DC8"/>
      </w:tcPr>
    </w:tblStylePr>
    <w:tblStylePr w:type="lastRow">
      <w:rPr>
        <w:color w:val="F2F2F2"/>
        <w:sz w:val="22"/>
        <w:szCs w:val="22"/>
      </w:rPr>
      <w:tblPr/>
      <w:tcPr>
        <w:shd w:val="clear" w:color="auto" w:fill="537DC8"/>
      </w:tcPr>
    </w:tblStylePr>
    <w:tblStylePr w:type="firstCol">
      <w:rPr>
        <w:color w:val="F2F2F2"/>
        <w:sz w:val="22"/>
        <w:szCs w:val="22"/>
      </w:rPr>
      <w:tblPr/>
      <w:tcPr>
        <w:shd w:val="clear" w:color="auto" w:fill="537DC8"/>
      </w:tcPr>
    </w:tblStylePr>
    <w:tblStylePr w:type="lastCol">
      <w:rPr>
        <w:color w:val="F2F2F2"/>
        <w:sz w:val="22"/>
        <w:szCs w:val="22"/>
      </w:rPr>
      <w:tblPr/>
      <w:tcPr>
        <w:shd w:val="clear" w:color="auto" w:fill="537DC8"/>
      </w:tcPr>
    </w:tblStylePr>
    <w:tblStylePr w:type="band1Vert">
      <w:rPr>
        <w:color w:val="404040"/>
        <w:sz w:val="22"/>
        <w:szCs w:val="22"/>
      </w:rPr>
    </w:tblStylePr>
    <w:tblStylePr w:type="band2Vert">
      <w:rPr>
        <w:color w:val="404040"/>
        <w:sz w:val="22"/>
        <w:szCs w:val="22"/>
      </w:rPr>
      <w:tblPr/>
      <w:tcPr>
        <w:shd w:val="clear" w:color="auto" w:fill="C4D2EC"/>
      </w:tcPr>
    </w:tblStylePr>
    <w:tblStylePr w:type="band1Horz">
      <w:rPr>
        <w:color w:val="404040"/>
        <w:sz w:val="22"/>
        <w:szCs w:val="22"/>
      </w:rPr>
    </w:tblStylePr>
    <w:tblStylePr w:type="band2Horz">
      <w:rPr>
        <w:color w:val="404040"/>
        <w:sz w:val="22"/>
        <w:szCs w:val="22"/>
      </w:rPr>
      <w:tblPr/>
      <w:tcPr>
        <w:shd w:val="clear" w:color="auto" w:fill="C4D2EC"/>
      </w:tcPr>
    </w:tblStylePr>
  </w:style>
  <w:style w:type="table" w:customStyle="1" w:styleId="Lined-Accent2111">
    <w:name w:val="Lined - Accent 2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4B184"/>
      </w:tcPr>
    </w:tblStylePr>
    <w:tblStylePr w:type="lastRow">
      <w:rPr>
        <w:color w:val="F2F2F2"/>
        <w:sz w:val="22"/>
        <w:szCs w:val="22"/>
      </w:rPr>
      <w:tblPr/>
      <w:tcPr>
        <w:shd w:val="clear" w:color="auto" w:fill="F4B184"/>
      </w:tcPr>
    </w:tblStylePr>
    <w:tblStylePr w:type="firstCol">
      <w:rPr>
        <w:color w:val="F2F2F2"/>
        <w:sz w:val="22"/>
        <w:szCs w:val="22"/>
      </w:rPr>
      <w:tblPr/>
      <w:tcPr>
        <w:shd w:val="clear" w:color="auto" w:fill="F4B184"/>
      </w:tcPr>
    </w:tblStylePr>
    <w:tblStylePr w:type="lastCol">
      <w:rPr>
        <w:color w:val="F2F2F2"/>
        <w:sz w:val="22"/>
        <w:szCs w:val="22"/>
      </w:rPr>
      <w:tblPr/>
      <w:tcPr>
        <w:shd w:val="clear" w:color="auto" w:fill="F4B184"/>
      </w:tcPr>
    </w:tblStylePr>
    <w:tblStylePr w:type="band1Vert">
      <w:rPr>
        <w:color w:val="404040"/>
        <w:sz w:val="22"/>
        <w:szCs w:val="22"/>
      </w:rPr>
    </w:tblStylePr>
    <w:tblStylePr w:type="band2Vert">
      <w:rPr>
        <w:color w:val="404040"/>
        <w:sz w:val="22"/>
        <w:szCs w:val="22"/>
      </w:rPr>
      <w:tblPr/>
      <w:tcPr>
        <w:shd w:val="clear" w:color="auto" w:fill="FBE5D6"/>
      </w:tcPr>
    </w:tblStylePr>
    <w:tblStylePr w:type="band1Horz">
      <w:rPr>
        <w:color w:val="404040"/>
        <w:sz w:val="22"/>
        <w:szCs w:val="22"/>
      </w:rPr>
    </w:tblStylePr>
    <w:tblStylePr w:type="band2Horz">
      <w:rPr>
        <w:color w:val="404040"/>
        <w:sz w:val="22"/>
        <w:szCs w:val="22"/>
      </w:rPr>
      <w:tblPr/>
      <w:tcPr>
        <w:shd w:val="clear" w:color="auto" w:fill="FBE5D6"/>
      </w:tcPr>
    </w:tblStylePr>
  </w:style>
  <w:style w:type="table" w:customStyle="1" w:styleId="Lined-Accent3111">
    <w:name w:val="Lined - Accent 3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A5A5A5"/>
      </w:tcPr>
    </w:tblStylePr>
    <w:tblStylePr w:type="lastRow">
      <w:rPr>
        <w:color w:val="F2F2F2"/>
        <w:sz w:val="22"/>
        <w:szCs w:val="22"/>
      </w:rPr>
      <w:tblPr/>
      <w:tcPr>
        <w:shd w:val="clear" w:color="auto" w:fill="A5A5A5"/>
      </w:tcPr>
    </w:tblStylePr>
    <w:tblStylePr w:type="firstCol">
      <w:rPr>
        <w:color w:val="F2F2F2"/>
        <w:sz w:val="22"/>
        <w:szCs w:val="22"/>
      </w:rPr>
      <w:tblPr/>
      <w:tcPr>
        <w:shd w:val="clear" w:color="auto" w:fill="A5A5A5"/>
      </w:tcPr>
    </w:tblStylePr>
    <w:tblStylePr w:type="lastCol">
      <w:rPr>
        <w:color w:val="F2F2F2"/>
        <w:sz w:val="22"/>
        <w:szCs w:val="22"/>
      </w:rPr>
      <w:tblPr/>
      <w:tcPr>
        <w:shd w:val="clear" w:color="auto" w:fill="A5A5A5"/>
      </w:tcPr>
    </w:tblStylePr>
    <w:tblStylePr w:type="band1Vert">
      <w:rPr>
        <w:color w:val="404040"/>
        <w:sz w:val="22"/>
        <w:szCs w:val="22"/>
      </w:rPr>
    </w:tblStylePr>
    <w:tblStylePr w:type="band2Vert">
      <w:rPr>
        <w:color w:val="404040"/>
        <w:sz w:val="22"/>
        <w:szCs w:val="22"/>
      </w:rPr>
      <w:tblPr/>
      <w:tcPr>
        <w:shd w:val="clear" w:color="auto" w:fill="ECECEC"/>
      </w:tcPr>
    </w:tblStylePr>
    <w:tblStylePr w:type="band1Horz">
      <w:rPr>
        <w:color w:val="404040"/>
        <w:sz w:val="22"/>
        <w:szCs w:val="22"/>
      </w:rPr>
    </w:tblStylePr>
    <w:tblStylePr w:type="band2Horz">
      <w:rPr>
        <w:color w:val="404040"/>
        <w:sz w:val="22"/>
        <w:szCs w:val="22"/>
      </w:rPr>
      <w:tblPr/>
      <w:tcPr>
        <w:shd w:val="clear" w:color="auto" w:fill="ECECEC"/>
      </w:tcPr>
    </w:tblStylePr>
  </w:style>
  <w:style w:type="table" w:customStyle="1" w:styleId="Lined-Accent4111">
    <w:name w:val="Lined - Accent 4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FD865"/>
      </w:tcPr>
    </w:tblStylePr>
    <w:tblStylePr w:type="lastRow">
      <w:rPr>
        <w:color w:val="F2F2F2"/>
        <w:sz w:val="22"/>
        <w:szCs w:val="22"/>
      </w:rPr>
      <w:tblPr/>
      <w:tcPr>
        <w:shd w:val="clear" w:color="auto" w:fill="FFD865"/>
      </w:tcPr>
    </w:tblStylePr>
    <w:tblStylePr w:type="firstCol">
      <w:rPr>
        <w:color w:val="F2F2F2"/>
        <w:sz w:val="22"/>
        <w:szCs w:val="22"/>
      </w:rPr>
      <w:tblPr/>
      <w:tcPr>
        <w:shd w:val="clear" w:color="auto" w:fill="FFD865"/>
      </w:tcPr>
    </w:tblStylePr>
    <w:tblStylePr w:type="lastCol">
      <w:rPr>
        <w:color w:val="F2F2F2"/>
        <w:sz w:val="22"/>
        <w:szCs w:val="22"/>
      </w:rPr>
      <w:tblPr/>
      <w:tcPr>
        <w:shd w:val="clear" w:color="auto" w:fill="FFD865"/>
      </w:tcPr>
    </w:tblStylePr>
    <w:tblStylePr w:type="band1Vert">
      <w:rPr>
        <w:color w:val="404040"/>
        <w:sz w:val="22"/>
        <w:szCs w:val="22"/>
      </w:rPr>
    </w:tblStylePr>
    <w:tblStylePr w:type="band2Vert">
      <w:rPr>
        <w:color w:val="404040"/>
        <w:sz w:val="22"/>
        <w:szCs w:val="22"/>
      </w:rPr>
      <w:tblPr/>
      <w:tcPr>
        <w:shd w:val="clear" w:color="auto" w:fill="FFF2CB"/>
      </w:tcPr>
    </w:tblStylePr>
    <w:tblStylePr w:type="band1Horz">
      <w:rPr>
        <w:color w:val="404040"/>
        <w:sz w:val="22"/>
        <w:szCs w:val="22"/>
      </w:rPr>
    </w:tblStylePr>
    <w:tblStylePr w:type="band2Horz">
      <w:rPr>
        <w:color w:val="404040"/>
        <w:sz w:val="22"/>
        <w:szCs w:val="22"/>
      </w:rPr>
      <w:tblPr/>
      <w:tcPr>
        <w:shd w:val="clear" w:color="auto" w:fill="FFF2CB"/>
      </w:tcPr>
    </w:tblStylePr>
  </w:style>
  <w:style w:type="table" w:customStyle="1" w:styleId="Lined-Accent5111">
    <w:name w:val="Lined - Accent 5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B9BD5"/>
      </w:tcPr>
    </w:tblStylePr>
    <w:tblStylePr w:type="lastRow">
      <w:rPr>
        <w:color w:val="F2F2F2"/>
        <w:sz w:val="22"/>
        <w:szCs w:val="22"/>
      </w:rPr>
      <w:tblPr/>
      <w:tcPr>
        <w:shd w:val="clear" w:color="auto" w:fill="5B9BD5"/>
      </w:tcPr>
    </w:tblStylePr>
    <w:tblStylePr w:type="firstCol">
      <w:rPr>
        <w:color w:val="F2F2F2"/>
        <w:sz w:val="22"/>
        <w:szCs w:val="22"/>
      </w:rPr>
      <w:tblPr/>
      <w:tcPr>
        <w:shd w:val="clear" w:color="auto" w:fill="5B9BD5"/>
      </w:tcPr>
    </w:tblStylePr>
    <w:tblStylePr w:type="lastCol">
      <w:rPr>
        <w:color w:val="F2F2F2"/>
        <w:sz w:val="22"/>
        <w:szCs w:val="22"/>
      </w:rPr>
      <w:tblPr/>
      <w:tcPr>
        <w:shd w:val="clear" w:color="auto" w:fill="5B9BD5"/>
      </w:tcPr>
    </w:tblStylePr>
    <w:tblStylePr w:type="band1Vert">
      <w:rPr>
        <w:color w:val="404040"/>
        <w:sz w:val="22"/>
        <w:szCs w:val="22"/>
      </w:rPr>
    </w:tblStylePr>
    <w:tblStylePr w:type="band2Vert">
      <w:rPr>
        <w:color w:val="404040"/>
        <w:sz w:val="22"/>
        <w:szCs w:val="22"/>
      </w:rPr>
      <w:tblPr/>
      <w:tcPr>
        <w:shd w:val="clear" w:color="auto" w:fill="DDEAF6"/>
      </w:tcPr>
    </w:tblStylePr>
    <w:tblStylePr w:type="band1Horz">
      <w:rPr>
        <w:color w:val="404040"/>
        <w:sz w:val="22"/>
        <w:szCs w:val="22"/>
      </w:rPr>
    </w:tblStylePr>
    <w:tblStylePr w:type="band2Horz">
      <w:rPr>
        <w:color w:val="404040"/>
        <w:sz w:val="22"/>
        <w:szCs w:val="22"/>
      </w:rPr>
      <w:tblPr/>
      <w:tcPr>
        <w:shd w:val="clear" w:color="auto" w:fill="DDEAF6"/>
      </w:tcPr>
    </w:tblStylePr>
  </w:style>
  <w:style w:type="table" w:customStyle="1" w:styleId="Lined-Accent6111">
    <w:name w:val="Lined - Accent 6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70AD47"/>
      </w:tcPr>
    </w:tblStylePr>
    <w:tblStylePr w:type="lastRow">
      <w:rPr>
        <w:color w:val="F2F2F2"/>
        <w:sz w:val="22"/>
        <w:szCs w:val="22"/>
      </w:rPr>
      <w:tblPr/>
      <w:tcPr>
        <w:shd w:val="clear" w:color="auto" w:fill="70AD47"/>
      </w:tcPr>
    </w:tblStylePr>
    <w:tblStylePr w:type="firstCol">
      <w:rPr>
        <w:color w:val="F2F2F2"/>
        <w:sz w:val="22"/>
        <w:szCs w:val="22"/>
      </w:rPr>
      <w:tblPr/>
      <w:tcPr>
        <w:shd w:val="clear" w:color="auto" w:fill="70AD47"/>
      </w:tcPr>
    </w:tblStylePr>
    <w:tblStylePr w:type="lastCol">
      <w:rPr>
        <w:color w:val="F2F2F2"/>
        <w:sz w:val="22"/>
        <w:szCs w:val="22"/>
      </w:rPr>
      <w:tblPr/>
      <w:tcPr>
        <w:shd w:val="clear" w:color="auto" w:fill="70AD47"/>
      </w:tcPr>
    </w:tblStylePr>
    <w:tblStylePr w:type="band1Vert">
      <w:rPr>
        <w:color w:val="404040"/>
        <w:sz w:val="22"/>
        <w:szCs w:val="22"/>
      </w:rPr>
    </w:tblStylePr>
    <w:tblStylePr w:type="band2Vert">
      <w:rPr>
        <w:color w:val="404040"/>
        <w:sz w:val="22"/>
        <w:szCs w:val="22"/>
      </w:rPr>
      <w:tblPr/>
      <w:tcPr>
        <w:shd w:val="clear" w:color="auto" w:fill="E1EFD8"/>
      </w:tcPr>
    </w:tblStylePr>
    <w:tblStylePr w:type="band1Horz">
      <w:rPr>
        <w:color w:val="404040"/>
        <w:sz w:val="22"/>
        <w:szCs w:val="22"/>
      </w:rPr>
    </w:tblStylePr>
    <w:tblStylePr w:type="band2Horz">
      <w:rPr>
        <w:color w:val="404040"/>
        <w:sz w:val="22"/>
        <w:szCs w:val="22"/>
      </w:rPr>
      <w:tblPr/>
      <w:tcPr>
        <w:shd w:val="clear" w:color="auto" w:fill="E1EFD8"/>
      </w:tcPr>
    </w:tblStylePr>
  </w:style>
  <w:style w:type="table" w:customStyle="1" w:styleId="BorderedLined-Accent110">
    <w:name w:val="Bordered &amp; Lined - Accent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2F2F2"/>
      </w:tcPr>
    </w:tblStylePr>
    <w:tblStylePr w:type="band1Horz">
      <w:rPr>
        <w:color w:val="404040"/>
        <w:sz w:val="22"/>
        <w:szCs w:val="22"/>
      </w:rPr>
    </w:tblStylePr>
    <w:tblStylePr w:type="band2Horz">
      <w:rPr>
        <w:color w:val="404040"/>
        <w:sz w:val="22"/>
        <w:szCs w:val="22"/>
      </w:rPr>
      <w:tblPr/>
      <w:tcPr>
        <w:shd w:val="clear" w:color="auto" w:fill="F2F2F2"/>
      </w:tcPr>
    </w:tblStylePr>
  </w:style>
  <w:style w:type="table" w:customStyle="1" w:styleId="BorderedLined-Accent1111">
    <w:name w:val="Bordered &amp; Lined - Accent 1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254175"/>
        <w:left w:val="single" w:sz="4" w:space="0" w:color="254175"/>
        <w:bottom w:val="single" w:sz="4" w:space="0" w:color="254175"/>
        <w:right w:val="single" w:sz="4" w:space="0" w:color="254175"/>
        <w:insideH w:val="single" w:sz="4" w:space="0" w:color="254175"/>
        <w:insideV w:val="single" w:sz="4" w:space="0" w:color="254175"/>
      </w:tblBorders>
    </w:tblPr>
    <w:tblStylePr w:type="firstRow">
      <w:rPr>
        <w:color w:val="F2F2F2"/>
        <w:sz w:val="22"/>
        <w:szCs w:val="22"/>
      </w:rPr>
      <w:tblPr/>
      <w:tcPr>
        <w:shd w:val="clear" w:color="auto" w:fill="537DC8"/>
      </w:tcPr>
    </w:tblStylePr>
    <w:tblStylePr w:type="lastRow">
      <w:rPr>
        <w:color w:val="F2F2F2"/>
        <w:sz w:val="22"/>
        <w:szCs w:val="22"/>
      </w:rPr>
      <w:tblPr/>
      <w:tcPr>
        <w:shd w:val="clear" w:color="auto" w:fill="537DC8"/>
      </w:tcPr>
    </w:tblStylePr>
    <w:tblStylePr w:type="firstCol">
      <w:rPr>
        <w:color w:val="F2F2F2"/>
        <w:sz w:val="22"/>
        <w:szCs w:val="22"/>
      </w:rPr>
      <w:tblPr/>
      <w:tcPr>
        <w:shd w:val="clear" w:color="auto" w:fill="537DC8"/>
      </w:tcPr>
    </w:tblStylePr>
    <w:tblStylePr w:type="lastCol">
      <w:rPr>
        <w:color w:val="F2F2F2"/>
        <w:sz w:val="22"/>
        <w:szCs w:val="22"/>
      </w:rPr>
      <w:tblPr/>
      <w:tcPr>
        <w:shd w:val="clear" w:color="auto" w:fill="537DC8"/>
      </w:tcPr>
    </w:tblStylePr>
    <w:tblStylePr w:type="band1Vert">
      <w:rPr>
        <w:color w:val="404040"/>
        <w:sz w:val="22"/>
        <w:szCs w:val="22"/>
      </w:rPr>
    </w:tblStylePr>
    <w:tblStylePr w:type="band2Vert">
      <w:rPr>
        <w:color w:val="404040"/>
        <w:sz w:val="22"/>
        <w:szCs w:val="22"/>
      </w:rPr>
      <w:tblPr/>
      <w:tcPr>
        <w:shd w:val="clear" w:color="auto" w:fill="C4D2EC"/>
      </w:tcPr>
    </w:tblStylePr>
    <w:tblStylePr w:type="band1Horz">
      <w:rPr>
        <w:color w:val="404040"/>
        <w:sz w:val="22"/>
        <w:szCs w:val="22"/>
      </w:rPr>
    </w:tblStylePr>
    <w:tblStylePr w:type="band2Horz">
      <w:rPr>
        <w:color w:val="404040"/>
        <w:sz w:val="22"/>
        <w:szCs w:val="22"/>
      </w:rPr>
      <w:tblPr/>
      <w:tcPr>
        <w:shd w:val="clear" w:color="auto" w:fill="C4D2EC"/>
      </w:tcPr>
    </w:tblStylePr>
  </w:style>
  <w:style w:type="table" w:customStyle="1" w:styleId="BorderedLined-Accent2111">
    <w:name w:val="Bordered &amp; Lined - Accent 2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99460D"/>
        <w:left w:val="single" w:sz="4" w:space="0" w:color="99460D"/>
        <w:bottom w:val="single" w:sz="4" w:space="0" w:color="99460D"/>
        <w:right w:val="single" w:sz="4" w:space="0" w:color="99460D"/>
        <w:insideH w:val="single" w:sz="4" w:space="0" w:color="99460D"/>
        <w:insideV w:val="single" w:sz="4" w:space="0" w:color="99460D"/>
      </w:tblBorders>
    </w:tblPr>
    <w:tblStylePr w:type="firstRow">
      <w:rPr>
        <w:color w:val="F2F2F2"/>
        <w:sz w:val="22"/>
        <w:szCs w:val="22"/>
      </w:rPr>
      <w:tblPr/>
      <w:tcPr>
        <w:shd w:val="clear" w:color="auto" w:fill="F4B184"/>
      </w:tcPr>
    </w:tblStylePr>
    <w:tblStylePr w:type="lastRow">
      <w:rPr>
        <w:color w:val="F2F2F2"/>
        <w:sz w:val="22"/>
        <w:szCs w:val="22"/>
      </w:rPr>
      <w:tblPr/>
      <w:tcPr>
        <w:shd w:val="clear" w:color="auto" w:fill="F4B184"/>
      </w:tcPr>
    </w:tblStylePr>
    <w:tblStylePr w:type="firstCol">
      <w:rPr>
        <w:color w:val="F2F2F2"/>
        <w:sz w:val="22"/>
        <w:szCs w:val="22"/>
      </w:rPr>
      <w:tblPr/>
      <w:tcPr>
        <w:shd w:val="clear" w:color="auto" w:fill="F4B184"/>
      </w:tcPr>
    </w:tblStylePr>
    <w:tblStylePr w:type="lastCol">
      <w:rPr>
        <w:color w:val="F2F2F2"/>
        <w:sz w:val="22"/>
        <w:szCs w:val="22"/>
      </w:rPr>
      <w:tblPr/>
      <w:tcPr>
        <w:shd w:val="clear" w:color="auto" w:fill="F4B184"/>
      </w:tcPr>
    </w:tblStylePr>
    <w:tblStylePr w:type="band1Vert">
      <w:rPr>
        <w:color w:val="404040"/>
        <w:sz w:val="22"/>
        <w:szCs w:val="22"/>
      </w:rPr>
    </w:tblStylePr>
    <w:tblStylePr w:type="band2Vert">
      <w:rPr>
        <w:color w:val="404040"/>
        <w:sz w:val="22"/>
        <w:szCs w:val="22"/>
      </w:rPr>
      <w:tblPr/>
      <w:tcPr>
        <w:shd w:val="clear" w:color="auto" w:fill="FBE5D6"/>
      </w:tcPr>
    </w:tblStylePr>
    <w:tblStylePr w:type="band1Horz">
      <w:rPr>
        <w:color w:val="404040"/>
        <w:sz w:val="22"/>
        <w:szCs w:val="22"/>
      </w:rPr>
    </w:tblStylePr>
    <w:tblStylePr w:type="band2Horz">
      <w:rPr>
        <w:color w:val="404040"/>
        <w:sz w:val="22"/>
        <w:szCs w:val="22"/>
      </w:rPr>
      <w:tblPr/>
      <w:tcPr>
        <w:shd w:val="clear" w:color="auto" w:fill="FBE5D6"/>
      </w:tcPr>
    </w:tblStylePr>
  </w:style>
  <w:style w:type="table" w:customStyle="1" w:styleId="BorderedLined-Accent3111">
    <w:name w:val="Bordered &amp; Lined - Accent 3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606060"/>
        <w:left w:val="single" w:sz="4" w:space="0" w:color="606060"/>
        <w:bottom w:val="single" w:sz="4" w:space="0" w:color="606060"/>
        <w:right w:val="single" w:sz="4" w:space="0" w:color="606060"/>
        <w:insideH w:val="single" w:sz="4" w:space="0" w:color="606060"/>
        <w:insideV w:val="single" w:sz="4" w:space="0" w:color="606060"/>
      </w:tblBorders>
    </w:tblPr>
    <w:tblStylePr w:type="firstRow">
      <w:rPr>
        <w:color w:val="F2F2F2"/>
        <w:sz w:val="22"/>
        <w:szCs w:val="22"/>
      </w:rPr>
      <w:tblPr/>
      <w:tcPr>
        <w:shd w:val="clear" w:color="auto" w:fill="A5A5A5"/>
      </w:tcPr>
    </w:tblStylePr>
    <w:tblStylePr w:type="lastRow">
      <w:rPr>
        <w:color w:val="F2F2F2"/>
        <w:sz w:val="22"/>
        <w:szCs w:val="22"/>
      </w:rPr>
      <w:tblPr/>
      <w:tcPr>
        <w:shd w:val="clear" w:color="auto" w:fill="A5A5A5"/>
      </w:tcPr>
    </w:tblStylePr>
    <w:tblStylePr w:type="firstCol">
      <w:rPr>
        <w:color w:val="F2F2F2"/>
        <w:sz w:val="22"/>
        <w:szCs w:val="22"/>
      </w:rPr>
      <w:tblPr/>
      <w:tcPr>
        <w:shd w:val="clear" w:color="auto" w:fill="A5A5A5"/>
      </w:tcPr>
    </w:tblStylePr>
    <w:tblStylePr w:type="lastCol">
      <w:rPr>
        <w:color w:val="F2F2F2"/>
        <w:sz w:val="22"/>
        <w:szCs w:val="22"/>
      </w:rPr>
      <w:tblPr/>
      <w:tcPr>
        <w:shd w:val="clear" w:color="auto" w:fill="A5A5A5"/>
      </w:tcPr>
    </w:tblStylePr>
    <w:tblStylePr w:type="band1Vert">
      <w:rPr>
        <w:color w:val="404040"/>
        <w:sz w:val="22"/>
        <w:szCs w:val="22"/>
      </w:rPr>
    </w:tblStylePr>
    <w:tblStylePr w:type="band2Vert">
      <w:rPr>
        <w:color w:val="404040"/>
        <w:sz w:val="22"/>
        <w:szCs w:val="22"/>
      </w:rPr>
      <w:tblPr/>
      <w:tcPr>
        <w:shd w:val="clear" w:color="auto" w:fill="ECECEC"/>
      </w:tcPr>
    </w:tblStylePr>
    <w:tblStylePr w:type="band1Horz">
      <w:rPr>
        <w:color w:val="404040"/>
        <w:sz w:val="22"/>
        <w:szCs w:val="22"/>
      </w:rPr>
    </w:tblStylePr>
    <w:tblStylePr w:type="band2Horz">
      <w:rPr>
        <w:color w:val="404040"/>
        <w:sz w:val="22"/>
        <w:szCs w:val="22"/>
      </w:rPr>
      <w:tblPr/>
      <w:tcPr>
        <w:shd w:val="clear" w:color="auto" w:fill="ECECEC"/>
      </w:tcPr>
    </w:tblStylePr>
  </w:style>
  <w:style w:type="table" w:customStyle="1" w:styleId="BorderedLined-Accent4111">
    <w:name w:val="Bordered &amp; Lined - Accent 4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957000"/>
        <w:left w:val="single" w:sz="4" w:space="0" w:color="957000"/>
        <w:bottom w:val="single" w:sz="4" w:space="0" w:color="957000"/>
        <w:right w:val="single" w:sz="4" w:space="0" w:color="957000"/>
        <w:insideH w:val="single" w:sz="4" w:space="0" w:color="957000"/>
        <w:insideV w:val="single" w:sz="4" w:space="0" w:color="957000"/>
      </w:tblBorders>
    </w:tblPr>
    <w:tblStylePr w:type="firstRow">
      <w:rPr>
        <w:color w:val="F2F2F2"/>
        <w:sz w:val="22"/>
        <w:szCs w:val="22"/>
      </w:rPr>
      <w:tblPr/>
      <w:tcPr>
        <w:shd w:val="clear" w:color="auto" w:fill="FFD865"/>
      </w:tcPr>
    </w:tblStylePr>
    <w:tblStylePr w:type="lastRow">
      <w:rPr>
        <w:color w:val="F2F2F2"/>
        <w:sz w:val="22"/>
        <w:szCs w:val="22"/>
      </w:rPr>
      <w:tblPr/>
      <w:tcPr>
        <w:shd w:val="clear" w:color="auto" w:fill="FFD865"/>
      </w:tcPr>
    </w:tblStylePr>
    <w:tblStylePr w:type="firstCol">
      <w:rPr>
        <w:color w:val="F2F2F2"/>
        <w:sz w:val="22"/>
        <w:szCs w:val="22"/>
      </w:rPr>
      <w:tblPr/>
      <w:tcPr>
        <w:shd w:val="clear" w:color="auto" w:fill="FFD865"/>
      </w:tcPr>
    </w:tblStylePr>
    <w:tblStylePr w:type="lastCol">
      <w:rPr>
        <w:color w:val="F2F2F2"/>
        <w:sz w:val="22"/>
        <w:szCs w:val="22"/>
      </w:rPr>
      <w:tblPr/>
      <w:tcPr>
        <w:shd w:val="clear" w:color="auto" w:fill="FFD865"/>
      </w:tcPr>
    </w:tblStylePr>
    <w:tblStylePr w:type="band1Vert">
      <w:rPr>
        <w:color w:val="404040"/>
        <w:sz w:val="22"/>
        <w:szCs w:val="22"/>
      </w:rPr>
    </w:tblStylePr>
    <w:tblStylePr w:type="band2Vert">
      <w:rPr>
        <w:color w:val="404040"/>
        <w:sz w:val="22"/>
        <w:szCs w:val="22"/>
      </w:rPr>
      <w:tblPr/>
      <w:tcPr>
        <w:shd w:val="clear" w:color="auto" w:fill="FFF2CB"/>
      </w:tcPr>
    </w:tblStylePr>
    <w:tblStylePr w:type="band1Horz">
      <w:rPr>
        <w:color w:val="404040"/>
        <w:sz w:val="22"/>
        <w:szCs w:val="22"/>
      </w:rPr>
    </w:tblStylePr>
    <w:tblStylePr w:type="band2Horz">
      <w:rPr>
        <w:color w:val="404040"/>
        <w:sz w:val="22"/>
        <w:szCs w:val="22"/>
      </w:rPr>
      <w:tblPr/>
      <w:tcPr>
        <w:shd w:val="clear" w:color="auto" w:fill="FFF2CB"/>
      </w:tcPr>
    </w:tblStylePr>
  </w:style>
  <w:style w:type="table" w:customStyle="1" w:styleId="BorderedLined-Accent5111">
    <w:name w:val="Bordered &amp; Lined - Accent 5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245A8D"/>
        <w:left w:val="single" w:sz="4" w:space="0" w:color="245A8D"/>
        <w:bottom w:val="single" w:sz="4" w:space="0" w:color="245A8D"/>
        <w:right w:val="single" w:sz="4" w:space="0" w:color="245A8D"/>
        <w:insideH w:val="single" w:sz="4" w:space="0" w:color="245A8D"/>
        <w:insideV w:val="single" w:sz="4" w:space="0" w:color="245A8D"/>
      </w:tblBorders>
    </w:tblPr>
    <w:tblStylePr w:type="firstRow">
      <w:rPr>
        <w:color w:val="F2F2F2"/>
        <w:sz w:val="22"/>
        <w:szCs w:val="22"/>
      </w:rPr>
      <w:tblPr/>
      <w:tcPr>
        <w:shd w:val="clear" w:color="auto" w:fill="5B9BD5"/>
      </w:tcPr>
    </w:tblStylePr>
    <w:tblStylePr w:type="lastRow">
      <w:rPr>
        <w:color w:val="F2F2F2"/>
        <w:sz w:val="22"/>
        <w:szCs w:val="22"/>
      </w:rPr>
      <w:tblPr/>
      <w:tcPr>
        <w:shd w:val="clear" w:color="auto" w:fill="5B9BD5"/>
      </w:tcPr>
    </w:tblStylePr>
    <w:tblStylePr w:type="firstCol">
      <w:rPr>
        <w:color w:val="F2F2F2"/>
        <w:sz w:val="22"/>
        <w:szCs w:val="22"/>
      </w:rPr>
      <w:tblPr/>
      <w:tcPr>
        <w:shd w:val="clear" w:color="auto" w:fill="5B9BD5"/>
      </w:tcPr>
    </w:tblStylePr>
    <w:tblStylePr w:type="lastCol">
      <w:rPr>
        <w:color w:val="F2F2F2"/>
        <w:sz w:val="22"/>
        <w:szCs w:val="22"/>
      </w:rPr>
      <w:tblPr/>
      <w:tcPr>
        <w:shd w:val="clear" w:color="auto" w:fill="5B9BD5"/>
      </w:tcPr>
    </w:tblStylePr>
    <w:tblStylePr w:type="band1Vert">
      <w:rPr>
        <w:color w:val="404040"/>
        <w:sz w:val="22"/>
        <w:szCs w:val="22"/>
      </w:rPr>
    </w:tblStylePr>
    <w:tblStylePr w:type="band2Vert">
      <w:rPr>
        <w:color w:val="404040"/>
        <w:sz w:val="22"/>
        <w:szCs w:val="22"/>
      </w:rPr>
      <w:tblPr/>
      <w:tcPr>
        <w:shd w:val="clear" w:color="auto" w:fill="DDEAF6"/>
      </w:tcPr>
    </w:tblStylePr>
    <w:tblStylePr w:type="band1Horz">
      <w:rPr>
        <w:color w:val="404040"/>
        <w:sz w:val="22"/>
        <w:szCs w:val="22"/>
      </w:rPr>
    </w:tblStylePr>
    <w:tblStylePr w:type="band2Horz">
      <w:rPr>
        <w:color w:val="404040"/>
        <w:sz w:val="22"/>
        <w:szCs w:val="22"/>
      </w:rPr>
      <w:tblPr/>
      <w:tcPr>
        <w:shd w:val="clear" w:color="auto" w:fill="DDEAF6"/>
      </w:tcPr>
    </w:tblStylePr>
  </w:style>
  <w:style w:type="table" w:customStyle="1" w:styleId="BorderedLined-Accent6111">
    <w:name w:val="Bordered &amp; Lined - Accent 6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416429"/>
        <w:left w:val="single" w:sz="4" w:space="0" w:color="416429"/>
        <w:bottom w:val="single" w:sz="4" w:space="0" w:color="416429"/>
        <w:right w:val="single" w:sz="4" w:space="0" w:color="416429"/>
        <w:insideH w:val="single" w:sz="4" w:space="0" w:color="416429"/>
        <w:insideV w:val="single" w:sz="4" w:space="0" w:color="416429"/>
      </w:tblBorders>
    </w:tblPr>
    <w:tblStylePr w:type="firstRow">
      <w:rPr>
        <w:color w:val="F2F2F2"/>
        <w:sz w:val="22"/>
        <w:szCs w:val="22"/>
      </w:rPr>
      <w:tblPr/>
      <w:tcPr>
        <w:shd w:val="clear" w:color="auto" w:fill="70AD47"/>
      </w:tcPr>
    </w:tblStylePr>
    <w:tblStylePr w:type="lastRow">
      <w:rPr>
        <w:color w:val="F2F2F2"/>
        <w:sz w:val="22"/>
        <w:szCs w:val="22"/>
      </w:rPr>
      <w:tblPr/>
      <w:tcPr>
        <w:shd w:val="clear" w:color="auto" w:fill="70AD47"/>
      </w:tcPr>
    </w:tblStylePr>
    <w:tblStylePr w:type="firstCol">
      <w:rPr>
        <w:color w:val="F2F2F2"/>
        <w:sz w:val="22"/>
        <w:szCs w:val="22"/>
      </w:rPr>
      <w:tblPr/>
      <w:tcPr>
        <w:shd w:val="clear" w:color="auto" w:fill="70AD47"/>
      </w:tcPr>
    </w:tblStylePr>
    <w:tblStylePr w:type="lastCol">
      <w:rPr>
        <w:color w:val="F2F2F2"/>
        <w:sz w:val="22"/>
        <w:szCs w:val="22"/>
      </w:rPr>
      <w:tblPr/>
      <w:tcPr>
        <w:shd w:val="clear" w:color="auto" w:fill="70AD47"/>
      </w:tcPr>
    </w:tblStylePr>
    <w:tblStylePr w:type="band1Vert">
      <w:rPr>
        <w:color w:val="404040"/>
        <w:sz w:val="22"/>
        <w:szCs w:val="22"/>
      </w:rPr>
    </w:tblStylePr>
    <w:tblStylePr w:type="band2Vert">
      <w:rPr>
        <w:color w:val="404040"/>
        <w:sz w:val="22"/>
        <w:szCs w:val="22"/>
      </w:rPr>
      <w:tblPr/>
      <w:tcPr>
        <w:shd w:val="clear" w:color="auto" w:fill="E1EFD8"/>
      </w:tcPr>
    </w:tblStylePr>
    <w:tblStylePr w:type="band1Horz">
      <w:rPr>
        <w:color w:val="404040"/>
        <w:sz w:val="22"/>
        <w:szCs w:val="22"/>
      </w:rPr>
    </w:tblStylePr>
    <w:tblStylePr w:type="band2Horz">
      <w:rPr>
        <w:color w:val="404040"/>
        <w:sz w:val="22"/>
        <w:szCs w:val="22"/>
      </w:rPr>
      <w:tblPr/>
      <w:tcPr>
        <w:shd w:val="clear" w:color="auto" w:fill="E1EFD8"/>
      </w:tcPr>
    </w:tblStylePr>
  </w:style>
  <w:style w:type="table" w:customStyle="1" w:styleId="Bordered111">
    <w:name w:val="Bordered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rPr>
        <w:color w:val="404040"/>
        <w:sz w:val="22"/>
        <w:szCs w:val="22"/>
      </w:rPr>
      <w:tblPr/>
      <w:tcPr>
        <w:tcBorders>
          <w:bottom w:val="single" w:sz="12" w:space="0" w:color="7F7F7F"/>
        </w:tcBorders>
      </w:tcPr>
    </w:tblStylePr>
    <w:tblStylePr w:type="lastRow">
      <w:rPr>
        <w:color w:val="404040"/>
        <w:sz w:val="22"/>
        <w:szCs w:val="22"/>
      </w:rPr>
      <w:tblPr/>
      <w:tcPr>
        <w:tcBorders>
          <w:top w:val="single" w:sz="12" w:space="0" w:color="7F7F7F"/>
        </w:tcBorders>
      </w:tcPr>
    </w:tblStylePr>
    <w:tblStylePr w:type="firstCol">
      <w:rPr>
        <w:color w:val="404040"/>
        <w:sz w:val="22"/>
        <w:szCs w:val="22"/>
      </w:rPr>
    </w:tblStylePr>
    <w:tblStylePr w:type="lastCol">
      <w:rPr>
        <w:color w:val="404040"/>
        <w:sz w:val="22"/>
        <w:szCs w:val="22"/>
      </w:rPr>
      <w:tblPr/>
      <w:tcPr>
        <w:tcBorders>
          <w:left w:val="single" w:sz="12" w:space="0" w:color="7F7F7F"/>
        </w:tcBorders>
      </w:tcPr>
    </w:tblStylePr>
    <w:tblStylePr w:type="band1Horz">
      <w:rPr>
        <w:color w:val="404040"/>
        <w:sz w:val="22"/>
        <w:szCs w:val="22"/>
      </w:rPr>
      <w:tblPr/>
      <w:tcPr>
        <w:tcBorders>
          <w:top w:val="single" w:sz="4" w:space="0" w:color="D9D9D9"/>
          <w:left w:val="single" w:sz="4" w:space="0" w:color="D9D9D9"/>
          <w:bottom w:val="single" w:sz="4" w:space="0" w:color="D9D9D9"/>
          <w:right w:val="single" w:sz="4" w:space="0" w:color="D9D9D9"/>
        </w:tcBorders>
      </w:tcPr>
    </w:tblStylePr>
  </w:style>
  <w:style w:type="table" w:customStyle="1" w:styleId="Bordered-Accent1111">
    <w:name w:val="Bordered -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Pr>
    <w:tblStylePr w:type="firstRow">
      <w:rPr>
        <w:color w:val="404040"/>
        <w:sz w:val="22"/>
        <w:szCs w:val="22"/>
      </w:rPr>
      <w:tblPr/>
      <w:tcPr>
        <w:tcBorders>
          <w:bottom w:val="single" w:sz="12" w:space="0" w:color="4472C4"/>
        </w:tcBorders>
      </w:tcPr>
    </w:tblStylePr>
    <w:tblStylePr w:type="lastRow">
      <w:rPr>
        <w:color w:val="404040"/>
        <w:sz w:val="22"/>
        <w:szCs w:val="22"/>
      </w:rPr>
      <w:tblPr/>
      <w:tcPr>
        <w:tcBorders>
          <w:top w:val="single" w:sz="12" w:space="0" w:color="4472C4"/>
        </w:tcBorders>
      </w:tcPr>
    </w:tblStylePr>
    <w:tblStylePr w:type="firstCol">
      <w:rPr>
        <w:color w:val="404040"/>
        <w:sz w:val="22"/>
        <w:szCs w:val="22"/>
      </w:rPr>
    </w:tblStylePr>
    <w:tblStylePr w:type="lastCol">
      <w:rPr>
        <w:color w:val="404040"/>
        <w:sz w:val="22"/>
        <w:szCs w:val="22"/>
      </w:rPr>
      <w:tblPr/>
      <w:tcPr>
        <w:tcBorders>
          <w:left w:val="single" w:sz="12" w:space="0" w:color="4472C4"/>
        </w:tcBorders>
      </w:tcPr>
    </w:tblStylePr>
    <w:tblStylePr w:type="band1Horz">
      <w:rPr>
        <w:color w:val="404040"/>
        <w:sz w:val="22"/>
        <w:szCs w:val="22"/>
      </w:rPr>
      <w:tblPr/>
      <w:tcPr>
        <w:tcBorders>
          <w:top w:val="single" w:sz="4" w:space="0" w:color="B3C5E7"/>
          <w:left w:val="single" w:sz="4" w:space="0" w:color="B3C5E7"/>
          <w:bottom w:val="single" w:sz="4" w:space="0" w:color="B3C5E7"/>
          <w:right w:val="single" w:sz="4" w:space="0" w:color="B3C5E7"/>
        </w:tcBorders>
      </w:tcPr>
    </w:tblStylePr>
  </w:style>
  <w:style w:type="table" w:customStyle="1" w:styleId="Bordered-Accent2111">
    <w:name w:val="Bordered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7CAAB"/>
        <w:left w:val="single" w:sz="4" w:space="0" w:color="F7CAAB"/>
        <w:bottom w:val="single" w:sz="4" w:space="0" w:color="F7CAAB"/>
        <w:right w:val="single" w:sz="4" w:space="0" w:color="F7CAAB"/>
        <w:insideH w:val="single" w:sz="4" w:space="0" w:color="F7CAAB"/>
        <w:insideV w:val="single" w:sz="4" w:space="0" w:color="F7CAAB"/>
      </w:tblBorders>
    </w:tblPr>
    <w:tblStylePr w:type="firstRow">
      <w:rPr>
        <w:color w:val="404040"/>
        <w:sz w:val="22"/>
        <w:szCs w:val="22"/>
      </w:rPr>
      <w:tblPr/>
      <w:tcPr>
        <w:tcBorders>
          <w:bottom w:val="single" w:sz="12" w:space="0" w:color="F4B184"/>
        </w:tcBorders>
      </w:tcPr>
    </w:tblStylePr>
    <w:tblStylePr w:type="lastRow">
      <w:rPr>
        <w:color w:val="404040"/>
        <w:sz w:val="22"/>
        <w:szCs w:val="22"/>
      </w:rPr>
      <w:tblPr/>
      <w:tcPr>
        <w:tcBorders>
          <w:top w:val="single" w:sz="12" w:space="0" w:color="F4B184"/>
        </w:tcBorders>
      </w:tcPr>
    </w:tblStylePr>
    <w:tblStylePr w:type="firstCol">
      <w:rPr>
        <w:color w:val="404040"/>
        <w:sz w:val="22"/>
        <w:szCs w:val="22"/>
      </w:rPr>
    </w:tblStylePr>
    <w:tblStylePr w:type="lastCol">
      <w:rPr>
        <w:color w:val="404040"/>
        <w:sz w:val="22"/>
        <w:szCs w:val="22"/>
      </w:rPr>
      <w:tblPr/>
      <w:tcPr>
        <w:tcBorders>
          <w:left w:val="single" w:sz="12" w:space="0" w:color="F4B184"/>
        </w:tcBorders>
      </w:tcPr>
    </w:tblStylePr>
    <w:tblStylePr w:type="band1Horz">
      <w:rPr>
        <w:color w:val="404040"/>
        <w:sz w:val="22"/>
        <w:szCs w:val="22"/>
      </w:rPr>
      <w:tblPr/>
      <w:tcPr>
        <w:tcBorders>
          <w:top w:val="single" w:sz="4" w:space="0" w:color="F7CAAB"/>
          <w:left w:val="single" w:sz="4" w:space="0" w:color="F7CAAB"/>
          <w:bottom w:val="single" w:sz="4" w:space="0" w:color="F7CAAB"/>
          <w:right w:val="single" w:sz="4" w:space="0" w:color="F7CAAB"/>
        </w:tcBorders>
      </w:tcPr>
    </w:tblStylePr>
  </w:style>
  <w:style w:type="table" w:customStyle="1" w:styleId="Bordered-Accent3111">
    <w:name w:val="Bordered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DADADA"/>
        <w:left w:val="single" w:sz="4" w:space="0" w:color="DADADA"/>
        <w:bottom w:val="single" w:sz="4" w:space="0" w:color="DADADA"/>
        <w:right w:val="single" w:sz="4" w:space="0" w:color="DADADA"/>
        <w:insideH w:val="single" w:sz="4" w:space="0" w:color="DADADA"/>
        <w:insideV w:val="single" w:sz="4" w:space="0" w:color="DADADA"/>
      </w:tblBorders>
    </w:tblPr>
    <w:tblStylePr w:type="firstRow">
      <w:rPr>
        <w:color w:val="404040"/>
        <w:sz w:val="22"/>
        <w:szCs w:val="22"/>
      </w:rPr>
      <w:tblPr/>
      <w:tcPr>
        <w:tcBorders>
          <w:bottom w:val="single" w:sz="12" w:space="0" w:color="C9C9C9"/>
        </w:tcBorders>
      </w:tcPr>
    </w:tblStylePr>
    <w:tblStylePr w:type="lastRow">
      <w:rPr>
        <w:color w:val="404040"/>
        <w:sz w:val="22"/>
        <w:szCs w:val="22"/>
      </w:rPr>
      <w:tblPr/>
      <w:tcPr>
        <w:tcBorders>
          <w:top w:val="single" w:sz="12" w:space="0" w:color="C9C9C9"/>
        </w:tcBorders>
      </w:tcPr>
    </w:tblStylePr>
    <w:tblStylePr w:type="firstCol">
      <w:rPr>
        <w:color w:val="404040"/>
        <w:sz w:val="22"/>
        <w:szCs w:val="22"/>
      </w:rPr>
    </w:tblStylePr>
    <w:tblStylePr w:type="lastCol">
      <w:rPr>
        <w:color w:val="404040"/>
        <w:sz w:val="22"/>
        <w:szCs w:val="22"/>
      </w:rPr>
      <w:tblPr/>
      <w:tcPr>
        <w:tcBorders>
          <w:left w:val="single" w:sz="12" w:space="0" w:color="C9C9C9"/>
        </w:tcBorders>
      </w:tcPr>
    </w:tblStylePr>
    <w:tblStylePr w:type="band1Horz">
      <w:rPr>
        <w:color w:val="404040"/>
        <w:sz w:val="22"/>
        <w:szCs w:val="22"/>
      </w:rPr>
      <w:tblPr/>
      <w:tcPr>
        <w:tcBorders>
          <w:top w:val="single" w:sz="4" w:space="0" w:color="DADADA"/>
          <w:left w:val="single" w:sz="4" w:space="0" w:color="DADADA"/>
          <w:bottom w:val="single" w:sz="4" w:space="0" w:color="DADADA"/>
          <w:right w:val="single" w:sz="4" w:space="0" w:color="DADADA"/>
        </w:tcBorders>
      </w:tcPr>
    </w:tblStylePr>
  </w:style>
  <w:style w:type="table" w:customStyle="1" w:styleId="Bordered-Accent4111">
    <w:name w:val="Bordered -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E598"/>
        <w:left w:val="single" w:sz="4" w:space="0" w:color="FFE598"/>
        <w:bottom w:val="single" w:sz="4" w:space="0" w:color="FFE598"/>
        <w:right w:val="single" w:sz="4" w:space="0" w:color="FFE598"/>
        <w:insideH w:val="single" w:sz="4" w:space="0" w:color="FFE598"/>
        <w:insideV w:val="single" w:sz="4" w:space="0" w:color="FFE598"/>
      </w:tblBorders>
    </w:tblPr>
    <w:tblStylePr w:type="firstRow">
      <w:rPr>
        <w:color w:val="404040"/>
        <w:sz w:val="22"/>
        <w:szCs w:val="22"/>
      </w:rPr>
      <w:tblPr/>
      <w:tcPr>
        <w:tcBorders>
          <w:bottom w:val="single" w:sz="12" w:space="0" w:color="FFD865"/>
        </w:tcBorders>
      </w:tcPr>
    </w:tblStylePr>
    <w:tblStylePr w:type="lastRow">
      <w:rPr>
        <w:color w:val="404040"/>
        <w:sz w:val="22"/>
        <w:szCs w:val="22"/>
      </w:rPr>
      <w:tblPr/>
      <w:tcPr>
        <w:tcBorders>
          <w:top w:val="single" w:sz="12" w:space="0" w:color="FFD865"/>
        </w:tcBorders>
      </w:tcPr>
    </w:tblStylePr>
    <w:tblStylePr w:type="firstCol">
      <w:rPr>
        <w:color w:val="404040"/>
        <w:sz w:val="22"/>
        <w:szCs w:val="22"/>
      </w:rPr>
    </w:tblStylePr>
    <w:tblStylePr w:type="lastCol">
      <w:rPr>
        <w:color w:val="404040"/>
        <w:sz w:val="22"/>
        <w:szCs w:val="22"/>
      </w:rPr>
      <w:tblPr/>
      <w:tcPr>
        <w:tcBorders>
          <w:left w:val="single" w:sz="12" w:space="0" w:color="FFD865"/>
        </w:tcBorders>
      </w:tcPr>
    </w:tblStylePr>
    <w:tblStylePr w:type="band1Horz">
      <w:rPr>
        <w:color w:val="404040"/>
        <w:sz w:val="22"/>
        <w:szCs w:val="22"/>
      </w:rPr>
      <w:tblPr/>
      <w:tcPr>
        <w:tcBorders>
          <w:top w:val="single" w:sz="4" w:space="0" w:color="FFE598"/>
          <w:left w:val="single" w:sz="4" w:space="0" w:color="FFE598"/>
          <w:bottom w:val="single" w:sz="4" w:space="0" w:color="FFE598"/>
          <w:right w:val="single" w:sz="4" w:space="0" w:color="FFE598"/>
        </w:tcBorders>
      </w:tcPr>
    </w:tblStylePr>
  </w:style>
  <w:style w:type="table" w:customStyle="1" w:styleId="Bordered-Accent5111">
    <w:name w:val="Bordered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BCD6EE"/>
        <w:left w:val="single" w:sz="4" w:space="0" w:color="BCD6EE"/>
        <w:bottom w:val="single" w:sz="4" w:space="0" w:color="BCD6EE"/>
        <w:right w:val="single" w:sz="4" w:space="0" w:color="BCD6EE"/>
        <w:insideH w:val="single" w:sz="4" w:space="0" w:color="BCD6EE"/>
        <w:insideV w:val="single" w:sz="4" w:space="0" w:color="BCD6EE"/>
      </w:tblBorders>
    </w:tblPr>
    <w:tblStylePr w:type="firstRow">
      <w:rPr>
        <w:color w:val="404040"/>
        <w:sz w:val="22"/>
        <w:szCs w:val="22"/>
      </w:rPr>
      <w:tblPr/>
      <w:tcPr>
        <w:tcBorders>
          <w:bottom w:val="single" w:sz="12" w:space="0" w:color="9BC2E5"/>
        </w:tcBorders>
      </w:tcPr>
    </w:tblStylePr>
    <w:tblStylePr w:type="lastRow">
      <w:rPr>
        <w:color w:val="404040"/>
        <w:sz w:val="22"/>
        <w:szCs w:val="22"/>
      </w:rPr>
      <w:tblPr/>
      <w:tcPr>
        <w:tcBorders>
          <w:top w:val="single" w:sz="12" w:space="0" w:color="9BC2E5"/>
        </w:tcBorders>
      </w:tcPr>
    </w:tblStylePr>
    <w:tblStylePr w:type="firstCol">
      <w:rPr>
        <w:color w:val="404040"/>
        <w:sz w:val="22"/>
        <w:szCs w:val="22"/>
      </w:rPr>
    </w:tblStylePr>
    <w:tblStylePr w:type="lastCol">
      <w:rPr>
        <w:color w:val="404040"/>
        <w:sz w:val="22"/>
        <w:szCs w:val="22"/>
      </w:rPr>
      <w:tblPr/>
      <w:tcPr>
        <w:tcBorders>
          <w:left w:val="single" w:sz="12" w:space="0" w:color="9BC2E5"/>
        </w:tcBorders>
      </w:tcPr>
    </w:tblStylePr>
    <w:tblStylePr w:type="band1Horz">
      <w:rPr>
        <w:color w:val="404040"/>
        <w:sz w:val="22"/>
        <w:szCs w:val="22"/>
      </w:rPr>
      <w:tblPr/>
      <w:tcPr>
        <w:tcBorders>
          <w:top w:val="single" w:sz="4" w:space="0" w:color="BCD6EE"/>
          <w:left w:val="single" w:sz="4" w:space="0" w:color="BCD6EE"/>
          <w:bottom w:val="single" w:sz="4" w:space="0" w:color="BCD6EE"/>
          <w:right w:val="single" w:sz="4" w:space="0" w:color="BCD6EE"/>
        </w:tcBorders>
      </w:tcPr>
    </w:tblStylePr>
  </w:style>
  <w:style w:type="table" w:customStyle="1" w:styleId="Bordered-Accent6111">
    <w:name w:val="Bordered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Pr>
    <w:tblStylePr w:type="firstRow">
      <w:rPr>
        <w:color w:val="404040"/>
        <w:sz w:val="22"/>
        <w:szCs w:val="22"/>
      </w:rPr>
      <w:tblPr/>
      <w:tcPr>
        <w:tcBorders>
          <w:bottom w:val="single" w:sz="12" w:space="0" w:color="A9D08E"/>
        </w:tcBorders>
      </w:tcPr>
    </w:tblStylePr>
    <w:tblStylePr w:type="lastRow">
      <w:rPr>
        <w:color w:val="404040"/>
        <w:sz w:val="22"/>
        <w:szCs w:val="22"/>
      </w:rPr>
      <w:tblPr/>
      <w:tcPr>
        <w:tcBorders>
          <w:top w:val="single" w:sz="12" w:space="0" w:color="A9D08E"/>
        </w:tcBorders>
      </w:tcPr>
    </w:tblStylePr>
    <w:tblStylePr w:type="firstCol">
      <w:rPr>
        <w:color w:val="404040"/>
        <w:sz w:val="22"/>
        <w:szCs w:val="22"/>
      </w:rPr>
    </w:tblStylePr>
    <w:tblStylePr w:type="lastCol">
      <w:rPr>
        <w:color w:val="404040"/>
        <w:sz w:val="22"/>
        <w:szCs w:val="22"/>
      </w:rPr>
      <w:tblPr/>
      <w:tcPr>
        <w:tcBorders>
          <w:left w:val="single" w:sz="12" w:space="0" w:color="A9D08E"/>
        </w:tcBorders>
      </w:tcPr>
    </w:tblStylePr>
    <w:tblStylePr w:type="band1Horz">
      <w:rPr>
        <w:color w:val="404040"/>
        <w:sz w:val="22"/>
        <w:szCs w:val="22"/>
      </w:rPr>
      <w:tblPr/>
      <w:tcPr>
        <w:tcBorders>
          <w:top w:val="single" w:sz="4" w:space="0" w:color="C4DFB2"/>
          <w:left w:val="single" w:sz="4" w:space="0" w:color="C4DFB2"/>
          <w:bottom w:val="single" w:sz="4" w:space="0" w:color="C4DFB2"/>
          <w:right w:val="single" w:sz="4" w:space="0" w:color="C4DFB2"/>
        </w:tcBorders>
      </w:tcPr>
    </w:tblStylePr>
  </w:style>
  <w:style w:type="table" w:customStyle="1" w:styleId="1112">
    <w:name w:val="Сетка таблицы111"/>
    <w:uiPriority w:val="39"/>
    <w:rsid w:val="00DA6359"/>
    <w:pPr>
      <w:spacing w:after="0" w:line="240" w:lineRule="auto"/>
    </w:pPr>
    <w:rPr>
      <w:rFonts w:ascii="Calibri" w:eastAsia="Calibri" w:hAnsi="Calibri" w:cs="Times New Roman"/>
      <w:sz w:val="20"/>
      <w:lang w:val="en-US" w:eastAsia="en-US"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Normal">
    <w:name w:val="Table Normal"/>
    <w:uiPriority w:val="2"/>
    <w:qFormat/>
    <w:rsid w:val="00DA6359"/>
    <w:pPr>
      <w:spacing w:after="0" w:line="276" w:lineRule="auto"/>
      <w:jc w:val="both"/>
    </w:pPr>
    <w:rPr>
      <w:rFonts w:ascii="Times New Roman" w:eastAsia="Times New Roman" w:hAnsi="Times New Roman" w:cs="Times New Roman"/>
      <w:sz w:val="28"/>
      <w:szCs w:val="28"/>
      <w:lang w:val="en-US" w:eastAsia="zh-CN" w:bidi="hi-IN"/>
    </w:rPr>
    <w:tblPr>
      <w:tblCellMar>
        <w:top w:w="0" w:type="dxa"/>
        <w:left w:w="0" w:type="dxa"/>
        <w:bottom w:w="0" w:type="dxa"/>
        <w:right w:w="0" w:type="dxa"/>
      </w:tblCellMar>
    </w:tblPr>
  </w:style>
  <w:style w:type="table" w:customStyle="1" w:styleId="93">
    <w:name w:val="9"/>
    <w:basedOn w:val="TableNormal"/>
    <w:rsid w:val="00DA6359"/>
    <w:tblPr>
      <w:tblStyleRowBandSize w:val="1"/>
      <w:tblStyleColBandSize w:val="1"/>
      <w:tblCellMar>
        <w:top w:w="100" w:type="dxa"/>
        <w:left w:w="100" w:type="dxa"/>
        <w:bottom w:w="100" w:type="dxa"/>
        <w:right w:w="100" w:type="dxa"/>
      </w:tblCellMar>
    </w:tblPr>
  </w:style>
  <w:style w:type="table" w:customStyle="1" w:styleId="84">
    <w:name w:val="8"/>
    <w:basedOn w:val="TableNormal"/>
    <w:rsid w:val="00DA6359"/>
    <w:tblPr>
      <w:tblStyleRowBandSize w:val="1"/>
      <w:tblStyleColBandSize w:val="1"/>
      <w:tblCellMar>
        <w:top w:w="100" w:type="dxa"/>
        <w:left w:w="100" w:type="dxa"/>
        <w:bottom w:w="100" w:type="dxa"/>
        <w:right w:w="100" w:type="dxa"/>
      </w:tblCellMar>
    </w:tblPr>
  </w:style>
  <w:style w:type="table" w:customStyle="1" w:styleId="73">
    <w:name w:val="7"/>
    <w:basedOn w:val="TableNormal"/>
    <w:rsid w:val="00DA6359"/>
    <w:tblPr>
      <w:tblStyleRowBandSize w:val="1"/>
      <w:tblStyleColBandSize w:val="1"/>
      <w:tblCellMar>
        <w:top w:w="100" w:type="dxa"/>
        <w:left w:w="100" w:type="dxa"/>
        <w:bottom w:w="100" w:type="dxa"/>
        <w:right w:w="100" w:type="dxa"/>
      </w:tblCellMar>
    </w:tblPr>
  </w:style>
  <w:style w:type="table" w:customStyle="1" w:styleId="611">
    <w:name w:val="61"/>
    <w:basedOn w:val="TableNormal"/>
    <w:rsid w:val="00DA6359"/>
    <w:tblPr>
      <w:tblStyleRowBandSize w:val="1"/>
      <w:tblStyleColBandSize w:val="1"/>
      <w:tblCellMar>
        <w:top w:w="100" w:type="dxa"/>
        <w:left w:w="100" w:type="dxa"/>
        <w:bottom w:w="100" w:type="dxa"/>
        <w:right w:w="100" w:type="dxa"/>
      </w:tblCellMar>
    </w:tblPr>
  </w:style>
  <w:style w:type="table" w:customStyle="1" w:styleId="53">
    <w:name w:val="5"/>
    <w:basedOn w:val="TableNormal"/>
    <w:rsid w:val="00DA6359"/>
    <w:tblPr>
      <w:tblStyleRowBandSize w:val="1"/>
      <w:tblStyleColBandSize w:val="1"/>
      <w:tblCellMar>
        <w:top w:w="100" w:type="dxa"/>
        <w:left w:w="100" w:type="dxa"/>
        <w:bottom w:w="100" w:type="dxa"/>
        <w:right w:w="100" w:type="dxa"/>
      </w:tblCellMar>
    </w:tblPr>
  </w:style>
  <w:style w:type="table" w:customStyle="1" w:styleId="47">
    <w:name w:val="4"/>
    <w:basedOn w:val="TableNormal"/>
    <w:rsid w:val="00DA6359"/>
    <w:tblPr>
      <w:tblStyleRowBandSize w:val="1"/>
      <w:tblStyleColBandSize w:val="1"/>
      <w:tblCellMar>
        <w:top w:w="100" w:type="dxa"/>
        <w:left w:w="100" w:type="dxa"/>
        <w:bottom w:w="100" w:type="dxa"/>
        <w:right w:w="100" w:type="dxa"/>
      </w:tblCellMar>
    </w:tblPr>
  </w:style>
  <w:style w:type="table" w:customStyle="1" w:styleId="3f0">
    <w:name w:val="3"/>
    <w:basedOn w:val="TableNormal"/>
    <w:rsid w:val="00DA6359"/>
    <w:tblPr>
      <w:tblStyleRowBandSize w:val="1"/>
      <w:tblStyleColBandSize w:val="1"/>
      <w:tblCellMar>
        <w:top w:w="100" w:type="dxa"/>
        <w:left w:w="100" w:type="dxa"/>
        <w:bottom w:w="100" w:type="dxa"/>
        <w:right w:w="100" w:type="dxa"/>
      </w:tblCellMar>
    </w:tblPr>
  </w:style>
  <w:style w:type="table" w:customStyle="1" w:styleId="2ff">
    <w:name w:val="2"/>
    <w:basedOn w:val="TableNormal"/>
    <w:rsid w:val="00DA6359"/>
    <w:tblPr>
      <w:tblStyleRowBandSize w:val="1"/>
      <w:tblStyleColBandSize w:val="1"/>
      <w:tblCellMar>
        <w:top w:w="100" w:type="dxa"/>
        <w:left w:w="100" w:type="dxa"/>
        <w:bottom w:w="100" w:type="dxa"/>
        <w:right w:w="100" w:type="dxa"/>
      </w:tblCellMar>
    </w:tblPr>
  </w:style>
  <w:style w:type="table" w:customStyle="1" w:styleId="1ff6">
    <w:name w:val="1"/>
    <w:basedOn w:val="TableNormal"/>
    <w:rsid w:val="00DA6359"/>
    <w:tblPr>
      <w:tblStyleRowBandSize w:val="1"/>
      <w:tblStyleColBandSize w:val="1"/>
      <w:tblCellMar>
        <w:top w:w="100" w:type="dxa"/>
        <w:left w:w="100" w:type="dxa"/>
        <w:bottom w:w="100" w:type="dxa"/>
        <w:right w:w="100" w:type="dxa"/>
      </w:tblCellMar>
    </w:tblPr>
  </w:style>
  <w:style w:type="table" w:customStyle="1" w:styleId="48">
    <w:name w:val="Сетка таблицы4"/>
    <w:basedOn w:val="a3"/>
    <w:uiPriority w:val="39"/>
    <w:rsid w:val="00DA6359"/>
    <w:pPr>
      <w:spacing w:after="0" w:line="240" w:lineRule="auto"/>
      <w:jc w:val="both"/>
    </w:pPr>
    <w:rPr>
      <w:rFonts w:ascii="Times New Roman" w:eastAsia="Times New Roman" w:hAnsi="Times New Roman" w:cs="Times New Roman"/>
      <w:sz w:val="28"/>
      <w:szCs w:val="28"/>
      <w:lang w:val="en-US"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0">
    <w:name w:val="Таблица простая 13"/>
    <w:basedOn w:val="a3"/>
    <w:uiPriority w:val="59"/>
    <w:rsid w:val="00DA6359"/>
    <w:pPr>
      <w:spacing w:after="0" w:line="240" w:lineRule="auto"/>
    </w:pPr>
    <w:rPr>
      <w:rFonts w:ascii="Cambria" w:eastAsia="Cambria" w:hAnsi="Cambria" w:cs="Times New Roman"/>
      <w:sz w:val="20"/>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rFonts w:ascii="Arial" w:hAnsi="Arial" w:cs="Arial" w:hint="default"/>
        <w:b/>
        <w:color w:val="404040"/>
        <w:sz w:val="22"/>
        <w:szCs w:val="22"/>
      </w:rPr>
    </w:tblStylePr>
    <w:tblStylePr w:type="lastRow">
      <w:rPr>
        <w:rFonts w:ascii="Arial" w:hAnsi="Arial" w:cs="Arial" w:hint="default"/>
        <w:b/>
        <w:color w:val="404040"/>
        <w:sz w:val="22"/>
        <w:szCs w:val="22"/>
      </w:r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tblPr/>
      <w:tcPr>
        <w:shd w:val="clear" w:color="auto" w:fill="F2F2F2"/>
      </w:tcPr>
    </w:tblStylePr>
    <w:tblStylePr w:type="band1Horz">
      <w:tblPr/>
      <w:tcPr>
        <w:shd w:val="clear" w:color="auto" w:fill="F2F2F2"/>
      </w:tcPr>
    </w:tblStylePr>
  </w:style>
  <w:style w:type="table" w:customStyle="1" w:styleId="230">
    <w:name w:val="Таблица простая 23"/>
    <w:basedOn w:val="a3"/>
    <w:uiPriority w:val="59"/>
    <w:rsid w:val="00DA6359"/>
    <w:pPr>
      <w:spacing w:after="0" w:line="240" w:lineRule="auto"/>
    </w:pPr>
    <w:rPr>
      <w:rFonts w:ascii="Cambria" w:eastAsia="Cambria" w:hAnsi="Cambria" w:cs="Times New Roman"/>
      <w:sz w:val="20"/>
      <w:lang w:val="en-US" w:eastAsia="en-US" w:bidi="hi-IN"/>
    </w:rPr>
    <w:tblPr>
      <w:tblBorders>
        <w:top w:val="single" w:sz="4" w:space="0" w:color="000000"/>
        <w:bottom w:val="single" w:sz="4" w:space="0" w:color="000000"/>
      </w:tblBorders>
    </w:tblPr>
    <w:tblStylePr w:type="firstRow">
      <w:rPr>
        <w:rFonts w:ascii="Arial" w:hAnsi="Arial" w:cs="Arial" w:hint="default"/>
        <w:b/>
        <w:color w:val="404040"/>
        <w:sz w:val="22"/>
        <w:szCs w:val="22"/>
      </w:rPr>
      <w:tblPr/>
      <w:tcPr>
        <w:tcBorders>
          <w:top w:val="single" w:sz="4" w:space="0" w:color="000000"/>
          <w:bottom w:val="single" w:sz="4" w:space="0" w:color="000000"/>
        </w:tcBorders>
      </w:tcPr>
    </w:tblStylePr>
    <w:tblStylePr w:type="lastRow">
      <w:rPr>
        <w:rFonts w:ascii="Arial" w:hAnsi="Arial" w:cs="Arial" w:hint="default"/>
        <w:b/>
        <w:color w:val="404040"/>
        <w:sz w:val="22"/>
        <w:szCs w:val="22"/>
      </w:r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30">
    <w:name w:val="Таблица простая 3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430">
    <w:name w:val="Таблица простая 4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530">
    <w:name w:val="Таблица простая 5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13">
    <w:name w:val="Таблица-сетка 1 светлая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s="Arial" w:hint="default"/>
        <w:color w:val="404040"/>
        <w:sz w:val="22"/>
        <w:szCs w:val="22"/>
      </w:rPr>
      <w:tblPr/>
      <w:tcPr>
        <w:tcBorders>
          <w:top w:val="single" w:sz="4" w:space="0" w:color="989898"/>
          <w:left w:val="single" w:sz="4" w:space="0" w:color="989898"/>
          <w:bottom w:val="single" w:sz="4" w:space="0" w:color="989898"/>
          <w:right w:val="single" w:sz="4" w:space="0" w:color="989898"/>
        </w:tcBorders>
      </w:tcPr>
    </w:tblStylePr>
  </w:style>
  <w:style w:type="table" w:customStyle="1" w:styleId="-23">
    <w:name w:val="Таблица-сетка 2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6A6A6A"/>
          <w:right w:val="none" w:sz="0" w:space="0" w:color="auto"/>
        </w:tcBorders>
        <w:shd w:val="clear" w:color="auto" w:fill="auto"/>
      </w:tcPr>
    </w:tblStylePr>
    <w:tblStylePr w:type="lastRow">
      <w:rPr>
        <w:b/>
        <w:color w:val="404040"/>
      </w:rPr>
      <w:tblPr/>
      <w:tcPr>
        <w:tcBorders>
          <w:top w:val="single" w:sz="4" w:space="0" w:color="6A6A6A"/>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33">
    <w:name w:val="Таблица-сетка 3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43">
    <w:name w:val="Таблица-сетка 43"/>
    <w:basedOn w:val="a3"/>
    <w:uiPriority w:val="5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rFonts w:ascii="Arial" w:hAnsi="Arial" w:cs="Arial" w:hint="default"/>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53">
    <w:name w:val="Таблица-сетка 5 темная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BFBFBF"/>
    </w:tblPr>
    <w:tblStylePr w:type="firstRow">
      <w:rPr>
        <w:rFonts w:ascii="Arial" w:hAnsi="Arial" w:cs="Arial" w:hint="default"/>
        <w:b/>
        <w:color w:val="FFFFFF"/>
        <w:sz w:val="22"/>
        <w:szCs w:val="22"/>
      </w:rPr>
      <w:tblPr/>
      <w:tcPr>
        <w:shd w:val="clear" w:color="auto" w:fill="000000"/>
      </w:tcPr>
    </w:tblStylePr>
    <w:tblStylePr w:type="lastRow">
      <w:rPr>
        <w:rFonts w:ascii="Arial" w:hAnsi="Arial" w:cs="Arial" w:hint="default"/>
        <w:b/>
        <w:color w:val="FFFFFF"/>
        <w:sz w:val="22"/>
        <w:szCs w:val="22"/>
      </w:rPr>
      <w:tblPr/>
      <w:tcPr>
        <w:tcBorders>
          <w:top w:val="single" w:sz="4" w:space="0" w:color="FFFFFF"/>
        </w:tcBorders>
        <w:shd w:val="clear" w:color="auto" w:fill="000000"/>
      </w:tcPr>
    </w:tblStylePr>
    <w:tblStylePr w:type="firstCol">
      <w:rPr>
        <w:rFonts w:ascii="Arial" w:hAnsi="Arial" w:cs="Arial" w:hint="default"/>
        <w:b/>
        <w:color w:val="FFFFFF"/>
        <w:sz w:val="22"/>
        <w:szCs w:val="22"/>
      </w:rPr>
      <w:tblPr/>
      <w:tcPr>
        <w:shd w:val="clear" w:color="auto" w:fill="000000"/>
      </w:tcPr>
    </w:tblStylePr>
    <w:tblStylePr w:type="lastCol">
      <w:rPr>
        <w:rFonts w:ascii="Arial" w:hAnsi="Arial" w:cs="Arial" w:hint="default"/>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3">
    <w:name w:val="Таблица-сетка 6 цветная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rFonts w:ascii="Arial" w:hAnsi="Arial" w:cs="Arial" w:hint="default"/>
        <w:color w:val="7F7F7F"/>
        <w:sz w:val="22"/>
        <w:szCs w:val="22"/>
      </w:rPr>
      <w:tblPr/>
      <w:tcPr>
        <w:shd w:val="clear" w:color="auto" w:fill="CBCBCB"/>
      </w:tcPr>
    </w:tblStylePr>
    <w:tblStylePr w:type="band2Horz">
      <w:rPr>
        <w:rFonts w:ascii="Arial" w:hAnsi="Arial" w:cs="Arial" w:hint="default"/>
        <w:color w:val="7F7F7F"/>
        <w:sz w:val="22"/>
        <w:szCs w:val="22"/>
      </w:rPr>
    </w:tblStylePr>
  </w:style>
  <w:style w:type="table" w:customStyle="1" w:styleId="-73">
    <w:name w:val="Таблица-сетка 7 цветная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rFonts w:ascii="Arial" w:hAnsi="Arial" w:cs="Arial" w:hint="default"/>
        <w:b/>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rFonts w:ascii="Arial" w:hAnsi="Arial" w:cs="Arial" w:hint="default"/>
        <w:b/>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rFonts w:ascii="Arial" w:hAnsi="Arial" w:cs="Arial" w:hint="default"/>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F2F2F2"/>
      </w:tcPr>
    </w:tblStylePr>
    <w:tblStylePr w:type="band1Horz">
      <w:rPr>
        <w:rFonts w:ascii="Arial" w:hAnsi="Arial" w:cs="Arial" w:hint="default"/>
        <w:color w:val="7F7F7F"/>
        <w:sz w:val="22"/>
        <w:szCs w:val="22"/>
      </w:rPr>
      <w:tblPr/>
      <w:tcPr>
        <w:shd w:val="clear" w:color="auto" w:fill="F2F2F2"/>
      </w:tcPr>
    </w:tblStylePr>
    <w:tblStylePr w:type="band2Horz">
      <w:rPr>
        <w:rFonts w:ascii="Arial" w:hAnsi="Arial" w:cs="Arial" w:hint="default"/>
        <w:color w:val="7F7F7F"/>
        <w:sz w:val="22"/>
        <w:szCs w:val="22"/>
      </w:rPr>
    </w:tblStylePr>
  </w:style>
  <w:style w:type="table" w:customStyle="1" w:styleId="-130">
    <w:name w:val="Список-таблица 1 светлая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30">
    <w:name w:val="Список-таблица 2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rFonts w:ascii="Arial" w:hAnsi="Arial" w:cs="Arial" w:hint="default"/>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lastRow">
      <w:rPr>
        <w:rFonts w:ascii="Arial" w:hAnsi="Arial" w:cs="Arial" w:hint="default"/>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rPr>
        <w:rFonts w:ascii="Arial" w:hAnsi="Arial" w:cs="Arial" w:hint="default"/>
        <w:color w:val="404040"/>
        <w:sz w:val="22"/>
        <w:szCs w:val="22"/>
      </w:rPr>
      <w:tblPr/>
      <w:tcPr>
        <w:shd w:val="clear" w:color="auto" w:fill="BFBFBF"/>
      </w:tcPr>
    </w:tblStylePr>
    <w:tblStylePr w:type="band1Horz">
      <w:rPr>
        <w:rFonts w:ascii="Arial" w:hAnsi="Arial" w:cs="Arial" w:hint="default"/>
        <w:color w:val="404040"/>
        <w:sz w:val="22"/>
        <w:szCs w:val="22"/>
      </w:rPr>
      <w:tblPr/>
      <w:tcPr>
        <w:shd w:val="clear" w:color="auto" w:fill="BFBFBF"/>
      </w:tcPr>
    </w:tblStylePr>
  </w:style>
  <w:style w:type="table" w:customStyle="1" w:styleId="-330">
    <w:name w:val="Список-таблица 3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rFonts w:ascii="Arial" w:hAnsi="Arial" w:cs="Arial" w:hint="default"/>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tcBorders>
          <w:left w:val="single" w:sz="4" w:space="0" w:color="000000"/>
          <w:right w:val="single" w:sz="4" w:space="0" w:color="000000"/>
        </w:tcBorders>
      </w:tcPr>
    </w:tblStylePr>
    <w:tblStylePr w:type="band1Horz">
      <w:rPr>
        <w:rFonts w:ascii="Arial" w:hAnsi="Arial" w:cs="Arial" w:hint="default"/>
        <w:color w:val="404040"/>
        <w:sz w:val="22"/>
        <w:szCs w:val="22"/>
      </w:rPr>
      <w:tblPr/>
      <w:tcPr>
        <w:tcBorders>
          <w:top w:val="single" w:sz="4" w:space="0" w:color="000000"/>
          <w:bottom w:val="single" w:sz="4" w:space="0" w:color="000000"/>
        </w:tcBorders>
      </w:tcPr>
    </w:tblStylePr>
  </w:style>
  <w:style w:type="table" w:customStyle="1" w:styleId="-430">
    <w:name w:val="Список-таблица 4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rFonts w:ascii="Arial" w:hAnsi="Arial" w:cs="Arial" w:hint="default"/>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BFBFBF"/>
      </w:tcPr>
    </w:tblStylePr>
    <w:tblStylePr w:type="band1Horz">
      <w:rPr>
        <w:rFonts w:ascii="Arial" w:hAnsi="Arial" w:cs="Arial" w:hint="default"/>
        <w:color w:val="404040"/>
        <w:sz w:val="22"/>
        <w:szCs w:val="22"/>
      </w:rPr>
      <w:tblPr/>
      <w:tcPr>
        <w:shd w:val="clear" w:color="auto" w:fill="BFBFBF"/>
      </w:tcPr>
    </w:tblStylePr>
  </w:style>
  <w:style w:type="table" w:customStyle="1" w:styleId="-530">
    <w:name w:val="Список-таблица 5 темная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shd w:val="clear" w:color="auto" w:fill="7F7F7F"/>
    </w:tblPr>
    <w:tblStylePr w:type="firstRow">
      <w:rPr>
        <w:rFonts w:ascii="Arial" w:hAnsi="Arial" w:cs="Arial" w:hint="default"/>
        <w:b/>
        <w:color w:val="FFFFFF"/>
        <w:sz w:val="22"/>
        <w:szCs w:val="22"/>
      </w:rPr>
      <w:tblPr/>
      <w:tcPr>
        <w:tcBorders>
          <w:top w:val="single" w:sz="36" w:space="0" w:color="7F7F7F"/>
          <w:bottom w:val="single" w:sz="12" w:space="0" w:color="FFFFFF"/>
        </w:tcBorders>
        <w:shd w:val="clear" w:color="auto" w:fill="7F7F7F"/>
      </w:tcPr>
    </w:tblStylePr>
    <w:tblStylePr w:type="lastRow">
      <w:rPr>
        <w:rFonts w:ascii="Arial" w:hAnsi="Arial" w:cs="Arial" w:hint="default"/>
        <w:b/>
        <w:color w:val="FFFFFF"/>
        <w:sz w:val="22"/>
        <w:szCs w:val="22"/>
      </w:rPr>
    </w:tblStylePr>
    <w:tblStylePr w:type="firstCol">
      <w:rPr>
        <w:rFonts w:ascii="Arial" w:hAnsi="Arial" w:cs="Arial" w:hint="default"/>
        <w:b/>
        <w:color w:val="FFFFFF"/>
        <w:sz w:val="22"/>
        <w:szCs w:val="22"/>
      </w:rPr>
      <w:tblPr/>
      <w:tcPr>
        <w:tcBorders>
          <w:left w:val="single" w:sz="36" w:space="0" w:color="7F7F7F"/>
          <w:right w:val="single" w:sz="4" w:space="0" w:color="FFFFFF"/>
        </w:tcBorders>
      </w:tcPr>
    </w:tblStylePr>
    <w:tblStylePr w:type="lastCol">
      <w:tblPr/>
      <w:tcPr>
        <w:tcBorders>
          <w:left w:val="single" w:sz="4" w:space="0" w:color="FFFFFF"/>
          <w:right w:val="single" w:sz="36" w:space="0" w:color="7F7F7F"/>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30">
    <w:name w:val="Список-таблица 6 цветная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rFonts w:ascii="Arial" w:hAnsi="Arial" w:cs="Arial" w:hint="default"/>
        <w:color w:val="000000"/>
        <w:sz w:val="22"/>
        <w:szCs w:val="22"/>
      </w:rPr>
      <w:tblPr/>
      <w:tcPr>
        <w:shd w:val="clear" w:color="auto" w:fill="BFBFBF"/>
      </w:tcPr>
    </w:tblStylePr>
    <w:tblStylePr w:type="band2Horz">
      <w:rPr>
        <w:rFonts w:ascii="Arial" w:hAnsi="Arial" w:cs="Arial" w:hint="default"/>
        <w:color w:val="000000"/>
        <w:sz w:val="22"/>
        <w:szCs w:val="22"/>
      </w:rPr>
    </w:tblStylePr>
  </w:style>
  <w:style w:type="table" w:customStyle="1" w:styleId="-730">
    <w:name w:val="Список-таблица 7 цветная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right w:val="single" w:sz="4" w:space="0" w:color="7F7F7F"/>
      </w:tblBorders>
    </w:tblPr>
    <w:tblStylePr w:type="firstRow">
      <w:rPr>
        <w:rFonts w:ascii="Arial" w:hAnsi="Arial" w:cs="Arial" w:hint="default"/>
        <w:i/>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rFonts w:ascii="Arial" w:hAnsi="Arial" w:cs="Arial" w:hint="default"/>
        <w:i/>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rFonts w:ascii="Arial" w:hAnsi="Arial" w:cs="Arial" w:hint="default"/>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BFBFBF"/>
      </w:tcPr>
    </w:tblStylePr>
    <w:tblStylePr w:type="band1Horz">
      <w:rPr>
        <w:rFonts w:ascii="Arial" w:hAnsi="Arial" w:cs="Arial" w:hint="default"/>
        <w:color w:val="7F7F7F"/>
        <w:sz w:val="22"/>
        <w:szCs w:val="22"/>
      </w:rPr>
      <w:tblPr/>
      <w:tcPr>
        <w:shd w:val="clear" w:color="auto" w:fill="BFBFBF"/>
      </w:tcPr>
    </w:tblStylePr>
    <w:tblStylePr w:type="band2Horz">
      <w:rPr>
        <w:rFonts w:ascii="Arial" w:hAnsi="Arial" w:cs="Arial" w:hint="default"/>
        <w:color w:val="7F7F7F"/>
        <w:sz w:val="22"/>
        <w:szCs w:val="22"/>
      </w:rPr>
    </w:tblStylePr>
  </w:style>
  <w:style w:type="table" w:customStyle="1" w:styleId="TableGridLight3">
    <w:name w:val="Table Grid Light3"/>
    <w:uiPriority w:val="59"/>
    <w:rsid w:val="00DA6359"/>
    <w:pPr>
      <w:spacing w:after="0" w:line="240" w:lineRule="auto"/>
    </w:pPr>
    <w:rPr>
      <w:rFonts w:ascii="Cambria" w:eastAsia="Cambria" w:hAnsi="Cambria" w:cs="Times New Roman"/>
      <w:sz w:val="20"/>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CellMar>
        <w:top w:w="0" w:type="dxa"/>
        <w:left w:w="108" w:type="dxa"/>
        <w:bottom w:w="0" w:type="dxa"/>
        <w:right w:w="108" w:type="dxa"/>
      </w:tblCellMar>
    </w:tblPr>
  </w:style>
  <w:style w:type="table" w:customStyle="1" w:styleId="1160">
    <w:name w:val="Таблица простая 116"/>
    <w:uiPriority w:val="59"/>
    <w:rsid w:val="00DA6359"/>
    <w:pPr>
      <w:spacing w:after="0" w:line="240" w:lineRule="auto"/>
    </w:pPr>
    <w:rPr>
      <w:rFonts w:ascii="Cambria" w:eastAsia="Cambria" w:hAnsi="Cambria" w:cs="Times New Roman"/>
      <w:sz w:val="20"/>
      <w:szCs w:val="20"/>
      <w:lang w:val="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CellMar>
        <w:top w:w="0" w:type="dxa"/>
        <w:left w:w="108" w:type="dxa"/>
        <w:bottom w:w="0" w:type="dxa"/>
        <w:right w:w="108" w:type="dxa"/>
      </w:tblCellMar>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6">
    <w:name w:val="Таблица простая 216"/>
    <w:uiPriority w:val="59"/>
    <w:rsid w:val="00DA6359"/>
    <w:pPr>
      <w:spacing w:after="0" w:line="240" w:lineRule="auto"/>
    </w:pPr>
    <w:rPr>
      <w:rFonts w:ascii="Cambria" w:eastAsia="Cambria" w:hAnsi="Cambria" w:cs="Times New Roman"/>
      <w:sz w:val="20"/>
      <w:szCs w:val="20"/>
      <w:lang w:val="en-US" w:bidi="hi-IN"/>
    </w:rPr>
    <w:tblPr>
      <w:tblBorders>
        <w:top w:val="single" w:sz="4" w:space="0" w:color="000000"/>
        <w:bottom w:val="single" w:sz="4" w:space="0" w:color="000000"/>
      </w:tblBorders>
      <w:tblCellMar>
        <w:top w:w="0" w:type="dxa"/>
        <w:left w:w="108" w:type="dxa"/>
        <w:bottom w:w="0" w:type="dxa"/>
        <w:right w:w="108" w:type="dxa"/>
      </w:tblCellMar>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6">
    <w:name w:val="Таблица простая 3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6">
    <w:name w:val="Таблица простая 4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6">
    <w:name w:val="Таблица простая 5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6">
    <w:name w:val="Таблица-сетка 1 светлая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CellMar>
        <w:top w:w="0" w:type="dxa"/>
        <w:left w:w="0" w:type="dxa"/>
        <w:bottom w:w="0" w:type="dxa"/>
        <w:right w:w="0" w:type="dxa"/>
      </w:tblCellMar>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GridTable1Light-Accent13">
    <w:name w:val="Grid Table 1 Light -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CellMar>
        <w:top w:w="0" w:type="dxa"/>
        <w:left w:w="0" w:type="dxa"/>
        <w:bottom w:w="0" w:type="dxa"/>
        <w:right w:w="0" w:type="dxa"/>
      </w:tblCellMar>
    </w:tblPr>
    <w:tblStylePr w:type="firstRow">
      <w:rPr>
        <w:b/>
        <w:color w:val="404040"/>
      </w:rPr>
      <w:tblPr/>
      <w:tcPr>
        <w:tcBorders>
          <w:bottom w:val="single" w:sz="12" w:space="0" w:color="4F81B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GridTable1Light-Accent23">
    <w:name w:val="Grid Table 1 Light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CellMar>
        <w:top w:w="0" w:type="dxa"/>
        <w:left w:w="0" w:type="dxa"/>
        <w:bottom w:w="0" w:type="dxa"/>
        <w:right w:w="0" w:type="dxa"/>
      </w:tblCellMar>
    </w:tblPr>
    <w:tblStylePr w:type="firstRow">
      <w:rPr>
        <w:b/>
        <w:color w:val="404040"/>
      </w:rPr>
      <w:tblPr/>
      <w:tcPr>
        <w:tcBorders>
          <w:bottom w:val="single" w:sz="12" w:space="0" w:color="C0504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GridTable1Light-Accent33">
    <w:name w:val="Grid Table 1 Light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CellMar>
        <w:top w:w="0" w:type="dxa"/>
        <w:left w:w="0" w:type="dxa"/>
        <w:bottom w:w="0" w:type="dxa"/>
        <w:right w:w="0" w:type="dxa"/>
      </w:tblCellMar>
    </w:tblPr>
    <w:tblStylePr w:type="firstRow">
      <w:rPr>
        <w:b/>
        <w:color w:val="404040"/>
      </w:rPr>
      <w:tblPr/>
      <w:tcPr>
        <w:tcBorders>
          <w:bottom w:val="single" w:sz="12" w:space="0" w:color="9BBB59"/>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GridTable1Light-Accent43">
    <w:name w:val="Grid Table 1 Light -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CellMar>
        <w:top w:w="0" w:type="dxa"/>
        <w:left w:w="0" w:type="dxa"/>
        <w:bottom w:w="0" w:type="dxa"/>
        <w:right w:w="0" w:type="dxa"/>
      </w:tblCellMar>
    </w:tblPr>
    <w:tblStylePr w:type="firstRow">
      <w:rPr>
        <w:b/>
        <w:color w:val="404040"/>
      </w:rPr>
      <w:tblPr/>
      <w:tcPr>
        <w:tcBorders>
          <w:bottom w:val="single" w:sz="12" w:space="0" w:color="8064A2"/>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GridTable1Light-Accent53">
    <w:name w:val="Grid Table 1 Light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0" w:type="dxa"/>
        <w:left w:w="0" w:type="dxa"/>
        <w:bottom w:w="0" w:type="dxa"/>
        <w:right w:w="0" w:type="dxa"/>
      </w:tblCellMar>
    </w:tblPr>
    <w:tblStylePr w:type="firstRow">
      <w:rPr>
        <w:b/>
        <w:color w:val="404040"/>
      </w:rPr>
      <w:tblPr/>
      <w:tcPr>
        <w:tcBorders>
          <w:bottom w:val="single" w:sz="12" w:space="0" w:color="4BACC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GridTable1Light-Accent63">
    <w:name w:val="Grid Table 1 Light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0" w:type="dxa"/>
        <w:left w:w="0" w:type="dxa"/>
        <w:bottom w:w="0" w:type="dxa"/>
        <w:right w:w="0" w:type="dxa"/>
      </w:tblCellMar>
    </w:tblPr>
    <w:tblStylePr w:type="firstRow">
      <w:rPr>
        <w:b/>
        <w:color w:val="404040"/>
      </w:rPr>
      <w:tblPr/>
      <w:tcPr>
        <w:tcBorders>
          <w:bottom w:val="single" w:sz="12" w:space="0" w:color="F7964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216">
    <w:name w:val="Таблица-сетка 2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6A6A6A"/>
        <w:insideH w:val="single" w:sz="4" w:space="0" w:color="6A6A6A"/>
        <w:insideV w:val="single" w:sz="4" w:space="0" w:color="6A6A6A"/>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2-Accent13">
    <w:name w:val="Grid Table 2 -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5D8AC2"/>
        <w:insideH w:val="single" w:sz="4" w:space="0" w:color="5D8AC2"/>
        <w:insideV w:val="single" w:sz="4" w:space="0" w:color="5D8AC2"/>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4F81BD"/>
          <w:right w:val="none" w:sz="0" w:space="0" w:color="auto"/>
        </w:tcBorders>
        <w:shd w:val="clear" w:color="auto" w:fill="auto"/>
      </w:tcPr>
    </w:tblStylePr>
    <w:tblStylePr w:type="lastRow">
      <w:rPr>
        <w:b/>
        <w:color w:val="404040"/>
      </w:rPr>
      <w:tblPr/>
      <w:tcPr>
        <w:tcBorders>
          <w:top w:val="single" w:sz="4" w:space="0" w:color="4F81B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2-Accent23">
    <w:name w:val="Grid Table 2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D99695"/>
        <w:insideH w:val="single" w:sz="4" w:space="0" w:color="D99695"/>
        <w:insideV w:val="single" w:sz="4" w:space="0" w:color="D99695"/>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C0504D"/>
          <w:right w:val="none" w:sz="0" w:space="0" w:color="auto"/>
        </w:tcBorders>
        <w:shd w:val="clear" w:color="auto" w:fill="auto"/>
      </w:tcPr>
    </w:tblStylePr>
    <w:tblStylePr w:type="lastRow">
      <w:rPr>
        <w:b/>
        <w:color w:val="404040"/>
      </w:rPr>
      <w:tblPr/>
      <w:tcPr>
        <w:tcBorders>
          <w:top w:val="single" w:sz="4" w:space="0" w:color="C0504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2-Accent33">
    <w:name w:val="Grid Table 2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9ABB59"/>
        <w:insideH w:val="single" w:sz="4" w:space="0" w:color="9ABB59"/>
        <w:insideV w:val="single" w:sz="4" w:space="0" w:color="9ABB59"/>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9BBB59"/>
          <w:right w:val="none" w:sz="0" w:space="0" w:color="auto"/>
        </w:tcBorders>
        <w:shd w:val="clear" w:color="auto" w:fill="auto"/>
      </w:tcPr>
    </w:tblStylePr>
    <w:tblStylePr w:type="lastRow">
      <w:rPr>
        <w:b/>
        <w:color w:val="404040"/>
      </w:rPr>
      <w:tblPr/>
      <w:tcPr>
        <w:tcBorders>
          <w:top w:val="single" w:sz="4" w:space="0" w:color="9BBB59"/>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2-Accent43">
    <w:name w:val="Grid Table 2 -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B2A1C6"/>
        <w:insideH w:val="single" w:sz="4" w:space="0" w:color="B2A1C6"/>
        <w:insideV w:val="single" w:sz="4" w:space="0" w:color="B2A1C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8064A2"/>
          <w:right w:val="none" w:sz="0" w:space="0" w:color="auto"/>
        </w:tcBorders>
        <w:shd w:val="clear" w:color="auto" w:fill="auto"/>
      </w:tcPr>
    </w:tblStylePr>
    <w:tblStylePr w:type="lastRow">
      <w:rPr>
        <w:b/>
        <w:color w:val="404040"/>
      </w:rPr>
      <w:tblPr/>
      <w:tcPr>
        <w:tcBorders>
          <w:top w:val="single" w:sz="4" w:space="0" w:color="8064A2"/>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2-Accent53">
    <w:name w:val="Grid Table 2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4BACC6"/>
        <w:insideH w:val="single" w:sz="4" w:space="0" w:color="4BACC6"/>
        <w:insideV w:val="single" w:sz="4" w:space="0" w:color="4BACC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4BACC6"/>
          <w:right w:val="none" w:sz="0" w:space="0" w:color="auto"/>
        </w:tcBorders>
        <w:shd w:val="clear" w:color="auto" w:fill="auto"/>
      </w:tcPr>
    </w:tblStylePr>
    <w:tblStylePr w:type="lastRow">
      <w:rPr>
        <w:b/>
        <w:color w:val="404040"/>
      </w:rPr>
      <w:tblPr/>
      <w:tcPr>
        <w:tcBorders>
          <w:top w:val="single" w:sz="4" w:space="0" w:color="4BACC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2-Accent63">
    <w:name w:val="Grid Table 2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F79646"/>
        <w:insideH w:val="single" w:sz="4" w:space="0" w:color="F79646"/>
        <w:insideV w:val="single" w:sz="4" w:space="0" w:color="F7964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F79646"/>
          <w:right w:val="none" w:sz="0" w:space="0" w:color="auto"/>
        </w:tcBorders>
        <w:shd w:val="clear" w:color="auto" w:fill="auto"/>
      </w:tcPr>
    </w:tblStylePr>
    <w:tblStylePr w:type="lastRow">
      <w:rPr>
        <w:b/>
        <w:color w:val="404040"/>
      </w:rPr>
      <w:tblPr/>
      <w:tcPr>
        <w:tcBorders>
          <w:top w:val="single" w:sz="4" w:space="0" w:color="F7964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316">
    <w:name w:val="Таблица-сетка 3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6A6A6A"/>
        <w:insideH w:val="single" w:sz="4" w:space="0" w:color="6A6A6A"/>
        <w:insideV w:val="single" w:sz="4" w:space="0" w:color="6A6A6A"/>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3-Accent13">
    <w:name w:val="Grid Table 3 -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5D8AC2"/>
        <w:insideH w:val="single" w:sz="4" w:space="0" w:color="5D8AC2"/>
        <w:insideV w:val="single" w:sz="4" w:space="0" w:color="5D8AC2"/>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3-Accent23">
    <w:name w:val="Grid Table 3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D99695"/>
        <w:insideH w:val="single" w:sz="4" w:space="0" w:color="D99695"/>
        <w:insideV w:val="single" w:sz="4" w:space="0" w:color="D99695"/>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3-Accent33">
    <w:name w:val="Grid Table 3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9ABB59"/>
        <w:insideH w:val="single" w:sz="4" w:space="0" w:color="9ABB59"/>
        <w:insideV w:val="single" w:sz="4" w:space="0" w:color="9ABB59"/>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3-Accent43">
    <w:name w:val="Grid Table 3 -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B2A1C6"/>
        <w:insideH w:val="single" w:sz="4" w:space="0" w:color="B2A1C6"/>
        <w:insideV w:val="single" w:sz="4" w:space="0" w:color="B2A1C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3-Accent53">
    <w:name w:val="Grid Table 3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4BACC6"/>
        <w:insideH w:val="single" w:sz="4" w:space="0" w:color="4BACC6"/>
        <w:insideV w:val="single" w:sz="4" w:space="0" w:color="4BACC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3-Accent63">
    <w:name w:val="Grid Table 3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F79646"/>
        <w:insideH w:val="single" w:sz="4" w:space="0" w:color="F79646"/>
        <w:insideV w:val="single" w:sz="4" w:space="0" w:color="F7964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416">
    <w:name w:val="Таблица-сетка 416"/>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CellMar>
        <w:top w:w="0" w:type="dxa"/>
        <w:left w:w="0" w:type="dxa"/>
        <w:bottom w:w="0" w:type="dxa"/>
        <w:right w:w="0" w:type="dxa"/>
      </w:tblCellMar>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4-Accent13">
    <w:name w:val="Grid Table 4 - Accent 13"/>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insideV w:val="single" w:sz="4" w:space="0" w:color="9BB7D9"/>
      </w:tblBorders>
      <w:tblCellMar>
        <w:top w:w="0" w:type="dxa"/>
        <w:left w:w="0" w:type="dxa"/>
        <w:bottom w:w="0" w:type="dxa"/>
        <w:right w:w="0" w:type="dxa"/>
      </w:tblCellMar>
    </w:tblPr>
    <w:tblStylePr w:type="firstRow">
      <w:rPr>
        <w:b/>
        <w:color w:val="FFFFFF"/>
        <w:sz w:val="22"/>
        <w:szCs w:val="22"/>
      </w:rPr>
      <w:tblPr/>
      <w:tcPr>
        <w:tcBorders>
          <w:top w:val="single" w:sz="4" w:space="0" w:color="4F81BD"/>
          <w:left w:val="single" w:sz="4" w:space="0" w:color="4F81BD"/>
          <w:bottom w:val="single" w:sz="4" w:space="0" w:color="4F81BD"/>
          <w:right w:val="single" w:sz="4" w:space="0" w:color="4F81BD"/>
        </w:tcBorders>
        <w:shd w:val="clear" w:color="auto" w:fill="5D8AC2"/>
      </w:tcPr>
    </w:tblStylePr>
    <w:tblStylePr w:type="lastRow">
      <w:rPr>
        <w:b/>
        <w:color w:val="404040"/>
      </w:rPr>
      <w:tblPr/>
      <w:tcPr>
        <w:tcBorders>
          <w:top w:val="single" w:sz="4" w:space="0" w:color="4F81B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CE6F2"/>
      </w:tcPr>
    </w:tblStylePr>
    <w:tblStylePr w:type="band1Horz">
      <w:rPr>
        <w:color w:val="404040"/>
        <w:sz w:val="22"/>
        <w:szCs w:val="22"/>
      </w:rPr>
      <w:tblPr/>
      <w:tcPr>
        <w:shd w:val="clear" w:color="auto" w:fill="DCE6F2"/>
      </w:tcPr>
    </w:tblStylePr>
  </w:style>
  <w:style w:type="table" w:customStyle="1" w:styleId="GridTable4-Accent23">
    <w:name w:val="Grid Table 4 - Accent 23"/>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insideV w:val="single" w:sz="4" w:space="0" w:color="DB9B9A"/>
      </w:tblBorders>
      <w:tblCellMar>
        <w:top w:w="0" w:type="dxa"/>
        <w:left w:w="0" w:type="dxa"/>
        <w:bottom w:w="0" w:type="dxa"/>
        <w:right w:w="0" w:type="dxa"/>
      </w:tblCellMar>
    </w:tblPr>
    <w:tblStylePr w:type="firstRow">
      <w:rPr>
        <w:b/>
        <w:color w:val="FFFFFF"/>
        <w:sz w:val="22"/>
        <w:szCs w:val="22"/>
      </w:rPr>
      <w:tblPr/>
      <w:tcPr>
        <w:tcBorders>
          <w:top w:val="single" w:sz="4" w:space="0" w:color="C0504D"/>
          <w:left w:val="single" w:sz="4" w:space="0" w:color="C0504D"/>
          <w:bottom w:val="single" w:sz="4" w:space="0" w:color="C0504D"/>
          <w:right w:val="single" w:sz="4" w:space="0" w:color="C0504D"/>
        </w:tcBorders>
        <w:shd w:val="clear" w:color="auto" w:fill="D99695"/>
      </w:tcPr>
    </w:tblStylePr>
    <w:tblStylePr w:type="lastRow">
      <w:rPr>
        <w:b/>
        <w:color w:val="404040"/>
      </w:rPr>
      <w:tblPr/>
      <w:tcPr>
        <w:tcBorders>
          <w:top w:val="single" w:sz="4" w:space="0" w:color="C0504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4-Accent33">
    <w:name w:val="Grid Table 4 - Accent 33"/>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insideV w:val="single" w:sz="4" w:space="0" w:color="C6D8A1"/>
      </w:tblBorders>
      <w:tblCellMar>
        <w:top w:w="0" w:type="dxa"/>
        <w:left w:w="0" w:type="dxa"/>
        <w:bottom w:w="0" w:type="dxa"/>
        <w:right w:w="0" w:type="dxa"/>
      </w:tblCellMar>
    </w:tblPr>
    <w:tblStylePr w:type="firstRow">
      <w:rPr>
        <w:b/>
        <w:color w:val="FFFFFF"/>
        <w:sz w:val="22"/>
        <w:szCs w:val="22"/>
      </w:rPr>
      <w:tblPr/>
      <w:tcPr>
        <w:tcBorders>
          <w:top w:val="single" w:sz="4" w:space="0" w:color="9BBB59"/>
          <w:left w:val="single" w:sz="4" w:space="0" w:color="9BBB59"/>
          <w:bottom w:val="single" w:sz="4" w:space="0" w:color="9BBB59"/>
          <w:right w:val="single" w:sz="4" w:space="0" w:color="9BBB59"/>
        </w:tcBorders>
        <w:shd w:val="clear" w:color="auto" w:fill="9ABB59"/>
      </w:tcPr>
    </w:tblStylePr>
    <w:tblStylePr w:type="lastRow">
      <w:rPr>
        <w:b/>
        <w:color w:val="404040"/>
      </w:rPr>
      <w:tblPr/>
      <w:tcPr>
        <w:tcBorders>
          <w:top w:val="single" w:sz="4" w:space="0" w:color="9BBB59"/>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4-Accent43">
    <w:name w:val="Grid Table 4 - Accent 43"/>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insideV w:val="single" w:sz="4" w:space="0" w:color="B7A7CA"/>
      </w:tblBorders>
      <w:tblCellMar>
        <w:top w:w="0" w:type="dxa"/>
        <w:left w:w="0" w:type="dxa"/>
        <w:bottom w:w="0" w:type="dxa"/>
        <w:right w:w="0" w:type="dxa"/>
      </w:tblCellMar>
    </w:tblPr>
    <w:tblStylePr w:type="firstRow">
      <w:rPr>
        <w:b/>
        <w:color w:val="FFFFFF"/>
        <w:sz w:val="22"/>
        <w:szCs w:val="22"/>
      </w:rPr>
      <w:tblPr/>
      <w:tcPr>
        <w:tcBorders>
          <w:top w:val="single" w:sz="4" w:space="0" w:color="8064A2"/>
          <w:left w:val="single" w:sz="4" w:space="0" w:color="8064A2"/>
          <w:bottom w:val="single" w:sz="4" w:space="0" w:color="8064A2"/>
          <w:right w:val="single" w:sz="4" w:space="0" w:color="8064A2"/>
        </w:tcBorders>
        <w:shd w:val="clear" w:color="auto" w:fill="B2A1C6"/>
      </w:tcPr>
    </w:tblStylePr>
    <w:tblStylePr w:type="lastRow">
      <w:rPr>
        <w:b/>
        <w:color w:val="404040"/>
      </w:rPr>
      <w:tblPr/>
      <w:tcPr>
        <w:tcBorders>
          <w:top w:val="single" w:sz="4" w:space="0" w:color="8064A2"/>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4-Accent53">
    <w:name w:val="Grid Table 4 - Accent 53"/>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insideV w:val="single" w:sz="4" w:space="0" w:color="99D0DE"/>
      </w:tblBorders>
      <w:tblCellMar>
        <w:top w:w="0" w:type="dxa"/>
        <w:left w:w="0" w:type="dxa"/>
        <w:bottom w:w="0" w:type="dxa"/>
        <w:right w:w="0" w:type="dxa"/>
      </w:tblCellMar>
    </w:tblPr>
    <w:tblStylePr w:type="firstRow">
      <w:rPr>
        <w:b/>
        <w:color w:val="FFFFFF"/>
        <w:sz w:val="22"/>
        <w:szCs w:val="22"/>
      </w:rPr>
      <w:tblPr/>
      <w:tcPr>
        <w:tcBorders>
          <w:top w:val="single" w:sz="4" w:space="0" w:color="4BACC6"/>
          <w:left w:val="single" w:sz="4" w:space="0" w:color="4BACC6"/>
          <w:bottom w:val="single" w:sz="4" w:space="0" w:color="4BACC6"/>
          <w:right w:val="single" w:sz="4" w:space="0" w:color="4BACC6"/>
        </w:tcBorders>
        <w:shd w:val="clear" w:color="auto" w:fill="4BACC6"/>
      </w:tcPr>
    </w:tblStylePr>
    <w:tblStylePr w:type="lastRow">
      <w:rPr>
        <w:b/>
        <w:color w:val="404040"/>
      </w:rPr>
      <w:tblPr/>
      <w:tcPr>
        <w:tcBorders>
          <w:top w:val="single" w:sz="4" w:space="0" w:color="4BACC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4-Accent63">
    <w:name w:val="Grid Table 4 - Accent 63"/>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insideV w:val="single" w:sz="4" w:space="0" w:color="FAC396"/>
      </w:tblBorders>
      <w:tblCellMar>
        <w:top w:w="0" w:type="dxa"/>
        <w:left w:w="0" w:type="dxa"/>
        <w:bottom w:w="0" w:type="dxa"/>
        <w:right w:w="0" w:type="dxa"/>
      </w:tblCellMar>
    </w:tblPr>
    <w:tblStylePr w:type="firstRow">
      <w:rPr>
        <w:b/>
        <w:color w:val="FFFFFF"/>
        <w:sz w:val="22"/>
        <w:szCs w:val="22"/>
      </w:rPr>
      <w:tblPr/>
      <w:tcPr>
        <w:tcBorders>
          <w:top w:val="single" w:sz="4" w:space="0" w:color="F79646"/>
          <w:left w:val="single" w:sz="4" w:space="0" w:color="F79646"/>
          <w:bottom w:val="single" w:sz="4" w:space="0" w:color="F79646"/>
          <w:right w:val="single" w:sz="4" w:space="0" w:color="F79646"/>
        </w:tcBorders>
        <w:shd w:val="clear" w:color="auto" w:fill="F79646"/>
      </w:tcPr>
    </w:tblStylePr>
    <w:tblStylePr w:type="lastRow">
      <w:rPr>
        <w:b/>
        <w:color w:val="404040"/>
      </w:rPr>
      <w:tblPr/>
      <w:tcPr>
        <w:tcBorders>
          <w:top w:val="single" w:sz="4" w:space="0" w:color="F7964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516">
    <w:name w:val="Таблица-сетка 5 темная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GridTable5Dark-Accent13">
    <w:name w:val="Grid Table 5 Dark-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4F81BD"/>
      </w:tcPr>
    </w:tblStylePr>
    <w:tblStylePr w:type="lastRow">
      <w:rPr>
        <w:b/>
        <w:color w:val="FFFFFF"/>
        <w:sz w:val="22"/>
        <w:szCs w:val="22"/>
      </w:rPr>
      <w:tblPr/>
      <w:tcPr>
        <w:tcBorders>
          <w:top w:val="single" w:sz="4" w:space="0" w:color="FFFFFF"/>
        </w:tcBorders>
        <w:shd w:val="clear" w:color="auto" w:fill="4F81BD"/>
      </w:tcPr>
    </w:tblStylePr>
    <w:tblStylePr w:type="firstCol">
      <w:rPr>
        <w:b/>
        <w:color w:val="FFFFFF"/>
        <w:sz w:val="22"/>
        <w:szCs w:val="22"/>
      </w:rPr>
      <w:tblPr/>
      <w:tcPr>
        <w:shd w:val="clear" w:color="auto" w:fill="4F81BD"/>
      </w:tcPr>
    </w:tblStylePr>
    <w:tblStylePr w:type="lastCol">
      <w:rPr>
        <w:b/>
        <w:color w:val="FFFFFF"/>
        <w:sz w:val="22"/>
        <w:szCs w:val="22"/>
      </w:rPr>
      <w:tblPr/>
      <w:tcPr>
        <w:shd w:val="clear" w:color="auto" w:fill="4F81BD"/>
      </w:tcPr>
    </w:tblStylePr>
    <w:tblStylePr w:type="band1Vert">
      <w:tblPr/>
      <w:tcPr>
        <w:shd w:val="clear" w:color="auto" w:fill="AEC4E0"/>
      </w:tcPr>
    </w:tblStylePr>
    <w:tblStylePr w:type="band1Horz">
      <w:tblPr/>
      <w:tcPr>
        <w:shd w:val="clear" w:color="auto" w:fill="AEC4E0"/>
      </w:tcPr>
    </w:tblStylePr>
  </w:style>
  <w:style w:type="table" w:customStyle="1" w:styleId="GridTable5Dark-Accent23">
    <w:name w:val="Grid Table 5 Dark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C0504D"/>
      </w:tcPr>
    </w:tblStylePr>
    <w:tblStylePr w:type="lastRow">
      <w:rPr>
        <w:b/>
        <w:color w:val="FFFFFF"/>
        <w:sz w:val="22"/>
        <w:szCs w:val="22"/>
      </w:rPr>
      <w:tblPr/>
      <w:tcPr>
        <w:tcBorders>
          <w:top w:val="single" w:sz="4" w:space="0" w:color="FFFFFF"/>
        </w:tcBorders>
        <w:shd w:val="clear" w:color="auto" w:fill="C0504D"/>
      </w:tcPr>
    </w:tblStylePr>
    <w:tblStylePr w:type="firstCol">
      <w:rPr>
        <w:b/>
        <w:color w:val="FFFFFF"/>
        <w:sz w:val="22"/>
        <w:szCs w:val="22"/>
      </w:rPr>
      <w:tblPr/>
      <w:tcPr>
        <w:shd w:val="clear" w:color="auto" w:fill="C0504D"/>
      </w:tcPr>
    </w:tblStylePr>
    <w:tblStylePr w:type="lastCol">
      <w:rPr>
        <w:b/>
        <w:color w:val="FFFFFF"/>
        <w:sz w:val="22"/>
        <w:szCs w:val="22"/>
      </w:rPr>
      <w:tblPr/>
      <w:tcPr>
        <w:shd w:val="clear" w:color="auto" w:fill="C0504D"/>
      </w:tcPr>
    </w:tblStylePr>
    <w:tblStylePr w:type="band1Vert">
      <w:tblPr/>
      <w:tcPr>
        <w:shd w:val="clear" w:color="auto" w:fill="E2AEAD"/>
      </w:tcPr>
    </w:tblStylePr>
    <w:tblStylePr w:type="band1Horz">
      <w:tblPr/>
      <w:tcPr>
        <w:shd w:val="clear" w:color="auto" w:fill="E2AEAD"/>
      </w:tcPr>
    </w:tblStylePr>
  </w:style>
  <w:style w:type="table" w:customStyle="1" w:styleId="GridTable5Dark-Accent33">
    <w:name w:val="Grid Table 5 Dark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9BBB59"/>
      </w:tcPr>
    </w:tblStylePr>
    <w:tblStylePr w:type="lastRow">
      <w:rPr>
        <w:b/>
        <w:color w:val="FFFFFF"/>
        <w:sz w:val="22"/>
        <w:szCs w:val="22"/>
      </w:rPr>
      <w:tblPr/>
      <w:tcPr>
        <w:tcBorders>
          <w:top w:val="single" w:sz="4" w:space="0" w:color="FFFFFF"/>
        </w:tcBorders>
        <w:shd w:val="clear" w:color="auto" w:fill="9BBB59"/>
      </w:tcPr>
    </w:tblStylePr>
    <w:tblStylePr w:type="firstCol">
      <w:rPr>
        <w:b/>
        <w:color w:val="FFFFFF"/>
        <w:sz w:val="22"/>
        <w:szCs w:val="22"/>
      </w:rPr>
      <w:tblPr/>
      <w:tcPr>
        <w:shd w:val="clear" w:color="auto" w:fill="9BBB59"/>
      </w:tcPr>
    </w:tblStylePr>
    <w:tblStylePr w:type="lastCol">
      <w:rPr>
        <w:b/>
        <w:color w:val="FFFFFF"/>
        <w:sz w:val="22"/>
        <w:szCs w:val="22"/>
      </w:rPr>
      <w:tblPr/>
      <w:tcPr>
        <w:shd w:val="clear" w:color="auto" w:fill="9BBB59"/>
      </w:tcPr>
    </w:tblStylePr>
    <w:tblStylePr w:type="band1Vert">
      <w:tblPr/>
      <w:tcPr>
        <w:shd w:val="clear" w:color="auto" w:fill="D0DFB2"/>
      </w:tcPr>
    </w:tblStylePr>
    <w:tblStylePr w:type="band1Horz">
      <w:tblPr/>
      <w:tcPr>
        <w:shd w:val="clear" w:color="auto" w:fill="D0DFB2"/>
      </w:tcPr>
    </w:tblStylePr>
  </w:style>
  <w:style w:type="table" w:customStyle="1" w:styleId="GridTable5Dark-Accent43">
    <w:name w:val="Grid Table 5 Dark-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8064A2"/>
      </w:tcPr>
    </w:tblStylePr>
    <w:tblStylePr w:type="lastRow">
      <w:rPr>
        <w:b/>
        <w:color w:val="FFFFFF"/>
        <w:sz w:val="22"/>
        <w:szCs w:val="22"/>
      </w:rPr>
      <w:tblPr/>
      <w:tcPr>
        <w:tcBorders>
          <w:top w:val="single" w:sz="4" w:space="0" w:color="FFFFFF"/>
        </w:tcBorders>
        <w:shd w:val="clear" w:color="auto" w:fill="8064A2"/>
      </w:tcPr>
    </w:tblStylePr>
    <w:tblStylePr w:type="firstCol">
      <w:rPr>
        <w:b/>
        <w:color w:val="FFFFFF"/>
        <w:sz w:val="22"/>
        <w:szCs w:val="22"/>
      </w:rPr>
      <w:tblPr/>
      <w:tcPr>
        <w:shd w:val="clear" w:color="auto" w:fill="8064A2"/>
      </w:tcPr>
    </w:tblStylePr>
    <w:tblStylePr w:type="lastCol">
      <w:rPr>
        <w:b/>
        <w:color w:val="FFFFFF"/>
        <w:sz w:val="22"/>
        <w:szCs w:val="22"/>
      </w:rPr>
      <w:tblPr/>
      <w:tcPr>
        <w:shd w:val="clear" w:color="auto" w:fill="8064A2"/>
      </w:tcPr>
    </w:tblStylePr>
    <w:tblStylePr w:type="band1Vert">
      <w:tblPr/>
      <w:tcPr>
        <w:shd w:val="clear" w:color="auto" w:fill="C4B7D4"/>
      </w:tcPr>
    </w:tblStylePr>
    <w:tblStylePr w:type="band1Horz">
      <w:tblPr/>
      <w:tcPr>
        <w:shd w:val="clear" w:color="auto" w:fill="C4B7D4"/>
      </w:tcPr>
    </w:tblStylePr>
  </w:style>
  <w:style w:type="table" w:customStyle="1" w:styleId="GridTable5Dark-Accent53">
    <w:name w:val="Grid Table 5 Dark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4BACC6"/>
      </w:tcPr>
    </w:tblStylePr>
    <w:tblStylePr w:type="lastRow">
      <w:rPr>
        <w:b/>
        <w:color w:val="FFFFFF"/>
        <w:sz w:val="22"/>
        <w:szCs w:val="22"/>
      </w:rPr>
      <w:tblPr/>
      <w:tcPr>
        <w:tcBorders>
          <w:top w:val="single" w:sz="4" w:space="0" w:color="FFFFFF"/>
        </w:tcBorders>
        <w:shd w:val="clear" w:color="auto" w:fill="4BACC6"/>
      </w:tcPr>
    </w:tblStylePr>
    <w:tblStylePr w:type="firstCol">
      <w:rPr>
        <w:b/>
        <w:color w:val="FFFFFF"/>
        <w:sz w:val="22"/>
        <w:szCs w:val="22"/>
      </w:rPr>
      <w:tblPr/>
      <w:tcPr>
        <w:shd w:val="clear" w:color="auto" w:fill="4BACC6"/>
      </w:tcPr>
    </w:tblStylePr>
    <w:tblStylePr w:type="lastCol">
      <w:rPr>
        <w:b/>
        <w:color w:val="FFFFFF"/>
        <w:sz w:val="22"/>
        <w:szCs w:val="22"/>
      </w:rPr>
      <w:tblPr/>
      <w:tcPr>
        <w:shd w:val="clear" w:color="auto" w:fill="4BACC6"/>
      </w:tcPr>
    </w:tblStylePr>
    <w:tblStylePr w:type="band1Vert">
      <w:tblPr/>
      <w:tcPr>
        <w:shd w:val="clear" w:color="auto" w:fill="ACD8E4"/>
      </w:tcPr>
    </w:tblStylePr>
    <w:tblStylePr w:type="band1Horz">
      <w:tblPr/>
      <w:tcPr>
        <w:shd w:val="clear" w:color="auto" w:fill="ACD8E4"/>
      </w:tcPr>
    </w:tblStylePr>
  </w:style>
  <w:style w:type="table" w:customStyle="1" w:styleId="GridTable5Dark-Accent63">
    <w:name w:val="Grid Table 5 Dark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F79646"/>
      </w:tcPr>
    </w:tblStylePr>
    <w:tblStylePr w:type="lastRow">
      <w:rPr>
        <w:b/>
        <w:color w:val="FFFFFF"/>
        <w:sz w:val="22"/>
        <w:szCs w:val="22"/>
      </w:rPr>
      <w:tblPr/>
      <w:tcPr>
        <w:tcBorders>
          <w:top w:val="single" w:sz="4" w:space="0" w:color="FFFFFF"/>
        </w:tcBorders>
        <w:shd w:val="clear" w:color="auto" w:fill="F79646"/>
      </w:tcPr>
    </w:tblStylePr>
    <w:tblStylePr w:type="firstCol">
      <w:rPr>
        <w:b/>
        <w:color w:val="FFFFFF"/>
        <w:sz w:val="22"/>
        <w:szCs w:val="22"/>
      </w:rPr>
      <w:tblPr/>
      <w:tcPr>
        <w:shd w:val="clear" w:color="auto" w:fill="F79646"/>
      </w:tcPr>
    </w:tblStylePr>
    <w:tblStylePr w:type="lastCol">
      <w:rPr>
        <w:b/>
        <w:color w:val="FFFFFF"/>
        <w:sz w:val="22"/>
        <w:szCs w:val="22"/>
      </w:rPr>
      <w:tblPr/>
      <w:tcPr>
        <w:shd w:val="clear" w:color="auto" w:fill="F79646"/>
      </w:tcPr>
    </w:tblStylePr>
    <w:tblStylePr w:type="band1Vert">
      <w:tblPr/>
      <w:tcPr>
        <w:shd w:val="clear" w:color="auto" w:fill="FBCEAA"/>
      </w:tcPr>
    </w:tblStylePr>
    <w:tblStylePr w:type="band1Horz">
      <w:tblPr/>
      <w:tcPr>
        <w:shd w:val="clear" w:color="auto" w:fill="FBCEAA"/>
      </w:tcPr>
    </w:tblStylePr>
  </w:style>
  <w:style w:type="table" w:customStyle="1" w:styleId="-616">
    <w:name w:val="Таблица-сетка 6 цветная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0" w:type="dxa"/>
        <w:bottom w:w="0" w:type="dxa"/>
        <w:right w:w="0" w:type="dxa"/>
      </w:tblCellMar>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GridTable6Colorful-Accent13">
    <w:name w:val="Grid Table 6 Colorful -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A6BFDD"/>
        <w:left w:val="single" w:sz="4" w:space="0" w:color="A6BFDD"/>
        <w:bottom w:val="single" w:sz="4" w:space="0" w:color="A6BFDD"/>
        <w:right w:val="single" w:sz="4" w:space="0" w:color="A6BFDD"/>
        <w:insideH w:val="single" w:sz="4" w:space="0" w:color="A6BFDD"/>
        <w:insideV w:val="single" w:sz="4" w:space="0" w:color="A6BFDD"/>
      </w:tblBorders>
      <w:tblCellMar>
        <w:top w:w="0" w:type="dxa"/>
        <w:left w:w="0" w:type="dxa"/>
        <w:bottom w:w="0" w:type="dxa"/>
        <w:right w:w="0" w:type="dxa"/>
      </w:tblCellMar>
    </w:tblPr>
    <w:tblStylePr w:type="firstRow">
      <w:rPr>
        <w:b/>
        <w:color w:val="A6BFDD"/>
      </w:rPr>
      <w:tblPr/>
      <w:tcPr>
        <w:tcBorders>
          <w:bottom w:val="single" w:sz="12" w:space="0" w:color="4F81BD"/>
        </w:tcBorders>
      </w:tcPr>
    </w:tblStylePr>
    <w:tblStylePr w:type="lastRow">
      <w:rPr>
        <w:b/>
        <w:color w:val="A6BFDD"/>
      </w:rPr>
    </w:tblStylePr>
    <w:tblStylePr w:type="firstCol">
      <w:rPr>
        <w:b/>
        <w:color w:val="A6BFDD"/>
      </w:rPr>
    </w:tblStylePr>
    <w:tblStylePr w:type="lastCol">
      <w:rPr>
        <w:b/>
        <w:color w:val="A6BFDD"/>
      </w:r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6Colorful-Accent23">
    <w:name w:val="Grid Table 6 Colorful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99695"/>
        <w:left w:val="single" w:sz="4" w:space="0" w:color="D99695"/>
        <w:bottom w:val="single" w:sz="4" w:space="0" w:color="D99695"/>
        <w:right w:val="single" w:sz="4" w:space="0" w:color="D99695"/>
        <w:insideH w:val="single" w:sz="4" w:space="0" w:color="D99695"/>
        <w:insideV w:val="single" w:sz="4" w:space="0" w:color="D99695"/>
      </w:tblBorders>
      <w:tblCellMar>
        <w:top w:w="0" w:type="dxa"/>
        <w:left w:w="0" w:type="dxa"/>
        <w:bottom w:w="0" w:type="dxa"/>
        <w:right w:w="0" w:type="dxa"/>
      </w:tblCellMar>
    </w:tblPr>
    <w:tblStylePr w:type="firstRow">
      <w:rPr>
        <w:b/>
        <w:color w:val="D99695"/>
      </w:rPr>
      <w:tblPr/>
      <w:tcPr>
        <w:tcBorders>
          <w:bottom w:val="single" w:sz="12" w:space="0" w:color="C0504D"/>
        </w:tcBorders>
      </w:tcPr>
    </w:tblStylePr>
    <w:tblStylePr w:type="lastRow">
      <w:rPr>
        <w:b/>
        <w:color w:val="D99695"/>
      </w:rPr>
    </w:tblStylePr>
    <w:tblStylePr w:type="firstCol">
      <w:rPr>
        <w:b/>
        <w:color w:val="D99695"/>
      </w:rPr>
    </w:tblStylePr>
    <w:tblStylePr w:type="lastCol">
      <w:rPr>
        <w:b/>
        <w:color w:val="D99695"/>
      </w:r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6Colorful-Accent33">
    <w:name w:val="Grid Table 6 Colorful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ABB59"/>
        <w:left w:val="single" w:sz="4" w:space="0" w:color="9ABB59"/>
        <w:bottom w:val="single" w:sz="4" w:space="0" w:color="9ABB59"/>
        <w:right w:val="single" w:sz="4" w:space="0" w:color="9ABB59"/>
        <w:insideH w:val="single" w:sz="4" w:space="0" w:color="9ABB59"/>
        <w:insideV w:val="single" w:sz="4" w:space="0" w:color="9ABB59"/>
      </w:tblBorders>
      <w:tblCellMar>
        <w:top w:w="0" w:type="dxa"/>
        <w:left w:w="0" w:type="dxa"/>
        <w:bottom w:w="0" w:type="dxa"/>
        <w:right w:w="0" w:type="dxa"/>
      </w:tblCellMar>
    </w:tblPr>
    <w:tblStylePr w:type="firstRow">
      <w:rPr>
        <w:b/>
        <w:color w:val="9ABB59"/>
      </w:rPr>
      <w:tblPr/>
      <w:tcPr>
        <w:tcBorders>
          <w:bottom w:val="single" w:sz="12" w:space="0" w:color="9BBB59"/>
        </w:tcBorders>
      </w:tcPr>
    </w:tblStylePr>
    <w:tblStylePr w:type="lastRow">
      <w:rPr>
        <w:b/>
        <w:color w:val="9ABB59"/>
      </w:rPr>
    </w:tblStylePr>
    <w:tblStylePr w:type="firstCol">
      <w:rPr>
        <w:b/>
        <w:color w:val="9ABB59"/>
      </w:rPr>
    </w:tblStylePr>
    <w:tblStylePr w:type="lastCol">
      <w:rPr>
        <w:b/>
        <w:color w:val="9ABB59"/>
      </w:r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6Colorful-Accent43">
    <w:name w:val="Grid Table 6 Colorful -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2A1C6"/>
        <w:left w:val="single" w:sz="4" w:space="0" w:color="B2A1C6"/>
        <w:bottom w:val="single" w:sz="4" w:space="0" w:color="B2A1C6"/>
        <w:right w:val="single" w:sz="4" w:space="0" w:color="B2A1C6"/>
        <w:insideH w:val="single" w:sz="4" w:space="0" w:color="B2A1C6"/>
        <w:insideV w:val="single" w:sz="4" w:space="0" w:color="B2A1C6"/>
      </w:tblBorders>
      <w:tblCellMar>
        <w:top w:w="0" w:type="dxa"/>
        <w:left w:w="0" w:type="dxa"/>
        <w:bottom w:w="0" w:type="dxa"/>
        <w:right w:w="0" w:type="dxa"/>
      </w:tblCellMar>
    </w:tblPr>
    <w:tblStylePr w:type="firstRow">
      <w:rPr>
        <w:b/>
        <w:color w:val="B2A1C6"/>
      </w:rPr>
      <w:tblPr/>
      <w:tcPr>
        <w:tcBorders>
          <w:bottom w:val="single" w:sz="12" w:space="0" w:color="8064A2"/>
        </w:tcBorders>
      </w:tcPr>
    </w:tblStylePr>
    <w:tblStylePr w:type="lastRow">
      <w:rPr>
        <w:b/>
        <w:color w:val="B2A1C6"/>
      </w:rPr>
    </w:tblStylePr>
    <w:tblStylePr w:type="firstCol">
      <w:rPr>
        <w:b/>
        <w:color w:val="B2A1C6"/>
      </w:rPr>
    </w:tblStylePr>
    <w:tblStylePr w:type="lastCol">
      <w:rPr>
        <w:b/>
        <w:color w:val="B2A1C6"/>
      </w:r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6Colorful-Accent53">
    <w:name w:val="Grid Table 6 Colorful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CellMar>
        <w:top w:w="0" w:type="dxa"/>
        <w:left w:w="0" w:type="dxa"/>
        <w:bottom w:w="0" w:type="dxa"/>
        <w:right w:w="0" w:type="dxa"/>
      </w:tblCellMar>
    </w:tblPr>
    <w:tblStylePr w:type="firstRow">
      <w:rPr>
        <w:b/>
        <w:color w:val="266779"/>
      </w:rPr>
      <w:tblPr/>
      <w:tcPr>
        <w:tcBorders>
          <w:bottom w:val="single" w:sz="12" w:space="0" w:color="4BACC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6Colorful-Accent63">
    <w:name w:val="Grid Table 6 Colorful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CellMar>
        <w:top w:w="0" w:type="dxa"/>
        <w:left w:w="0" w:type="dxa"/>
        <w:bottom w:w="0" w:type="dxa"/>
        <w:right w:w="0" w:type="dxa"/>
      </w:tblCellMar>
    </w:tblPr>
    <w:tblStylePr w:type="firstRow">
      <w:rPr>
        <w:b/>
        <w:color w:val="266779"/>
      </w:rPr>
      <w:tblPr/>
      <w:tcPr>
        <w:tcBorders>
          <w:bottom w:val="single" w:sz="12" w:space="0" w:color="F7964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FDE9D8"/>
      </w:tcPr>
    </w:tblStylePr>
    <w:tblStylePr w:type="band1Horz">
      <w:rPr>
        <w:color w:val="266779"/>
        <w:sz w:val="22"/>
        <w:szCs w:val="22"/>
      </w:rPr>
      <w:tblPr/>
      <w:tcPr>
        <w:shd w:val="clear" w:color="auto" w:fill="FDE9D8"/>
      </w:tcPr>
    </w:tblStylePr>
    <w:tblStylePr w:type="band2Horz">
      <w:rPr>
        <w:color w:val="266779"/>
        <w:sz w:val="22"/>
        <w:szCs w:val="22"/>
      </w:rPr>
    </w:tblStylePr>
  </w:style>
  <w:style w:type="table" w:customStyle="1" w:styleId="-716">
    <w:name w:val="Таблица-сетка 7 цветная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CellMar>
        <w:top w:w="0" w:type="dxa"/>
        <w:left w:w="0" w:type="dxa"/>
        <w:bottom w:w="0" w:type="dxa"/>
        <w:right w:w="0" w:type="dxa"/>
      </w:tblCellMar>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GridTable7Colorful-Accent13">
    <w:name w:val="Grid Table 7 Colorful -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A6BFDD"/>
        <w:right w:val="single" w:sz="4" w:space="0" w:color="A6BFDD"/>
        <w:insideH w:val="single" w:sz="4" w:space="0" w:color="A6BFDD"/>
        <w:insideV w:val="single" w:sz="4" w:space="0" w:color="A6BFDD"/>
      </w:tblBorders>
      <w:tblCellMar>
        <w:top w:w="0" w:type="dxa"/>
        <w:left w:w="0" w:type="dxa"/>
        <w:bottom w:w="0" w:type="dxa"/>
        <w:right w:w="0" w:type="dxa"/>
      </w:tblCellMar>
    </w:tblPr>
    <w:tblStylePr w:type="firstRow">
      <w:rPr>
        <w:b/>
        <w:color w:val="A6BFDD"/>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b/>
        <w:color w:val="A6BFDD"/>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A6BFDD"/>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A6BFDD"/>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7Colorful-Accent23">
    <w:name w:val="Grid Table 7 Colorful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D99695"/>
        <w:right w:val="single" w:sz="4" w:space="0" w:color="D99695"/>
        <w:insideH w:val="single" w:sz="4" w:space="0" w:color="D99695"/>
        <w:insideV w:val="single" w:sz="4" w:space="0" w:color="D99695"/>
      </w:tblBorders>
      <w:tblCellMar>
        <w:top w:w="0" w:type="dxa"/>
        <w:left w:w="0" w:type="dxa"/>
        <w:bottom w:w="0" w:type="dxa"/>
        <w:right w:w="0" w:type="dxa"/>
      </w:tblCellMar>
    </w:tblPr>
    <w:tblStylePr w:type="firstRow">
      <w:rPr>
        <w:b/>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b/>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7Colorful-Accent33">
    <w:name w:val="Grid Table 7 Colorful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9ABB59"/>
        <w:right w:val="single" w:sz="4" w:space="0" w:color="9ABB59"/>
        <w:insideH w:val="single" w:sz="4" w:space="0" w:color="9ABB59"/>
        <w:insideV w:val="single" w:sz="4" w:space="0" w:color="9ABB59"/>
      </w:tblBorders>
      <w:tblCellMar>
        <w:top w:w="0" w:type="dxa"/>
        <w:left w:w="0" w:type="dxa"/>
        <w:bottom w:w="0" w:type="dxa"/>
        <w:right w:w="0" w:type="dxa"/>
      </w:tblCellMar>
    </w:tblPr>
    <w:tblStylePr w:type="firstRow">
      <w:rPr>
        <w:b/>
        <w:color w:val="9ABB59"/>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b/>
        <w:color w:val="9ABB59"/>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9ABB59"/>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9ABB59"/>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7Colorful-Accent43">
    <w:name w:val="Grid Table 7 Colorful -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B2A1C6"/>
        <w:right w:val="single" w:sz="4" w:space="0" w:color="B2A1C6"/>
        <w:insideH w:val="single" w:sz="4" w:space="0" w:color="B2A1C6"/>
        <w:insideV w:val="single" w:sz="4" w:space="0" w:color="B2A1C6"/>
      </w:tblBorders>
      <w:tblCellMar>
        <w:top w:w="0" w:type="dxa"/>
        <w:left w:w="0" w:type="dxa"/>
        <w:bottom w:w="0" w:type="dxa"/>
        <w:right w:w="0" w:type="dxa"/>
      </w:tblCellMar>
    </w:tblPr>
    <w:tblStylePr w:type="firstRow">
      <w:rPr>
        <w:b/>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b/>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7Colorful-Accent53">
    <w:name w:val="Grid Table 7 Colorful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99D0DE"/>
        <w:right w:val="single" w:sz="4" w:space="0" w:color="99D0DE"/>
        <w:insideH w:val="single" w:sz="4" w:space="0" w:color="99D0DE"/>
        <w:insideV w:val="single" w:sz="4" w:space="0" w:color="99D0DE"/>
      </w:tblBorders>
      <w:tblCellMar>
        <w:top w:w="0" w:type="dxa"/>
        <w:left w:w="0" w:type="dxa"/>
        <w:bottom w:w="0" w:type="dxa"/>
        <w:right w:w="0" w:type="dxa"/>
      </w:tblCellMar>
    </w:tblPr>
    <w:tblStylePr w:type="firstRow">
      <w:rPr>
        <w:b/>
        <w:color w:val="266779"/>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b/>
        <w:color w:val="266779"/>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266779"/>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266779"/>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7Colorful-Accent63">
    <w:name w:val="Grid Table 7 Colorful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FAC396"/>
        <w:right w:val="single" w:sz="4" w:space="0" w:color="FAC396"/>
        <w:insideH w:val="single" w:sz="4" w:space="0" w:color="FAC396"/>
        <w:insideV w:val="single" w:sz="4" w:space="0" w:color="FAC396"/>
      </w:tblBorders>
      <w:tblCellMar>
        <w:top w:w="0" w:type="dxa"/>
        <w:left w:w="0" w:type="dxa"/>
        <w:bottom w:w="0" w:type="dxa"/>
        <w:right w:w="0" w:type="dxa"/>
      </w:tblCellMar>
    </w:tblPr>
    <w:tblStylePr w:type="firstRow">
      <w:rPr>
        <w:b/>
        <w:color w:val="B15407"/>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b/>
        <w:color w:val="B15407"/>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B15407"/>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B15407"/>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9D8"/>
      </w:tcPr>
    </w:tblStylePr>
    <w:tblStylePr w:type="band1Horz">
      <w:rPr>
        <w:color w:val="B15407"/>
        <w:sz w:val="22"/>
        <w:szCs w:val="22"/>
      </w:rPr>
      <w:tblPr/>
      <w:tcPr>
        <w:shd w:val="clear" w:color="auto" w:fill="FDE9D8"/>
      </w:tcPr>
    </w:tblStylePr>
    <w:tblStylePr w:type="band2Horz">
      <w:rPr>
        <w:color w:val="B15407"/>
        <w:sz w:val="22"/>
        <w:szCs w:val="22"/>
      </w:rPr>
    </w:tblStylePr>
  </w:style>
  <w:style w:type="table" w:customStyle="1" w:styleId="-1160">
    <w:name w:val="Список-таблица 1 светлая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ListTable1Light-Accent13">
    <w:name w:val="List Table 1 Light -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4F81BD"/>
          <w:right w:val="none" w:sz="0" w:space="0" w:color="auto"/>
        </w:tcBorders>
      </w:tcPr>
    </w:tblStylePr>
    <w:tblStylePr w:type="lastRow">
      <w:rPr>
        <w:b/>
        <w:color w:val="404040"/>
      </w:rPr>
      <w:tblPr/>
      <w:tcPr>
        <w:tcBorders>
          <w:top w:val="single" w:sz="4" w:space="0" w:color="4F81B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2DFEE"/>
      </w:tcPr>
    </w:tblStylePr>
    <w:tblStylePr w:type="band1Horz">
      <w:tblPr/>
      <w:tcPr>
        <w:shd w:val="clear" w:color="auto" w:fill="D2DFEE"/>
      </w:tcPr>
    </w:tblStylePr>
  </w:style>
  <w:style w:type="table" w:customStyle="1" w:styleId="ListTable1Light-Accent23">
    <w:name w:val="List Table 1 Light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C0504D"/>
          <w:right w:val="none" w:sz="0" w:space="0" w:color="auto"/>
        </w:tcBorders>
      </w:tcPr>
    </w:tblStylePr>
    <w:tblStylePr w:type="lastRow">
      <w:rPr>
        <w:b/>
        <w:color w:val="404040"/>
      </w:rPr>
      <w:tblPr/>
      <w:tcPr>
        <w:tcBorders>
          <w:top w:val="single" w:sz="4" w:space="0" w:color="C0504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FD2D2"/>
      </w:tcPr>
    </w:tblStylePr>
    <w:tblStylePr w:type="band1Horz">
      <w:tblPr/>
      <w:tcPr>
        <w:shd w:val="clear" w:color="auto" w:fill="EFD2D2"/>
      </w:tcPr>
    </w:tblStylePr>
  </w:style>
  <w:style w:type="table" w:customStyle="1" w:styleId="ListTable1Light-Accent33">
    <w:name w:val="List Table 1 Light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9BBB59"/>
          <w:right w:val="none" w:sz="0" w:space="0" w:color="auto"/>
        </w:tcBorders>
      </w:tcPr>
    </w:tblStylePr>
    <w:tblStylePr w:type="lastRow">
      <w:rPr>
        <w:b/>
        <w:color w:val="404040"/>
      </w:rPr>
      <w:tblPr/>
      <w:tcPr>
        <w:tcBorders>
          <w:top w:val="single" w:sz="4" w:space="0" w:color="9BBB59"/>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5EED5"/>
      </w:tcPr>
    </w:tblStylePr>
    <w:tblStylePr w:type="band1Horz">
      <w:tblPr/>
      <w:tcPr>
        <w:shd w:val="clear" w:color="auto" w:fill="E5EED5"/>
      </w:tcPr>
    </w:tblStylePr>
  </w:style>
  <w:style w:type="table" w:customStyle="1" w:styleId="ListTable1Light-Accent43">
    <w:name w:val="List Table 1 Light -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8064A2"/>
          <w:right w:val="none" w:sz="0" w:space="0" w:color="auto"/>
        </w:tcBorders>
      </w:tcPr>
    </w:tblStylePr>
    <w:tblStylePr w:type="lastRow">
      <w:rPr>
        <w:b/>
        <w:color w:val="404040"/>
      </w:rPr>
      <w:tblPr/>
      <w:tcPr>
        <w:tcBorders>
          <w:top w:val="single" w:sz="4" w:space="0" w:color="8064A2"/>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FD8E7"/>
      </w:tcPr>
    </w:tblStylePr>
    <w:tblStylePr w:type="band1Horz">
      <w:tblPr/>
      <w:tcPr>
        <w:shd w:val="clear" w:color="auto" w:fill="DFD8E7"/>
      </w:tcPr>
    </w:tblStylePr>
  </w:style>
  <w:style w:type="table" w:customStyle="1" w:styleId="ListTable1Light-Accent53">
    <w:name w:val="List Table 1 Light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4BACC6"/>
          <w:right w:val="none" w:sz="0" w:space="0" w:color="auto"/>
        </w:tcBorders>
      </w:tcPr>
    </w:tblStylePr>
    <w:tblStylePr w:type="lastRow">
      <w:rPr>
        <w:b/>
        <w:color w:val="404040"/>
      </w:rPr>
      <w:tblPr/>
      <w:tcPr>
        <w:tcBorders>
          <w:top w:val="single" w:sz="4" w:space="0" w:color="4BACC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1EAF0"/>
      </w:tcPr>
    </w:tblStylePr>
    <w:tblStylePr w:type="band1Horz">
      <w:tblPr/>
      <w:tcPr>
        <w:shd w:val="clear" w:color="auto" w:fill="D1EAF0"/>
      </w:tcPr>
    </w:tblStylePr>
  </w:style>
  <w:style w:type="table" w:customStyle="1" w:styleId="ListTable1Light-Accent63">
    <w:name w:val="List Table 1 Light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F79646"/>
          <w:right w:val="none" w:sz="0" w:space="0" w:color="auto"/>
        </w:tcBorders>
      </w:tcPr>
    </w:tblStylePr>
    <w:tblStylePr w:type="lastRow">
      <w:rPr>
        <w:b/>
        <w:color w:val="404040"/>
      </w:rPr>
      <w:tblPr/>
      <w:tcPr>
        <w:tcBorders>
          <w:top w:val="single" w:sz="4" w:space="0" w:color="F7964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DE4D0"/>
      </w:tcPr>
    </w:tblStylePr>
    <w:tblStylePr w:type="band1Horz">
      <w:tblPr/>
      <w:tcPr>
        <w:shd w:val="clear" w:color="auto" w:fill="FDE4D0"/>
      </w:tcPr>
    </w:tblStylePr>
  </w:style>
  <w:style w:type="table" w:customStyle="1" w:styleId="-2160">
    <w:name w:val="Список-таблица 2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6F6F6F"/>
        <w:bottom w:val="single" w:sz="4" w:space="0" w:color="6F6F6F"/>
        <w:insideH w:val="single" w:sz="4" w:space="0" w:color="6F6F6F"/>
      </w:tblBorders>
      <w:tblCellMar>
        <w:top w:w="0" w:type="dxa"/>
        <w:left w:w="0" w:type="dxa"/>
        <w:bottom w:w="0" w:type="dxa"/>
        <w:right w:w="0" w:type="dxa"/>
      </w:tblCellMar>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2-Accent13">
    <w:name w:val="List Table 2 -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BB7D9"/>
        <w:bottom w:val="single" w:sz="4" w:space="0" w:color="9BB7D9"/>
        <w:insideH w:val="single" w:sz="4" w:space="0" w:color="9BB7D9"/>
      </w:tblBorders>
      <w:tblCellMar>
        <w:top w:w="0" w:type="dxa"/>
        <w:left w:w="0" w:type="dxa"/>
        <w:bottom w:w="0" w:type="dxa"/>
        <w:right w:w="0" w:type="dxa"/>
      </w:tblCellMar>
    </w:tblPr>
    <w:tblStylePr w:type="fir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la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2-Accent23">
    <w:name w:val="List Table 2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B9B9A"/>
        <w:bottom w:val="single" w:sz="4" w:space="0" w:color="DB9B9A"/>
        <w:insideH w:val="single" w:sz="4" w:space="0" w:color="DB9B9A"/>
      </w:tblBorders>
      <w:tblCellMar>
        <w:top w:w="0" w:type="dxa"/>
        <w:left w:w="0" w:type="dxa"/>
        <w:bottom w:w="0" w:type="dxa"/>
        <w:right w:w="0" w:type="dxa"/>
      </w:tblCellMar>
    </w:tblPr>
    <w:tblStylePr w:type="fir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la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2-Accent33">
    <w:name w:val="List Table 2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6D8A1"/>
        <w:bottom w:val="single" w:sz="4" w:space="0" w:color="C6D8A1"/>
        <w:insideH w:val="single" w:sz="4" w:space="0" w:color="C6D8A1"/>
      </w:tblBorders>
      <w:tblCellMar>
        <w:top w:w="0" w:type="dxa"/>
        <w:left w:w="0" w:type="dxa"/>
        <w:bottom w:w="0" w:type="dxa"/>
        <w:right w:w="0" w:type="dxa"/>
      </w:tblCellMar>
    </w:tblPr>
    <w:tblStylePr w:type="fir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la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2-Accent43">
    <w:name w:val="List Table 2 -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A7CA"/>
        <w:bottom w:val="single" w:sz="4" w:space="0" w:color="B7A7CA"/>
        <w:insideH w:val="single" w:sz="4" w:space="0" w:color="B7A7CA"/>
      </w:tblBorders>
      <w:tblCellMar>
        <w:top w:w="0" w:type="dxa"/>
        <w:left w:w="0" w:type="dxa"/>
        <w:bottom w:w="0" w:type="dxa"/>
        <w:right w:w="0" w:type="dxa"/>
      </w:tblCellMar>
    </w:tblPr>
    <w:tblStylePr w:type="fir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la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2-Accent53">
    <w:name w:val="List Table 2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9D0DE"/>
        <w:bottom w:val="single" w:sz="4" w:space="0" w:color="99D0DE"/>
        <w:insideH w:val="single" w:sz="4" w:space="0" w:color="99D0DE"/>
      </w:tblBorders>
      <w:tblCellMar>
        <w:top w:w="0" w:type="dxa"/>
        <w:left w:w="0" w:type="dxa"/>
        <w:bottom w:w="0" w:type="dxa"/>
        <w:right w:w="0" w:type="dxa"/>
      </w:tblCellMar>
    </w:tblPr>
    <w:tblStylePr w:type="fir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la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2-Accent63">
    <w:name w:val="List Table 2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396"/>
        <w:bottom w:val="single" w:sz="4" w:space="0" w:color="FAC396"/>
        <w:insideH w:val="single" w:sz="4" w:space="0" w:color="FAC396"/>
      </w:tblBorders>
      <w:tblCellMar>
        <w:top w:w="0" w:type="dxa"/>
        <w:left w:w="0" w:type="dxa"/>
        <w:bottom w:w="0" w:type="dxa"/>
        <w:right w:w="0" w:type="dxa"/>
      </w:tblCellMar>
    </w:tblPr>
    <w:tblStylePr w:type="fir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la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3160">
    <w:name w:val="Список-таблица 3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CellMar>
        <w:top w:w="0" w:type="dxa"/>
        <w:left w:w="0" w:type="dxa"/>
        <w:bottom w:w="0" w:type="dxa"/>
        <w:right w:w="0" w:type="dxa"/>
      </w:tblCellMar>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ListTable3-Accent13">
    <w:name w:val="List Table 3 -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4F81BD"/>
        <w:left w:val="single" w:sz="4" w:space="0" w:color="4F81BD"/>
        <w:bottom w:val="single" w:sz="4" w:space="0" w:color="4F81BD"/>
        <w:right w:val="single" w:sz="4" w:space="0" w:color="4F81BD"/>
      </w:tblBorders>
      <w:tblCellMar>
        <w:top w:w="0" w:type="dxa"/>
        <w:left w:w="0" w:type="dxa"/>
        <w:bottom w:w="0" w:type="dxa"/>
        <w:right w:w="0" w:type="dxa"/>
      </w:tblCellMar>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F81BD"/>
          <w:right w:val="single" w:sz="4" w:space="0" w:color="4F81BD"/>
        </w:tcBorders>
      </w:tcPr>
    </w:tblStylePr>
    <w:tblStylePr w:type="band1Horz">
      <w:rPr>
        <w:color w:val="404040"/>
        <w:sz w:val="22"/>
        <w:szCs w:val="22"/>
      </w:rPr>
      <w:tblPr/>
      <w:tcPr>
        <w:tcBorders>
          <w:top w:val="single" w:sz="4" w:space="0" w:color="4F81BD"/>
          <w:bottom w:val="single" w:sz="4" w:space="0" w:color="4F81BD"/>
        </w:tcBorders>
      </w:tcPr>
    </w:tblStylePr>
  </w:style>
  <w:style w:type="table" w:customStyle="1" w:styleId="ListTable3-Accent23">
    <w:name w:val="List Table 3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99695"/>
        <w:left w:val="single" w:sz="4" w:space="0" w:color="D99695"/>
        <w:bottom w:val="single" w:sz="4" w:space="0" w:color="D99695"/>
        <w:right w:val="single" w:sz="4" w:space="0" w:color="D99695"/>
      </w:tblBorders>
      <w:tblCellMar>
        <w:top w:w="0" w:type="dxa"/>
        <w:left w:w="0" w:type="dxa"/>
        <w:bottom w:w="0" w:type="dxa"/>
        <w:right w:w="0" w:type="dxa"/>
      </w:tblCellMar>
    </w:tblPr>
    <w:tblStylePr w:type="firstRow">
      <w:rPr>
        <w:b/>
        <w:color w:val="FFFFFF"/>
        <w:sz w:val="22"/>
        <w:szCs w:val="22"/>
      </w:rPr>
      <w:tblPr/>
      <w:tcPr>
        <w:shd w:val="clear" w:color="auto" w:fill="D9969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C0504D"/>
          <w:right w:val="single" w:sz="4" w:space="0" w:color="C0504D"/>
        </w:tcBorders>
      </w:tcPr>
    </w:tblStylePr>
    <w:tblStylePr w:type="band1Horz">
      <w:rPr>
        <w:color w:val="404040"/>
        <w:sz w:val="22"/>
        <w:szCs w:val="22"/>
      </w:rPr>
      <w:tblPr/>
      <w:tcPr>
        <w:tcBorders>
          <w:top w:val="single" w:sz="4" w:space="0" w:color="C0504D"/>
          <w:bottom w:val="single" w:sz="4" w:space="0" w:color="C0504D"/>
        </w:tcBorders>
      </w:tcPr>
    </w:tblStylePr>
  </w:style>
  <w:style w:type="table" w:customStyle="1" w:styleId="ListTable3-Accent33">
    <w:name w:val="List Table 3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3D69B"/>
        <w:left w:val="single" w:sz="4" w:space="0" w:color="C3D69B"/>
        <w:bottom w:val="single" w:sz="4" w:space="0" w:color="C3D69B"/>
        <w:right w:val="single" w:sz="4" w:space="0" w:color="C3D69B"/>
      </w:tblBorders>
      <w:tblCellMar>
        <w:top w:w="0" w:type="dxa"/>
        <w:left w:w="0" w:type="dxa"/>
        <w:bottom w:w="0" w:type="dxa"/>
        <w:right w:w="0" w:type="dxa"/>
      </w:tblCellMar>
    </w:tblPr>
    <w:tblStylePr w:type="firstRow">
      <w:rPr>
        <w:b/>
        <w:color w:val="FFFFFF"/>
        <w:sz w:val="22"/>
        <w:szCs w:val="22"/>
      </w:rPr>
      <w:tblPr/>
      <w:tcPr>
        <w:shd w:val="clear" w:color="auto" w:fill="C3D69B"/>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9BBB59"/>
          <w:right w:val="single" w:sz="4" w:space="0" w:color="9BBB59"/>
        </w:tcBorders>
      </w:tcPr>
    </w:tblStylePr>
    <w:tblStylePr w:type="band1Horz">
      <w:rPr>
        <w:color w:val="404040"/>
        <w:sz w:val="22"/>
        <w:szCs w:val="22"/>
      </w:rPr>
      <w:tblPr/>
      <w:tcPr>
        <w:tcBorders>
          <w:top w:val="single" w:sz="4" w:space="0" w:color="9BBB59"/>
          <w:bottom w:val="single" w:sz="4" w:space="0" w:color="9BBB59"/>
        </w:tcBorders>
      </w:tcPr>
    </w:tblStylePr>
  </w:style>
  <w:style w:type="table" w:customStyle="1" w:styleId="ListTable3-Accent43">
    <w:name w:val="List Table 3 -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2A1C6"/>
        <w:left w:val="single" w:sz="4" w:space="0" w:color="B2A1C6"/>
        <w:bottom w:val="single" w:sz="4" w:space="0" w:color="B2A1C6"/>
        <w:right w:val="single" w:sz="4" w:space="0" w:color="B2A1C6"/>
      </w:tblBorders>
      <w:tblCellMar>
        <w:top w:w="0" w:type="dxa"/>
        <w:left w:w="0" w:type="dxa"/>
        <w:bottom w:w="0" w:type="dxa"/>
        <w:right w:w="0" w:type="dxa"/>
      </w:tblCellMar>
    </w:tblPr>
    <w:tblStylePr w:type="firstRow">
      <w:rPr>
        <w:b/>
        <w:color w:val="FFFFFF"/>
        <w:sz w:val="22"/>
        <w:szCs w:val="22"/>
      </w:rPr>
      <w:tblPr/>
      <w:tcPr>
        <w:shd w:val="clear" w:color="auto" w:fill="B2A1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8064A2"/>
          <w:right w:val="single" w:sz="4" w:space="0" w:color="8064A2"/>
        </w:tcBorders>
      </w:tcPr>
    </w:tblStylePr>
    <w:tblStylePr w:type="band1Horz">
      <w:rPr>
        <w:color w:val="404040"/>
        <w:sz w:val="22"/>
        <w:szCs w:val="22"/>
      </w:rPr>
      <w:tblPr/>
      <w:tcPr>
        <w:tcBorders>
          <w:top w:val="single" w:sz="4" w:space="0" w:color="8064A2"/>
          <w:bottom w:val="single" w:sz="4" w:space="0" w:color="8064A2"/>
        </w:tcBorders>
      </w:tcPr>
    </w:tblStylePr>
  </w:style>
  <w:style w:type="table" w:customStyle="1" w:styleId="ListTable3-Accent53">
    <w:name w:val="List Table 3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2CCDC"/>
        <w:left w:val="single" w:sz="4" w:space="0" w:color="92CCDC"/>
        <w:bottom w:val="single" w:sz="4" w:space="0" w:color="92CCDC"/>
        <w:right w:val="single" w:sz="4" w:space="0" w:color="92CCDC"/>
      </w:tblBorders>
      <w:tblCellMar>
        <w:top w:w="0" w:type="dxa"/>
        <w:left w:w="0" w:type="dxa"/>
        <w:bottom w:w="0" w:type="dxa"/>
        <w:right w:w="0" w:type="dxa"/>
      </w:tblCellMar>
    </w:tblPr>
    <w:tblStylePr w:type="firstRow">
      <w:rPr>
        <w:b/>
        <w:color w:val="FFFFFF"/>
        <w:sz w:val="22"/>
        <w:szCs w:val="22"/>
      </w:rPr>
      <w:tblPr/>
      <w:tcPr>
        <w:shd w:val="clear" w:color="auto" w:fill="92CCDC"/>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BACC6"/>
          <w:right w:val="single" w:sz="4" w:space="0" w:color="4BACC6"/>
        </w:tcBorders>
      </w:tcPr>
    </w:tblStylePr>
    <w:tblStylePr w:type="band1Horz">
      <w:rPr>
        <w:color w:val="404040"/>
        <w:sz w:val="22"/>
        <w:szCs w:val="22"/>
      </w:rPr>
      <w:tblPr/>
      <w:tcPr>
        <w:tcBorders>
          <w:top w:val="single" w:sz="4" w:space="0" w:color="4BACC6"/>
          <w:bottom w:val="single" w:sz="4" w:space="0" w:color="4BACC6"/>
        </w:tcBorders>
      </w:tcPr>
    </w:tblStylePr>
  </w:style>
  <w:style w:type="table" w:customStyle="1" w:styleId="ListTable3-Accent63">
    <w:name w:val="List Table 3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090"/>
        <w:left w:val="single" w:sz="4" w:space="0" w:color="FAC090"/>
        <w:bottom w:val="single" w:sz="4" w:space="0" w:color="FAC090"/>
        <w:right w:val="single" w:sz="4" w:space="0" w:color="FAC090"/>
      </w:tblBorders>
      <w:tblCellMar>
        <w:top w:w="0" w:type="dxa"/>
        <w:left w:w="0" w:type="dxa"/>
        <w:bottom w:w="0" w:type="dxa"/>
        <w:right w:w="0" w:type="dxa"/>
      </w:tblCellMar>
    </w:tblPr>
    <w:tblStylePr w:type="firstRow">
      <w:rPr>
        <w:b/>
        <w:color w:val="FFFFFF"/>
        <w:sz w:val="22"/>
        <w:szCs w:val="22"/>
      </w:rPr>
      <w:tblPr/>
      <w:tcPr>
        <w:shd w:val="clear" w:color="auto" w:fill="FAC09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79646"/>
          <w:right w:val="single" w:sz="4" w:space="0" w:color="F79646"/>
        </w:tcBorders>
      </w:tcPr>
    </w:tblStylePr>
    <w:tblStylePr w:type="band1Horz">
      <w:rPr>
        <w:color w:val="404040"/>
        <w:sz w:val="22"/>
        <w:szCs w:val="22"/>
      </w:rPr>
      <w:tblPr/>
      <w:tcPr>
        <w:tcBorders>
          <w:top w:val="single" w:sz="4" w:space="0" w:color="F79646"/>
          <w:bottom w:val="single" w:sz="4" w:space="0" w:color="F79646"/>
        </w:tcBorders>
      </w:tcPr>
    </w:tblStylePr>
  </w:style>
  <w:style w:type="table" w:customStyle="1" w:styleId="-4160">
    <w:name w:val="Список-таблица 4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CellMar>
        <w:top w:w="0" w:type="dxa"/>
        <w:left w:w="0" w:type="dxa"/>
        <w:bottom w:w="0" w:type="dxa"/>
        <w:right w:w="0" w:type="dxa"/>
      </w:tblCellMar>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4-Accent13">
    <w:name w:val="List Table 4 -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tblBorders>
      <w:tblCellMar>
        <w:top w:w="0" w:type="dxa"/>
        <w:left w:w="0" w:type="dxa"/>
        <w:bottom w:w="0" w:type="dxa"/>
        <w:right w:w="0" w:type="dxa"/>
      </w:tblCellMar>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4-Accent23">
    <w:name w:val="List Table 4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tblBorders>
      <w:tblCellMar>
        <w:top w:w="0" w:type="dxa"/>
        <w:left w:w="0" w:type="dxa"/>
        <w:bottom w:w="0" w:type="dxa"/>
        <w:right w:w="0" w:type="dxa"/>
      </w:tblCellMar>
    </w:tblPr>
    <w:tblStylePr w:type="firstRow">
      <w:rPr>
        <w:b/>
        <w:color w:val="FFFFFF"/>
        <w:sz w:val="22"/>
        <w:szCs w:val="22"/>
      </w:rPr>
      <w:tblPr/>
      <w:tcPr>
        <w:shd w:val="clear" w:color="auto" w:fill="C0504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4-Accent33">
    <w:name w:val="List Table 4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tblBorders>
      <w:tblCellMar>
        <w:top w:w="0" w:type="dxa"/>
        <w:left w:w="0" w:type="dxa"/>
        <w:bottom w:w="0" w:type="dxa"/>
        <w:right w:w="0" w:type="dxa"/>
      </w:tblCellMar>
    </w:tblPr>
    <w:tblStylePr w:type="firstRow">
      <w:rPr>
        <w:b/>
        <w:color w:val="FFFFFF"/>
        <w:sz w:val="22"/>
        <w:szCs w:val="22"/>
      </w:rPr>
      <w:tblPr/>
      <w:tcPr>
        <w:shd w:val="clear" w:color="auto" w:fill="9BBB5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4-Accent43">
    <w:name w:val="List Table 4 -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tblBorders>
      <w:tblCellMar>
        <w:top w:w="0" w:type="dxa"/>
        <w:left w:w="0" w:type="dxa"/>
        <w:bottom w:w="0" w:type="dxa"/>
        <w:right w:w="0" w:type="dxa"/>
      </w:tblCellMar>
    </w:tblPr>
    <w:tblStylePr w:type="firstRow">
      <w:rPr>
        <w:b/>
        <w:color w:val="FFFFFF"/>
        <w:sz w:val="22"/>
        <w:szCs w:val="22"/>
      </w:rPr>
      <w:tblPr/>
      <w:tcPr>
        <w:shd w:val="clear" w:color="auto" w:fill="8064A2"/>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4-Accent53">
    <w:name w:val="List Table 4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tblBorders>
      <w:tblCellMar>
        <w:top w:w="0" w:type="dxa"/>
        <w:left w:w="0" w:type="dxa"/>
        <w:bottom w:w="0" w:type="dxa"/>
        <w:right w:w="0" w:type="dxa"/>
      </w:tblCellMar>
    </w:tblPr>
    <w:tblStylePr w:type="firstRow">
      <w:rPr>
        <w:b/>
        <w:color w:val="FFFFFF"/>
        <w:sz w:val="22"/>
        <w:szCs w:val="22"/>
      </w:rPr>
      <w:tblPr/>
      <w:tcPr>
        <w:shd w:val="clear" w:color="auto" w:fill="4BAC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4-Accent63">
    <w:name w:val="List Table 4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tblBorders>
      <w:tblCellMar>
        <w:top w:w="0" w:type="dxa"/>
        <w:left w:w="0" w:type="dxa"/>
        <w:bottom w:w="0" w:type="dxa"/>
        <w:right w:w="0" w:type="dxa"/>
      </w:tblCellMar>
    </w:tblPr>
    <w:tblStylePr w:type="firstRow">
      <w:rPr>
        <w:b/>
        <w:color w:val="FFFFFF"/>
        <w:sz w:val="22"/>
        <w:szCs w:val="22"/>
      </w:rPr>
      <w:tblPr/>
      <w:tcPr>
        <w:shd w:val="clear" w:color="auto" w:fill="F7964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5160">
    <w:name w:val="Список-таблица 5 темная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CellMar>
        <w:top w:w="0" w:type="dxa"/>
        <w:left w:w="0" w:type="dxa"/>
        <w:bottom w:w="0" w:type="dxa"/>
        <w:right w:w="0" w:type="dxa"/>
      </w:tblCellMar>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ListTable5Dark-Accent13">
    <w:name w:val="List Table 5 Dark -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4F81BD"/>
        <w:left w:val="single" w:sz="36" w:space="0" w:color="4F81BD"/>
        <w:bottom w:val="single" w:sz="36" w:space="0" w:color="4F81BD"/>
        <w:right w:val="single" w:sz="36" w:space="0" w:color="4F81BD"/>
      </w:tblBorders>
      <w:tblCellMar>
        <w:top w:w="0" w:type="dxa"/>
        <w:left w:w="0" w:type="dxa"/>
        <w:bottom w:w="0" w:type="dxa"/>
        <w:right w:w="0" w:type="dxa"/>
      </w:tblCellMar>
    </w:tblPr>
    <w:tblStylePr w:type="firstRow">
      <w:rPr>
        <w:b/>
        <w:color w:val="FFFFFF"/>
        <w:sz w:val="22"/>
        <w:szCs w:val="22"/>
      </w:rPr>
      <w:tblPr/>
      <w:tcPr>
        <w:tcBorders>
          <w:top w:val="single" w:sz="36" w:space="0" w:color="4F81BD"/>
          <w:bottom w:val="single" w:sz="12" w:space="0" w:color="FFFFFF"/>
        </w:tcBorders>
        <w:shd w:val="clear" w:color="auto" w:fill="4F81BD"/>
      </w:tcPr>
    </w:tblStylePr>
    <w:tblStylePr w:type="lastRow">
      <w:rPr>
        <w:b/>
        <w:color w:val="FFFFFF"/>
        <w:sz w:val="22"/>
        <w:szCs w:val="22"/>
      </w:rPr>
    </w:tblStylePr>
    <w:tblStylePr w:type="firstCol">
      <w:rPr>
        <w:b/>
        <w:color w:val="FFFFFF"/>
        <w:sz w:val="22"/>
        <w:szCs w:val="22"/>
      </w:rPr>
      <w:tblPr/>
      <w:tcPr>
        <w:tcBorders>
          <w:left w:val="single" w:sz="36" w:space="0" w:color="4F81BD"/>
          <w:right w:val="single" w:sz="4" w:space="0" w:color="FFFFFF"/>
        </w:tcBorders>
      </w:tcPr>
    </w:tblStylePr>
    <w:tblStylePr w:type="lastCol">
      <w:tblPr/>
      <w:tcPr>
        <w:tcBorders>
          <w:left w:val="single" w:sz="4" w:space="0" w:color="FFFFFF"/>
          <w:right w:val="single" w:sz="36" w:space="0" w:color="4F81BD"/>
        </w:tcBorders>
      </w:tcPr>
    </w:tblStylePr>
    <w:tblStylePr w:type="band1Vert">
      <w:tblPr/>
      <w:tcPr>
        <w:tcBorders>
          <w:left w:val="single" w:sz="4" w:space="0" w:color="FFFFFF"/>
          <w:right w:val="single" w:sz="4" w:space="0" w:color="FFFFFF"/>
        </w:tcBorders>
        <w:shd w:val="clear" w:color="auto" w:fill="4F81BD"/>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F81BD"/>
      </w:tcPr>
    </w:tblStylePr>
    <w:tblStylePr w:type="band2Horz">
      <w:tblPr/>
      <w:tcPr>
        <w:tcBorders>
          <w:top w:val="single" w:sz="4" w:space="0" w:color="FFFFFF"/>
          <w:bottom w:val="single" w:sz="4" w:space="0" w:color="FFFFFF"/>
        </w:tcBorders>
        <w:shd w:val="clear" w:color="auto" w:fill="4F81BD"/>
      </w:tcPr>
    </w:tblStylePr>
  </w:style>
  <w:style w:type="table" w:customStyle="1" w:styleId="ListTable5Dark-Accent23">
    <w:name w:val="List Table 5 Dark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D99695"/>
        <w:left w:val="single" w:sz="36" w:space="0" w:color="D99695"/>
        <w:bottom w:val="single" w:sz="36" w:space="0" w:color="D99695"/>
        <w:right w:val="single" w:sz="36" w:space="0" w:color="D99695"/>
      </w:tblBorders>
      <w:tblCellMar>
        <w:top w:w="0" w:type="dxa"/>
        <w:left w:w="0" w:type="dxa"/>
        <w:bottom w:w="0" w:type="dxa"/>
        <w:right w:w="0" w:type="dxa"/>
      </w:tblCellMar>
    </w:tblPr>
    <w:tblStylePr w:type="firstRow">
      <w:rPr>
        <w:b/>
        <w:color w:val="FFFFFF"/>
        <w:sz w:val="22"/>
        <w:szCs w:val="22"/>
      </w:rPr>
      <w:tblPr/>
      <w:tcPr>
        <w:tcBorders>
          <w:top w:val="single" w:sz="36" w:space="0" w:color="C0504D"/>
          <w:bottom w:val="single" w:sz="12" w:space="0" w:color="FFFFFF"/>
        </w:tcBorders>
        <w:shd w:val="clear" w:color="auto" w:fill="D99695"/>
      </w:tcPr>
    </w:tblStylePr>
    <w:tblStylePr w:type="lastRow">
      <w:rPr>
        <w:b/>
        <w:color w:val="FFFFFF"/>
        <w:sz w:val="22"/>
        <w:szCs w:val="22"/>
      </w:rPr>
    </w:tblStylePr>
    <w:tblStylePr w:type="firstCol">
      <w:rPr>
        <w:b/>
        <w:color w:val="FFFFFF"/>
        <w:sz w:val="22"/>
        <w:szCs w:val="22"/>
      </w:rPr>
      <w:tblPr/>
      <w:tcPr>
        <w:tcBorders>
          <w:left w:val="single" w:sz="36" w:space="0" w:color="C0504D"/>
          <w:right w:val="single" w:sz="4" w:space="0" w:color="FFFFFF"/>
        </w:tcBorders>
      </w:tcPr>
    </w:tblStylePr>
    <w:tblStylePr w:type="lastCol">
      <w:tblPr/>
      <w:tcPr>
        <w:tcBorders>
          <w:left w:val="single" w:sz="4" w:space="0" w:color="FFFFFF"/>
          <w:right w:val="single" w:sz="36" w:space="0" w:color="C0504D"/>
        </w:tcBorders>
      </w:tcPr>
    </w:tblStylePr>
    <w:tblStylePr w:type="band1Vert">
      <w:tblPr/>
      <w:tcPr>
        <w:tcBorders>
          <w:left w:val="single" w:sz="4" w:space="0" w:color="FFFFFF"/>
          <w:right w:val="single" w:sz="4" w:space="0" w:color="FFFFFF"/>
        </w:tcBorders>
        <w:shd w:val="clear" w:color="auto" w:fill="D9969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D99695"/>
      </w:tcPr>
    </w:tblStylePr>
    <w:tblStylePr w:type="band2Horz">
      <w:tblPr/>
      <w:tcPr>
        <w:tcBorders>
          <w:top w:val="single" w:sz="4" w:space="0" w:color="FFFFFF"/>
          <w:bottom w:val="single" w:sz="4" w:space="0" w:color="FFFFFF"/>
        </w:tcBorders>
        <w:shd w:val="clear" w:color="auto" w:fill="D99695"/>
      </w:tcPr>
    </w:tblStylePr>
  </w:style>
  <w:style w:type="table" w:customStyle="1" w:styleId="ListTable5Dark-Accent33">
    <w:name w:val="List Table 5 Dark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C3D69B"/>
        <w:left w:val="single" w:sz="36" w:space="0" w:color="C3D69B"/>
        <w:bottom w:val="single" w:sz="36" w:space="0" w:color="C3D69B"/>
        <w:right w:val="single" w:sz="36" w:space="0" w:color="C3D69B"/>
      </w:tblBorders>
      <w:tblCellMar>
        <w:top w:w="0" w:type="dxa"/>
        <w:left w:w="0" w:type="dxa"/>
        <w:bottom w:w="0" w:type="dxa"/>
        <w:right w:w="0" w:type="dxa"/>
      </w:tblCellMar>
    </w:tblPr>
    <w:tblStylePr w:type="firstRow">
      <w:rPr>
        <w:b/>
        <w:color w:val="FFFFFF"/>
        <w:sz w:val="22"/>
        <w:szCs w:val="22"/>
      </w:rPr>
      <w:tblPr/>
      <w:tcPr>
        <w:tcBorders>
          <w:top w:val="single" w:sz="36" w:space="0" w:color="9BBB59"/>
          <w:bottom w:val="single" w:sz="12" w:space="0" w:color="FFFFFF"/>
        </w:tcBorders>
        <w:shd w:val="clear" w:color="auto" w:fill="C3D69B"/>
      </w:tcPr>
    </w:tblStylePr>
    <w:tblStylePr w:type="lastRow">
      <w:rPr>
        <w:b/>
        <w:color w:val="FFFFFF"/>
        <w:sz w:val="22"/>
        <w:szCs w:val="22"/>
      </w:rPr>
    </w:tblStylePr>
    <w:tblStylePr w:type="firstCol">
      <w:rPr>
        <w:b/>
        <w:color w:val="FFFFFF"/>
        <w:sz w:val="22"/>
        <w:szCs w:val="22"/>
      </w:rPr>
      <w:tblPr/>
      <w:tcPr>
        <w:tcBorders>
          <w:left w:val="single" w:sz="36" w:space="0" w:color="9BBB59"/>
          <w:right w:val="single" w:sz="4" w:space="0" w:color="FFFFFF"/>
        </w:tcBorders>
      </w:tcPr>
    </w:tblStylePr>
    <w:tblStylePr w:type="lastCol">
      <w:tblPr/>
      <w:tcPr>
        <w:tcBorders>
          <w:left w:val="single" w:sz="4" w:space="0" w:color="FFFFFF"/>
          <w:right w:val="single" w:sz="36" w:space="0" w:color="9BBB59"/>
        </w:tcBorders>
      </w:tcPr>
    </w:tblStylePr>
    <w:tblStylePr w:type="band1Vert">
      <w:tblPr/>
      <w:tcPr>
        <w:tcBorders>
          <w:left w:val="single" w:sz="4" w:space="0" w:color="FFFFFF"/>
          <w:right w:val="single" w:sz="4" w:space="0" w:color="FFFFFF"/>
        </w:tcBorders>
        <w:shd w:val="clear" w:color="auto" w:fill="C3D69B"/>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3D69B"/>
      </w:tcPr>
    </w:tblStylePr>
    <w:tblStylePr w:type="band2Horz">
      <w:tblPr/>
      <w:tcPr>
        <w:tcBorders>
          <w:top w:val="single" w:sz="4" w:space="0" w:color="FFFFFF"/>
          <w:bottom w:val="single" w:sz="4" w:space="0" w:color="FFFFFF"/>
        </w:tcBorders>
        <w:shd w:val="clear" w:color="auto" w:fill="C3D69B"/>
      </w:tcPr>
    </w:tblStylePr>
  </w:style>
  <w:style w:type="table" w:customStyle="1" w:styleId="ListTable5Dark-Accent43">
    <w:name w:val="List Table 5 Dark -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B2A1C6"/>
        <w:left w:val="single" w:sz="36" w:space="0" w:color="B2A1C6"/>
        <w:bottom w:val="single" w:sz="36" w:space="0" w:color="B2A1C6"/>
        <w:right w:val="single" w:sz="36" w:space="0" w:color="B2A1C6"/>
      </w:tblBorders>
      <w:tblCellMar>
        <w:top w:w="0" w:type="dxa"/>
        <w:left w:w="0" w:type="dxa"/>
        <w:bottom w:w="0" w:type="dxa"/>
        <w:right w:w="0" w:type="dxa"/>
      </w:tblCellMar>
    </w:tblPr>
    <w:tblStylePr w:type="firstRow">
      <w:rPr>
        <w:b/>
        <w:color w:val="FFFFFF"/>
        <w:sz w:val="22"/>
        <w:szCs w:val="22"/>
      </w:rPr>
      <w:tblPr/>
      <w:tcPr>
        <w:tcBorders>
          <w:top w:val="single" w:sz="36" w:space="0" w:color="8064A2"/>
          <w:bottom w:val="single" w:sz="12" w:space="0" w:color="FFFFFF"/>
        </w:tcBorders>
        <w:shd w:val="clear" w:color="auto" w:fill="B2A1C6"/>
      </w:tcPr>
    </w:tblStylePr>
    <w:tblStylePr w:type="lastRow">
      <w:rPr>
        <w:b/>
        <w:color w:val="FFFFFF"/>
        <w:sz w:val="22"/>
        <w:szCs w:val="22"/>
      </w:rPr>
    </w:tblStylePr>
    <w:tblStylePr w:type="firstCol">
      <w:rPr>
        <w:b/>
        <w:color w:val="FFFFFF"/>
        <w:sz w:val="22"/>
        <w:szCs w:val="22"/>
      </w:rPr>
      <w:tblPr/>
      <w:tcPr>
        <w:tcBorders>
          <w:left w:val="single" w:sz="36" w:space="0" w:color="8064A2"/>
          <w:right w:val="single" w:sz="4" w:space="0" w:color="FFFFFF"/>
        </w:tcBorders>
      </w:tcPr>
    </w:tblStylePr>
    <w:tblStylePr w:type="lastCol">
      <w:tblPr/>
      <w:tcPr>
        <w:tcBorders>
          <w:left w:val="single" w:sz="4" w:space="0" w:color="FFFFFF"/>
          <w:right w:val="single" w:sz="36" w:space="0" w:color="8064A2"/>
        </w:tcBorders>
      </w:tcPr>
    </w:tblStylePr>
    <w:tblStylePr w:type="band1Vert">
      <w:tblPr/>
      <w:tcPr>
        <w:tcBorders>
          <w:left w:val="single" w:sz="4" w:space="0" w:color="FFFFFF"/>
          <w:right w:val="single" w:sz="4" w:space="0" w:color="FFFFFF"/>
        </w:tcBorders>
        <w:shd w:val="clear" w:color="auto" w:fill="B2A1C6"/>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B2A1C6"/>
      </w:tcPr>
    </w:tblStylePr>
    <w:tblStylePr w:type="band2Horz">
      <w:tblPr/>
      <w:tcPr>
        <w:tcBorders>
          <w:top w:val="single" w:sz="4" w:space="0" w:color="FFFFFF"/>
          <w:bottom w:val="single" w:sz="4" w:space="0" w:color="FFFFFF"/>
        </w:tcBorders>
        <w:shd w:val="clear" w:color="auto" w:fill="B2A1C6"/>
      </w:tcPr>
    </w:tblStylePr>
  </w:style>
  <w:style w:type="table" w:customStyle="1" w:styleId="ListTable5Dark-Accent53">
    <w:name w:val="List Table 5 Dark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92CCDC"/>
        <w:left w:val="single" w:sz="36" w:space="0" w:color="92CCDC"/>
        <w:bottom w:val="single" w:sz="36" w:space="0" w:color="92CCDC"/>
        <w:right w:val="single" w:sz="36" w:space="0" w:color="92CCDC"/>
      </w:tblBorders>
      <w:tblCellMar>
        <w:top w:w="0" w:type="dxa"/>
        <w:left w:w="0" w:type="dxa"/>
        <w:bottom w:w="0" w:type="dxa"/>
        <w:right w:w="0" w:type="dxa"/>
      </w:tblCellMar>
    </w:tblPr>
    <w:tblStylePr w:type="firstRow">
      <w:rPr>
        <w:b/>
        <w:color w:val="FFFFFF"/>
        <w:sz w:val="22"/>
        <w:szCs w:val="22"/>
      </w:rPr>
      <w:tblPr/>
      <w:tcPr>
        <w:tcBorders>
          <w:top w:val="single" w:sz="36" w:space="0" w:color="4BACC6"/>
          <w:bottom w:val="single" w:sz="12" w:space="0" w:color="FFFFFF"/>
        </w:tcBorders>
        <w:shd w:val="clear" w:color="auto" w:fill="92CCDC"/>
      </w:tcPr>
    </w:tblStylePr>
    <w:tblStylePr w:type="lastRow">
      <w:rPr>
        <w:b/>
        <w:color w:val="FFFFFF"/>
        <w:sz w:val="22"/>
        <w:szCs w:val="22"/>
      </w:rPr>
    </w:tblStylePr>
    <w:tblStylePr w:type="firstCol">
      <w:rPr>
        <w:b/>
        <w:color w:val="FFFFFF"/>
        <w:sz w:val="22"/>
        <w:szCs w:val="22"/>
      </w:rPr>
      <w:tblPr/>
      <w:tcPr>
        <w:tcBorders>
          <w:left w:val="single" w:sz="36" w:space="0" w:color="4BACC6"/>
          <w:right w:val="single" w:sz="4" w:space="0" w:color="FFFFFF"/>
        </w:tcBorders>
      </w:tcPr>
    </w:tblStylePr>
    <w:tblStylePr w:type="lastCol">
      <w:tblPr/>
      <w:tcPr>
        <w:tcBorders>
          <w:left w:val="single" w:sz="4" w:space="0" w:color="FFFFFF"/>
          <w:right w:val="single" w:sz="36" w:space="0" w:color="4BACC6"/>
        </w:tcBorders>
      </w:tcPr>
    </w:tblStylePr>
    <w:tblStylePr w:type="band1Vert">
      <w:tblPr/>
      <w:tcPr>
        <w:tcBorders>
          <w:left w:val="single" w:sz="4" w:space="0" w:color="FFFFFF"/>
          <w:right w:val="single" w:sz="4" w:space="0" w:color="FFFFFF"/>
        </w:tcBorders>
        <w:shd w:val="clear" w:color="auto" w:fill="92CCDC"/>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2CCDC"/>
      </w:tcPr>
    </w:tblStylePr>
    <w:tblStylePr w:type="band2Horz">
      <w:tblPr/>
      <w:tcPr>
        <w:tcBorders>
          <w:top w:val="single" w:sz="4" w:space="0" w:color="FFFFFF"/>
          <w:bottom w:val="single" w:sz="4" w:space="0" w:color="FFFFFF"/>
        </w:tcBorders>
        <w:shd w:val="clear" w:color="auto" w:fill="92CCDC"/>
      </w:tcPr>
    </w:tblStylePr>
  </w:style>
  <w:style w:type="table" w:customStyle="1" w:styleId="ListTable5Dark-Accent63">
    <w:name w:val="List Table 5 Dark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FAC090"/>
        <w:left w:val="single" w:sz="36" w:space="0" w:color="FAC090"/>
        <w:bottom w:val="single" w:sz="36" w:space="0" w:color="FAC090"/>
        <w:right w:val="single" w:sz="36" w:space="0" w:color="FAC090"/>
      </w:tblBorders>
      <w:tblCellMar>
        <w:top w:w="0" w:type="dxa"/>
        <w:left w:w="0" w:type="dxa"/>
        <w:bottom w:w="0" w:type="dxa"/>
        <w:right w:w="0" w:type="dxa"/>
      </w:tblCellMar>
    </w:tblPr>
    <w:tblStylePr w:type="firstRow">
      <w:rPr>
        <w:b/>
        <w:color w:val="FFFFFF"/>
        <w:sz w:val="22"/>
        <w:szCs w:val="22"/>
      </w:rPr>
      <w:tblPr/>
      <w:tcPr>
        <w:tcBorders>
          <w:top w:val="single" w:sz="36" w:space="0" w:color="F79646"/>
          <w:bottom w:val="single" w:sz="12" w:space="0" w:color="FFFFFF"/>
        </w:tcBorders>
        <w:shd w:val="clear" w:color="auto" w:fill="FAC090"/>
      </w:tcPr>
    </w:tblStylePr>
    <w:tblStylePr w:type="lastRow">
      <w:rPr>
        <w:b/>
        <w:color w:val="FFFFFF"/>
        <w:sz w:val="22"/>
        <w:szCs w:val="22"/>
      </w:rPr>
    </w:tblStylePr>
    <w:tblStylePr w:type="firstCol">
      <w:rPr>
        <w:b/>
        <w:color w:val="FFFFFF"/>
        <w:sz w:val="22"/>
        <w:szCs w:val="22"/>
      </w:rPr>
      <w:tblPr/>
      <w:tcPr>
        <w:tcBorders>
          <w:left w:val="single" w:sz="36" w:space="0" w:color="F79646"/>
          <w:right w:val="single" w:sz="4" w:space="0" w:color="FFFFFF"/>
        </w:tcBorders>
      </w:tcPr>
    </w:tblStylePr>
    <w:tblStylePr w:type="lastCol">
      <w:tblPr/>
      <w:tcPr>
        <w:tcBorders>
          <w:left w:val="single" w:sz="4" w:space="0" w:color="FFFFFF"/>
          <w:right w:val="single" w:sz="36" w:space="0" w:color="F79646"/>
        </w:tcBorders>
      </w:tcPr>
    </w:tblStylePr>
    <w:tblStylePr w:type="band1Vert">
      <w:tblPr/>
      <w:tcPr>
        <w:tcBorders>
          <w:left w:val="single" w:sz="4" w:space="0" w:color="FFFFFF"/>
          <w:right w:val="single" w:sz="4" w:space="0" w:color="FFFFFF"/>
        </w:tcBorders>
        <w:shd w:val="clear" w:color="auto" w:fill="FAC090"/>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AC090"/>
      </w:tcPr>
    </w:tblStylePr>
    <w:tblStylePr w:type="band2Horz">
      <w:tblPr/>
      <w:tcPr>
        <w:tcBorders>
          <w:top w:val="single" w:sz="4" w:space="0" w:color="FFFFFF"/>
          <w:bottom w:val="single" w:sz="4" w:space="0" w:color="FFFFFF"/>
        </w:tcBorders>
        <w:shd w:val="clear" w:color="auto" w:fill="FAC090"/>
      </w:tcPr>
    </w:tblStylePr>
  </w:style>
  <w:style w:type="table" w:customStyle="1" w:styleId="-6160">
    <w:name w:val="Список-таблица 6 цветная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7F7F7F"/>
        <w:bottom w:val="single" w:sz="4" w:space="0" w:color="7F7F7F"/>
      </w:tblBorders>
      <w:tblCellMar>
        <w:top w:w="0" w:type="dxa"/>
        <w:left w:w="0" w:type="dxa"/>
        <w:bottom w:w="0" w:type="dxa"/>
        <w:right w:w="0" w:type="dxa"/>
      </w:tblCellMar>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ListTable6Colorful-Accent13">
    <w:name w:val="List Table 6 Colorful -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4F81BD"/>
        <w:bottom w:val="single" w:sz="4" w:space="0" w:color="4F81BD"/>
      </w:tblBorders>
      <w:tblCellMar>
        <w:top w:w="0" w:type="dxa"/>
        <w:left w:w="0" w:type="dxa"/>
        <w:bottom w:w="0" w:type="dxa"/>
        <w:right w:w="0" w:type="dxa"/>
      </w:tblCellMar>
    </w:tblPr>
    <w:tblStylePr w:type="firstRow">
      <w:rPr>
        <w:b/>
        <w:color w:val="2A4A71"/>
      </w:rPr>
      <w:tblPr/>
      <w:tcPr>
        <w:tcBorders>
          <w:bottom w:val="single" w:sz="4" w:space="0" w:color="4F81BD"/>
        </w:tcBorders>
      </w:tcPr>
    </w:tblStylePr>
    <w:tblStylePr w:type="lastRow">
      <w:rPr>
        <w:b/>
        <w:color w:val="2A4A71"/>
      </w:rPr>
      <w:tblPr/>
      <w:tcPr>
        <w:tcBorders>
          <w:top w:val="single" w:sz="4" w:space="0" w:color="4F81BD"/>
        </w:tcBorders>
      </w:tcPr>
    </w:tblStylePr>
    <w:tblStylePr w:type="firstCol">
      <w:rPr>
        <w:b/>
        <w:color w:val="2A4A71"/>
      </w:rPr>
    </w:tblStylePr>
    <w:tblStylePr w:type="lastCol">
      <w:rPr>
        <w:b/>
        <w:color w:val="2A4A71"/>
      </w:r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6Colorful-Accent23">
    <w:name w:val="List Table 6 Colorful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99695"/>
        <w:bottom w:val="single" w:sz="4" w:space="0" w:color="D99695"/>
      </w:tblBorders>
      <w:tblCellMar>
        <w:top w:w="0" w:type="dxa"/>
        <w:left w:w="0" w:type="dxa"/>
        <w:bottom w:w="0" w:type="dxa"/>
        <w:right w:w="0" w:type="dxa"/>
      </w:tblCellMar>
    </w:tblPr>
    <w:tblStylePr w:type="firstRow">
      <w:rPr>
        <w:b/>
        <w:color w:val="D99695"/>
      </w:rPr>
      <w:tblPr/>
      <w:tcPr>
        <w:tcBorders>
          <w:bottom w:val="single" w:sz="4" w:space="0" w:color="C0504D"/>
        </w:tcBorders>
      </w:tcPr>
    </w:tblStylePr>
    <w:tblStylePr w:type="lastRow">
      <w:rPr>
        <w:b/>
        <w:color w:val="D99695"/>
      </w:rPr>
      <w:tblPr/>
      <w:tcPr>
        <w:tcBorders>
          <w:top w:val="single" w:sz="4" w:space="0" w:color="C0504D"/>
        </w:tcBorders>
      </w:tcPr>
    </w:tblStylePr>
    <w:tblStylePr w:type="firstCol">
      <w:rPr>
        <w:b/>
        <w:color w:val="D99695"/>
      </w:rPr>
    </w:tblStylePr>
    <w:tblStylePr w:type="lastCol">
      <w:rPr>
        <w:b/>
        <w:color w:val="D99695"/>
      </w:r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6Colorful-Accent33">
    <w:name w:val="List Table 6 Colorful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3D69B"/>
        <w:bottom w:val="single" w:sz="4" w:space="0" w:color="C3D69B"/>
      </w:tblBorders>
      <w:tblCellMar>
        <w:top w:w="0" w:type="dxa"/>
        <w:left w:w="0" w:type="dxa"/>
        <w:bottom w:w="0" w:type="dxa"/>
        <w:right w:w="0" w:type="dxa"/>
      </w:tblCellMar>
    </w:tblPr>
    <w:tblStylePr w:type="firstRow">
      <w:rPr>
        <w:b/>
        <w:color w:val="C3D69B"/>
      </w:rPr>
      <w:tblPr/>
      <w:tcPr>
        <w:tcBorders>
          <w:bottom w:val="single" w:sz="4" w:space="0" w:color="9BBB59"/>
        </w:tcBorders>
      </w:tcPr>
    </w:tblStylePr>
    <w:tblStylePr w:type="lastRow">
      <w:rPr>
        <w:b/>
        <w:color w:val="C3D69B"/>
      </w:rPr>
      <w:tblPr/>
      <w:tcPr>
        <w:tcBorders>
          <w:top w:val="single" w:sz="4" w:space="0" w:color="9BBB59"/>
        </w:tcBorders>
      </w:tcPr>
    </w:tblStylePr>
    <w:tblStylePr w:type="firstCol">
      <w:rPr>
        <w:b/>
        <w:color w:val="C3D69B"/>
      </w:rPr>
    </w:tblStylePr>
    <w:tblStylePr w:type="lastCol">
      <w:rPr>
        <w:b/>
        <w:color w:val="C3D69B"/>
      </w:r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6Colorful-Accent43">
    <w:name w:val="List Table 6 Colorful -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2A1C6"/>
        <w:bottom w:val="single" w:sz="4" w:space="0" w:color="B2A1C6"/>
      </w:tblBorders>
      <w:tblCellMar>
        <w:top w:w="0" w:type="dxa"/>
        <w:left w:w="0" w:type="dxa"/>
        <w:bottom w:w="0" w:type="dxa"/>
        <w:right w:w="0" w:type="dxa"/>
      </w:tblCellMar>
    </w:tblPr>
    <w:tblStylePr w:type="firstRow">
      <w:rPr>
        <w:b/>
        <w:color w:val="B2A1C6"/>
      </w:rPr>
      <w:tblPr/>
      <w:tcPr>
        <w:tcBorders>
          <w:bottom w:val="single" w:sz="4" w:space="0" w:color="8064A2"/>
        </w:tcBorders>
      </w:tcPr>
    </w:tblStylePr>
    <w:tblStylePr w:type="lastRow">
      <w:rPr>
        <w:b/>
        <w:color w:val="B2A1C6"/>
      </w:rPr>
      <w:tblPr/>
      <w:tcPr>
        <w:tcBorders>
          <w:top w:val="single" w:sz="4" w:space="0" w:color="8064A2"/>
        </w:tcBorders>
      </w:tcPr>
    </w:tblStylePr>
    <w:tblStylePr w:type="firstCol">
      <w:rPr>
        <w:b/>
        <w:color w:val="B2A1C6"/>
      </w:rPr>
    </w:tblStylePr>
    <w:tblStylePr w:type="lastCol">
      <w:rPr>
        <w:b/>
        <w:color w:val="B2A1C6"/>
      </w:r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6Colorful-Accent53">
    <w:name w:val="List Table 6 Colorful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2CCDC"/>
        <w:bottom w:val="single" w:sz="4" w:space="0" w:color="92CCDC"/>
      </w:tblBorders>
      <w:tblCellMar>
        <w:top w:w="0" w:type="dxa"/>
        <w:left w:w="0" w:type="dxa"/>
        <w:bottom w:w="0" w:type="dxa"/>
        <w:right w:w="0" w:type="dxa"/>
      </w:tblCellMar>
    </w:tblPr>
    <w:tblStylePr w:type="firstRow">
      <w:rPr>
        <w:b/>
        <w:color w:val="92CCDC"/>
      </w:rPr>
      <w:tblPr/>
      <w:tcPr>
        <w:tcBorders>
          <w:bottom w:val="single" w:sz="4" w:space="0" w:color="4BACC6"/>
        </w:tcBorders>
      </w:tcPr>
    </w:tblStylePr>
    <w:tblStylePr w:type="lastRow">
      <w:rPr>
        <w:b/>
        <w:color w:val="92CCDC"/>
      </w:rPr>
      <w:tblPr/>
      <w:tcPr>
        <w:tcBorders>
          <w:top w:val="single" w:sz="4" w:space="0" w:color="4BACC6"/>
        </w:tcBorders>
      </w:tcPr>
    </w:tblStylePr>
    <w:tblStylePr w:type="firstCol">
      <w:rPr>
        <w:b/>
        <w:color w:val="92CCDC"/>
      </w:rPr>
    </w:tblStylePr>
    <w:tblStylePr w:type="lastCol">
      <w:rPr>
        <w:b/>
        <w:color w:val="92CCDC"/>
      </w:r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6Colorful-Accent63">
    <w:name w:val="List Table 6 Colorful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090"/>
        <w:bottom w:val="single" w:sz="4" w:space="0" w:color="FAC090"/>
      </w:tblBorders>
      <w:tblCellMar>
        <w:top w:w="0" w:type="dxa"/>
        <w:left w:w="0" w:type="dxa"/>
        <w:bottom w:w="0" w:type="dxa"/>
        <w:right w:w="0" w:type="dxa"/>
      </w:tblCellMar>
    </w:tblPr>
    <w:tblStylePr w:type="firstRow">
      <w:rPr>
        <w:b/>
        <w:color w:val="FAC090"/>
      </w:rPr>
      <w:tblPr/>
      <w:tcPr>
        <w:tcBorders>
          <w:bottom w:val="single" w:sz="4" w:space="0" w:color="F79646"/>
        </w:tcBorders>
      </w:tcPr>
    </w:tblStylePr>
    <w:tblStylePr w:type="lastRow">
      <w:rPr>
        <w:b/>
        <w:color w:val="FAC090"/>
      </w:rPr>
      <w:tblPr/>
      <w:tcPr>
        <w:tcBorders>
          <w:top w:val="single" w:sz="4" w:space="0" w:color="F79646"/>
        </w:tcBorders>
      </w:tcPr>
    </w:tblStylePr>
    <w:tblStylePr w:type="firstCol">
      <w:rPr>
        <w:b/>
        <w:color w:val="FAC090"/>
      </w:rPr>
    </w:tblStylePr>
    <w:tblStylePr w:type="lastCol">
      <w:rPr>
        <w:b/>
        <w:color w:val="FAC090"/>
      </w:r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7160">
    <w:name w:val="Список-таблица 7 цветная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7F7F7F"/>
      </w:tblBorders>
      <w:tblCellMar>
        <w:top w:w="0" w:type="dxa"/>
        <w:left w:w="0" w:type="dxa"/>
        <w:bottom w:w="0" w:type="dxa"/>
        <w:right w:w="0" w:type="dxa"/>
      </w:tblCellMar>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ListTable7Colorful-Accent13">
    <w:name w:val="List Table 7 Colorful -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4F81BD"/>
      </w:tblBorders>
      <w:tblCellMar>
        <w:top w:w="0" w:type="dxa"/>
        <w:left w:w="0" w:type="dxa"/>
        <w:bottom w:w="0" w:type="dxa"/>
        <w:right w:w="0" w:type="dxa"/>
      </w:tblCellMar>
    </w:tblPr>
    <w:tblStylePr w:type="firstRow">
      <w:rPr>
        <w:i/>
        <w:color w:val="2A4A71"/>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i/>
        <w:color w:val="2A4A71"/>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2A4A71"/>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2A4A71"/>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7Colorful-Accent23">
    <w:name w:val="List Table 7 Colorful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D99695"/>
      </w:tblBorders>
      <w:tblCellMar>
        <w:top w:w="0" w:type="dxa"/>
        <w:left w:w="0" w:type="dxa"/>
        <w:bottom w:w="0" w:type="dxa"/>
        <w:right w:w="0" w:type="dxa"/>
      </w:tblCellMar>
    </w:tblPr>
    <w:tblStylePr w:type="firstRow">
      <w:rPr>
        <w:i/>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i/>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7Colorful-Accent33">
    <w:name w:val="List Table 7 Colorful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C3D69B"/>
      </w:tblBorders>
      <w:tblCellMar>
        <w:top w:w="0" w:type="dxa"/>
        <w:left w:w="0" w:type="dxa"/>
        <w:bottom w:w="0" w:type="dxa"/>
        <w:right w:w="0" w:type="dxa"/>
      </w:tblCellMar>
    </w:tblPr>
    <w:tblStylePr w:type="firstRow">
      <w:rPr>
        <w:i/>
        <w:color w:val="C3D69B"/>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i/>
        <w:color w:val="C3D69B"/>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C3D69B"/>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C3D69B"/>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7Colorful-Accent43">
    <w:name w:val="List Table 7 Colorful -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B2A1C6"/>
      </w:tblBorders>
      <w:tblCellMar>
        <w:top w:w="0" w:type="dxa"/>
        <w:left w:w="0" w:type="dxa"/>
        <w:bottom w:w="0" w:type="dxa"/>
        <w:right w:w="0" w:type="dxa"/>
      </w:tblCellMar>
    </w:tblPr>
    <w:tblStylePr w:type="firstRow">
      <w:rPr>
        <w:i/>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i/>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7Colorful-Accent53">
    <w:name w:val="List Table 7 Colorful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92CCDC"/>
      </w:tblBorders>
      <w:tblCellMar>
        <w:top w:w="0" w:type="dxa"/>
        <w:left w:w="0" w:type="dxa"/>
        <w:bottom w:w="0" w:type="dxa"/>
        <w:right w:w="0" w:type="dxa"/>
      </w:tblCellMar>
    </w:tblPr>
    <w:tblStylePr w:type="firstRow">
      <w:rPr>
        <w:i/>
        <w:color w:val="92CCDC"/>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i/>
        <w:color w:val="92CCDC"/>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92CCDC"/>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92CCDC"/>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7Colorful-Accent63">
    <w:name w:val="List Table 7 Colorful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FAC090"/>
      </w:tblBorders>
      <w:tblCellMar>
        <w:top w:w="0" w:type="dxa"/>
        <w:left w:w="0" w:type="dxa"/>
        <w:bottom w:w="0" w:type="dxa"/>
        <w:right w:w="0" w:type="dxa"/>
      </w:tblCellMar>
    </w:tblPr>
    <w:tblStylePr w:type="firstRow">
      <w:rPr>
        <w:i/>
        <w:color w:val="FAC090"/>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i/>
        <w:color w:val="FAC090"/>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FAC090"/>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FAC090"/>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Lined-Accent30">
    <w:name w:val="Lined - Accent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FFFFF"/>
      </w:tcPr>
    </w:tblStylePr>
    <w:tblStylePr w:type="band1Horz">
      <w:rPr>
        <w:color w:val="404040"/>
        <w:sz w:val="22"/>
        <w:szCs w:val="22"/>
      </w:rPr>
    </w:tblStylePr>
    <w:tblStylePr w:type="band2Horz">
      <w:rPr>
        <w:color w:val="404040"/>
        <w:sz w:val="22"/>
        <w:szCs w:val="22"/>
      </w:rPr>
      <w:tblPr/>
      <w:tcPr>
        <w:shd w:val="clear" w:color="auto" w:fill="FFFFFF"/>
      </w:tcPr>
    </w:tblStylePr>
  </w:style>
  <w:style w:type="table" w:customStyle="1" w:styleId="Lined-Accent14">
    <w:name w:val="Lined - Accent 1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Lined-Accent24">
    <w:name w:val="Lined - Accent 2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Lined-Accent33">
    <w:name w:val="Lined - Accent 3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Lined-Accent43">
    <w:name w:val="Lined - Accent 4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Lined-Accent53">
    <w:name w:val="Lined - Accent 5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Lined-Accent63">
    <w:name w:val="Lined - Accent 6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Lined-Accent30">
    <w:name w:val="Bordered &amp; Lined - Accent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0" w:type="dxa"/>
        <w:left w:w="0" w:type="dxa"/>
        <w:bottom w:w="0" w:type="dxa"/>
        <w:right w:w="0" w:type="dxa"/>
      </w:tblCellMar>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FFFFF"/>
      </w:tcPr>
    </w:tblStylePr>
    <w:tblStylePr w:type="band1Horz">
      <w:rPr>
        <w:color w:val="404040"/>
        <w:sz w:val="22"/>
        <w:szCs w:val="22"/>
      </w:rPr>
    </w:tblStylePr>
    <w:tblStylePr w:type="band2Horz">
      <w:rPr>
        <w:color w:val="404040"/>
        <w:sz w:val="22"/>
        <w:szCs w:val="22"/>
      </w:rPr>
      <w:tblPr/>
      <w:tcPr>
        <w:shd w:val="clear" w:color="auto" w:fill="FFFFFF"/>
      </w:tcPr>
    </w:tblStylePr>
  </w:style>
  <w:style w:type="table" w:customStyle="1" w:styleId="BorderedLined-Accent14">
    <w:name w:val="Bordered &amp; Lined - Accent 1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CellMar>
        <w:top w:w="0" w:type="dxa"/>
        <w:left w:w="0" w:type="dxa"/>
        <w:bottom w:w="0" w:type="dxa"/>
        <w:right w:w="0" w:type="dxa"/>
      </w:tblCellMar>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BorderedLined-Accent24">
    <w:name w:val="Bordered &amp; Lined - Accent 2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CellMar>
        <w:top w:w="0" w:type="dxa"/>
        <w:left w:w="0" w:type="dxa"/>
        <w:bottom w:w="0" w:type="dxa"/>
        <w:right w:w="0" w:type="dxa"/>
      </w:tblCellMar>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BorderedLined-Accent33">
    <w:name w:val="Bordered &amp; Lined - Accent 3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9BBB59"/>
        <w:left w:val="single" w:sz="4" w:space="0" w:color="9BBB59"/>
        <w:bottom w:val="single" w:sz="4" w:space="0" w:color="9BBB59"/>
        <w:right w:val="single" w:sz="4" w:space="0" w:color="9BBB59"/>
        <w:insideH w:val="single" w:sz="4" w:space="0" w:color="9BBB59"/>
        <w:insideV w:val="single" w:sz="4" w:space="0" w:color="9BBB59"/>
      </w:tblBorders>
      <w:tblCellMar>
        <w:top w:w="0" w:type="dxa"/>
        <w:left w:w="0" w:type="dxa"/>
        <w:bottom w:w="0" w:type="dxa"/>
        <w:right w:w="0" w:type="dxa"/>
      </w:tblCellMar>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BorderedLined-Accent43">
    <w:name w:val="Bordered &amp; Lined - Accent 4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CellMar>
        <w:top w:w="0" w:type="dxa"/>
        <w:left w:w="0" w:type="dxa"/>
        <w:bottom w:w="0" w:type="dxa"/>
        <w:right w:w="0" w:type="dxa"/>
      </w:tblCellMar>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BorderedLined-Accent53">
    <w:name w:val="Bordered &amp; Lined - Accent 5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CellMar>
        <w:top w:w="0" w:type="dxa"/>
        <w:left w:w="0" w:type="dxa"/>
        <w:bottom w:w="0" w:type="dxa"/>
        <w:right w:w="0" w:type="dxa"/>
      </w:tblCellMar>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BorderedLined-Accent63">
    <w:name w:val="Bordered &amp; Lined - Accent 6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CellMar>
        <w:top w:w="0" w:type="dxa"/>
        <w:left w:w="0" w:type="dxa"/>
        <w:bottom w:w="0" w:type="dxa"/>
        <w:right w:w="0" w:type="dxa"/>
      </w:tblCellMar>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3">
    <w:name w:val="Bordered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0" w:type="dxa"/>
        <w:left w:w="0" w:type="dxa"/>
        <w:bottom w:w="0" w:type="dxa"/>
        <w:right w:w="0" w:type="dxa"/>
      </w:tblCellMar>
    </w:tblPr>
    <w:tblStylePr w:type="firstRow">
      <w:rPr>
        <w:color w:val="404040"/>
        <w:sz w:val="22"/>
        <w:szCs w:val="22"/>
      </w:rPr>
      <w:tblPr/>
      <w:tcPr>
        <w:tcBorders>
          <w:bottom w:val="single" w:sz="12" w:space="0" w:color="000000"/>
        </w:tcBorders>
      </w:tcPr>
    </w:tblStylePr>
    <w:tblStylePr w:type="lastRow">
      <w:rPr>
        <w:color w:val="404040"/>
        <w:sz w:val="22"/>
        <w:szCs w:val="22"/>
      </w:rPr>
      <w:tblPr/>
      <w:tcPr>
        <w:tcBorders>
          <w:top w:val="single" w:sz="12" w:space="0" w:color="000000"/>
        </w:tcBorders>
      </w:tcPr>
    </w:tblStylePr>
    <w:tblStylePr w:type="firstCol">
      <w:rPr>
        <w:color w:val="404040"/>
        <w:sz w:val="22"/>
        <w:szCs w:val="22"/>
      </w:rPr>
    </w:tblStylePr>
    <w:tblStylePr w:type="lastCol">
      <w:rPr>
        <w:color w:val="404040"/>
        <w:sz w:val="22"/>
        <w:szCs w:val="22"/>
      </w:rPr>
      <w:tblPr/>
      <w:tcPr>
        <w:tcBorders>
          <w:left w:val="single" w:sz="12" w:space="0" w:color="000000"/>
        </w:tcBorders>
      </w:tc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Bordered-Accent13">
    <w:name w:val="Bordered -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CellMar>
        <w:top w:w="0" w:type="dxa"/>
        <w:left w:w="0" w:type="dxa"/>
        <w:bottom w:w="0" w:type="dxa"/>
        <w:right w:w="0" w:type="dxa"/>
      </w:tblCellMar>
    </w:tblPr>
    <w:tblStylePr w:type="firstRow">
      <w:rPr>
        <w:color w:val="404040"/>
        <w:sz w:val="22"/>
        <w:szCs w:val="22"/>
      </w:rPr>
      <w:tblPr/>
      <w:tcPr>
        <w:tcBorders>
          <w:bottom w:val="single" w:sz="12" w:space="0" w:color="4F81BD"/>
        </w:tcBorders>
      </w:tcPr>
    </w:tblStylePr>
    <w:tblStylePr w:type="lastRow">
      <w:rPr>
        <w:color w:val="404040"/>
        <w:sz w:val="22"/>
        <w:szCs w:val="22"/>
      </w:rPr>
      <w:tblPr/>
      <w:tcPr>
        <w:tcBorders>
          <w:top w:val="single" w:sz="12" w:space="0" w:color="4F81BD"/>
        </w:tcBorders>
      </w:tcPr>
    </w:tblStylePr>
    <w:tblStylePr w:type="firstCol">
      <w:rPr>
        <w:color w:val="404040"/>
        <w:sz w:val="22"/>
        <w:szCs w:val="22"/>
      </w:rPr>
    </w:tblStylePr>
    <w:tblStylePr w:type="lastCol">
      <w:rPr>
        <w:color w:val="404040"/>
        <w:sz w:val="22"/>
        <w:szCs w:val="22"/>
      </w:rPr>
      <w:tblPr/>
      <w:tcPr>
        <w:tcBorders>
          <w:left w:val="single" w:sz="12" w:space="0" w:color="4F81BD"/>
        </w:tcBorders>
      </w:tc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Bordered-Accent23">
    <w:name w:val="Bordered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CellMar>
        <w:top w:w="0" w:type="dxa"/>
        <w:left w:w="0" w:type="dxa"/>
        <w:bottom w:w="0" w:type="dxa"/>
        <w:right w:w="0" w:type="dxa"/>
      </w:tblCellMar>
    </w:tblPr>
    <w:tblStylePr w:type="firstRow">
      <w:rPr>
        <w:color w:val="404040"/>
        <w:sz w:val="22"/>
        <w:szCs w:val="22"/>
      </w:rPr>
      <w:tblPr/>
      <w:tcPr>
        <w:tcBorders>
          <w:bottom w:val="single" w:sz="12" w:space="0" w:color="C0504D"/>
        </w:tcBorders>
      </w:tcPr>
    </w:tblStylePr>
    <w:tblStylePr w:type="lastRow">
      <w:rPr>
        <w:color w:val="404040"/>
        <w:sz w:val="22"/>
        <w:szCs w:val="22"/>
      </w:rPr>
      <w:tblPr/>
      <w:tcPr>
        <w:tcBorders>
          <w:top w:val="single" w:sz="12" w:space="0" w:color="C0504D"/>
        </w:tcBorders>
      </w:tcPr>
    </w:tblStylePr>
    <w:tblStylePr w:type="firstCol">
      <w:rPr>
        <w:color w:val="404040"/>
        <w:sz w:val="22"/>
        <w:szCs w:val="22"/>
      </w:rPr>
    </w:tblStylePr>
    <w:tblStylePr w:type="lastCol">
      <w:rPr>
        <w:color w:val="404040"/>
        <w:sz w:val="22"/>
        <w:szCs w:val="22"/>
      </w:rPr>
      <w:tblPr/>
      <w:tcPr>
        <w:tcBorders>
          <w:left w:val="single" w:sz="12" w:space="0" w:color="C0504D"/>
        </w:tcBorders>
      </w:tc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Bordered-Accent33">
    <w:name w:val="Bordered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CellMar>
        <w:top w:w="0" w:type="dxa"/>
        <w:left w:w="0" w:type="dxa"/>
        <w:bottom w:w="0" w:type="dxa"/>
        <w:right w:w="0" w:type="dxa"/>
      </w:tblCellMar>
    </w:tblPr>
    <w:tblStylePr w:type="firstRow">
      <w:rPr>
        <w:color w:val="404040"/>
        <w:sz w:val="22"/>
        <w:szCs w:val="22"/>
      </w:rPr>
      <w:tblPr/>
      <w:tcPr>
        <w:tcBorders>
          <w:bottom w:val="single" w:sz="12" w:space="0" w:color="9BBB59"/>
        </w:tcBorders>
      </w:tcPr>
    </w:tblStylePr>
    <w:tblStylePr w:type="lastRow">
      <w:rPr>
        <w:color w:val="404040"/>
        <w:sz w:val="22"/>
        <w:szCs w:val="22"/>
      </w:rPr>
      <w:tblPr/>
      <w:tcPr>
        <w:tcBorders>
          <w:top w:val="single" w:sz="12" w:space="0" w:color="9BBB59"/>
        </w:tcBorders>
      </w:tcPr>
    </w:tblStylePr>
    <w:tblStylePr w:type="firstCol">
      <w:rPr>
        <w:color w:val="404040"/>
        <w:sz w:val="22"/>
        <w:szCs w:val="22"/>
      </w:rPr>
    </w:tblStylePr>
    <w:tblStylePr w:type="lastCol">
      <w:rPr>
        <w:color w:val="404040"/>
        <w:sz w:val="22"/>
        <w:szCs w:val="22"/>
      </w:rPr>
      <w:tblPr/>
      <w:tcPr>
        <w:tcBorders>
          <w:left w:val="single" w:sz="12" w:space="0" w:color="9BBB59"/>
        </w:tcBorders>
      </w:tc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Bordered-Accent43">
    <w:name w:val="Bordered -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CellMar>
        <w:top w:w="0" w:type="dxa"/>
        <w:left w:w="0" w:type="dxa"/>
        <w:bottom w:w="0" w:type="dxa"/>
        <w:right w:w="0" w:type="dxa"/>
      </w:tblCellMar>
    </w:tblPr>
    <w:tblStylePr w:type="firstRow">
      <w:rPr>
        <w:color w:val="404040"/>
        <w:sz w:val="22"/>
        <w:szCs w:val="22"/>
      </w:rPr>
      <w:tblPr/>
      <w:tcPr>
        <w:tcBorders>
          <w:bottom w:val="single" w:sz="12" w:space="0" w:color="8064A2"/>
        </w:tcBorders>
      </w:tcPr>
    </w:tblStylePr>
    <w:tblStylePr w:type="lastRow">
      <w:rPr>
        <w:color w:val="404040"/>
        <w:sz w:val="22"/>
        <w:szCs w:val="22"/>
      </w:rPr>
      <w:tblPr/>
      <w:tcPr>
        <w:tcBorders>
          <w:top w:val="single" w:sz="12" w:space="0" w:color="8064A2"/>
        </w:tcBorders>
      </w:tcPr>
    </w:tblStylePr>
    <w:tblStylePr w:type="firstCol">
      <w:rPr>
        <w:color w:val="404040"/>
        <w:sz w:val="22"/>
        <w:szCs w:val="22"/>
      </w:rPr>
    </w:tblStylePr>
    <w:tblStylePr w:type="lastCol">
      <w:rPr>
        <w:color w:val="404040"/>
        <w:sz w:val="22"/>
        <w:szCs w:val="22"/>
      </w:rPr>
      <w:tblPr/>
      <w:tcPr>
        <w:tcBorders>
          <w:left w:val="single" w:sz="12" w:space="0" w:color="8064A2"/>
        </w:tcBorders>
      </w:tc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Bordered-Accent53">
    <w:name w:val="Bordered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0" w:type="dxa"/>
        <w:left w:w="0" w:type="dxa"/>
        <w:bottom w:w="0" w:type="dxa"/>
        <w:right w:w="0" w:type="dxa"/>
      </w:tblCellMar>
    </w:tblPr>
    <w:tblStylePr w:type="firstRow">
      <w:rPr>
        <w:color w:val="404040"/>
        <w:sz w:val="22"/>
        <w:szCs w:val="22"/>
      </w:rPr>
      <w:tblPr/>
      <w:tcPr>
        <w:tcBorders>
          <w:bottom w:val="single" w:sz="12" w:space="0" w:color="4BACC6"/>
        </w:tcBorders>
      </w:tcPr>
    </w:tblStylePr>
    <w:tblStylePr w:type="lastRow">
      <w:rPr>
        <w:color w:val="404040"/>
        <w:sz w:val="22"/>
        <w:szCs w:val="22"/>
      </w:rPr>
      <w:tblPr/>
      <w:tcPr>
        <w:tcBorders>
          <w:top w:val="single" w:sz="12" w:space="0" w:color="4BACC6"/>
        </w:tcBorders>
      </w:tcPr>
    </w:tblStylePr>
    <w:tblStylePr w:type="firstCol">
      <w:rPr>
        <w:color w:val="404040"/>
        <w:sz w:val="22"/>
        <w:szCs w:val="22"/>
      </w:rPr>
    </w:tblStylePr>
    <w:tblStylePr w:type="lastCol">
      <w:rPr>
        <w:color w:val="404040"/>
        <w:sz w:val="22"/>
        <w:szCs w:val="22"/>
      </w:rPr>
      <w:tblPr/>
      <w:tcPr>
        <w:tcBorders>
          <w:left w:val="single" w:sz="12" w:space="0" w:color="4BACC6"/>
        </w:tcBorders>
      </w:tc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Bordered-Accent63">
    <w:name w:val="Bordered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0" w:type="dxa"/>
        <w:left w:w="0" w:type="dxa"/>
        <w:bottom w:w="0" w:type="dxa"/>
        <w:right w:w="0" w:type="dxa"/>
      </w:tblCellMar>
    </w:tblPr>
    <w:tblStylePr w:type="firstRow">
      <w:rPr>
        <w:color w:val="404040"/>
        <w:sz w:val="22"/>
        <w:szCs w:val="22"/>
      </w:rPr>
      <w:tblPr/>
      <w:tcPr>
        <w:tcBorders>
          <w:bottom w:val="single" w:sz="12" w:space="0" w:color="F79646"/>
        </w:tcBorders>
      </w:tcPr>
    </w:tblStylePr>
    <w:tblStylePr w:type="lastRow">
      <w:rPr>
        <w:color w:val="404040"/>
        <w:sz w:val="22"/>
        <w:szCs w:val="22"/>
      </w:rPr>
      <w:tblPr/>
      <w:tcPr>
        <w:tcBorders>
          <w:top w:val="single" w:sz="12" w:space="0" w:color="F79646"/>
        </w:tcBorders>
      </w:tcPr>
    </w:tblStylePr>
    <w:tblStylePr w:type="firstCol">
      <w:rPr>
        <w:color w:val="404040"/>
        <w:sz w:val="22"/>
        <w:szCs w:val="22"/>
      </w:rPr>
    </w:tblStylePr>
    <w:tblStylePr w:type="lastCol">
      <w:rPr>
        <w:color w:val="404040"/>
        <w:sz w:val="22"/>
        <w:szCs w:val="22"/>
      </w:rPr>
      <w:tblPr/>
      <w:tcPr>
        <w:tcBorders>
          <w:left w:val="single" w:sz="12" w:space="0" w:color="F79646"/>
        </w:tcBorders>
      </w:tc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11120">
    <w:name w:val="Таблица простая 1112"/>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12">
    <w:name w:val="Таблица простая 2112"/>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12">
    <w:name w:val="Таблица простая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12">
    <w:name w:val="Таблица простая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12">
    <w:name w:val="Таблица простая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12">
    <w:name w:val="Таблица-сетка 1 светлая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2112">
    <w:name w:val="Таблица-сетка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12">
    <w:name w:val="Таблица-сетка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12">
    <w:name w:val="Таблица-сетка 41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12">
    <w:name w:val="Таблица-сетка 5 темная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12">
    <w:name w:val="Таблица-сетка 6 цветная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12">
    <w:name w:val="Таблица-сетка 7 цветная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11120">
    <w:name w:val="Список-таблица 1 светлая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120">
    <w:name w:val="Список-таблица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120">
    <w:name w:val="Список-таблица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120">
    <w:name w:val="Список-таблица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120">
    <w:name w:val="Список-таблица 5 темная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120">
    <w:name w:val="Список-таблица 6 цветная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120">
    <w:name w:val="Список-таблица 7 цветная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1122">
    <w:name w:val="Таблица простая 1122"/>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22">
    <w:name w:val="Таблица простая 2122"/>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22">
    <w:name w:val="Таблица простая 3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22">
    <w:name w:val="Таблица простая 4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22">
    <w:name w:val="Таблица простая 5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22">
    <w:name w:val="Таблица-сетка 1 светлая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2122">
    <w:name w:val="Таблица-сетка 2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22">
    <w:name w:val="Таблица-сетка 3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22">
    <w:name w:val="Таблица-сетка 412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22">
    <w:name w:val="Таблица-сетка 5 темная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22">
    <w:name w:val="Таблица-сетка 6 цветная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22">
    <w:name w:val="Таблица-сетка 7 цветная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11220">
    <w:name w:val="Список-таблица 1 светлая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220">
    <w:name w:val="Список-таблица 2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220">
    <w:name w:val="Список-таблица 3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220">
    <w:name w:val="Список-таблица 4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220">
    <w:name w:val="Список-таблица 5 темная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220">
    <w:name w:val="Список-таблица 6 цветная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220">
    <w:name w:val="Список-таблица 7 цветная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TableGridLight12">
    <w:name w:val="Table Grid Light12"/>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1131">
    <w:name w:val="Таблица простая 1131"/>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31">
    <w:name w:val="Таблица простая 2131"/>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31">
    <w:name w:val="Таблица простая 3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31">
    <w:name w:val="Таблица простая 4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31">
    <w:name w:val="Таблица простая 5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31">
    <w:name w:val="Таблица-сетка 1 светлая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GridTable1Light-Accent112">
    <w:name w:val="Grid Table 1 Light -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b/>
        <w:color w:val="404040"/>
      </w:rPr>
      <w:tblPr/>
      <w:tcPr>
        <w:tcBorders>
          <w:bottom w:val="single" w:sz="12" w:space="0" w:color="4F81B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GridTable1Light-Accent212">
    <w:name w:val="Grid Table 1 Light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b/>
        <w:color w:val="404040"/>
      </w:rPr>
      <w:tblPr/>
      <w:tcPr>
        <w:tcBorders>
          <w:bottom w:val="single" w:sz="12" w:space="0" w:color="C0504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GridTable1Light-Accent312">
    <w:name w:val="Grid Table 1 Light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b/>
        <w:color w:val="404040"/>
      </w:rPr>
      <w:tblPr/>
      <w:tcPr>
        <w:tcBorders>
          <w:bottom w:val="single" w:sz="12" w:space="0" w:color="9BBB59"/>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GridTable1Light-Accent412">
    <w:name w:val="Grid Table 1 Light -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b/>
        <w:color w:val="404040"/>
      </w:rPr>
      <w:tblPr/>
      <w:tcPr>
        <w:tcBorders>
          <w:bottom w:val="single" w:sz="12" w:space="0" w:color="8064A2"/>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GridTable1Light-Accent512">
    <w:name w:val="Grid Table 1 Light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color w:val="404040"/>
      </w:rPr>
      <w:tblPr/>
      <w:tcPr>
        <w:tcBorders>
          <w:bottom w:val="single" w:sz="12" w:space="0" w:color="4BACC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GridTable1Light-Accent612">
    <w:name w:val="Grid Table 1 Light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b/>
        <w:color w:val="404040"/>
      </w:rPr>
      <w:tblPr/>
      <w:tcPr>
        <w:tcBorders>
          <w:bottom w:val="single" w:sz="12" w:space="0" w:color="F7964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2131">
    <w:name w:val="Таблица-сетка 2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2-Accent112">
    <w:name w:val="Grid Table 2 -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0" w:space="0" w:color="auto"/>
          <w:left w:val="none" w:sz="0" w:space="0" w:color="auto"/>
          <w:bottom w:val="single" w:sz="12" w:space="0" w:color="4F81BD"/>
          <w:right w:val="none" w:sz="0" w:space="0" w:color="auto"/>
        </w:tcBorders>
        <w:shd w:val="clear" w:color="auto" w:fill="auto"/>
      </w:tcPr>
    </w:tblStylePr>
    <w:tblStylePr w:type="lastRow">
      <w:rPr>
        <w:b/>
        <w:color w:val="404040"/>
      </w:rPr>
      <w:tblPr/>
      <w:tcPr>
        <w:tcBorders>
          <w:top w:val="single" w:sz="4" w:space="0" w:color="4F81B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2-Accent212">
    <w:name w:val="Grid Table 2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0" w:space="0" w:color="auto"/>
          <w:left w:val="none" w:sz="0" w:space="0" w:color="auto"/>
          <w:bottom w:val="single" w:sz="12" w:space="0" w:color="C0504D"/>
          <w:right w:val="none" w:sz="0" w:space="0" w:color="auto"/>
        </w:tcBorders>
        <w:shd w:val="clear" w:color="auto" w:fill="auto"/>
      </w:tcPr>
    </w:tblStylePr>
    <w:tblStylePr w:type="lastRow">
      <w:rPr>
        <w:b/>
        <w:color w:val="404040"/>
      </w:rPr>
      <w:tblPr/>
      <w:tcPr>
        <w:tcBorders>
          <w:top w:val="single" w:sz="4" w:space="0" w:color="C0504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2-Accent312">
    <w:name w:val="Grid Table 2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0" w:space="0" w:color="auto"/>
          <w:left w:val="none" w:sz="0" w:space="0" w:color="auto"/>
          <w:bottom w:val="single" w:sz="12" w:space="0" w:color="9BBB59"/>
          <w:right w:val="none" w:sz="0" w:space="0" w:color="auto"/>
        </w:tcBorders>
        <w:shd w:val="clear" w:color="auto" w:fill="auto"/>
      </w:tcPr>
    </w:tblStylePr>
    <w:tblStylePr w:type="lastRow">
      <w:rPr>
        <w:b/>
        <w:color w:val="404040"/>
      </w:rPr>
      <w:tblPr/>
      <w:tcPr>
        <w:tcBorders>
          <w:top w:val="single" w:sz="4" w:space="0" w:color="9BBB59"/>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2-Accent412">
    <w:name w:val="Grid Table 2 -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0" w:space="0" w:color="auto"/>
          <w:left w:val="none" w:sz="0" w:space="0" w:color="auto"/>
          <w:bottom w:val="single" w:sz="12" w:space="0" w:color="8064A2"/>
          <w:right w:val="none" w:sz="0" w:space="0" w:color="auto"/>
        </w:tcBorders>
        <w:shd w:val="clear" w:color="auto" w:fill="auto"/>
      </w:tcPr>
    </w:tblStylePr>
    <w:tblStylePr w:type="lastRow">
      <w:rPr>
        <w:b/>
        <w:color w:val="404040"/>
      </w:rPr>
      <w:tblPr/>
      <w:tcPr>
        <w:tcBorders>
          <w:top w:val="single" w:sz="4" w:space="0" w:color="8064A2"/>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2-Accent512">
    <w:name w:val="Grid Table 2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0" w:space="0" w:color="auto"/>
          <w:left w:val="none" w:sz="0" w:space="0" w:color="auto"/>
          <w:bottom w:val="single" w:sz="12" w:space="0" w:color="4BACC6"/>
          <w:right w:val="none" w:sz="0" w:space="0" w:color="auto"/>
        </w:tcBorders>
        <w:shd w:val="clear" w:color="auto" w:fill="auto"/>
      </w:tcPr>
    </w:tblStylePr>
    <w:tblStylePr w:type="lastRow">
      <w:rPr>
        <w:b/>
        <w:color w:val="404040"/>
      </w:rPr>
      <w:tblPr/>
      <w:tcPr>
        <w:tcBorders>
          <w:top w:val="single" w:sz="4" w:space="0" w:color="4BACC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2-Accent612">
    <w:name w:val="Grid Table 2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0" w:space="0" w:color="auto"/>
          <w:left w:val="none" w:sz="0" w:space="0" w:color="auto"/>
          <w:bottom w:val="single" w:sz="12" w:space="0" w:color="F79646"/>
          <w:right w:val="none" w:sz="0" w:space="0" w:color="auto"/>
        </w:tcBorders>
        <w:shd w:val="clear" w:color="auto" w:fill="auto"/>
      </w:tcPr>
    </w:tblStylePr>
    <w:tblStylePr w:type="lastRow">
      <w:rPr>
        <w:b/>
        <w:color w:val="404040"/>
      </w:rPr>
      <w:tblPr/>
      <w:tcPr>
        <w:tcBorders>
          <w:top w:val="single" w:sz="4" w:space="0" w:color="F7964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3131">
    <w:name w:val="Таблица-сетка 3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3-Accent112">
    <w:name w:val="Grid Table 3 -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3-Accent212">
    <w:name w:val="Grid Table 3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3-Accent312">
    <w:name w:val="Grid Table 3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3-Accent412">
    <w:name w:val="Grid Table 3 -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3-Accent512">
    <w:name w:val="Grid Table 3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3-Accent612">
    <w:name w:val="Grid Table 3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4131">
    <w:name w:val="Таблица-сетка 4131"/>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4-Accent112">
    <w:name w:val="Grid Table 4 - Accent 1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insideV w:val="single" w:sz="4" w:space="0" w:color="9BB7D9"/>
      </w:tblBorders>
    </w:tblPr>
    <w:tblStylePr w:type="firstRow">
      <w:rPr>
        <w:b/>
        <w:color w:val="FFFFFF"/>
        <w:sz w:val="22"/>
        <w:szCs w:val="22"/>
      </w:rPr>
      <w:tblPr/>
      <w:tcPr>
        <w:tcBorders>
          <w:top w:val="single" w:sz="4" w:space="0" w:color="4F81BD"/>
          <w:left w:val="single" w:sz="4" w:space="0" w:color="4F81BD"/>
          <w:bottom w:val="single" w:sz="4" w:space="0" w:color="4F81BD"/>
          <w:right w:val="single" w:sz="4" w:space="0" w:color="4F81BD"/>
        </w:tcBorders>
        <w:shd w:val="clear" w:color="auto" w:fill="5D8AC2"/>
      </w:tcPr>
    </w:tblStylePr>
    <w:tblStylePr w:type="lastRow">
      <w:rPr>
        <w:b/>
        <w:color w:val="404040"/>
      </w:rPr>
      <w:tblPr/>
      <w:tcPr>
        <w:tcBorders>
          <w:top w:val="single" w:sz="4" w:space="0" w:color="4F81B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CE6F2"/>
      </w:tcPr>
    </w:tblStylePr>
    <w:tblStylePr w:type="band1Horz">
      <w:rPr>
        <w:color w:val="404040"/>
        <w:sz w:val="22"/>
        <w:szCs w:val="22"/>
      </w:rPr>
      <w:tblPr/>
      <w:tcPr>
        <w:shd w:val="clear" w:color="auto" w:fill="DCE6F2"/>
      </w:tcPr>
    </w:tblStylePr>
  </w:style>
  <w:style w:type="table" w:customStyle="1" w:styleId="GridTable4-Accent212">
    <w:name w:val="Grid Table 4 - Accent 2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insideV w:val="single" w:sz="4" w:space="0" w:color="DB9B9A"/>
      </w:tblBorders>
    </w:tblPr>
    <w:tblStylePr w:type="firstRow">
      <w:rPr>
        <w:b/>
        <w:color w:val="FFFFFF"/>
        <w:sz w:val="22"/>
        <w:szCs w:val="22"/>
      </w:rPr>
      <w:tblPr/>
      <w:tcPr>
        <w:tcBorders>
          <w:top w:val="single" w:sz="4" w:space="0" w:color="C0504D"/>
          <w:left w:val="single" w:sz="4" w:space="0" w:color="C0504D"/>
          <w:bottom w:val="single" w:sz="4" w:space="0" w:color="C0504D"/>
          <w:right w:val="single" w:sz="4" w:space="0" w:color="C0504D"/>
        </w:tcBorders>
        <w:shd w:val="clear" w:color="auto" w:fill="D99695"/>
      </w:tcPr>
    </w:tblStylePr>
    <w:tblStylePr w:type="lastRow">
      <w:rPr>
        <w:b/>
        <w:color w:val="404040"/>
      </w:rPr>
      <w:tblPr/>
      <w:tcPr>
        <w:tcBorders>
          <w:top w:val="single" w:sz="4" w:space="0" w:color="C0504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4-Accent312">
    <w:name w:val="Grid Table 4 - Accent 3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insideV w:val="single" w:sz="4" w:space="0" w:color="C6D8A1"/>
      </w:tblBorders>
    </w:tblPr>
    <w:tblStylePr w:type="firstRow">
      <w:rPr>
        <w:b/>
        <w:color w:val="FFFFFF"/>
        <w:sz w:val="22"/>
        <w:szCs w:val="22"/>
      </w:rPr>
      <w:tblPr/>
      <w:tcPr>
        <w:tcBorders>
          <w:top w:val="single" w:sz="4" w:space="0" w:color="9BBB59"/>
          <w:left w:val="single" w:sz="4" w:space="0" w:color="9BBB59"/>
          <w:bottom w:val="single" w:sz="4" w:space="0" w:color="9BBB59"/>
          <w:right w:val="single" w:sz="4" w:space="0" w:color="9BBB59"/>
        </w:tcBorders>
        <w:shd w:val="clear" w:color="auto" w:fill="9ABB59"/>
      </w:tcPr>
    </w:tblStylePr>
    <w:tblStylePr w:type="lastRow">
      <w:rPr>
        <w:b/>
        <w:color w:val="404040"/>
      </w:rPr>
      <w:tblPr/>
      <w:tcPr>
        <w:tcBorders>
          <w:top w:val="single" w:sz="4" w:space="0" w:color="9BBB59"/>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4-Accent412">
    <w:name w:val="Grid Table 4 - Accent 4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insideV w:val="single" w:sz="4" w:space="0" w:color="B7A7CA"/>
      </w:tblBorders>
    </w:tblPr>
    <w:tblStylePr w:type="firstRow">
      <w:rPr>
        <w:b/>
        <w:color w:val="FFFFFF"/>
        <w:sz w:val="22"/>
        <w:szCs w:val="22"/>
      </w:rPr>
      <w:tblPr/>
      <w:tcPr>
        <w:tcBorders>
          <w:top w:val="single" w:sz="4" w:space="0" w:color="8064A2"/>
          <w:left w:val="single" w:sz="4" w:space="0" w:color="8064A2"/>
          <w:bottom w:val="single" w:sz="4" w:space="0" w:color="8064A2"/>
          <w:right w:val="single" w:sz="4" w:space="0" w:color="8064A2"/>
        </w:tcBorders>
        <w:shd w:val="clear" w:color="auto" w:fill="B2A1C6"/>
      </w:tcPr>
    </w:tblStylePr>
    <w:tblStylePr w:type="lastRow">
      <w:rPr>
        <w:b/>
        <w:color w:val="404040"/>
      </w:rPr>
      <w:tblPr/>
      <w:tcPr>
        <w:tcBorders>
          <w:top w:val="single" w:sz="4" w:space="0" w:color="8064A2"/>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4-Accent512">
    <w:name w:val="Grid Table 4 - Accent 5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insideV w:val="single" w:sz="4" w:space="0" w:color="99D0DE"/>
      </w:tblBorders>
    </w:tblPr>
    <w:tblStylePr w:type="firstRow">
      <w:rPr>
        <w:b/>
        <w:color w:val="FFFFFF"/>
        <w:sz w:val="22"/>
        <w:szCs w:val="22"/>
      </w:rPr>
      <w:tblPr/>
      <w:tcPr>
        <w:tcBorders>
          <w:top w:val="single" w:sz="4" w:space="0" w:color="4BACC6"/>
          <w:left w:val="single" w:sz="4" w:space="0" w:color="4BACC6"/>
          <w:bottom w:val="single" w:sz="4" w:space="0" w:color="4BACC6"/>
          <w:right w:val="single" w:sz="4" w:space="0" w:color="4BACC6"/>
        </w:tcBorders>
        <w:shd w:val="clear" w:color="auto" w:fill="4BACC6"/>
      </w:tcPr>
    </w:tblStylePr>
    <w:tblStylePr w:type="lastRow">
      <w:rPr>
        <w:b/>
        <w:color w:val="404040"/>
      </w:rPr>
      <w:tblPr/>
      <w:tcPr>
        <w:tcBorders>
          <w:top w:val="single" w:sz="4" w:space="0" w:color="4BACC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4-Accent612">
    <w:name w:val="Grid Table 4 - Accent 6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insideV w:val="single" w:sz="4" w:space="0" w:color="FAC396"/>
      </w:tblBorders>
    </w:tblPr>
    <w:tblStylePr w:type="firstRow">
      <w:rPr>
        <w:b/>
        <w:color w:val="FFFFFF"/>
        <w:sz w:val="22"/>
        <w:szCs w:val="22"/>
      </w:rPr>
      <w:tblPr/>
      <w:tcPr>
        <w:tcBorders>
          <w:top w:val="single" w:sz="4" w:space="0" w:color="F79646"/>
          <w:left w:val="single" w:sz="4" w:space="0" w:color="F79646"/>
          <w:bottom w:val="single" w:sz="4" w:space="0" w:color="F79646"/>
          <w:right w:val="single" w:sz="4" w:space="0" w:color="F79646"/>
        </w:tcBorders>
        <w:shd w:val="clear" w:color="auto" w:fill="F79646"/>
      </w:tcPr>
    </w:tblStylePr>
    <w:tblStylePr w:type="lastRow">
      <w:rPr>
        <w:b/>
        <w:color w:val="404040"/>
      </w:rPr>
      <w:tblPr/>
      <w:tcPr>
        <w:tcBorders>
          <w:top w:val="single" w:sz="4" w:space="0" w:color="F7964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5131">
    <w:name w:val="Таблица-сетка 5 темная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GridTable5Dark-Accent112">
    <w:name w:val="Grid Table 5 Dark-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F81BD"/>
      </w:tcPr>
    </w:tblStylePr>
    <w:tblStylePr w:type="lastRow">
      <w:rPr>
        <w:b/>
        <w:color w:val="FFFFFF"/>
        <w:sz w:val="22"/>
        <w:szCs w:val="22"/>
      </w:rPr>
      <w:tblPr/>
      <w:tcPr>
        <w:tcBorders>
          <w:top w:val="single" w:sz="4" w:space="0" w:color="FFFFFF"/>
        </w:tcBorders>
        <w:shd w:val="clear" w:color="auto" w:fill="4F81BD"/>
      </w:tcPr>
    </w:tblStylePr>
    <w:tblStylePr w:type="firstCol">
      <w:rPr>
        <w:b/>
        <w:color w:val="FFFFFF"/>
        <w:sz w:val="22"/>
        <w:szCs w:val="22"/>
      </w:rPr>
      <w:tblPr/>
      <w:tcPr>
        <w:shd w:val="clear" w:color="auto" w:fill="4F81BD"/>
      </w:tcPr>
    </w:tblStylePr>
    <w:tblStylePr w:type="lastCol">
      <w:rPr>
        <w:b/>
        <w:color w:val="FFFFFF"/>
        <w:sz w:val="22"/>
        <w:szCs w:val="22"/>
      </w:rPr>
      <w:tblPr/>
      <w:tcPr>
        <w:shd w:val="clear" w:color="auto" w:fill="4F81BD"/>
      </w:tcPr>
    </w:tblStylePr>
    <w:tblStylePr w:type="band1Vert">
      <w:tblPr/>
      <w:tcPr>
        <w:shd w:val="clear" w:color="auto" w:fill="AEC4E0"/>
      </w:tcPr>
    </w:tblStylePr>
    <w:tblStylePr w:type="band1Horz">
      <w:tblPr/>
      <w:tcPr>
        <w:shd w:val="clear" w:color="auto" w:fill="AEC4E0"/>
      </w:tcPr>
    </w:tblStylePr>
  </w:style>
  <w:style w:type="table" w:customStyle="1" w:styleId="GridTable5Dark-Accent212">
    <w:name w:val="Grid Table 5 Dark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C0504D"/>
      </w:tcPr>
    </w:tblStylePr>
    <w:tblStylePr w:type="lastRow">
      <w:rPr>
        <w:b/>
        <w:color w:val="FFFFFF"/>
        <w:sz w:val="22"/>
        <w:szCs w:val="22"/>
      </w:rPr>
      <w:tblPr/>
      <w:tcPr>
        <w:tcBorders>
          <w:top w:val="single" w:sz="4" w:space="0" w:color="FFFFFF"/>
        </w:tcBorders>
        <w:shd w:val="clear" w:color="auto" w:fill="C0504D"/>
      </w:tcPr>
    </w:tblStylePr>
    <w:tblStylePr w:type="firstCol">
      <w:rPr>
        <w:b/>
        <w:color w:val="FFFFFF"/>
        <w:sz w:val="22"/>
        <w:szCs w:val="22"/>
      </w:rPr>
      <w:tblPr/>
      <w:tcPr>
        <w:shd w:val="clear" w:color="auto" w:fill="C0504D"/>
      </w:tcPr>
    </w:tblStylePr>
    <w:tblStylePr w:type="lastCol">
      <w:rPr>
        <w:b/>
        <w:color w:val="FFFFFF"/>
        <w:sz w:val="22"/>
        <w:szCs w:val="22"/>
      </w:rPr>
      <w:tblPr/>
      <w:tcPr>
        <w:shd w:val="clear" w:color="auto" w:fill="C0504D"/>
      </w:tcPr>
    </w:tblStylePr>
    <w:tblStylePr w:type="band1Vert">
      <w:tblPr/>
      <w:tcPr>
        <w:shd w:val="clear" w:color="auto" w:fill="E2AEAD"/>
      </w:tcPr>
    </w:tblStylePr>
    <w:tblStylePr w:type="band1Horz">
      <w:tblPr/>
      <w:tcPr>
        <w:shd w:val="clear" w:color="auto" w:fill="E2AEAD"/>
      </w:tcPr>
    </w:tblStylePr>
  </w:style>
  <w:style w:type="table" w:customStyle="1" w:styleId="GridTable5Dark-Accent312">
    <w:name w:val="Grid Table 5 Dark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9BBB59"/>
      </w:tcPr>
    </w:tblStylePr>
    <w:tblStylePr w:type="lastRow">
      <w:rPr>
        <w:b/>
        <w:color w:val="FFFFFF"/>
        <w:sz w:val="22"/>
        <w:szCs w:val="22"/>
      </w:rPr>
      <w:tblPr/>
      <w:tcPr>
        <w:tcBorders>
          <w:top w:val="single" w:sz="4" w:space="0" w:color="FFFFFF"/>
        </w:tcBorders>
        <w:shd w:val="clear" w:color="auto" w:fill="9BBB59"/>
      </w:tcPr>
    </w:tblStylePr>
    <w:tblStylePr w:type="firstCol">
      <w:rPr>
        <w:b/>
        <w:color w:val="FFFFFF"/>
        <w:sz w:val="22"/>
        <w:szCs w:val="22"/>
      </w:rPr>
      <w:tblPr/>
      <w:tcPr>
        <w:shd w:val="clear" w:color="auto" w:fill="9BBB59"/>
      </w:tcPr>
    </w:tblStylePr>
    <w:tblStylePr w:type="lastCol">
      <w:rPr>
        <w:b/>
        <w:color w:val="FFFFFF"/>
        <w:sz w:val="22"/>
        <w:szCs w:val="22"/>
      </w:rPr>
      <w:tblPr/>
      <w:tcPr>
        <w:shd w:val="clear" w:color="auto" w:fill="9BBB59"/>
      </w:tcPr>
    </w:tblStylePr>
    <w:tblStylePr w:type="band1Vert">
      <w:tblPr/>
      <w:tcPr>
        <w:shd w:val="clear" w:color="auto" w:fill="D0DFB2"/>
      </w:tcPr>
    </w:tblStylePr>
    <w:tblStylePr w:type="band1Horz">
      <w:tblPr/>
      <w:tcPr>
        <w:shd w:val="clear" w:color="auto" w:fill="D0DFB2"/>
      </w:tcPr>
    </w:tblStylePr>
  </w:style>
  <w:style w:type="table" w:customStyle="1" w:styleId="GridTable5Dark-Accent412">
    <w:name w:val="Grid Table 5 Dark-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8064A2"/>
      </w:tcPr>
    </w:tblStylePr>
    <w:tblStylePr w:type="lastRow">
      <w:rPr>
        <w:b/>
        <w:color w:val="FFFFFF"/>
        <w:sz w:val="22"/>
        <w:szCs w:val="22"/>
      </w:rPr>
      <w:tblPr/>
      <w:tcPr>
        <w:tcBorders>
          <w:top w:val="single" w:sz="4" w:space="0" w:color="FFFFFF"/>
        </w:tcBorders>
        <w:shd w:val="clear" w:color="auto" w:fill="8064A2"/>
      </w:tcPr>
    </w:tblStylePr>
    <w:tblStylePr w:type="firstCol">
      <w:rPr>
        <w:b/>
        <w:color w:val="FFFFFF"/>
        <w:sz w:val="22"/>
        <w:szCs w:val="22"/>
      </w:rPr>
      <w:tblPr/>
      <w:tcPr>
        <w:shd w:val="clear" w:color="auto" w:fill="8064A2"/>
      </w:tcPr>
    </w:tblStylePr>
    <w:tblStylePr w:type="lastCol">
      <w:rPr>
        <w:b/>
        <w:color w:val="FFFFFF"/>
        <w:sz w:val="22"/>
        <w:szCs w:val="22"/>
      </w:rPr>
      <w:tblPr/>
      <w:tcPr>
        <w:shd w:val="clear" w:color="auto" w:fill="8064A2"/>
      </w:tcPr>
    </w:tblStylePr>
    <w:tblStylePr w:type="band1Vert">
      <w:tblPr/>
      <w:tcPr>
        <w:shd w:val="clear" w:color="auto" w:fill="C4B7D4"/>
      </w:tcPr>
    </w:tblStylePr>
    <w:tblStylePr w:type="band1Horz">
      <w:tblPr/>
      <w:tcPr>
        <w:shd w:val="clear" w:color="auto" w:fill="C4B7D4"/>
      </w:tcPr>
    </w:tblStylePr>
  </w:style>
  <w:style w:type="table" w:customStyle="1" w:styleId="GridTable5Dark-Accent512">
    <w:name w:val="Grid Table 5 Dark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BACC6"/>
      </w:tcPr>
    </w:tblStylePr>
    <w:tblStylePr w:type="lastRow">
      <w:rPr>
        <w:b/>
        <w:color w:val="FFFFFF"/>
        <w:sz w:val="22"/>
        <w:szCs w:val="22"/>
      </w:rPr>
      <w:tblPr/>
      <w:tcPr>
        <w:tcBorders>
          <w:top w:val="single" w:sz="4" w:space="0" w:color="FFFFFF"/>
        </w:tcBorders>
        <w:shd w:val="clear" w:color="auto" w:fill="4BACC6"/>
      </w:tcPr>
    </w:tblStylePr>
    <w:tblStylePr w:type="firstCol">
      <w:rPr>
        <w:b/>
        <w:color w:val="FFFFFF"/>
        <w:sz w:val="22"/>
        <w:szCs w:val="22"/>
      </w:rPr>
      <w:tblPr/>
      <w:tcPr>
        <w:shd w:val="clear" w:color="auto" w:fill="4BACC6"/>
      </w:tcPr>
    </w:tblStylePr>
    <w:tblStylePr w:type="lastCol">
      <w:rPr>
        <w:b/>
        <w:color w:val="FFFFFF"/>
        <w:sz w:val="22"/>
        <w:szCs w:val="22"/>
      </w:rPr>
      <w:tblPr/>
      <w:tcPr>
        <w:shd w:val="clear" w:color="auto" w:fill="4BACC6"/>
      </w:tcPr>
    </w:tblStylePr>
    <w:tblStylePr w:type="band1Vert">
      <w:tblPr/>
      <w:tcPr>
        <w:shd w:val="clear" w:color="auto" w:fill="ACD8E4"/>
      </w:tcPr>
    </w:tblStylePr>
    <w:tblStylePr w:type="band1Horz">
      <w:tblPr/>
      <w:tcPr>
        <w:shd w:val="clear" w:color="auto" w:fill="ACD8E4"/>
      </w:tcPr>
    </w:tblStylePr>
  </w:style>
  <w:style w:type="table" w:customStyle="1" w:styleId="GridTable5Dark-Accent612">
    <w:name w:val="Grid Table 5 Dark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F79646"/>
      </w:tcPr>
    </w:tblStylePr>
    <w:tblStylePr w:type="lastRow">
      <w:rPr>
        <w:b/>
        <w:color w:val="FFFFFF"/>
        <w:sz w:val="22"/>
        <w:szCs w:val="22"/>
      </w:rPr>
      <w:tblPr/>
      <w:tcPr>
        <w:tcBorders>
          <w:top w:val="single" w:sz="4" w:space="0" w:color="FFFFFF"/>
        </w:tcBorders>
        <w:shd w:val="clear" w:color="auto" w:fill="F79646"/>
      </w:tcPr>
    </w:tblStylePr>
    <w:tblStylePr w:type="firstCol">
      <w:rPr>
        <w:b/>
        <w:color w:val="FFFFFF"/>
        <w:sz w:val="22"/>
        <w:szCs w:val="22"/>
      </w:rPr>
      <w:tblPr/>
      <w:tcPr>
        <w:shd w:val="clear" w:color="auto" w:fill="F79646"/>
      </w:tcPr>
    </w:tblStylePr>
    <w:tblStylePr w:type="lastCol">
      <w:rPr>
        <w:b/>
        <w:color w:val="FFFFFF"/>
        <w:sz w:val="22"/>
        <w:szCs w:val="22"/>
      </w:rPr>
      <w:tblPr/>
      <w:tcPr>
        <w:shd w:val="clear" w:color="auto" w:fill="F79646"/>
      </w:tcPr>
    </w:tblStylePr>
    <w:tblStylePr w:type="band1Vert">
      <w:tblPr/>
      <w:tcPr>
        <w:shd w:val="clear" w:color="auto" w:fill="FBCEAA"/>
      </w:tcPr>
    </w:tblStylePr>
    <w:tblStylePr w:type="band1Horz">
      <w:tblPr/>
      <w:tcPr>
        <w:shd w:val="clear" w:color="auto" w:fill="FBCEAA"/>
      </w:tcPr>
    </w:tblStylePr>
  </w:style>
  <w:style w:type="table" w:customStyle="1" w:styleId="-6131">
    <w:name w:val="Таблица-сетка 6 цветная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GridTable6Colorful-Accent112">
    <w:name w:val="Grid Table 6 Colorful -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6BFDD"/>
        <w:left w:val="single" w:sz="4" w:space="0" w:color="A6BFDD"/>
        <w:bottom w:val="single" w:sz="4" w:space="0" w:color="A6BFDD"/>
        <w:right w:val="single" w:sz="4" w:space="0" w:color="A6BFDD"/>
        <w:insideH w:val="single" w:sz="4" w:space="0" w:color="A6BFDD"/>
        <w:insideV w:val="single" w:sz="4" w:space="0" w:color="A6BFDD"/>
      </w:tblBorders>
    </w:tblPr>
    <w:tblStylePr w:type="firstRow">
      <w:rPr>
        <w:b/>
        <w:color w:val="A6BFDD"/>
      </w:rPr>
      <w:tblPr/>
      <w:tcPr>
        <w:tcBorders>
          <w:bottom w:val="single" w:sz="12" w:space="0" w:color="4F81BD"/>
        </w:tcBorders>
      </w:tcPr>
    </w:tblStylePr>
    <w:tblStylePr w:type="lastRow">
      <w:rPr>
        <w:b/>
        <w:color w:val="A6BFDD"/>
      </w:rPr>
    </w:tblStylePr>
    <w:tblStylePr w:type="firstCol">
      <w:rPr>
        <w:b/>
        <w:color w:val="A6BFDD"/>
      </w:rPr>
    </w:tblStylePr>
    <w:tblStylePr w:type="lastCol">
      <w:rPr>
        <w:b/>
        <w:color w:val="A6BFDD"/>
      </w:r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6Colorful-Accent212">
    <w:name w:val="Grid Table 6 Colorful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9695"/>
        <w:left w:val="single" w:sz="4" w:space="0" w:color="D99695"/>
        <w:bottom w:val="single" w:sz="4" w:space="0" w:color="D99695"/>
        <w:right w:val="single" w:sz="4" w:space="0" w:color="D99695"/>
        <w:insideH w:val="single" w:sz="4" w:space="0" w:color="D99695"/>
        <w:insideV w:val="single" w:sz="4" w:space="0" w:color="D99695"/>
      </w:tblBorders>
    </w:tblPr>
    <w:tblStylePr w:type="firstRow">
      <w:rPr>
        <w:b/>
        <w:color w:val="D99695"/>
      </w:rPr>
      <w:tblPr/>
      <w:tcPr>
        <w:tcBorders>
          <w:bottom w:val="single" w:sz="12" w:space="0" w:color="C0504D"/>
        </w:tcBorders>
      </w:tcPr>
    </w:tblStylePr>
    <w:tblStylePr w:type="lastRow">
      <w:rPr>
        <w:b/>
        <w:color w:val="D99695"/>
      </w:rPr>
    </w:tblStylePr>
    <w:tblStylePr w:type="firstCol">
      <w:rPr>
        <w:b/>
        <w:color w:val="D99695"/>
      </w:rPr>
    </w:tblStylePr>
    <w:tblStylePr w:type="lastCol">
      <w:rPr>
        <w:b/>
        <w:color w:val="D99695"/>
      </w:r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6Colorful-Accent312">
    <w:name w:val="Grid Table 6 Colorful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ABB59"/>
        <w:left w:val="single" w:sz="4" w:space="0" w:color="9ABB59"/>
        <w:bottom w:val="single" w:sz="4" w:space="0" w:color="9ABB59"/>
        <w:right w:val="single" w:sz="4" w:space="0" w:color="9ABB59"/>
        <w:insideH w:val="single" w:sz="4" w:space="0" w:color="9ABB59"/>
        <w:insideV w:val="single" w:sz="4" w:space="0" w:color="9ABB59"/>
      </w:tblBorders>
    </w:tblPr>
    <w:tblStylePr w:type="firstRow">
      <w:rPr>
        <w:b/>
        <w:color w:val="9ABB59"/>
      </w:rPr>
      <w:tblPr/>
      <w:tcPr>
        <w:tcBorders>
          <w:bottom w:val="single" w:sz="12" w:space="0" w:color="9BBB59"/>
        </w:tcBorders>
      </w:tcPr>
    </w:tblStylePr>
    <w:tblStylePr w:type="lastRow">
      <w:rPr>
        <w:b/>
        <w:color w:val="9ABB59"/>
      </w:rPr>
    </w:tblStylePr>
    <w:tblStylePr w:type="firstCol">
      <w:rPr>
        <w:b/>
        <w:color w:val="9ABB59"/>
      </w:rPr>
    </w:tblStylePr>
    <w:tblStylePr w:type="lastCol">
      <w:rPr>
        <w:b/>
        <w:color w:val="9ABB59"/>
      </w:r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6Colorful-Accent412">
    <w:name w:val="Grid Table 6 Colorful -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2A1C6"/>
        <w:left w:val="single" w:sz="4" w:space="0" w:color="B2A1C6"/>
        <w:bottom w:val="single" w:sz="4" w:space="0" w:color="B2A1C6"/>
        <w:right w:val="single" w:sz="4" w:space="0" w:color="B2A1C6"/>
        <w:insideH w:val="single" w:sz="4" w:space="0" w:color="B2A1C6"/>
        <w:insideV w:val="single" w:sz="4" w:space="0" w:color="B2A1C6"/>
      </w:tblBorders>
    </w:tblPr>
    <w:tblStylePr w:type="firstRow">
      <w:rPr>
        <w:b/>
        <w:color w:val="B2A1C6"/>
      </w:rPr>
      <w:tblPr/>
      <w:tcPr>
        <w:tcBorders>
          <w:bottom w:val="single" w:sz="12" w:space="0" w:color="8064A2"/>
        </w:tcBorders>
      </w:tcPr>
    </w:tblStylePr>
    <w:tblStylePr w:type="lastRow">
      <w:rPr>
        <w:b/>
        <w:color w:val="B2A1C6"/>
      </w:rPr>
    </w:tblStylePr>
    <w:tblStylePr w:type="firstCol">
      <w:rPr>
        <w:b/>
        <w:color w:val="B2A1C6"/>
      </w:rPr>
    </w:tblStylePr>
    <w:tblStylePr w:type="lastCol">
      <w:rPr>
        <w:b/>
        <w:color w:val="B2A1C6"/>
      </w:r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6Colorful-Accent512">
    <w:name w:val="Grid Table 6 Colorful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Pr>
    <w:tblStylePr w:type="firstRow">
      <w:rPr>
        <w:b/>
        <w:color w:val="266779"/>
      </w:rPr>
      <w:tblPr/>
      <w:tcPr>
        <w:tcBorders>
          <w:bottom w:val="single" w:sz="12" w:space="0" w:color="4BACC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6Colorful-Accent612">
    <w:name w:val="Grid Table 6 Colorful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Pr>
    <w:tblStylePr w:type="firstRow">
      <w:rPr>
        <w:b/>
        <w:color w:val="266779"/>
      </w:rPr>
      <w:tblPr/>
      <w:tcPr>
        <w:tcBorders>
          <w:bottom w:val="single" w:sz="12" w:space="0" w:color="F7964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FDE9D8"/>
      </w:tcPr>
    </w:tblStylePr>
    <w:tblStylePr w:type="band1Horz">
      <w:rPr>
        <w:color w:val="266779"/>
        <w:sz w:val="22"/>
        <w:szCs w:val="22"/>
      </w:rPr>
      <w:tblPr/>
      <w:tcPr>
        <w:shd w:val="clear" w:color="auto" w:fill="FDE9D8"/>
      </w:tcPr>
    </w:tblStylePr>
    <w:tblStylePr w:type="band2Horz">
      <w:rPr>
        <w:color w:val="266779"/>
        <w:sz w:val="22"/>
        <w:szCs w:val="22"/>
      </w:rPr>
    </w:tblStylePr>
  </w:style>
  <w:style w:type="table" w:customStyle="1" w:styleId="-7131">
    <w:name w:val="Таблица-сетка 7 цветная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GridTable7Colorful-Accent112">
    <w:name w:val="Grid Table 7 Colorful -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6BFDD"/>
        <w:right w:val="single" w:sz="4" w:space="0" w:color="A6BFDD"/>
        <w:insideH w:val="single" w:sz="4" w:space="0" w:color="A6BFDD"/>
        <w:insideV w:val="single" w:sz="4" w:space="0" w:color="A6BFDD"/>
      </w:tblBorders>
    </w:tblPr>
    <w:tblStylePr w:type="firstRow">
      <w:rPr>
        <w:b/>
        <w:color w:val="A6BFDD"/>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b/>
        <w:color w:val="A6BFDD"/>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A6BFDD"/>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A6BFDD"/>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7Colorful-Accent212">
    <w:name w:val="Grid Table 7 Colorful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D99695"/>
        <w:right w:val="single" w:sz="4" w:space="0" w:color="D99695"/>
        <w:insideH w:val="single" w:sz="4" w:space="0" w:color="D99695"/>
        <w:insideV w:val="single" w:sz="4" w:space="0" w:color="D99695"/>
      </w:tblBorders>
    </w:tblPr>
    <w:tblStylePr w:type="firstRow">
      <w:rPr>
        <w:b/>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b/>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7Colorful-Accent312">
    <w:name w:val="Grid Table 7 Colorful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9ABB59"/>
        <w:right w:val="single" w:sz="4" w:space="0" w:color="9ABB59"/>
        <w:insideH w:val="single" w:sz="4" w:space="0" w:color="9ABB59"/>
        <w:insideV w:val="single" w:sz="4" w:space="0" w:color="9ABB59"/>
      </w:tblBorders>
    </w:tblPr>
    <w:tblStylePr w:type="firstRow">
      <w:rPr>
        <w:b/>
        <w:color w:val="9ABB59"/>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b/>
        <w:color w:val="9ABB59"/>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9ABB59"/>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9ABB59"/>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7Colorful-Accent412">
    <w:name w:val="Grid Table 7 Colorful -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B2A1C6"/>
        <w:right w:val="single" w:sz="4" w:space="0" w:color="B2A1C6"/>
        <w:insideH w:val="single" w:sz="4" w:space="0" w:color="B2A1C6"/>
        <w:insideV w:val="single" w:sz="4" w:space="0" w:color="B2A1C6"/>
      </w:tblBorders>
    </w:tblPr>
    <w:tblStylePr w:type="firstRow">
      <w:rPr>
        <w:b/>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b/>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7Colorful-Accent512">
    <w:name w:val="Grid Table 7 Colorful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99D0DE"/>
        <w:right w:val="single" w:sz="4" w:space="0" w:color="99D0DE"/>
        <w:insideH w:val="single" w:sz="4" w:space="0" w:color="99D0DE"/>
        <w:insideV w:val="single" w:sz="4" w:space="0" w:color="99D0DE"/>
      </w:tblBorders>
    </w:tblPr>
    <w:tblStylePr w:type="firstRow">
      <w:rPr>
        <w:b/>
        <w:color w:val="266779"/>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b/>
        <w:color w:val="266779"/>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266779"/>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266779"/>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7Colorful-Accent612">
    <w:name w:val="Grid Table 7 Colorful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AC396"/>
        <w:right w:val="single" w:sz="4" w:space="0" w:color="FAC396"/>
        <w:insideH w:val="single" w:sz="4" w:space="0" w:color="FAC396"/>
        <w:insideV w:val="single" w:sz="4" w:space="0" w:color="FAC396"/>
      </w:tblBorders>
    </w:tblPr>
    <w:tblStylePr w:type="firstRow">
      <w:rPr>
        <w:b/>
        <w:color w:val="B15407"/>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b/>
        <w:color w:val="B15407"/>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B15407"/>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B15407"/>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9D8"/>
      </w:tcPr>
    </w:tblStylePr>
    <w:tblStylePr w:type="band1Horz">
      <w:rPr>
        <w:color w:val="B15407"/>
        <w:sz w:val="22"/>
        <w:szCs w:val="22"/>
      </w:rPr>
      <w:tblPr/>
      <w:tcPr>
        <w:shd w:val="clear" w:color="auto" w:fill="FDE9D8"/>
      </w:tcPr>
    </w:tblStylePr>
    <w:tblStylePr w:type="band2Horz">
      <w:rPr>
        <w:color w:val="B15407"/>
        <w:sz w:val="22"/>
        <w:szCs w:val="22"/>
      </w:rPr>
    </w:tblStylePr>
  </w:style>
  <w:style w:type="table" w:customStyle="1" w:styleId="-11310">
    <w:name w:val="Список-таблица 1 светлая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ListTable1Light-Accent112">
    <w:name w:val="List Table 1 Light -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F81BD"/>
          <w:right w:val="none" w:sz="0" w:space="0" w:color="auto"/>
        </w:tcBorders>
      </w:tcPr>
    </w:tblStylePr>
    <w:tblStylePr w:type="lastRow">
      <w:rPr>
        <w:b/>
        <w:color w:val="404040"/>
      </w:rPr>
      <w:tblPr/>
      <w:tcPr>
        <w:tcBorders>
          <w:top w:val="single" w:sz="4" w:space="0" w:color="4F81B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2DFEE"/>
      </w:tcPr>
    </w:tblStylePr>
    <w:tblStylePr w:type="band1Horz">
      <w:tblPr/>
      <w:tcPr>
        <w:shd w:val="clear" w:color="auto" w:fill="D2DFEE"/>
      </w:tcPr>
    </w:tblStylePr>
  </w:style>
  <w:style w:type="table" w:customStyle="1" w:styleId="ListTable1Light-Accent212">
    <w:name w:val="List Table 1 Light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C0504D"/>
          <w:right w:val="none" w:sz="0" w:space="0" w:color="auto"/>
        </w:tcBorders>
      </w:tcPr>
    </w:tblStylePr>
    <w:tblStylePr w:type="lastRow">
      <w:rPr>
        <w:b/>
        <w:color w:val="404040"/>
      </w:rPr>
      <w:tblPr/>
      <w:tcPr>
        <w:tcBorders>
          <w:top w:val="single" w:sz="4" w:space="0" w:color="C0504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FD2D2"/>
      </w:tcPr>
    </w:tblStylePr>
    <w:tblStylePr w:type="band1Horz">
      <w:tblPr/>
      <w:tcPr>
        <w:shd w:val="clear" w:color="auto" w:fill="EFD2D2"/>
      </w:tcPr>
    </w:tblStylePr>
  </w:style>
  <w:style w:type="table" w:customStyle="1" w:styleId="ListTable1Light-Accent312">
    <w:name w:val="List Table 1 Light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9BBB59"/>
          <w:right w:val="none" w:sz="0" w:space="0" w:color="auto"/>
        </w:tcBorders>
      </w:tcPr>
    </w:tblStylePr>
    <w:tblStylePr w:type="lastRow">
      <w:rPr>
        <w:b/>
        <w:color w:val="404040"/>
      </w:rPr>
      <w:tblPr/>
      <w:tcPr>
        <w:tcBorders>
          <w:top w:val="single" w:sz="4" w:space="0" w:color="9BBB59"/>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5EED5"/>
      </w:tcPr>
    </w:tblStylePr>
    <w:tblStylePr w:type="band1Horz">
      <w:tblPr/>
      <w:tcPr>
        <w:shd w:val="clear" w:color="auto" w:fill="E5EED5"/>
      </w:tcPr>
    </w:tblStylePr>
  </w:style>
  <w:style w:type="table" w:customStyle="1" w:styleId="ListTable1Light-Accent412">
    <w:name w:val="List Table 1 Light -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8064A2"/>
          <w:right w:val="none" w:sz="0" w:space="0" w:color="auto"/>
        </w:tcBorders>
      </w:tcPr>
    </w:tblStylePr>
    <w:tblStylePr w:type="lastRow">
      <w:rPr>
        <w:b/>
        <w:color w:val="404040"/>
      </w:rPr>
      <w:tblPr/>
      <w:tcPr>
        <w:tcBorders>
          <w:top w:val="single" w:sz="4" w:space="0" w:color="8064A2"/>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FD8E7"/>
      </w:tcPr>
    </w:tblStylePr>
    <w:tblStylePr w:type="band1Horz">
      <w:tblPr/>
      <w:tcPr>
        <w:shd w:val="clear" w:color="auto" w:fill="DFD8E7"/>
      </w:tcPr>
    </w:tblStylePr>
  </w:style>
  <w:style w:type="table" w:customStyle="1" w:styleId="ListTable1Light-Accent512">
    <w:name w:val="List Table 1 Light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BACC6"/>
          <w:right w:val="none" w:sz="0" w:space="0" w:color="auto"/>
        </w:tcBorders>
      </w:tcPr>
    </w:tblStylePr>
    <w:tblStylePr w:type="lastRow">
      <w:rPr>
        <w:b/>
        <w:color w:val="404040"/>
      </w:rPr>
      <w:tblPr/>
      <w:tcPr>
        <w:tcBorders>
          <w:top w:val="single" w:sz="4" w:space="0" w:color="4BACC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1EAF0"/>
      </w:tcPr>
    </w:tblStylePr>
    <w:tblStylePr w:type="band1Horz">
      <w:tblPr/>
      <w:tcPr>
        <w:shd w:val="clear" w:color="auto" w:fill="D1EAF0"/>
      </w:tcPr>
    </w:tblStylePr>
  </w:style>
  <w:style w:type="table" w:customStyle="1" w:styleId="ListTable1Light-Accent612">
    <w:name w:val="List Table 1 Light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F79646"/>
          <w:right w:val="none" w:sz="0" w:space="0" w:color="auto"/>
        </w:tcBorders>
      </w:tcPr>
    </w:tblStylePr>
    <w:tblStylePr w:type="lastRow">
      <w:rPr>
        <w:b/>
        <w:color w:val="404040"/>
      </w:rPr>
      <w:tblPr/>
      <w:tcPr>
        <w:tcBorders>
          <w:top w:val="single" w:sz="4" w:space="0" w:color="F7964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DE4D0"/>
      </w:tcPr>
    </w:tblStylePr>
    <w:tblStylePr w:type="band1Horz">
      <w:tblPr/>
      <w:tcPr>
        <w:shd w:val="clear" w:color="auto" w:fill="FDE4D0"/>
      </w:tcPr>
    </w:tblStylePr>
  </w:style>
  <w:style w:type="table" w:customStyle="1" w:styleId="-21310">
    <w:name w:val="Список-таблица 2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2-Accent112">
    <w:name w:val="List Table 2 -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BB7D9"/>
        <w:bottom w:val="single" w:sz="4" w:space="0" w:color="9BB7D9"/>
        <w:insideH w:val="single" w:sz="4" w:space="0" w:color="9BB7D9"/>
      </w:tblBorders>
    </w:tblPr>
    <w:tblStylePr w:type="fir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la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2-Accent212">
    <w:name w:val="List Table 2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B9B9A"/>
        <w:bottom w:val="single" w:sz="4" w:space="0" w:color="DB9B9A"/>
        <w:insideH w:val="single" w:sz="4" w:space="0" w:color="DB9B9A"/>
      </w:tblBorders>
    </w:tblPr>
    <w:tblStylePr w:type="fir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la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2-Accent312">
    <w:name w:val="List Table 2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6D8A1"/>
        <w:bottom w:val="single" w:sz="4" w:space="0" w:color="C6D8A1"/>
        <w:insideH w:val="single" w:sz="4" w:space="0" w:color="C6D8A1"/>
      </w:tblBorders>
    </w:tblPr>
    <w:tblStylePr w:type="fir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la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2-Accent412">
    <w:name w:val="List Table 2 -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A7CA"/>
        <w:bottom w:val="single" w:sz="4" w:space="0" w:color="B7A7CA"/>
        <w:insideH w:val="single" w:sz="4" w:space="0" w:color="B7A7CA"/>
      </w:tblBorders>
    </w:tblPr>
    <w:tblStylePr w:type="fir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la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2-Accent512">
    <w:name w:val="List Table 2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9D0DE"/>
        <w:bottom w:val="single" w:sz="4" w:space="0" w:color="99D0DE"/>
        <w:insideH w:val="single" w:sz="4" w:space="0" w:color="99D0DE"/>
      </w:tblBorders>
    </w:tblPr>
    <w:tblStylePr w:type="fir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la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2-Accent612">
    <w:name w:val="List Table 2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396"/>
        <w:bottom w:val="single" w:sz="4" w:space="0" w:color="FAC396"/>
        <w:insideH w:val="single" w:sz="4" w:space="0" w:color="FAC396"/>
      </w:tblBorders>
    </w:tblPr>
    <w:tblStylePr w:type="fir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la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31310">
    <w:name w:val="Список-таблица 3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ListTable3-Accent112">
    <w:name w:val="List Table 3 -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4F81BD"/>
        <w:left w:val="single" w:sz="4" w:space="0" w:color="4F81BD"/>
        <w:bottom w:val="single" w:sz="4" w:space="0" w:color="4F81BD"/>
        <w:right w:val="single" w:sz="4" w:space="0" w:color="4F81BD"/>
      </w:tblBorders>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F81BD"/>
          <w:right w:val="single" w:sz="4" w:space="0" w:color="4F81BD"/>
        </w:tcBorders>
      </w:tcPr>
    </w:tblStylePr>
    <w:tblStylePr w:type="band1Horz">
      <w:rPr>
        <w:color w:val="404040"/>
        <w:sz w:val="22"/>
        <w:szCs w:val="22"/>
      </w:rPr>
      <w:tblPr/>
      <w:tcPr>
        <w:tcBorders>
          <w:top w:val="single" w:sz="4" w:space="0" w:color="4F81BD"/>
          <w:bottom w:val="single" w:sz="4" w:space="0" w:color="4F81BD"/>
        </w:tcBorders>
      </w:tcPr>
    </w:tblStylePr>
  </w:style>
  <w:style w:type="table" w:customStyle="1" w:styleId="ListTable3-Accent212">
    <w:name w:val="List Table 3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9695"/>
        <w:left w:val="single" w:sz="4" w:space="0" w:color="D99695"/>
        <w:bottom w:val="single" w:sz="4" w:space="0" w:color="D99695"/>
        <w:right w:val="single" w:sz="4" w:space="0" w:color="D99695"/>
      </w:tblBorders>
    </w:tblPr>
    <w:tblStylePr w:type="firstRow">
      <w:rPr>
        <w:b/>
        <w:color w:val="FFFFFF"/>
        <w:sz w:val="22"/>
        <w:szCs w:val="22"/>
      </w:rPr>
      <w:tblPr/>
      <w:tcPr>
        <w:shd w:val="clear" w:color="auto" w:fill="D9969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C0504D"/>
          <w:right w:val="single" w:sz="4" w:space="0" w:color="C0504D"/>
        </w:tcBorders>
      </w:tcPr>
    </w:tblStylePr>
    <w:tblStylePr w:type="band1Horz">
      <w:rPr>
        <w:color w:val="404040"/>
        <w:sz w:val="22"/>
        <w:szCs w:val="22"/>
      </w:rPr>
      <w:tblPr/>
      <w:tcPr>
        <w:tcBorders>
          <w:top w:val="single" w:sz="4" w:space="0" w:color="C0504D"/>
          <w:bottom w:val="single" w:sz="4" w:space="0" w:color="C0504D"/>
        </w:tcBorders>
      </w:tcPr>
    </w:tblStylePr>
  </w:style>
  <w:style w:type="table" w:customStyle="1" w:styleId="ListTable3-Accent312">
    <w:name w:val="List Table 3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3D69B"/>
        <w:left w:val="single" w:sz="4" w:space="0" w:color="C3D69B"/>
        <w:bottom w:val="single" w:sz="4" w:space="0" w:color="C3D69B"/>
        <w:right w:val="single" w:sz="4" w:space="0" w:color="C3D69B"/>
      </w:tblBorders>
    </w:tblPr>
    <w:tblStylePr w:type="firstRow">
      <w:rPr>
        <w:b/>
        <w:color w:val="FFFFFF"/>
        <w:sz w:val="22"/>
        <w:szCs w:val="22"/>
      </w:rPr>
      <w:tblPr/>
      <w:tcPr>
        <w:shd w:val="clear" w:color="auto" w:fill="C3D69B"/>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9BBB59"/>
          <w:right w:val="single" w:sz="4" w:space="0" w:color="9BBB59"/>
        </w:tcBorders>
      </w:tcPr>
    </w:tblStylePr>
    <w:tblStylePr w:type="band1Horz">
      <w:rPr>
        <w:color w:val="404040"/>
        <w:sz w:val="22"/>
        <w:szCs w:val="22"/>
      </w:rPr>
      <w:tblPr/>
      <w:tcPr>
        <w:tcBorders>
          <w:top w:val="single" w:sz="4" w:space="0" w:color="9BBB59"/>
          <w:bottom w:val="single" w:sz="4" w:space="0" w:color="9BBB59"/>
        </w:tcBorders>
      </w:tcPr>
    </w:tblStylePr>
  </w:style>
  <w:style w:type="table" w:customStyle="1" w:styleId="ListTable3-Accent412">
    <w:name w:val="List Table 3 -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2A1C6"/>
        <w:left w:val="single" w:sz="4" w:space="0" w:color="B2A1C6"/>
        <w:bottom w:val="single" w:sz="4" w:space="0" w:color="B2A1C6"/>
        <w:right w:val="single" w:sz="4" w:space="0" w:color="B2A1C6"/>
      </w:tblBorders>
    </w:tblPr>
    <w:tblStylePr w:type="firstRow">
      <w:rPr>
        <w:b/>
        <w:color w:val="FFFFFF"/>
        <w:sz w:val="22"/>
        <w:szCs w:val="22"/>
      </w:rPr>
      <w:tblPr/>
      <w:tcPr>
        <w:shd w:val="clear" w:color="auto" w:fill="B2A1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8064A2"/>
          <w:right w:val="single" w:sz="4" w:space="0" w:color="8064A2"/>
        </w:tcBorders>
      </w:tcPr>
    </w:tblStylePr>
    <w:tblStylePr w:type="band1Horz">
      <w:rPr>
        <w:color w:val="404040"/>
        <w:sz w:val="22"/>
        <w:szCs w:val="22"/>
      </w:rPr>
      <w:tblPr/>
      <w:tcPr>
        <w:tcBorders>
          <w:top w:val="single" w:sz="4" w:space="0" w:color="8064A2"/>
          <w:bottom w:val="single" w:sz="4" w:space="0" w:color="8064A2"/>
        </w:tcBorders>
      </w:tcPr>
    </w:tblStylePr>
  </w:style>
  <w:style w:type="table" w:customStyle="1" w:styleId="ListTable3-Accent512">
    <w:name w:val="List Table 3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2CCDC"/>
        <w:left w:val="single" w:sz="4" w:space="0" w:color="92CCDC"/>
        <w:bottom w:val="single" w:sz="4" w:space="0" w:color="92CCDC"/>
        <w:right w:val="single" w:sz="4" w:space="0" w:color="92CCDC"/>
      </w:tblBorders>
    </w:tblPr>
    <w:tblStylePr w:type="firstRow">
      <w:rPr>
        <w:b/>
        <w:color w:val="FFFFFF"/>
        <w:sz w:val="22"/>
        <w:szCs w:val="22"/>
      </w:rPr>
      <w:tblPr/>
      <w:tcPr>
        <w:shd w:val="clear" w:color="auto" w:fill="92CCDC"/>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BACC6"/>
          <w:right w:val="single" w:sz="4" w:space="0" w:color="4BACC6"/>
        </w:tcBorders>
      </w:tcPr>
    </w:tblStylePr>
    <w:tblStylePr w:type="band1Horz">
      <w:rPr>
        <w:color w:val="404040"/>
        <w:sz w:val="22"/>
        <w:szCs w:val="22"/>
      </w:rPr>
      <w:tblPr/>
      <w:tcPr>
        <w:tcBorders>
          <w:top w:val="single" w:sz="4" w:space="0" w:color="4BACC6"/>
          <w:bottom w:val="single" w:sz="4" w:space="0" w:color="4BACC6"/>
        </w:tcBorders>
      </w:tcPr>
    </w:tblStylePr>
  </w:style>
  <w:style w:type="table" w:customStyle="1" w:styleId="ListTable3-Accent612">
    <w:name w:val="List Table 3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090"/>
        <w:left w:val="single" w:sz="4" w:space="0" w:color="FAC090"/>
        <w:bottom w:val="single" w:sz="4" w:space="0" w:color="FAC090"/>
        <w:right w:val="single" w:sz="4" w:space="0" w:color="FAC090"/>
      </w:tblBorders>
    </w:tblPr>
    <w:tblStylePr w:type="firstRow">
      <w:rPr>
        <w:b/>
        <w:color w:val="FFFFFF"/>
        <w:sz w:val="22"/>
        <w:szCs w:val="22"/>
      </w:rPr>
      <w:tblPr/>
      <w:tcPr>
        <w:shd w:val="clear" w:color="auto" w:fill="FAC09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79646"/>
          <w:right w:val="single" w:sz="4" w:space="0" w:color="F79646"/>
        </w:tcBorders>
      </w:tcPr>
    </w:tblStylePr>
    <w:tblStylePr w:type="band1Horz">
      <w:rPr>
        <w:color w:val="404040"/>
        <w:sz w:val="22"/>
        <w:szCs w:val="22"/>
      </w:rPr>
      <w:tblPr/>
      <w:tcPr>
        <w:tcBorders>
          <w:top w:val="single" w:sz="4" w:space="0" w:color="F79646"/>
          <w:bottom w:val="single" w:sz="4" w:space="0" w:color="F79646"/>
        </w:tcBorders>
      </w:tcPr>
    </w:tblStylePr>
  </w:style>
  <w:style w:type="table" w:customStyle="1" w:styleId="-41310">
    <w:name w:val="Список-таблица 4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4-Accent112">
    <w:name w:val="List Table 4 -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tblBorders>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4-Accent212">
    <w:name w:val="List Table 4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tblBorders>
    </w:tblPr>
    <w:tblStylePr w:type="firstRow">
      <w:rPr>
        <w:b/>
        <w:color w:val="FFFFFF"/>
        <w:sz w:val="22"/>
        <w:szCs w:val="22"/>
      </w:rPr>
      <w:tblPr/>
      <w:tcPr>
        <w:shd w:val="clear" w:color="auto" w:fill="C0504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4-Accent312">
    <w:name w:val="List Table 4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tblBorders>
    </w:tblPr>
    <w:tblStylePr w:type="firstRow">
      <w:rPr>
        <w:b/>
        <w:color w:val="FFFFFF"/>
        <w:sz w:val="22"/>
        <w:szCs w:val="22"/>
      </w:rPr>
      <w:tblPr/>
      <w:tcPr>
        <w:shd w:val="clear" w:color="auto" w:fill="9BBB5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4-Accent412">
    <w:name w:val="List Table 4 -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tblBorders>
    </w:tblPr>
    <w:tblStylePr w:type="firstRow">
      <w:rPr>
        <w:b/>
        <w:color w:val="FFFFFF"/>
        <w:sz w:val="22"/>
        <w:szCs w:val="22"/>
      </w:rPr>
      <w:tblPr/>
      <w:tcPr>
        <w:shd w:val="clear" w:color="auto" w:fill="8064A2"/>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4-Accent512">
    <w:name w:val="List Table 4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tblBorders>
    </w:tblPr>
    <w:tblStylePr w:type="firstRow">
      <w:rPr>
        <w:b/>
        <w:color w:val="FFFFFF"/>
        <w:sz w:val="22"/>
        <w:szCs w:val="22"/>
      </w:rPr>
      <w:tblPr/>
      <w:tcPr>
        <w:shd w:val="clear" w:color="auto" w:fill="4BAC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4-Accent612">
    <w:name w:val="List Table 4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tblBorders>
    </w:tblPr>
    <w:tblStylePr w:type="firstRow">
      <w:rPr>
        <w:b/>
        <w:color w:val="FFFFFF"/>
        <w:sz w:val="22"/>
        <w:szCs w:val="22"/>
      </w:rPr>
      <w:tblPr/>
      <w:tcPr>
        <w:shd w:val="clear" w:color="auto" w:fill="F7964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51310">
    <w:name w:val="Список-таблица 5 темная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ListTable5Dark-Accent112">
    <w:name w:val="List Table 5 Dark -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4F81BD"/>
        <w:left w:val="single" w:sz="36" w:space="0" w:color="4F81BD"/>
        <w:bottom w:val="single" w:sz="36" w:space="0" w:color="4F81BD"/>
        <w:right w:val="single" w:sz="36" w:space="0" w:color="4F81BD"/>
      </w:tblBorders>
    </w:tblPr>
    <w:tblStylePr w:type="firstRow">
      <w:rPr>
        <w:b/>
        <w:color w:val="FFFFFF"/>
        <w:sz w:val="22"/>
        <w:szCs w:val="22"/>
      </w:rPr>
      <w:tblPr/>
      <w:tcPr>
        <w:tcBorders>
          <w:top w:val="single" w:sz="36" w:space="0" w:color="4F81BD"/>
          <w:bottom w:val="single" w:sz="12" w:space="0" w:color="FFFFFF"/>
        </w:tcBorders>
        <w:shd w:val="clear" w:color="auto" w:fill="4F81BD"/>
      </w:tcPr>
    </w:tblStylePr>
    <w:tblStylePr w:type="lastRow">
      <w:rPr>
        <w:b/>
        <w:color w:val="FFFFFF"/>
        <w:sz w:val="22"/>
        <w:szCs w:val="22"/>
      </w:rPr>
    </w:tblStylePr>
    <w:tblStylePr w:type="firstCol">
      <w:rPr>
        <w:b/>
        <w:color w:val="FFFFFF"/>
        <w:sz w:val="22"/>
        <w:szCs w:val="22"/>
      </w:rPr>
      <w:tblPr/>
      <w:tcPr>
        <w:tcBorders>
          <w:left w:val="single" w:sz="36" w:space="0" w:color="4F81BD"/>
          <w:right w:val="single" w:sz="4" w:space="0" w:color="FFFFFF"/>
        </w:tcBorders>
      </w:tcPr>
    </w:tblStylePr>
    <w:tblStylePr w:type="lastCol">
      <w:tblPr/>
      <w:tcPr>
        <w:tcBorders>
          <w:left w:val="single" w:sz="4" w:space="0" w:color="FFFFFF"/>
          <w:right w:val="single" w:sz="36" w:space="0" w:color="4F81BD"/>
        </w:tcBorders>
      </w:tcPr>
    </w:tblStylePr>
    <w:tblStylePr w:type="band1Vert">
      <w:tblPr/>
      <w:tcPr>
        <w:tcBorders>
          <w:left w:val="single" w:sz="4" w:space="0" w:color="FFFFFF"/>
          <w:right w:val="single" w:sz="4" w:space="0" w:color="FFFFFF"/>
        </w:tcBorders>
        <w:shd w:val="clear" w:color="auto" w:fill="4F81BD"/>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F81BD"/>
      </w:tcPr>
    </w:tblStylePr>
    <w:tblStylePr w:type="band2Horz">
      <w:tblPr/>
      <w:tcPr>
        <w:tcBorders>
          <w:top w:val="single" w:sz="4" w:space="0" w:color="FFFFFF"/>
          <w:bottom w:val="single" w:sz="4" w:space="0" w:color="FFFFFF"/>
        </w:tcBorders>
        <w:shd w:val="clear" w:color="auto" w:fill="4F81BD"/>
      </w:tcPr>
    </w:tblStylePr>
  </w:style>
  <w:style w:type="table" w:customStyle="1" w:styleId="ListTable5Dark-Accent212">
    <w:name w:val="List Table 5 Dark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D99695"/>
        <w:left w:val="single" w:sz="36" w:space="0" w:color="D99695"/>
        <w:bottom w:val="single" w:sz="36" w:space="0" w:color="D99695"/>
        <w:right w:val="single" w:sz="36" w:space="0" w:color="D99695"/>
      </w:tblBorders>
    </w:tblPr>
    <w:tblStylePr w:type="firstRow">
      <w:rPr>
        <w:b/>
        <w:color w:val="FFFFFF"/>
        <w:sz w:val="22"/>
        <w:szCs w:val="22"/>
      </w:rPr>
      <w:tblPr/>
      <w:tcPr>
        <w:tcBorders>
          <w:top w:val="single" w:sz="36" w:space="0" w:color="C0504D"/>
          <w:bottom w:val="single" w:sz="12" w:space="0" w:color="FFFFFF"/>
        </w:tcBorders>
        <w:shd w:val="clear" w:color="auto" w:fill="D99695"/>
      </w:tcPr>
    </w:tblStylePr>
    <w:tblStylePr w:type="lastRow">
      <w:rPr>
        <w:b/>
        <w:color w:val="FFFFFF"/>
        <w:sz w:val="22"/>
        <w:szCs w:val="22"/>
      </w:rPr>
    </w:tblStylePr>
    <w:tblStylePr w:type="firstCol">
      <w:rPr>
        <w:b/>
        <w:color w:val="FFFFFF"/>
        <w:sz w:val="22"/>
        <w:szCs w:val="22"/>
      </w:rPr>
      <w:tblPr/>
      <w:tcPr>
        <w:tcBorders>
          <w:left w:val="single" w:sz="36" w:space="0" w:color="C0504D"/>
          <w:right w:val="single" w:sz="4" w:space="0" w:color="FFFFFF"/>
        </w:tcBorders>
      </w:tcPr>
    </w:tblStylePr>
    <w:tblStylePr w:type="lastCol">
      <w:tblPr/>
      <w:tcPr>
        <w:tcBorders>
          <w:left w:val="single" w:sz="4" w:space="0" w:color="FFFFFF"/>
          <w:right w:val="single" w:sz="36" w:space="0" w:color="C0504D"/>
        </w:tcBorders>
      </w:tcPr>
    </w:tblStylePr>
    <w:tblStylePr w:type="band1Vert">
      <w:tblPr/>
      <w:tcPr>
        <w:tcBorders>
          <w:left w:val="single" w:sz="4" w:space="0" w:color="FFFFFF"/>
          <w:right w:val="single" w:sz="4" w:space="0" w:color="FFFFFF"/>
        </w:tcBorders>
        <w:shd w:val="clear" w:color="auto" w:fill="D9969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D99695"/>
      </w:tcPr>
    </w:tblStylePr>
    <w:tblStylePr w:type="band2Horz">
      <w:tblPr/>
      <w:tcPr>
        <w:tcBorders>
          <w:top w:val="single" w:sz="4" w:space="0" w:color="FFFFFF"/>
          <w:bottom w:val="single" w:sz="4" w:space="0" w:color="FFFFFF"/>
        </w:tcBorders>
        <w:shd w:val="clear" w:color="auto" w:fill="D99695"/>
      </w:tcPr>
    </w:tblStylePr>
  </w:style>
  <w:style w:type="table" w:customStyle="1" w:styleId="ListTable5Dark-Accent312">
    <w:name w:val="List Table 5 Dark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C3D69B"/>
        <w:left w:val="single" w:sz="36" w:space="0" w:color="C3D69B"/>
        <w:bottom w:val="single" w:sz="36" w:space="0" w:color="C3D69B"/>
        <w:right w:val="single" w:sz="36" w:space="0" w:color="C3D69B"/>
      </w:tblBorders>
    </w:tblPr>
    <w:tblStylePr w:type="firstRow">
      <w:rPr>
        <w:b/>
        <w:color w:val="FFFFFF"/>
        <w:sz w:val="22"/>
        <w:szCs w:val="22"/>
      </w:rPr>
      <w:tblPr/>
      <w:tcPr>
        <w:tcBorders>
          <w:top w:val="single" w:sz="36" w:space="0" w:color="9BBB59"/>
          <w:bottom w:val="single" w:sz="12" w:space="0" w:color="FFFFFF"/>
        </w:tcBorders>
        <w:shd w:val="clear" w:color="auto" w:fill="C3D69B"/>
      </w:tcPr>
    </w:tblStylePr>
    <w:tblStylePr w:type="lastRow">
      <w:rPr>
        <w:b/>
        <w:color w:val="FFFFFF"/>
        <w:sz w:val="22"/>
        <w:szCs w:val="22"/>
      </w:rPr>
    </w:tblStylePr>
    <w:tblStylePr w:type="firstCol">
      <w:rPr>
        <w:b/>
        <w:color w:val="FFFFFF"/>
        <w:sz w:val="22"/>
        <w:szCs w:val="22"/>
      </w:rPr>
      <w:tblPr/>
      <w:tcPr>
        <w:tcBorders>
          <w:left w:val="single" w:sz="36" w:space="0" w:color="9BBB59"/>
          <w:right w:val="single" w:sz="4" w:space="0" w:color="FFFFFF"/>
        </w:tcBorders>
      </w:tcPr>
    </w:tblStylePr>
    <w:tblStylePr w:type="lastCol">
      <w:tblPr/>
      <w:tcPr>
        <w:tcBorders>
          <w:left w:val="single" w:sz="4" w:space="0" w:color="FFFFFF"/>
          <w:right w:val="single" w:sz="36" w:space="0" w:color="9BBB59"/>
        </w:tcBorders>
      </w:tcPr>
    </w:tblStylePr>
    <w:tblStylePr w:type="band1Vert">
      <w:tblPr/>
      <w:tcPr>
        <w:tcBorders>
          <w:left w:val="single" w:sz="4" w:space="0" w:color="FFFFFF"/>
          <w:right w:val="single" w:sz="4" w:space="0" w:color="FFFFFF"/>
        </w:tcBorders>
        <w:shd w:val="clear" w:color="auto" w:fill="C3D69B"/>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3D69B"/>
      </w:tcPr>
    </w:tblStylePr>
    <w:tblStylePr w:type="band2Horz">
      <w:tblPr/>
      <w:tcPr>
        <w:tcBorders>
          <w:top w:val="single" w:sz="4" w:space="0" w:color="FFFFFF"/>
          <w:bottom w:val="single" w:sz="4" w:space="0" w:color="FFFFFF"/>
        </w:tcBorders>
        <w:shd w:val="clear" w:color="auto" w:fill="C3D69B"/>
      </w:tcPr>
    </w:tblStylePr>
  </w:style>
  <w:style w:type="table" w:customStyle="1" w:styleId="ListTable5Dark-Accent412">
    <w:name w:val="List Table 5 Dark -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B2A1C6"/>
        <w:left w:val="single" w:sz="36" w:space="0" w:color="B2A1C6"/>
        <w:bottom w:val="single" w:sz="36" w:space="0" w:color="B2A1C6"/>
        <w:right w:val="single" w:sz="36" w:space="0" w:color="B2A1C6"/>
      </w:tblBorders>
    </w:tblPr>
    <w:tblStylePr w:type="firstRow">
      <w:rPr>
        <w:b/>
        <w:color w:val="FFFFFF"/>
        <w:sz w:val="22"/>
        <w:szCs w:val="22"/>
      </w:rPr>
      <w:tblPr/>
      <w:tcPr>
        <w:tcBorders>
          <w:top w:val="single" w:sz="36" w:space="0" w:color="8064A2"/>
          <w:bottom w:val="single" w:sz="12" w:space="0" w:color="FFFFFF"/>
        </w:tcBorders>
        <w:shd w:val="clear" w:color="auto" w:fill="B2A1C6"/>
      </w:tcPr>
    </w:tblStylePr>
    <w:tblStylePr w:type="lastRow">
      <w:rPr>
        <w:b/>
        <w:color w:val="FFFFFF"/>
        <w:sz w:val="22"/>
        <w:szCs w:val="22"/>
      </w:rPr>
    </w:tblStylePr>
    <w:tblStylePr w:type="firstCol">
      <w:rPr>
        <w:b/>
        <w:color w:val="FFFFFF"/>
        <w:sz w:val="22"/>
        <w:szCs w:val="22"/>
      </w:rPr>
      <w:tblPr/>
      <w:tcPr>
        <w:tcBorders>
          <w:left w:val="single" w:sz="36" w:space="0" w:color="8064A2"/>
          <w:right w:val="single" w:sz="4" w:space="0" w:color="FFFFFF"/>
        </w:tcBorders>
      </w:tcPr>
    </w:tblStylePr>
    <w:tblStylePr w:type="lastCol">
      <w:tblPr/>
      <w:tcPr>
        <w:tcBorders>
          <w:left w:val="single" w:sz="4" w:space="0" w:color="FFFFFF"/>
          <w:right w:val="single" w:sz="36" w:space="0" w:color="8064A2"/>
        </w:tcBorders>
      </w:tcPr>
    </w:tblStylePr>
    <w:tblStylePr w:type="band1Vert">
      <w:tblPr/>
      <w:tcPr>
        <w:tcBorders>
          <w:left w:val="single" w:sz="4" w:space="0" w:color="FFFFFF"/>
          <w:right w:val="single" w:sz="4" w:space="0" w:color="FFFFFF"/>
        </w:tcBorders>
        <w:shd w:val="clear" w:color="auto" w:fill="B2A1C6"/>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B2A1C6"/>
      </w:tcPr>
    </w:tblStylePr>
    <w:tblStylePr w:type="band2Horz">
      <w:tblPr/>
      <w:tcPr>
        <w:tcBorders>
          <w:top w:val="single" w:sz="4" w:space="0" w:color="FFFFFF"/>
          <w:bottom w:val="single" w:sz="4" w:space="0" w:color="FFFFFF"/>
        </w:tcBorders>
        <w:shd w:val="clear" w:color="auto" w:fill="B2A1C6"/>
      </w:tcPr>
    </w:tblStylePr>
  </w:style>
  <w:style w:type="table" w:customStyle="1" w:styleId="ListTable5Dark-Accent512">
    <w:name w:val="List Table 5 Dark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92CCDC"/>
        <w:left w:val="single" w:sz="36" w:space="0" w:color="92CCDC"/>
        <w:bottom w:val="single" w:sz="36" w:space="0" w:color="92CCDC"/>
        <w:right w:val="single" w:sz="36" w:space="0" w:color="92CCDC"/>
      </w:tblBorders>
    </w:tblPr>
    <w:tblStylePr w:type="firstRow">
      <w:rPr>
        <w:b/>
        <w:color w:val="FFFFFF"/>
        <w:sz w:val="22"/>
        <w:szCs w:val="22"/>
      </w:rPr>
      <w:tblPr/>
      <w:tcPr>
        <w:tcBorders>
          <w:top w:val="single" w:sz="36" w:space="0" w:color="4BACC6"/>
          <w:bottom w:val="single" w:sz="12" w:space="0" w:color="FFFFFF"/>
        </w:tcBorders>
        <w:shd w:val="clear" w:color="auto" w:fill="92CCDC"/>
      </w:tcPr>
    </w:tblStylePr>
    <w:tblStylePr w:type="lastRow">
      <w:rPr>
        <w:b/>
        <w:color w:val="FFFFFF"/>
        <w:sz w:val="22"/>
        <w:szCs w:val="22"/>
      </w:rPr>
    </w:tblStylePr>
    <w:tblStylePr w:type="firstCol">
      <w:rPr>
        <w:b/>
        <w:color w:val="FFFFFF"/>
        <w:sz w:val="22"/>
        <w:szCs w:val="22"/>
      </w:rPr>
      <w:tblPr/>
      <w:tcPr>
        <w:tcBorders>
          <w:left w:val="single" w:sz="36" w:space="0" w:color="4BACC6"/>
          <w:right w:val="single" w:sz="4" w:space="0" w:color="FFFFFF"/>
        </w:tcBorders>
      </w:tcPr>
    </w:tblStylePr>
    <w:tblStylePr w:type="lastCol">
      <w:tblPr/>
      <w:tcPr>
        <w:tcBorders>
          <w:left w:val="single" w:sz="4" w:space="0" w:color="FFFFFF"/>
          <w:right w:val="single" w:sz="36" w:space="0" w:color="4BACC6"/>
        </w:tcBorders>
      </w:tcPr>
    </w:tblStylePr>
    <w:tblStylePr w:type="band1Vert">
      <w:tblPr/>
      <w:tcPr>
        <w:tcBorders>
          <w:left w:val="single" w:sz="4" w:space="0" w:color="FFFFFF"/>
          <w:right w:val="single" w:sz="4" w:space="0" w:color="FFFFFF"/>
        </w:tcBorders>
        <w:shd w:val="clear" w:color="auto" w:fill="92CCDC"/>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2CCDC"/>
      </w:tcPr>
    </w:tblStylePr>
    <w:tblStylePr w:type="band2Horz">
      <w:tblPr/>
      <w:tcPr>
        <w:tcBorders>
          <w:top w:val="single" w:sz="4" w:space="0" w:color="FFFFFF"/>
          <w:bottom w:val="single" w:sz="4" w:space="0" w:color="FFFFFF"/>
        </w:tcBorders>
        <w:shd w:val="clear" w:color="auto" w:fill="92CCDC"/>
      </w:tcPr>
    </w:tblStylePr>
  </w:style>
  <w:style w:type="table" w:customStyle="1" w:styleId="ListTable5Dark-Accent612">
    <w:name w:val="List Table 5 Dark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FAC090"/>
        <w:left w:val="single" w:sz="36" w:space="0" w:color="FAC090"/>
        <w:bottom w:val="single" w:sz="36" w:space="0" w:color="FAC090"/>
        <w:right w:val="single" w:sz="36" w:space="0" w:color="FAC090"/>
      </w:tblBorders>
    </w:tblPr>
    <w:tblStylePr w:type="firstRow">
      <w:rPr>
        <w:b/>
        <w:color w:val="FFFFFF"/>
        <w:sz w:val="22"/>
        <w:szCs w:val="22"/>
      </w:rPr>
      <w:tblPr/>
      <w:tcPr>
        <w:tcBorders>
          <w:top w:val="single" w:sz="36" w:space="0" w:color="F79646"/>
          <w:bottom w:val="single" w:sz="12" w:space="0" w:color="FFFFFF"/>
        </w:tcBorders>
        <w:shd w:val="clear" w:color="auto" w:fill="FAC090"/>
      </w:tcPr>
    </w:tblStylePr>
    <w:tblStylePr w:type="lastRow">
      <w:rPr>
        <w:b/>
        <w:color w:val="FFFFFF"/>
        <w:sz w:val="22"/>
        <w:szCs w:val="22"/>
      </w:rPr>
    </w:tblStylePr>
    <w:tblStylePr w:type="firstCol">
      <w:rPr>
        <w:b/>
        <w:color w:val="FFFFFF"/>
        <w:sz w:val="22"/>
        <w:szCs w:val="22"/>
      </w:rPr>
      <w:tblPr/>
      <w:tcPr>
        <w:tcBorders>
          <w:left w:val="single" w:sz="36" w:space="0" w:color="F79646"/>
          <w:right w:val="single" w:sz="4" w:space="0" w:color="FFFFFF"/>
        </w:tcBorders>
      </w:tcPr>
    </w:tblStylePr>
    <w:tblStylePr w:type="lastCol">
      <w:tblPr/>
      <w:tcPr>
        <w:tcBorders>
          <w:left w:val="single" w:sz="4" w:space="0" w:color="FFFFFF"/>
          <w:right w:val="single" w:sz="36" w:space="0" w:color="F79646"/>
        </w:tcBorders>
      </w:tcPr>
    </w:tblStylePr>
    <w:tblStylePr w:type="band1Vert">
      <w:tblPr/>
      <w:tcPr>
        <w:tcBorders>
          <w:left w:val="single" w:sz="4" w:space="0" w:color="FFFFFF"/>
          <w:right w:val="single" w:sz="4" w:space="0" w:color="FFFFFF"/>
        </w:tcBorders>
        <w:shd w:val="clear" w:color="auto" w:fill="FAC090"/>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AC090"/>
      </w:tcPr>
    </w:tblStylePr>
    <w:tblStylePr w:type="band2Horz">
      <w:tblPr/>
      <w:tcPr>
        <w:tcBorders>
          <w:top w:val="single" w:sz="4" w:space="0" w:color="FFFFFF"/>
          <w:bottom w:val="single" w:sz="4" w:space="0" w:color="FFFFFF"/>
        </w:tcBorders>
        <w:shd w:val="clear" w:color="auto" w:fill="FAC090"/>
      </w:tcPr>
    </w:tblStylePr>
  </w:style>
  <w:style w:type="table" w:customStyle="1" w:styleId="-61310">
    <w:name w:val="Список-таблица 6 цветная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ListTable6Colorful-Accent112">
    <w:name w:val="List Table 6 Colorful -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4F81BD"/>
        <w:bottom w:val="single" w:sz="4" w:space="0" w:color="4F81BD"/>
      </w:tblBorders>
    </w:tblPr>
    <w:tblStylePr w:type="firstRow">
      <w:rPr>
        <w:b/>
        <w:color w:val="2A4A71"/>
      </w:rPr>
      <w:tblPr/>
      <w:tcPr>
        <w:tcBorders>
          <w:bottom w:val="single" w:sz="4" w:space="0" w:color="4F81BD"/>
        </w:tcBorders>
      </w:tcPr>
    </w:tblStylePr>
    <w:tblStylePr w:type="lastRow">
      <w:rPr>
        <w:b/>
        <w:color w:val="2A4A71"/>
      </w:rPr>
      <w:tblPr/>
      <w:tcPr>
        <w:tcBorders>
          <w:top w:val="single" w:sz="4" w:space="0" w:color="4F81BD"/>
        </w:tcBorders>
      </w:tcPr>
    </w:tblStylePr>
    <w:tblStylePr w:type="firstCol">
      <w:rPr>
        <w:b/>
        <w:color w:val="2A4A71"/>
      </w:rPr>
    </w:tblStylePr>
    <w:tblStylePr w:type="lastCol">
      <w:rPr>
        <w:b/>
        <w:color w:val="2A4A71"/>
      </w:r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6Colorful-Accent212">
    <w:name w:val="List Table 6 Colorful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9695"/>
        <w:bottom w:val="single" w:sz="4" w:space="0" w:color="D99695"/>
      </w:tblBorders>
    </w:tblPr>
    <w:tblStylePr w:type="firstRow">
      <w:rPr>
        <w:b/>
        <w:color w:val="D99695"/>
      </w:rPr>
      <w:tblPr/>
      <w:tcPr>
        <w:tcBorders>
          <w:bottom w:val="single" w:sz="4" w:space="0" w:color="C0504D"/>
        </w:tcBorders>
      </w:tcPr>
    </w:tblStylePr>
    <w:tblStylePr w:type="lastRow">
      <w:rPr>
        <w:b/>
        <w:color w:val="D99695"/>
      </w:rPr>
      <w:tblPr/>
      <w:tcPr>
        <w:tcBorders>
          <w:top w:val="single" w:sz="4" w:space="0" w:color="C0504D"/>
        </w:tcBorders>
      </w:tcPr>
    </w:tblStylePr>
    <w:tblStylePr w:type="firstCol">
      <w:rPr>
        <w:b/>
        <w:color w:val="D99695"/>
      </w:rPr>
    </w:tblStylePr>
    <w:tblStylePr w:type="lastCol">
      <w:rPr>
        <w:b/>
        <w:color w:val="D99695"/>
      </w:r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6Colorful-Accent312">
    <w:name w:val="List Table 6 Colorful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3D69B"/>
        <w:bottom w:val="single" w:sz="4" w:space="0" w:color="C3D69B"/>
      </w:tblBorders>
    </w:tblPr>
    <w:tblStylePr w:type="firstRow">
      <w:rPr>
        <w:b/>
        <w:color w:val="C3D69B"/>
      </w:rPr>
      <w:tblPr/>
      <w:tcPr>
        <w:tcBorders>
          <w:bottom w:val="single" w:sz="4" w:space="0" w:color="9BBB59"/>
        </w:tcBorders>
      </w:tcPr>
    </w:tblStylePr>
    <w:tblStylePr w:type="lastRow">
      <w:rPr>
        <w:b/>
        <w:color w:val="C3D69B"/>
      </w:rPr>
      <w:tblPr/>
      <w:tcPr>
        <w:tcBorders>
          <w:top w:val="single" w:sz="4" w:space="0" w:color="9BBB59"/>
        </w:tcBorders>
      </w:tcPr>
    </w:tblStylePr>
    <w:tblStylePr w:type="firstCol">
      <w:rPr>
        <w:b/>
        <w:color w:val="C3D69B"/>
      </w:rPr>
    </w:tblStylePr>
    <w:tblStylePr w:type="lastCol">
      <w:rPr>
        <w:b/>
        <w:color w:val="C3D69B"/>
      </w:r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6Colorful-Accent412">
    <w:name w:val="List Table 6 Colorful -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2A1C6"/>
        <w:bottom w:val="single" w:sz="4" w:space="0" w:color="B2A1C6"/>
      </w:tblBorders>
    </w:tblPr>
    <w:tblStylePr w:type="firstRow">
      <w:rPr>
        <w:b/>
        <w:color w:val="B2A1C6"/>
      </w:rPr>
      <w:tblPr/>
      <w:tcPr>
        <w:tcBorders>
          <w:bottom w:val="single" w:sz="4" w:space="0" w:color="8064A2"/>
        </w:tcBorders>
      </w:tcPr>
    </w:tblStylePr>
    <w:tblStylePr w:type="lastRow">
      <w:rPr>
        <w:b/>
        <w:color w:val="B2A1C6"/>
      </w:rPr>
      <w:tblPr/>
      <w:tcPr>
        <w:tcBorders>
          <w:top w:val="single" w:sz="4" w:space="0" w:color="8064A2"/>
        </w:tcBorders>
      </w:tcPr>
    </w:tblStylePr>
    <w:tblStylePr w:type="firstCol">
      <w:rPr>
        <w:b/>
        <w:color w:val="B2A1C6"/>
      </w:rPr>
    </w:tblStylePr>
    <w:tblStylePr w:type="lastCol">
      <w:rPr>
        <w:b/>
        <w:color w:val="B2A1C6"/>
      </w:r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6Colorful-Accent512">
    <w:name w:val="List Table 6 Colorful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2CCDC"/>
        <w:bottom w:val="single" w:sz="4" w:space="0" w:color="92CCDC"/>
      </w:tblBorders>
    </w:tblPr>
    <w:tblStylePr w:type="firstRow">
      <w:rPr>
        <w:b/>
        <w:color w:val="92CCDC"/>
      </w:rPr>
      <w:tblPr/>
      <w:tcPr>
        <w:tcBorders>
          <w:bottom w:val="single" w:sz="4" w:space="0" w:color="4BACC6"/>
        </w:tcBorders>
      </w:tcPr>
    </w:tblStylePr>
    <w:tblStylePr w:type="lastRow">
      <w:rPr>
        <w:b/>
        <w:color w:val="92CCDC"/>
      </w:rPr>
      <w:tblPr/>
      <w:tcPr>
        <w:tcBorders>
          <w:top w:val="single" w:sz="4" w:space="0" w:color="4BACC6"/>
        </w:tcBorders>
      </w:tcPr>
    </w:tblStylePr>
    <w:tblStylePr w:type="firstCol">
      <w:rPr>
        <w:b/>
        <w:color w:val="92CCDC"/>
      </w:rPr>
    </w:tblStylePr>
    <w:tblStylePr w:type="lastCol">
      <w:rPr>
        <w:b/>
        <w:color w:val="92CCDC"/>
      </w:r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6Colorful-Accent612">
    <w:name w:val="List Table 6 Colorful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090"/>
        <w:bottom w:val="single" w:sz="4" w:space="0" w:color="FAC090"/>
      </w:tblBorders>
    </w:tblPr>
    <w:tblStylePr w:type="firstRow">
      <w:rPr>
        <w:b/>
        <w:color w:val="FAC090"/>
      </w:rPr>
      <w:tblPr/>
      <w:tcPr>
        <w:tcBorders>
          <w:bottom w:val="single" w:sz="4" w:space="0" w:color="F79646"/>
        </w:tcBorders>
      </w:tcPr>
    </w:tblStylePr>
    <w:tblStylePr w:type="lastRow">
      <w:rPr>
        <w:b/>
        <w:color w:val="FAC090"/>
      </w:rPr>
      <w:tblPr/>
      <w:tcPr>
        <w:tcBorders>
          <w:top w:val="single" w:sz="4" w:space="0" w:color="F79646"/>
        </w:tcBorders>
      </w:tcPr>
    </w:tblStylePr>
    <w:tblStylePr w:type="firstCol">
      <w:rPr>
        <w:b/>
        <w:color w:val="FAC090"/>
      </w:rPr>
    </w:tblStylePr>
    <w:tblStylePr w:type="lastCol">
      <w:rPr>
        <w:b/>
        <w:color w:val="FAC090"/>
      </w:r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71310">
    <w:name w:val="Список-таблица 7 цветная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ListTable7Colorful-Accent112">
    <w:name w:val="List Table 7 Colorful -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4F81BD"/>
      </w:tblBorders>
    </w:tblPr>
    <w:tblStylePr w:type="firstRow">
      <w:rPr>
        <w:i/>
        <w:color w:val="2A4A71"/>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i/>
        <w:color w:val="2A4A71"/>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2A4A71"/>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2A4A71"/>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7Colorful-Accent212">
    <w:name w:val="List Table 7 Colorful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D99695"/>
      </w:tblBorders>
    </w:tblPr>
    <w:tblStylePr w:type="firstRow">
      <w:rPr>
        <w:i/>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i/>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7Colorful-Accent312">
    <w:name w:val="List Table 7 Colorful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C3D69B"/>
      </w:tblBorders>
    </w:tblPr>
    <w:tblStylePr w:type="firstRow">
      <w:rPr>
        <w:i/>
        <w:color w:val="C3D69B"/>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i/>
        <w:color w:val="C3D69B"/>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C3D69B"/>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C3D69B"/>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7Colorful-Accent412">
    <w:name w:val="List Table 7 Colorful -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B2A1C6"/>
      </w:tblBorders>
    </w:tblPr>
    <w:tblStylePr w:type="firstRow">
      <w:rPr>
        <w:i/>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i/>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7Colorful-Accent512">
    <w:name w:val="List Table 7 Colorful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92CCDC"/>
      </w:tblBorders>
    </w:tblPr>
    <w:tblStylePr w:type="firstRow">
      <w:rPr>
        <w:i/>
        <w:color w:val="92CCDC"/>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i/>
        <w:color w:val="92CCDC"/>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92CCDC"/>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92CCDC"/>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7Colorful-Accent612">
    <w:name w:val="List Table 7 Colorful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FAC090"/>
      </w:tblBorders>
    </w:tblPr>
    <w:tblStylePr w:type="firstRow">
      <w:rPr>
        <w:i/>
        <w:color w:val="FAC090"/>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i/>
        <w:color w:val="FAC090"/>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FAC090"/>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FAC090"/>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Lined-Accent112">
    <w:name w:val="Lined - Accent 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Lined-Accent212">
    <w:name w:val="Lined - Accent 2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Lined-Accent312">
    <w:name w:val="Lined - Accent 3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Lined-Accent412">
    <w:name w:val="Lined - Accent 4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Lined-Accent512">
    <w:name w:val="Lined - Accent 5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Lined-Accent612">
    <w:name w:val="Lined - Accent 6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Lined-Accent112">
    <w:name w:val="Bordered &amp; Lined - Accent 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BorderedLined-Accent212">
    <w:name w:val="Bordered &amp; Lined - Accent 2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BorderedLined-Accent312">
    <w:name w:val="Bordered &amp; Lined - Accent 3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9BBB59"/>
        <w:left w:val="single" w:sz="4" w:space="0" w:color="9BBB59"/>
        <w:bottom w:val="single" w:sz="4" w:space="0" w:color="9BBB59"/>
        <w:right w:val="single" w:sz="4" w:space="0" w:color="9BBB59"/>
        <w:insideH w:val="single" w:sz="4" w:space="0" w:color="9BBB59"/>
        <w:insideV w:val="single" w:sz="4" w:space="0" w:color="9BBB59"/>
      </w:tblBorders>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BorderedLined-Accent412">
    <w:name w:val="Bordered &amp; Lined - Accent 4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BorderedLined-Accent512">
    <w:name w:val="Bordered &amp; Lined - Accent 5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BorderedLined-Accent612">
    <w:name w:val="Bordered &amp; Lined - Accent 6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12">
    <w:name w:val="Bordered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rPr>
        <w:color w:val="404040"/>
        <w:sz w:val="22"/>
        <w:szCs w:val="22"/>
      </w:rPr>
      <w:tblPr/>
      <w:tcPr>
        <w:tcBorders>
          <w:bottom w:val="single" w:sz="12" w:space="0" w:color="000000"/>
        </w:tcBorders>
      </w:tcPr>
    </w:tblStylePr>
    <w:tblStylePr w:type="lastRow">
      <w:rPr>
        <w:color w:val="404040"/>
        <w:sz w:val="22"/>
        <w:szCs w:val="22"/>
      </w:rPr>
      <w:tblPr/>
      <w:tcPr>
        <w:tcBorders>
          <w:top w:val="single" w:sz="12" w:space="0" w:color="000000"/>
        </w:tcBorders>
      </w:tcPr>
    </w:tblStylePr>
    <w:tblStylePr w:type="firstCol">
      <w:rPr>
        <w:color w:val="404040"/>
        <w:sz w:val="22"/>
        <w:szCs w:val="22"/>
      </w:rPr>
    </w:tblStylePr>
    <w:tblStylePr w:type="lastCol">
      <w:rPr>
        <w:color w:val="404040"/>
        <w:sz w:val="22"/>
        <w:szCs w:val="22"/>
      </w:rPr>
      <w:tblPr/>
      <w:tcPr>
        <w:tcBorders>
          <w:left w:val="single" w:sz="12" w:space="0" w:color="000000"/>
        </w:tcBorders>
      </w:tc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Bordered-Accent112">
    <w:name w:val="Bordered -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color w:val="404040"/>
        <w:sz w:val="22"/>
        <w:szCs w:val="22"/>
      </w:rPr>
      <w:tblPr/>
      <w:tcPr>
        <w:tcBorders>
          <w:bottom w:val="single" w:sz="12" w:space="0" w:color="4F81BD"/>
        </w:tcBorders>
      </w:tcPr>
    </w:tblStylePr>
    <w:tblStylePr w:type="lastRow">
      <w:rPr>
        <w:color w:val="404040"/>
        <w:sz w:val="22"/>
        <w:szCs w:val="22"/>
      </w:rPr>
      <w:tblPr/>
      <w:tcPr>
        <w:tcBorders>
          <w:top w:val="single" w:sz="12" w:space="0" w:color="4F81BD"/>
        </w:tcBorders>
      </w:tcPr>
    </w:tblStylePr>
    <w:tblStylePr w:type="firstCol">
      <w:rPr>
        <w:color w:val="404040"/>
        <w:sz w:val="22"/>
        <w:szCs w:val="22"/>
      </w:rPr>
    </w:tblStylePr>
    <w:tblStylePr w:type="lastCol">
      <w:rPr>
        <w:color w:val="404040"/>
        <w:sz w:val="22"/>
        <w:szCs w:val="22"/>
      </w:rPr>
      <w:tblPr/>
      <w:tcPr>
        <w:tcBorders>
          <w:left w:val="single" w:sz="12" w:space="0" w:color="4F81BD"/>
        </w:tcBorders>
      </w:tc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Bordered-Accent212">
    <w:name w:val="Bordered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color w:val="404040"/>
        <w:sz w:val="22"/>
        <w:szCs w:val="22"/>
      </w:rPr>
      <w:tblPr/>
      <w:tcPr>
        <w:tcBorders>
          <w:bottom w:val="single" w:sz="12" w:space="0" w:color="C0504D"/>
        </w:tcBorders>
      </w:tcPr>
    </w:tblStylePr>
    <w:tblStylePr w:type="lastRow">
      <w:rPr>
        <w:color w:val="404040"/>
        <w:sz w:val="22"/>
        <w:szCs w:val="22"/>
      </w:rPr>
      <w:tblPr/>
      <w:tcPr>
        <w:tcBorders>
          <w:top w:val="single" w:sz="12" w:space="0" w:color="C0504D"/>
        </w:tcBorders>
      </w:tcPr>
    </w:tblStylePr>
    <w:tblStylePr w:type="firstCol">
      <w:rPr>
        <w:color w:val="404040"/>
        <w:sz w:val="22"/>
        <w:szCs w:val="22"/>
      </w:rPr>
    </w:tblStylePr>
    <w:tblStylePr w:type="lastCol">
      <w:rPr>
        <w:color w:val="404040"/>
        <w:sz w:val="22"/>
        <w:szCs w:val="22"/>
      </w:rPr>
      <w:tblPr/>
      <w:tcPr>
        <w:tcBorders>
          <w:left w:val="single" w:sz="12" w:space="0" w:color="C0504D"/>
        </w:tcBorders>
      </w:tc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Bordered-Accent312">
    <w:name w:val="Bordered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color w:val="404040"/>
        <w:sz w:val="22"/>
        <w:szCs w:val="22"/>
      </w:rPr>
      <w:tblPr/>
      <w:tcPr>
        <w:tcBorders>
          <w:bottom w:val="single" w:sz="12" w:space="0" w:color="9BBB59"/>
        </w:tcBorders>
      </w:tcPr>
    </w:tblStylePr>
    <w:tblStylePr w:type="lastRow">
      <w:rPr>
        <w:color w:val="404040"/>
        <w:sz w:val="22"/>
        <w:szCs w:val="22"/>
      </w:rPr>
      <w:tblPr/>
      <w:tcPr>
        <w:tcBorders>
          <w:top w:val="single" w:sz="12" w:space="0" w:color="9BBB59"/>
        </w:tcBorders>
      </w:tcPr>
    </w:tblStylePr>
    <w:tblStylePr w:type="firstCol">
      <w:rPr>
        <w:color w:val="404040"/>
        <w:sz w:val="22"/>
        <w:szCs w:val="22"/>
      </w:rPr>
    </w:tblStylePr>
    <w:tblStylePr w:type="lastCol">
      <w:rPr>
        <w:color w:val="404040"/>
        <w:sz w:val="22"/>
        <w:szCs w:val="22"/>
      </w:rPr>
      <w:tblPr/>
      <w:tcPr>
        <w:tcBorders>
          <w:left w:val="single" w:sz="12" w:space="0" w:color="9BBB59"/>
        </w:tcBorders>
      </w:tc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Bordered-Accent412">
    <w:name w:val="Bordered -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color w:val="404040"/>
        <w:sz w:val="22"/>
        <w:szCs w:val="22"/>
      </w:rPr>
      <w:tblPr/>
      <w:tcPr>
        <w:tcBorders>
          <w:bottom w:val="single" w:sz="12" w:space="0" w:color="8064A2"/>
        </w:tcBorders>
      </w:tcPr>
    </w:tblStylePr>
    <w:tblStylePr w:type="lastRow">
      <w:rPr>
        <w:color w:val="404040"/>
        <w:sz w:val="22"/>
        <w:szCs w:val="22"/>
      </w:rPr>
      <w:tblPr/>
      <w:tcPr>
        <w:tcBorders>
          <w:top w:val="single" w:sz="12" w:space="0" w:color="8064A2"/>
        </w:tcBorders>
      </w:tcPr>
    </w:tblStylePr>
    <w:tblStylePr w:type="firstCol">
      <w:rPr>
        <w:color w:val="404040"/>
        <w:sz w:val="22"/>
        <w:szCs w:val="22"/>
      </w:rPr>
    </w:tblStylePr>
    <w:tblStylePr w:type="lastCol">
      <w:rPr>
        <w:color w:val="404040"/>
        <w:sz w:val="22"/>
        <w:szCs w:val="22"/>
      </w:rPr>
      <w:tblPr/>
      <w:tcPr>
        <w:tcBorders>
          <w:left w:val="single" w:sz="12" w:space="0" w:color="8064A2"/>
        </w:tcBorders>
      </w:tc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Bordered-Accent512">
    <w:name w:val="Bordered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color w:val="404040"/>
        <w:sz w:val="22"/>
        <w:szCs w:val="22"/>
      </w:rPr>
      <w:tblPr/>
      <w:tcPr>
        <w:tcBorders>
          <w:bottom w:val="single" w:sz="12" w:space="0" w:color="4BACC6"/>
        </w:tcBorders>
      </w:tcPr>
    </w:tblStylePr>
    <w:tblStylePr w:type="lastRow">
      <w:rPr>
        <w:color w:val="404040"/>
        <w:sz w:val="22"/>
        <w:szCs w:val="22"/>
      </w:rPr>
      <w:tblPr/>
      <w:tcPr>
        <w:tcBorders>
          <w:top w:val="single" w:sz="12" w:space="0" w:color="4BACC6"/>
        </w:tcBorders>
      </w:tcPr>
    </w:tblStylePr>
    <w:tblStylePr w:type="firstCol">
      <w:rPr>
        <w:color w:val="404040"/>
        <w:sz w:val="22"/>
        <w:szCs w:val="22"/>
      </w:rPr>
    </w:tblStylePr>
    <w:tblStylePr w:type="lastCol">
      <w:rPr>
        <w:color w:val="404040"/>
        <w:sz w:val="22"/>
        <w:szCs w:val="22"/>
      </w:rPr>
      <w:tblPr/>
      <w:tcPr>
        <w:tcBorders>
          <w:left w:val="single" w:sz="12" w:space="0" w:color="4BACC6"/>
        </w:tcBorders>
      </w:tc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Bordered-Accent612">
    <w:name w:val="Bordered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color w:val="404040"/>
        <w:sz w:val="22"/>
        <w:szCs w:val="22"/>
      </w:rPr>
      <w:tblPr/>
      <w:tcPr>
        <w:tcBorders>
          <w:bottom w:val="single" w:sz="12" w:space="0" w:color="F79646"/>
        </w:tcBorders>
      </w:tcPr>
    </w:tblStylePr>
    <w:tblStylePr w:type="lastRow">
      <w:rPr>
        <w:color w:val="404040"/>
        <w:sz w:val="22"/>
        <w:szCs w:val="22"/>
      </w:rPr>
      <w:tblPr/>
      <w:tcPr>
        <w:tcBorders>
          <w:top w:val="single" w:sz="12" w:space="0" w:color="F79646"/>
        </w:tcBorders>
      </w:tcPr>
    </w:tblStylePr>
    <w:tblStylePr w:type="firstCol">
      <w:rPr>
        <w:color w:val="404040"/>
        <w:sz w:val="22"/>
        <w:szCs w:val="22"/>
      </w:rPr>
    </w:tblStylePr>
    <w:tblStylePr w:type="lastCol">
      <w:rPr>
        <w:color w:val="404040"/>
        <w:sz w:val="22"/>
        <w:szCs w:val="22"/>
      </w:rPr>
      <w:tblPr/>
      <w:tcPr>
        <w:tcBorders>
          <w:left w:val="single" w:sz="12" w:space="0" w:color="F79646"/>
        </w:tcBorders>
      </w:tc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StGen02">
    <w:name w:val="StGen02"/>
    <w:rsid w:val="00DA6359"/>
    <w:pPr>
      <w:spacing w:after="0" w:line="240" w:lineRule="auto"/>
    </w:pPr>
    <w:rPr>
      <w:rFonts w:ascii="Cambria" w:eastAsia="Cambria" w:hAnsi="Cambria" w:cs="Times New Roman"/>
      <w:lang w:val="en-US" w:eastAsia="zh-CN" w:bidi="hi-IN"/>
    </w:rPr>
    <w:tblPr>
      <w:tblStyleRowBandSize w:val="1"/>
      <w:tblStyleColBandSize w:val="1"/>
      <w:tblCellMar>
        <w:top w:w="0" w:type="dxa"/>
        <w:left w:w="108" w:type="dxa"/>
        <w:bottom w:w="0" w:type="dxa"/>
        <w:right w:w="108" w:type="dxa"/>
      </w:tblCellMar>
    </w:tblPr>
  </w:style>
  <w:style w:type="table" w:customStyle="1" w:styleId="131">
    <w:name w:val="Сетка таблицы13"/>
    <w:uiPriority w:val="39"/>
    <w:rsid w:val="00DA6359"/>
    <w:pPr>
      <w:spacing w:after="0" w:line="240" w:lineRule="auto"/>
    </w:pPr>
    <w:rPr>
      <w:rFonts w:ascii="Cambria" w:eastAsia="Cambria" w:hAnsi="Cambria" w:cs="Times New Roman"/>
      <w:sz w:val="20"/>
      <w:lang w:val="en-US" w:eastAsia="en-US"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221">
    <w:name w:val="Сетка таблицы22"/>
    <w:uiPriority w:val="39"/>
    <w:rsid w:val="00DA6359"/>
    <w:pPr>
      <w:spacing w:after="0" w:line="240" w:lineRule="auto"/>
    </w:pPr>
    <w:rPr>
      <w:rFonts w:ascii="Cambria" w:eastAsia="Cambria" w:hAnsi="Cambria" w:cs="Times New Roman"/>
      <w:sz w:val="20"/>
      <w:szCs w:val="24"/>
      <w:lang w:val="en-US" w:eastAsia="zh-CN"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1141">
    <w:name w:val="Таблица простая 1141"/>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2F2F2"/>
      </w:tcPr>
    </w:tblStylePr>
    <w:tblStylePr w:type="band1Horz">
      <w:tblPr/>
      <w:tcPr>
        <w:shd w:val="clear" w:color="auto" w:fill="F2F2F2"/>
      </w:tcPr>
    </w:tblStylePr>
  </w:style>
  <w:style w:type="table" w:customStyle="1" w:styleId="2141">
    <w:name w:val="Таблица простая 2141"/>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41">
    <w:name w:val="Таблица простая 3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4141">
    <w:name w:val="Таблица простая 4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5141">
    <w:name w:val="Таблица простая 5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1141">
    <w:name w:val="Таблица-сетка 1 светлая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89898"/>
          <w:left w:val="single" w:sz="4" w:space="0" w:color="989898"/>
          <w:bottom w:val="single" w:sz="4" w:space="0" w:color="989898"/>
          <w:right w:val="single" w:sz="4" w:space="0" w:color="989898"/>
        </w:tcBorders>
      </w:tcPr>
    </w:tblStylePr>
  </w:style>
  <w:style w:type="table" w:customStyle="1" w:styleId="-2141">
    <w:name w:val="Таблица-сетка 2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6A6A6A"/>
          <w:right w:val="none" w:sz="0" w:space="0" w:color="auto"/>
        </w:tcBorders>
        <w:shd w:val="clear" w:color="auto" w:fill="auto"/>
      </w:tcPr>
    </w:tblStylePr>
    <w:tblStylePr w:type="lastRow">
      <w:rPr>
        <w:b/>
        <w:color w:val="404040"/>
      </w:rPr>
      <w:tblPr/>
      <w:tcPr>
        <w:tcBorders>
          <w:top w:val="single" w:sz="4" w:space="0" w:color="6A6A6A"/>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41">
    <w:name w:val="Таблица-сетка 3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41">
    <w:name w:val="Таблица-сетка 4141"/>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41">
    <w:name w:val="Таблица-сетка 5 темная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41">
    <w:name w:val="Таблица-сетка 6 цветная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41">
    <w:name w:val="Таблица-сетка 7 цветная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b/>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F2F2F2"/>
      </w:tcPr>
    </w:tblStylePr>
    <w:tblStylePr w:type="band1Horz">
      <w:rPr>
        <w:color w:val="7F7F7F"/>
        <w:sz w:val="22"/>
        <w:szCs w:val="22"/>
      </w:rPr>
      <w:tblPr/>
      <w:tcPr>
        <w:shd w:val="clear" w:color="auto" w:fill="F2F2F2"/>
      </w:tcPr>
    </w:tblStylePr>
    <w:tblStylePr w:type="band2Horz">
      <w:rPr>
        <w:color w:val="7F7F7F"/>
        <w:sz w:val="22"/>
        <w:szCs w:val="22"/>
      </w:rPr>
    </w:tblStylePr>
  </w:style>
  <w:style w:type="table" w:customStyle="1" w:styleId="-11410">
    <w:name w:val="Список-таблица 1 светлая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410">
    <w:name w:val="Список-таблица 2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la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410">
    <w:name w:val="Список-таблица 3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410">
    <w:name w:val="Список-таблица 4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410">
    <w:name w:val="Список-таблица 5 темная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7F7F7F"/>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7F7F7F"/>
          <w:right w:val="single" w:sz="4" w:space="0" w:color="FFFFFF"/>
        </w:tcBorders>
      </w:tcPr>
    </w:tblStylePr>
    <w:tblStylePr w:type="lastCol">
      <w:tblPr/>
      <w:tcPr>
        <w:tcBorders>
          <w:left w:val="single" w:sz="4" w:space="0" w:color="FFFFFF"/>
          <w:right w:val="single" w:sz="36" w:space="0" w:color="7F7F7F"/>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410">
    <w:name w:val="Список-таблица 6 цветная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410">
    <w:name w:val="Список-таблица 7 цветная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i/>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321">
    <w:name w:val="Сетка таблицы32"/>
    <w:basedOn w:val="a3"/>
    <w:uiPriority w:val="39"/>
    <w:rsid w:val="00DA6359"/>
    <w:pPr>
      <w:spacing w:after="0" w:line="240" w:lineRule="auto"/>
    </w:pPr>
    <w:rPr>
      <w:rFonts w:ascii="Cambria" w:eastAsia="Cambria" w:hAnsi="Cambria" w:cs="Times New Roman"/>
      <w:sz w:val="20"/>
      <w:szCs w:val="24"/>
      <w:lang w:val="en-US" w:eastAsia="zh-CN"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22">
    <w:name w:val="Table Grid Light22"/>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1151">
    <w:name w:val="Таблица простая 1151"/>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51">
    <w:name w:val="Таблица простая 2151"/>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51">
    <w:name w:val="Таблица простая 3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51">
    <w:name w:val="Таблица простая 4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51">
    <w:name w:val="Таблица простая 5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51">
    <w:name w:val="Таблица-сетка 1 светлая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GridTable1Light-Accent122">
    <w:name w:val="Grid Table 1 Light -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b/>
        <w:color w:val="404040"/>
      </w:rPr>
      <w:tblPr/>
      <w:tcPr>
        <w:tcBorders>
          <w:bottom w:val="single" w:sz="12" w:space="0" w:color="4F81B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GridTable1Light-Accent222">
    <w:name w:val="Grid Table 1 Light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b/>
        <w:color w:val="404040"/>
      </w:rPr>
      <w:tblPr/>
      <w:tcPr>
        <w:tcBorders>
          <w:bottom w:val="single" w:sz="12" w:space="0" w:color="C0504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GridTable1Light-Accent322">
    <w:name w:val="Grid Table 1 Light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b/>
        <w:color w:val="404040"/>
      </w:rPr>
      <w:tblPr/>
      <w:tcPr>
        <w:tcBorders>
          <w:bottom w:val="single" w:sz="12" w:space="0" w:color="9BBB59"/>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GridTable1Light-Accent422">
    <w:name w:val="Grid Table 1 Light -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b/>
        <w:color w:val="404040"/>
      </w:rPr>
      <w:tblPr/>
      <w:tcPr>
        <w:tcBorders>
          <w:bottom w:val="single" w:sz="12" w:space="0" w:color="8064A2"/>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GridTable1Light-Accent522">
    <w:name w:val="Grid Table 1 Light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color w:val="404040"/>
      </w:rPr>
      <w:tblPr/>
      <w:tcPr>
        <w:tcBorders>
          <w:bottom w:val="single" w:sz="12" w:space="0" w:color="4BACC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GridTable1Light-Accent622">
    <w:name w:val="Grid Table 1 Light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b/>
        <w:color w:val="404040"/>
      </w:rPr>
      <w:tblPr/>
      <w:tcPr>
        <w:tcBorders>
          <w:bottom w:val="single" w:sz="12" w:space="0" w:color="F7964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2151">
    <w:name w:val="Таблица-сетка 2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2-Accent122">
    <w:name w:val="Grid Table 2 -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0" w:space="0" w:color="auto"/>
          <w:left w:val="none" w:sz="0" w:space="0" w:color="auto"/>
          <w:bottom w:val="single" w:sz="12" w:space="0" w:color="4F81BD"/>
          <w:right w:val="none" w:sz="0" w:space="0" w:color="auto"/>
        </w:tcBorders>
        <w:shd w:val="clear" w:color="auto" w:fill="auto"/>
      </w:tcPr>
    </w:tblStylePr>
    <w:tblStylePr w:type="lastRow">
      <w:rPr>
        <w:b/>
        <w:color w:val="404040"/>
      </w:rPr>
      <w:tblPr/>
      <w:tcPr>
        <w:tcBorders>
          <w:top w:val="single" w:sz="4" w:space="0" w:color="4F81B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2-Accent222">
    <w:name w:val="Grid Table 2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0" w:space="0" w:color="auto"/>
          <w:left w:val="none" w:sz="0" w:space="0" w:color="auto"/>
          <w:bottom w:val="single" w:sz="12" w:space="0" w:color="C0504D"/>
          <w:right w:val="none" w:sz="0" w:space="0" w:color="auto"/>
        </w:tcBorders>
        <w:shd w:val="clear" w:color="auto" w:fill="auto"/>
      </w:tcPr>
    </w:tblStylePr>
    <w:tblStylePr w:type="lastRow">
      <w:rPr>
        <w:b/>
        <w:color w:val="404040"/>
      </w:rPr>
      <w:tblPr/>
      <w:tcPr>
        <w:tcBorders>
          <w:top w:val="single" w:sz="4" w:space="0" w:color="C0504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2-Accent322">
    <w:name w:val="Grid Table 2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0" w:space="0" w:color="auto"/>
          <w:left w:val="none" w:sz="0" w:space="0" w:color="auto"/>
          <w:bottom w:val="single" w:sz="12" w:space="0" w:color="9BBB59"/>
          <w:right w:val="none" w:sz="0" w:space="0" w:color="auto"/>
        </w:tcBorders>
        <w:shd w:val="clear" w:color="auto" w:fill="auto"/>
      </w:tcPr>
    </w:tblStylePr>
    <w:tblStylePr w:type="lastRow">
      <w:rPr>
        <w:b/>
        <w:color w:val="404040"/>
      </w:rPr>
      <w:tblPr/>
      <w:tcPr>
        <w:tcBorders>
          <w:top w:val="single" w:sz="4" w:space="0" w:color="9BBB59"/>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2-Accent422">
    <w:name w:val="Grid Table 2 -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0" w:space="0" w:color="auto"/>
          <w:left w:val="none" w:sz="0" w:space="0" w:color="auto"/>
          <w:bottom w:val="single" w:sz="12" w:space="0" w:color="8064A2"/>
          <w:right w:val="none" w:sz="0" w:space="0" w:color="auto"/>
        </w:tcBorders>
        <w:shd w:val="clear" w:color="auto" w:fill="auto"/>
      </w:tcPr>
    </w:tblStylePr>
    <w:tblStylePr w:type="lastRow">
      <w:rPr>
        <w:b/>
        <w:color w:val="404040"/>
      </w:rPr>
      <w:tblPr/>
      <w:tcPr>
        <w:tcBorders>
          <w:top w:val="single" w:sz="4" w:space="0" w:color="8064A2"/>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2-Accent522">
    <w:name w:val="Grid Table 2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0" w:space="0" w:color="auto"/>
          <w:left w:val="none" w:sz="0" w:space="0" w:color="auto"/>
          <w:bottom w:val="single" w:sz="12" w:space="0" w:color="4BACC6"/>
          <w:right w:val="none" w:sz="0" w:space="0" w:color="auto"/>
        </w:tcBorders>
        <w:shd w:val="clear" w:color="auto" w:fill="auto"/>
      </w:tcPr>
    </w:tblStylePr>
    <w:tblStylePr w:type="lastRow">
      <w:rPr>
        <w:b/>
        <w:color w:val="404040"/>
      </w:rPr>
      <w:tblPr/>
      <w:tcPr>
        <w:tcBorders>
          <w:top w:val="single" w:sz="4" w:space="0" w:color="4BACC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2-Accent622">
    <w:name w:val="Grid Table 2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0" w:space="0" w:color="auto"/>
          <w:left w:val="none" w:sz="0" w:space="0" w:color="auto"/>
          <w:bottom w:val="single" w:sz="12" w:space="0" w:color="F79646"/>
          <w:right w:val="none" w:sz="0" w:space="0" w:color="auto"/>
        </w:tcBorders>
        <w:shd w:val="clear" w:color="auto" w:fill="auto"/>
      </w:tcPr>
    </w:tblStylePr>
    <w:tblStylePr w:type="lastRow">
      <w:rPr>
        <w:b/>
        <w:color w:val="404040"/>
      </w:rPr>
      <w:tblPr/>
      <w:tcPr>
        <w:tcBorders>
          <w:top w:val="single" w:sz="4" w:space="0" w:color="F7964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3151">
    <w:name w:val="Таблица-сетка 3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3-Accent122">
    <w:name w:val="Grid Table 3 -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3-Accent222">
    <w:name w:val="Grid Table 3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3-Accent322">
    <w:name w:val="Grid Table 3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3-Accent422">
    <w:name w:val="Grid Table 3 -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3-Accent522">
    <w:name w:val="Grid Table 3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3-Accent622">
    <w:name w:val="Grid Table 3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4151">
    <w:name w:val="Таблица-сетка 4151"/>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4-Accent122">
    <w:name w:val="Grid Table 4 - Accent 122"/>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insideV w:val="single" w:sz="4" w:space="0" w:color="9BB7D9"/>
      </w:tblBorders>
    </w:tblPr>
    <w:tblStylePr w:type="firstRow">
      <w:rPr>
        <w:b/>
        <w:color w:val="FFFFFF"/>
        <w:sz w:val="22"/>
        <w:szCs w:val="22"/>
      </w:rPr>
      <w:tblPr/>
      <w:tcPr>
        <w:tcBorders>
          <w:top w:val="single" w:sz="4" w:space="0" w:color="4F81BD"/>
          <w:left w:val="single" w:sz="4" w:space="0" w:color="4F81BD"/>
          <w:bottom w:val="single" w:sz="4" w:space="0" w:color="4F81BD"/>
          <w:right w:val="single" w:sz="4" w:space="0" w:color="4F81BD"/>
        </w:tcBorders>
        <w:shd w:val="clear" w:color="auto" w:fill="5D8AC2"/>
      </w:tcPr>
    </w:tblStylePr>
    <w:tblStylePr w:type="lastRow">
      <w:rPr>
        <w:b/>
        <w:color w:val="404040"/>
      </w:rPr>
      <w:tblPr/>
      <w:tcPr>
        <w:tcBorders>
          <w:top w:val="single" w:sz="4" w:space="0" w:color="4F81B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CE6F2"/>
      </w:tcPr>
    </w:tblStylePr>
    <w:tblStylePr w:type="band1Horz">
      <w:rPr>
        <w:color w:val="404040"/>
        <w:sz w:val="22"/>
        <w:szCs w:val="22"/>
      </w:rPr>
      <w:tblPr/>
      <w:tcPr>
        <w:shd w:val="clear" w:color="auto" w:fill="DCE6F2"/>
      </w:tcPr>
    </w:tblStylePr>
  </w:style>
  <w:style w:type="table" w:customStyle="1" w:styleId="GridTable4-Accent222">
    <w:name w:val="Grid Table 4 - Accent 222"/>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insideV w:val="single" w:sz="4" w:space="0" w:color="DB9B9A"/>
      </w:tblBorders>
    </w:tblPr>
    <w:tblStylePr w:type="firstRow">
      <w:rPr>
        <w:b/>
        <w:color w:val="FFFFFF"/>
        <w:sz w:val="22"/>
        <w:szCs w:val="22"/>
      </w:rPr>
      <w:tblPr/>
      <w:tcPr>
        <w:tcBorders>
          <w:top w:val="single" w:sz="4" w:space="0" w:color="C0504D"/>
          <w:left w:val="single" w:sz="4" w:space="0" w:color="C0504D"/>
          <w:bottom w:val="single" w:sz="4" w:space="0" w:color="C0504D"/>
          <w:right w:val="single" w:sz="4" w:space="0" w:color="C0504D"/>
        </w:tcBorders>
        <w:shd w:val="clear" w:color="auto" w:fill="D99695"/>
      </w:tcPr>
    </w:tblStylePr>
    <w:tblStylePr w:type="lastRow">
      <w:rPr>
        <w:b/>
        <w:color w:val="404040"/>
      </w:rPr>
      <w:tblPr/>
      <w:tcPr>
        <w:tcBorders>
          <w:top w:val="single" w:sz="4" w:space="0" w:color="C0504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4-Accent322">
    <w:name w:val="Grid Table 4 - Accent 322"/>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insideV w:val="single" w:sz="4" w:space="0" w:color="C6D8A1"/>
      </w:tblBorders>
    </w:tblPr>
    <w:tblStylePr w:type="firstRow">
      <w:rPr>
        <w:b/>
        <w:color w:val="FFFFFF"/>
        <w:sz w:val="22"/>
        <w:szCs w:val="22"/>
      </w:rPr>
      <w:tblPr/>
      <w:tcPr>
        <w:tcBorders>
          <w:top w:val="single" w:sz="4" w:space="0" w:color="9BBB59"/>
          <w:left w:val="single" w:sz="4" w:space="0" w:color="9BBB59"/>
          <w:bottom w:val="single" w:sz="4" w:space="0" w:color="9BBB59"/>
          <w:right w:val="single" w:sz="4" w:space="0" w:color="9BBB59"/>
        </w:tcBorders>
        <w:shd w:val="clear" w:color="auto" w:fill="9ABB59"/>
      </w:tcPr>
    </w:tblStylePr>
    <w:tblStylePr w:type="lastRow">
      <w:rPr>
        <w:b/>
        <w:color w:val="404040"/>
      </w:rPr>
      <w:tblPr/>
      <w:tcPr>
        <w:tcBorders>
          <w:top w:val="single" w:sz="4" w:space="0" w:color="9BBB59"/>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4-Accent422">
    <w:name w:val="Grid Table 4 - Accent 422"/>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insideV w:val="single" w:sz="4" w:space="0" w:color="B7A7CA"/>
      </w:tblBorders>
    </w:tblPr>
    <w:tblStylePr w:type="firstRow">
      <w:rPr>
        <w:b/>
        <w:color w:val="FFFFFF"/>
        <w:sz w:val="22"/>
        <w:szCs w:val="22"/>
      </w:rPr>
      <w:tblPr/>
      <w:tcPr>
        <w:tcBorders>
          <w:top w:val="single" w:sz="4" w:space="0" w:color="8064A2"/>
          <w:left w:val="single" w:sz="4" w:space="0" w:color="8064A2"/>
          <w:bottom w:val="single" w:sz="4" w:space="0" w:color="8064A2"/>
          <w:right w:val="single" w:sz="4" w:space="0" w:color="8064A2"/>
        </w:tcBorders>
        <w:shd w:val="clear" w:color="auto" w:fill="B2A1C6"/>
      </w:tcPr>
    </w:tblStylePr>
    <w:tblStylePr w:type="lastRow">
      <w:rPr>
        <w:b/>
        <w:color w:val="404040"/>
      </w:rPr>
      <w:tblPr/>
      <w:tcPr>
        <w:tcBorders>
          <w:top w:val="single" w:sz="4" w:space="0" w:color="8064A2"/>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4-Accent522">
    <w:name w:val="Grid Table 4 - Accent 522"/>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insideV w:val="single" w:sz="4" w:space="0" w:color="99D0DE"/>
      </w:tblBorders>
    </w:tblPr>
    <w:tblStylePr w:type="firstRow">
      <w:rPr>
        <w:b/>
        <w:color w:val="FFFFFF"/>
        <w:sz w:val="22"/>
        <w:szCs w:val="22"/>
      </w:rPr>
      <w:tblPr/>
      <w:tcPr>
        <w:tcBorders>
          <w:top w:val="single" w:sz="4" w:space="0" w:color="4BACC6"/>
          <w:left w:val="single" w:sz="4" w:space="0" w:color="4BACC6"/>
          <w:bottom w:val="single" w:sz="4" w:space="0" w:color="4BACC6"/>
          <w:right w:val="single" w:sz="4" w:space="0" w:color="4BACC6"/>
        </w:tcBorders>
        <w:shd w:val="clear" w:color="auto" w:fill="4BACC6"/>
      </w:tcPr>
    </w:tblStylePr>
    <w:tblStylePr w:type="lastRow">
      <w:rPr>
        <w:b/>
        <w:color w:val="404040"/>
      </w:rPr>
      <w:tblPr/>
      <w:tcPr>
        <w:tcBorders>
          <w:top w:val="single" w:sz="4" w:space="0" w:color="4BACC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4-Accent622">
    <w:name w:val="Grid Table 4 - Accent 622"/>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insideV w:val="single" w:sz="4" w:space="0" w:color="FAC396"/>
      </w:tblBorders>
    </w:tblPr>
    <w:tblStylePr w:type="firstRow">
      <w:rPr>
        <w:b/>
        <w:color w:val="FFFFFF"/>
        <w:sz w:val="22"/>
        <w:szCs w:val="22"/>
      </w:rPr>
      <w:tblPr/>
      <w:tcPr>
        <w:tcBorders>
          <w:top w:val="single" w:sz="4" w:space="0" w:color="F79646"/>
          <w:left w:val="single" w:sz="4" w:space="0" w:color="F79646"/>
          <w:bottom w:val="single" w:sz="4" w:space="0" w:color="F79646"/>
          <w:right w:val="single" w:sz="4" w:space="0" w:color="F79646"/>
        </w:tcBorders>
        <w:shd w:val="clear" w:color="auto" w:fill="F79646"/>
      </w:tcPr>
    </w:tblStylePr>
    <w:tblStylePr w:type="lastRow">
      <w:rPr>
        <w:b/>
        <w:color w:val="404040"/>
      </w:rPr>
      <w:tblPr/>
      <w:tcPr>
        <w:tcBorders>
          <w:top w:val="single" w:sz="4" w:space="0" w:color="F7964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5151">
    <w:name w:val="Таблица-сетка 5 темная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GridTable5Dark-Accent122">
    <w:name w:val="Grid Table 5 Dark-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F81BD"/>
      </w:tcPr>
    </w:tblStylePr>
    <w:tblStylePr w:type="lastRow">
      <w:rPr>
        <w:b/>
        <w:color w:val="FFFFFF"/>
        <w:sz w:val="22"/>
        <w:szCs w:val="22"/>
      </w:rPr>
      <w:tblPr/>
      <w:tcPr>
        <w:tcBorders>
          <w:top w:val="single" w:sz="4" w:space="0" w:color="FFFFFF"/>
        </w:tcBorders>
        <w:shd w:val="clear" w:color="auto" w:fill="4F81BD"/>
      </w:tcPr>
    </w:tblStylePr>
    <w:tblStylePr w:type="firstCol">
      <w:rPr>
        <w:b/>
        <w:color w:val="FFFFFF"/>
        <w:sz w:val="22"/>
        <w:szCs w:val="22"/>
      </w:rPr>
      <w:tblPr/>
      <w:tcPr>
        <w:shd w:val="clear" w:color="auto" w:fill="4F81BD"/>
      </w:tcPr>
    </w:tblStylePr>
    <w:tblStylePr w:type="lastCol">
      <w:rPr>
        <w:b/>
        <w:color w:val="FFFFFF"/>
        <w:sz w:val="22"/>
        <w:szCs w:val="22"/>
      </w:rPr>
      <w:tblPr/>
      <w:tcPr>
        <w:shd w:val="clear" w:color="auto" w:fill="4F81BD"/>
      </w:tcPr>
    </w:tblStylePr>
    <w:tblStylePr w:type="band1Vert">
      <w:tblPr/>
      <w:tcPr>
        <w:shd w:val="clear" w:color="auto" w:fill="AEC4E0"/>
      </w:tcPr>
    </w:tblStylePr>
    <w:tblStylePr w:type="band1Horz">
      <w:tblPr/>
      <w:tcPr>
        <w:shd w:val="clear" w:color="auto" w:fill="AEC4E0"/>
      </w:tcPr>
    </w:tblStylePr>
  </w:style>
  <w:style w:type="table" w:customStyle="1" w:styleId="GridTable5Dark-Accent222">
    <w:name w:val="Grid Table 5 Dark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C0504D"/>
      </w:tcPr>
    </w:tblStylePr>
    <w:tblStylePr w:type="lastRow">
      <w:rPr>
        <w:b/>
        <w:color w:val="FFFFFF"/>
        <w:sz w:val="22"/>
        <w:szCs w:val="22"/>
      </w:rPr>
      <w:tblPr/>
      <w:tcPr>
        <w:tcBorders>
          <w:top w:val="single" w:sz="4" w:space="0" w:color="FFFFFF"/>
        </w:tcBorders>
        <w:shd w:val="clear" w:color="auto" w:fill="C0504D"/>
      </w:tcPr>
    </w:tblStylePr>
    <w:tblStylePr w:type="firstCol">
      <w:rPr>
        <w:b/>
        <w:color w:val="FFFFFF"/>
        <w:sz w:val="22"/>
        <w:szCs w:val="22"/>
      </w:rPr>
      <w:tblPr/>
      <w:tcPr>
        <w:shd w:val="clear" w:color="auto" w:fill="C0504D"/>
      </w:tcPr>
    </w:tblStylePr>
    <w:tblStylePr w:type="lastCol">
      <w:rPr>
        <w:b/>
        <w:color w:val="FFFFFF"/>
        <w:sz w:val="22"/>
        <w:szCs w:val="22"/>
      </w:rPr>
      <w:tblPr/>
      <w:tcPr>
        <w:shd w:val="clear" w:color="auto" w:fill="C0504D"/>
      </w:tcPr>
    </w:tblStylePr>
    <w:tblStylePr w:type="band1Vert">
      <w:tblPr/>
      <w:tcPr>
        <w:shd w:val="clear" w:color="auto" w:fill="E2AEAD"/>
      </w:tcPr>
    </w:tblStylePr>
    <w:tblStylePr w:type="band1Horz">
      <w:tblPr/>
      <w:tcPr>
        <w:shd w:val="clear" w:color="auto" w:fill="E2AEAD"/>
      </w:tcPr>
    </w:tblStylePr>
  </w:style>
  <w:style w:type="table" w:customStyle="1" w:styleId="GridTable5Dark-Accent322">
    <w:name w:val="Grid Table 5 Dark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9BBB59"/>
      </w:tcPr>
    </w:tblStylePr>
    <w:tblStylePr w:type="lastRow">
      <w:rPr>
        <w:b/>
        <w:color w:val="FFFFFF"/>
        <w:sz w:val="22"/>
        <w:szCs w:val="22"/>
      </w:rPr>
      <w:tblPr/>
      <w:tcPr>
        <w:tcBorders>
          <w:top w:val="single" w:sz="4" w:space="0" w:color="FFFFFF"/>
        </w:tcBorders>
        <w:shd w:val="clear" w:color="auto" w:fill="9BBB59"/>
      </w:tcPr>
    </w:tblStylePr>
    <w:tblStylePr w:type="firstCol">
      <w:rPr>
        <w:b/>
        <w:color w:val="FFFFFF"/>
        <w:sz w:val="22"/>
        <w:szCs w:val="22"/>
      </w:rPr>
      <w:tblPr/>
      <w:tcPr>
        <w:shd w:val="clear" w:color="auto" w:fill="9BBB59"/>
      </w:tcPr>
    </w:tblStylePr>
    <w:tblStylePr w:type="lastCol">
      <w:rPr>
        <w:b/>
        <w:color w:val="FFFFFF"/>
        <w:sz w:val="22"/>
        <w:szCs w:val="22"/>
      </w:rPr>
      <w:tblPr/>
      <w:tcPr>
        <w:shd w:val="clear" w:color="auto" w:fill="9BBB59"/>
      </w:tcPr>
    </w:tblStylePr>
    <w:tblStylePr w:type="band1Vert">
      <w:tblPr/>
      <w:tcPr>
        <w:shd w:val="clear" w:color="auto" w:fill="D0DFB2"/>
      </w:tcPr>
    </w:tblStylePr>
    <w:tblStylePr w:type="band1Horz">
      <w:tblPr/>
      <w:tcPr>
        <w:shd w:val="clear" w:color="auto" w:fill="D0DFB2"/>
      </w:tcPr>
    </w:tblStylePr>
  </w:style>
  <w:style w:type="table" w:customStyle="1" w:styleId="GridTable5Dark-Accent422">
    <w:name w:val="Grid Table 5 Dark-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8064A2"/>
      </w:tcPr>
    </w:tblStylePr>
    <w:tblStylePr w:type="lastRow">
      <w:rPr>
        <w:b/>
        <w:color w:val="FFFFFF"/>
        <w:sz w:val="22"/>
        <w:szCs w:val="22"/>
      </w:rPr>
      <w:tblPr/>
      <w:tcPr>
        <w:tcBorders>
          <w:top w:val="single" w:sz="4" w:space="0" w:color="FFFFFF"/>
        </w:tcBorders>
        <w:shd w:val="clear" w:color="auto" w:fill="8064A2"/>
      </w:tcPr>
    </w:tblStylePr>
    <w:tblStylePr w:type="firstCol">
      <w:rPr>
        <w:b/>
        <w:color w:val="FFFFFF"/>
        <w:sz w:val="22"/>
        <w:szCs w:val="22"/>
      </w:rPr>
      <w:tblPr/>
      <w:tcPr>
        <w:shd w:val="clear" w:color="auto" w:fill="8064A2"/>
      </w:tcPr>
    </w:tblStylePr>
    <w:tblStylePr w:type="lastCol">
      <w:rPr>
        <w:b/>
        <w:color w:val="FFFFFF"/>
        <w:sz w:val="22"/>
        <w:szCs w:val="22"/>
      </w:rPr>
      <w:tblPr/>
      <w:tcPr>
        <w:shd w:val="clear" w:color="auto" w:fill="8064A2"/>
      </w:tcPr>
    </w:tblStylePr>
    <w:tblStylePr w:type="band1Vert">
      <w:tblPr/>
      <w:tcPr>
        <w:shd w:val="clear" w:color="auto" w:fill="C4B7D4"/>
      </w:tcPr>
    </w:tblStylePr>
    <w:tblStylePr w:type="band1Horz">
      <w:tblPr/>
      <w:tcPr>
        <w:shd w:val="clear" w:color="auto" w:fill="C4B7D4"/>
      </w:tcPr>
    </w:tblStylePr>
  </w:style>
  <w:style w:type="table" w:customStyle="1" w:styleId="GridTable5Dark-Accent522">
    <w:name w:val="Grid Table 5 Dark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BACC6"/>
      </w:tcPr>
    </w:tblStylePr>
    <w:tblStylePr w:type="lastRow">
      <w:rPr>
        <w:b/>
        <w:color w:val="FFFFFF"/>
        <w:sz w:val="22"/>
        <w:szCs w:val="22"/>
      </w:rPr>
      <w:tblPr/>
      <w:tcPr>
        <w:tcBorders>
          <w:top w:val="single" w:sz="4" w:space="0" w:color="FFFFFF"/>
        </w:tcBorders>
        <w:shd w:val="clear" w:color="auto" w:fill="4BACC6"/>
      </w:tcPr>
    </w:tblStylePr>
    <w:tblStylePr w:type="firstCol">
      <w:rPr>
        <w:b/>
        <w:color w:val="FFFFFF"/>
        <w:sz w:val="22"/>
        <w:szCs w:val="22"/>
      </w:rPr>
      <w:tblPr/>
      <w:tcPr>
        <w:shd w:val="clear" w:color="auto" w:fill="4BACC6"/>
      </w:tcPr>
    </w:tblStylePr>
    <w:tblStylePr w:type="lastCol">
      <w:rPr>
        <w:b/>
        <w:color w:val="FFFFFF"/>
        <w:sz w:val="22"/>
        <w:szCs w:val="22"/>
      </w:rPr>
      <w:tblPr/>
      <w:tcPr>
        <w:shd w:val="clear" w:color="auto" w:fill="4BACC6"/>
      </w:tcPr>
    </w:tblStylePr>
    <w:tblStylePr w:type="band1Vert">
      <w:tblPr/>
      <w:tcPr>
        <w:shd w:val="clear" w:color="auto" w:fill="ACD8E4"/>
      </w:tcPr>
    </w:tblStylePr>
    <w:tblStylePr w:type="band1Horz">
      <w:tblPr/>
      <w:tcPr>
        <w:shd w:val="clear" w:color="auto" w:fill="ACD8E4"/>
      </w:tcPr>
    </w:tblStylePr>
  </w:style>
  <w:style w:type="table" w:customStyle="1" w:styleId="GridTable5Dark-Accent622">
    <w:name w:val="Grid Table 5 Dark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F79646"/>
      </w:tcPr>
    </w:tblStylePr>
    <w:tblStylePr w:type="lastRow">
      <w:rPr>
        <w:b/>
        <w:color w:val="FFFFFF"/>
        <w:sz w:val="22"/>
        <w:szCs w:val="22"/>
      </w:rPr>
      <w:tblPr/>
      <w:tcPr>
        <w:tcBorders>
          <w:top w:val="single" w:sz="4" w:space="0" w:color="FFFFFF"/>
        </w:tcBorders>
        <w:shd w:val="clear" w:color="auto" w:fill="F79646"/>
      </w:tcPr>
    </w:tblStylePr>
    <w:tblStylePr w:type="firstCol">
      <w:rPr>
        <w:b/>
        <w:color w:val="FFFFFF"/>
        <w:sz w:val="22"/>
        <w:szCs w:val="22"/>
      </w:rPr>
      <w:tblPr/>
      <w:tcPr>
        <w:shd w:val="clear" w:color="auto" w:fill="F79646"/>
      </w:tcPr>
    </w:tblStylePr>
    <w:tblStylePr w:type="lastCol">
      <w:rPr>
        <w:b/>
        <w:color w:val="FFFFFF"/>
        <w:sz w:val="22"/>
        <w:szCs w:val="22"/>
      </w:rPr>
      <w:tblPr/>
      <w:tcPr>
        <w:shd w:val="clear" w:color="auto" w:fill="F79646"/>
      </w:tcPr>
    </w:tblStylePr>
    <w:tblStylePr w:type="band1Vert">
      <w:tblPr/>
      <w:tcPr>
        <w:shd w:val="clear" w:color="auto" w:fill="FBCEAA"/>
      </w:tcPr>
    </w:tblStylePr>
    <w:tblStylePr w:type="band1Horz">
      <w:tblPr/>
      <w:tcPr>
        <w:shd w:val="clear" w:color="auto" w:fill="FBCEAA"/>
      </w:tcPr>
    </w:tblStylePr>
  </w:style>
  <w:style w:type="table" w:customStyle="1" w:styleId="-6151">
    <w:name w:val="Таблица-сетка 6 цветная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GridTable6Colorful-Accent122">
    <w:name w:val="Grid Table 6 Colorful -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A6BFDD"/>
        <w:left w:val="single" w:sz="4" w:space="0" w:color="A6BFDD"/>
        <w:bottom w:val="single" w:sz="4" w:space="0" w:color="A6BFDD"/>
        <w:right w:val="single" w:sz="4" w:space="0" w:color="A6BFDD"/>
        <w:insideH w:val="single" w:sz="4" w:space="0" w:color="A6BFDD"/>
        <w:insideV w:val="single" w:sz="4" w:space="0" w:color="A6BFDD"/>
      </w:tblBorders>
    </w:tblPr>
    <w:tblStylePr w:type="firstRow">
      <w:rPr>
        <w:b/>
        <w:color w:val="A6BFDD"/>
      </w:rPr>
      <w:tblPr/>
      <w:tcPr>
        <w:tcBorders>
          <w:bottom w:val="single" w:sz="12" w:space="0" w:color="4F81BD"/>
        </w:tcBorders>
      </w:tcPr>
    </w:tblStylePr>
    <w:tblStylePr w:type="lastRow">
      <w:rPr>
        <w:b/>
        <w:color w:val="A6BFDD"/>
      </w:rPr>
    </w:tblStylePr>
    <w:tblStylePr w:type="firstCol">
      <w:rPr>
        <w:b/>
        <w:color w:val="A6BFDD"/>
      </w:rPr>
    </w:tblStylePr>
    <w:tblStylePr w:type="lastCol">
      <w:rPr>
        <w:b/>
        <w:color w:val="A6BFDD"/>
      </w:r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6Colorful-Accent222">
    <w:name w:val="Grid Table 6 Colorful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99695"/>
        <w:left w:val="single" w:sz="4" w:space="0" w:color="D99695"/>
        <w:bottom w:val="single" w:sz="4" w:space="0" w:color="D99695"/>
        <w:right w:val="single" w:sz="4" w:space="0" w:color="D99695"/>
        <w:insideH w:val="single" w:sz="4" w:space="0" w:color="D99695"/>
        <w:insideV w:val="single" w:sz="4" w:space="0" w:color="D99695"/>
      </w:tblBorders>
    </w:tblPr>
    <w:tblStylePr w:type="firstRow">
      <w:rPr>
        <w:b/>
        <w:color w:val="D99695"/>
      </w:rPr>
      <w:tblPr/>
      <w:tcPr>
        <w:tcBorders>
          <w:bottom w:val="single" w:sz="12" w:space="0" w:color="C0504D"/>
        </w:tcBorders>
      </w:tcPr>
    </w:tblStylePr>
    <w:tblStylePr w:type="lastRow">
      <w:rPr>
        <w:b/>
        <w:color w:val="D99695"/>
      </w:rPr>
    </w:tblStylePr>
    <w:tblStylePr w:type="firstCol">
      <w:rPr>
        <w:b/>
        <w:color w:val="D99695"/>
      </w:rPr>
    </w:tblStylePr>
    <w:tblStylePr w:type="lastCol">
      <w:rPr>
        <w:b/>
        <w:color w:val="D99695"/>
      </w:r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6Colorful-Accent322">
    <w:name w:val="Grid Table 6 Colorful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ABB59"/>
        <w:left w:val="single" w:sz="4" w:space="0" w:color="9ABB59"/>
        <w:bottom w:val="single" w:sz="4" w:space="0" w:color="9ABB59"/>
        <w:right w:val="single" w:sz="4" w:space="0" w:color="9ABB59"/>
        <w:insideH w:val="single" w:sz="4" w:space="0" w:color="9ABB59"/>
        <w:insideV w:val="single" w:sz="4" w:space="0" w:color="9ABB59"/>
      </w:tblBorders>
    </w:tblPr>
    <w:tblStylePr w:type="firstRow">
      <w:rPr>
        <w:b/>
        <w:color w:val="9ABB59"/>
      </w:rPr>
      <w:tblPr/>
      <w:tcPr>
        <w:tcBorders>
          <w:bottom w:val="single" w:sz="12" w:space="0" w:color="9BBB59"/>
        </w:tcBorders>
      </w:tcPr>
    </w:tblStylePr>
    <w:tblStylePr w:type="lastRow">
      <w:rPr>
        <w:b/>
        <w:color w:val="9ABB59"/>
      </w:rPr>
    </w:tblStylePr>
    <w:tblStylePr w:type="firstCol">
      <w:rPr>
        <w:b/>
        <w:color w:val="9ABB59"/>
      </w:rPr>
    </w:tblStylePr>
    <w:tblStylePr w:type="lastCol">
      <w:rPr>
        <w:b/>
        <w:color w:val="9ABB59"/>
      </w:r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6Colorful-Accent422">
    <w:name w:val="Grid Table 6 Colorful -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2A1C6"/>
        <w:left w:val="single" w:sz="4" w:space="0" w:color="B2A1C6"/>
        <w:bottom w:val="single" w:sz="4" w:space="0" w:color="B2A1C6"/>
        <w:right w:val="single" w:sz="4" w:space="0" w:color="B2A1C6"/>
        <w:insideH w:val="single" w:sz="4" w:space="0" w:color="B2A1C6"/>
        <w:insideV w:val="single" w:sz="4" w:space="0" w:color="B2A1C6"/>
      </w:tblBorders>
    </w:tblPr>
    <w:tblStylePr w:type="firstRow">
      <w:rPr>
        <w:b/>
        <w:color w:val="B2A1C6"/>
      </w:rPr>
      <w:tblPr/>
      <w:tcPr>
        <w:tcBorders>
          <w:bottom w:val="single" w:sz="12" w:space="0" w:color="8064A2"/>
        </w:tcBorders>
      </w:tcPr>
    </w:tblStylePr>
    <w:tblStylePr w:type="lastRow">
      <w:rPr>
        <w:b/>
        <w:color w:val="B2A1C6"/>
      </w:rPr>
    </w:tblStylePr>
    <w:tblStylePr w:type="firstCol">
      <w:rPr>
        <w:b/>
        <w:color w:val="B2A1C6"/>
      </w:rPr>
    </w:tblStylePr>
    <w:tblStylePr w:type="lastCol">
      <w:rPr>
        <w:b/>
        <w:color w:val="B2A1C6"/>
      </w:r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6Colorful-Accent522">
    <w:name w:val="Grid Table 6 Colorful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Pr>
    <w:tblStylePr w:type="firstRow">
      <w:rPr>
        <w:b/>
        <w:color w:val="266779"/>
      </w:rPr>
      <w:tblPr/>
      <w:tcPr>
        <w:tcBorders>
          <w:bottom w:val="single" w:sz="12" w:space="0" w:color="4BACC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6Colorful-Accent622">
    <w:name w:val="Grid Table 6 Colorful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Pr>
    <w:tblStylePr w:type="firstRow">
      <w:rPr>
        <w:b/>
        <w:color w:val="266779"/>
      </w:rPr>
      <w:tblPr/>
      <w:tcPr>
        <w:tcBorders>
          <w:bottom w:val="single" w:sz="12" w:space="0" w:color="F7964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FDE9D8"/>
      </w:tcPr>
    </w:tblStylePr>
    <w:tblStylePr w:type="band1Horz">
      <w:rPr>
        <w:color w:val="266779"/>
        <w:sz w:val="22"/>
        <w:szCs w:val="22"/>
      </w:rPr>
      <w:tblPr/>
      <w:tcPr>
        <w:shd w:val="clear" w:color="auto" w:fill="FDE9D8"/>
      </w:tcPr>
    </w:tblStylePr>
    <w:tblStylePr w:type="band2Horz">
      <w:rPr>
        <w:color w:val="266779"/>
        <w:sz w:val="22"/>
        <w:szCs w:val="22"/>
      </w:rPr>
    </w:tblStylePr>
  </w:style>
  <w:style w:type="table" w:customStyle="1" w:styleId="-7151">
    <w:name w:val="Таблица-сетка 7 цветная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GridTable7Colorful-Accent122">
    <w:name w:val="Grid Table 7 Colorful -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A6BFDD"/>
        <w:right w:val="single" w:sz="4" w:space="0" w:color="A6BFDD"/>
        <w:insideH w:val="single" w:sz="4" w:space="0" w:color="A6BFDD"/>
        <w:insideV w:val="single" w:sz="4" w:space="0" w:color="A6BFDD"/>
      </w:tblBorders>
    </w:tblPr>
    <w:tblStylePr w:type="firstRow">
      <w:rPr>
        <w:b/>
        <w:color w:val="A6BFDD"/>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b/>
        <w:color w:val="A6BFDD"/>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A6BFDD"/>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A6BFDD"/>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7Colorful-Accent222">
    <w:name w:val="Grid Table 7 Colorful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D99695"/>
        <w:right w:val="single" w:sz="4" w:space="0" w:color="D99695"/>
        <w:insideH w:val="single" w:sz="4" w:space="0" w:color="D99695"/>
        <w:insideV w:val="single" w:sz="4" w:space="0" w:color="D99695"/>
      </w:tblBorders>
    </w:tblPr>
    <w:tblStylePr w:type="firstRow">
      <w:rPr>
        <w:b/>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b/>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7Colorful-Accent322">
    <w:name w:val="Grid Table 7 Colorful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9ABB59"/>
        <w:right w:val="single" w:sz="4" w:space="0" w:color="9ABB59"/>
        <w:insideH w:val="single" w:sz="4" w:space="0" w:color="9ABB59"/>
        <w:insideV w:val="single" w:sz="4" w:space="0" w:color="9ABB59"/>
      </w:tblBorders>
    </w:tblPr>
    <w:tblStylePr w:type="firstRow">
      <w:rPr>
        <w:b/>
        <w:color w:val="9ABB59"/>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b/>
        <w:color w:val="9ABB59"/>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9ABB59"/>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9ABB59"/>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7Colorful-Accent422">
    <w:name w:val="Grid Table 7 Colorful -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B2A1C6"/>
        <w:right w:val="single" w:sz="4" w:space="0" w:color="B2A1C6"/>
        <w:insideH w:val="single" w:sz="4" w:space="0" w:color="B2A1C6"/>
        <w:insideV w:val="single" w:sz="4" w:space="0" w:color="B2A1C6"/>
      </w:tblBorders>
    </w:tblPr>
    <w:tblStylePr w:type="firstRow">
      <w:rPr>
        <w:b/>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b/>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7Colorful-Accent522">
    <w:name w:val="Grid Table 7 Colorful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99D0DE"/>
        <w:right w:val="single" w:sz="4" w:space="0" w:color="99D0DE"/>
        <w:insideH w:val="single" w:sz="4" w:space="0" w:color="99D0DE"/>
        <w:insideV w:val="single" w:sz="4" w:space="0" w:color="99D0DE"/>
      </w:tblBorders>
    </w:tblPr>
    <w:tblStylePr w:type="firstRow">
      <w:rPr>
        <w:b/>
        <w:color w:val="266779"/>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b/>
        <w:color w:val="266779"/>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266779"/>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266779"/>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7Colorful-Accent622">
    <w:name w:val="Grid Table 7 Colorful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FAC396"/>
        <w:right w:val="single" w:sz="4" w:space="0" w:color="FAC396"/>
        <w:insideH w:val="single" w:sz="4" w:space="0" w:color="FAC396"/>
        <w:insideV w:val="single" w:sz="4" w:space="0" w:color="FAC396"/>
      </w:tblBorders>
    </w:tblPr>
    <w:tblStylePr w:type="firstRow">
      <w:rPr>
        <w:b/>
        <w:color w:val="B15407"/>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b/>
        <w:color w:val="B15407"/>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B15407"/>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B15407"/>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9D8"/>
      </w:tcPr>
    </w:tblStylePr>
    <w:tblStylePr w:type="band1Horz">
      <w:rPr>
        <w:color w:val="B15407"/>
        <w:sz w:val="22"/>
        <w:szCs w:val="22"/>
      </w:rPr>
      <w:tblPr/>
      <w:tcPr>
        <w:shd w:val="clear" w:color="auto" w:fill="FDE9D8"/>
      </w:tcPr>
    </w:tblStylePr>
    <w:tblStylePr w:type="band2Horz">
      <w:rPr>
        <w:color w:val="B15407"/>
        <w:sz w:val="22"/>
        <w:szCs w:val="22"/>
      </w:rPr>
    </w:tblStylePr>
  </w:style>
  <w:style w:type="table" w:customStyle="1" w:styleId="-11510">
    <w:name w:val="Список-таблица 1 светлая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ListTable1Light-Accent122">
    <w:name w:val="List Table 1 Light -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F81BD"/>
          <w:right w:val="none" w:sz="0" w:space="0" w:color="auto"/>
        </w:tcBorders>
      </w:tcPr>
    </w:tblStylePr>
    <w:tblStylePr w:type="lastRow">
      <w:rPr>
        <w:b/>
        <w:color w:val="404040"/>
      </w:rPr>
      <w:tblPr/>
      <w:tcPr>
        <w:tcBorders>
          <w:top w:val="single" w:sz="4" w:space="0" w:color="4F81B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2DFEE"/>
      </w:tcPr>
    </w:tblStylePr>
    <w:tblStylePr w:type="band1Horz">
      <w:tblPr/>
      <w:tcPr>
        <w:shd w:val="clear" w:color="auto" w:fill="D2DFEE"/>
      </w:tcPr>
    </w:tblStylePr>
  </w:style>
  <w:style w:type="table" w:customStyle="1" w:styleId="ListTable1Light-Accent222">
    <w:name w:val="List Table 1 Light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C0504D"/>
          <w:right w:val="none" w:sz="0" w:space="0" w:color="auto"/>
        </w:tcBorders>
      </w:tcPr>
    </w:tblStylePr>
    <w:tblStylePr w:type="lastRow">
      <w:rPr>
        <w:b/>
        <w:color w:val="404040"/>
      </w:rPr>
      <w:tblPr/>
      <w:tcPr>
        <w:tcBorders>
          <w:top w:val="single" w:sz="4" w:space="0" w:color="C0504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FD2D2"/>
      </w:tcPr>
    </w:tblStylePr>
    <w:tblStylePr w:type="band1Horz">
      <w:tblPr/>
      <w:tcPr>
        <w:shd w:val="clear" w:color="auto" w:fill="EFD2D2"/>
      </w:tcPr>
    </w:tblStylePr>
  </w:style>
  <w:style w:type="table" w:customStyle="1" w:styleId="ListTable1Light-Accent322">
    <w:name w:val="List Table 1 Light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9BBB59"/>
          <w:right w:val="none" w:sz="0" w:space="0" w:color="auto"/>
        </w:tcBorders>
      </w:tcPr>
    </w:tblStylePr>
    <w:tblStylePr w:type="lastRow">
      <w:rPr>
        <w:b/>
        <w:color w:val="404040"/>
      </w:rPr>
      <w:tblPr/>
      <w:tcPr>
        <w:tcBorders>
          <w:top w:val="single" w:sz="4" w:space="0" w:color="9BBB59"/>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5EED5"/>
      </w:tcPr>
    </w:tblStylePr>
    <w:tblStylePr w:type="band1Horz">
      <w:tblPr/>
      <w:tcPr>
        <w:shd w:val="clear" w:color="auto" w:fill="E5EED5"/>
      </w:tcPr>
    </w:tblStylePr>
  </w:style>
  <w:style w:type="table" w:customStyle="1" w:styleId="ListTable1Light-Accent422">
    <w:name w:val="List Table 1 Light -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8064A2"/>
          <w:right w:val="none" w:sz="0" w:space="0" w:color="auto"/>
        </w:tcBorders>
      </w:tcPr>
    </w:tblStylePr>
    <w:tblStylePr w:type="lastRow">
      <w:rPr>
        <w:b/>
        <w:color w:val="404040"/>
      </w:rPr>
      <w:tblPr/>
      <w:tcPr>
        <w:tcBorders>
          <w:top w:val="single" w:sz="4" w:space="0" w:color="8064A2"/>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FD8E7"/>
      </w:tcPr>
    </w:tblStylePr>
    <w:tblStylePr w:type="band1Horz">
      <w:tblPr/>
      <w:tcPr>
        <w:shd w:val="clear" w:color="auto" w:fill="DFD8E7"/>
      </w:tcPr>
    </w:tblStylePr>
  </w:style>
  <w:style w:type="table" w:customStyle="1" w:styleId="ListTable1Light-Accent522">
    <w:name w:val="List Table 1 Light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BACC6"/>
          <w:right w:val="none" w:sz="0" w:space="0" w:color="auto"/>
        </w:tcBorders>
      </w:tcPr>
    </w:tblStylePr>
    <w:tblStylePr w:type="lastRow">
      <w:rPr>
        <w:b/>
        <w:color w:val="404040"/>
      </w:rPr>
      <w:tblPr/>
      <w:tcPr>
        <w:tcBorders>
          <w:top w:val="single" w:sz="4" w:space="0" w:color="4BACC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1EAF0"/>
      </w:tcPr>
    </w:tblStylePr>
    <w:tblStylePr w:type="band1Horz">
      <w:tblPr/>
      <w:tcPr>
        <w:shd w:val="clear" w:color="auto" w:fill="D1EAF0"/>
      </w:tcPr>
    </w:tblStylePr>
  </w:style>
  <w:style w:type="table" w:customStyle="1" w:styleId="ListTable1Light-Accent622">
    <w:name w:val="List Table 1 Light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F79646"/>
          <w:right w:val="none" w:sz="0" w:space="0" w:color="auto"/>
        </w:tcBorders>
      </w:tcPr>
    </w:tblStylePr>
    <w:tblStylePr w:type="lastRow">
      <w:rPr>
        <w:b/>
        <w:color w:val="404040"/>
      </w:rPr>
      <w:tblPr/>
      <w:tcPr>
        <w:tcBorders>
          <w:top w:val="single" w:sz="4" w:space="0" w:color="F7964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DE4D0"/>
      </w:tcPr>
    </w:tblStylePr>
    <w:tblStylePr w:type="band1Horz">
      <w:tblPr/>
      <w:tcPr>
        <w:shd w:val="clear" w:color="auto" w:fill="FDE4D0"/>
      </w:tcPr>
    </w:tblStylePr>
  </w:style>
  <w:style w:type="table" w:customStyle="1" w:styleId="-21510">
    <w:name w:val="Список-таблица 2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2-Accent122">
    <w:name w:val="List Table 2 -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BB7D9"/>
        <w:bottom w:val="single" w:sz="4" w:space="0" w:color="9BB7D9"/>
        <w:insideH w:val="single" w:sz="4" w:space="0" w:color="9BB7D9"/>
      </w:tblBorders>
    </w:tblPr>
    <w:tblStylePr w:type="fir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la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2-Accent222">
    <w:name w:val="List Table 2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B9B9A"/>
        <w:bottom w:val="single" w:sz="4" w:space="0" w:color="DB9B9A"/>
        <w:insideH w:val="single" w:sz="4" w:space="0" w:color="DB9B9A"/>
      </w:tblBorders>
    </w:tblPr>
    <w:tblStylePr w:type="fir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la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2-Accent322">
    <w:name w:val="List Table 2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6D8A1"/>
        <w:bottom w:val="single" w:sz="4" w:space="0" w:color="C6D8A1"/>
        <w:insideH w:val="single" w:sz="4" w:space="0" w:color="C6D8A1"/>
      </w:tblBorders>
    </w:tblPr>
    <w:tblStylePr w:type="fir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la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2-Accent422">
    <w:name w:val="List Table 2 -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7A7CA"/>
        <w:bottom w:val="single" w:sz="4" w:space="0" w:color="B7A7CA"/>
        <w:insideH w:val="single" w:sz="4" w:space="0" w:color="B7A7CA"/>
      </w:tblBorders>
    </w:tblPr>
    <w:tblStylePr w:type="fir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la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2-Accent522">
    <w:name w:val="List Table 2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9D0DE"/>
        <w:bottom w:val="single" w:sz="4" w:space="0" w:color="99D0DE"/>
        <w:insideH w:val="single" w:sz="4" w:space="0" w:color="99D0DE"/>
      </w:tblBorders>
    </w:tblPr>
    <w:tblStylePr w:type="fir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la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2-Accent622">
    <w:name w:val="List Table 2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AC396"/>
        <w:bottom w:val="single" w:sz="4" w:space="0" w:color="FAC396"/>
        <w:insideH w:val="single" w:sz="4" w:space="0" w:color="FAC396"/>
      </w:tblBorders>
    </w:tblPr>
    <w:tblStylePr w:type="fir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la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31510">
    <w:name w:val="Список-таблица 3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ListTable3-Accent122">
    <w:name w:val="List Table 3 -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4F81BD"/>
        <w:left w:val="single" w:sz="4" w:space="0" w:color="4F81BD"/>
        <w:bottom w:val="single" w:sz="4" w:space="0" w:color="4F81BD"/>
        <w:right w:val="single" w:sz="4" w:space="0" w:color="4F81BD"/>
      </w:tblBorders>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F81BD"/>
          <w:right w:val="single" w:sz="4" w:space="0" w:color="4F81BD"/>
        </w:tcBorders>
      </w:tcPr>
    </w:tblStylePr>
    <w:tblStylePr w:type="band1Horz">
      <w:rPr>
        <w:color w:val="404040"/>
        <w:sz w:val="22"/>
        <w:szCs w:val="22"/>
      </w:rPr>
      <w:tblPr/>
      <w:tcPr>
        <w:tcBorders>
          <w:top w:val="single" w:sz="4" w:space="0" w:color="4F81BD"/>
          <w:bottom w:val="single" w:sz="4" w:space="0" w:color="4F81BD"/>
        </w:tcBorders>
      </w:tcPr>
    </w:tblStylePr>
  </w:style>
  <w:style w:type="table" w:customStyle="1" w:styleId="ListTable3-Accent222">
    <w:name w:val="List Table 3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99695"/>
        <w:left w:val="single" w:sz="4" w:space="0" w:color="D99695"/>
        <w:bottom w:val="single" w:sz="4" w:space="0" w:color="D99695"/>
        <w:right w:val="single" w:sz="4" w:space="0" w:color="D99695"/>
      </w:tblBorders>
    </w:tblPr>
    <w:tblStylePr w:type="firstRow">
      <w:rPr>
        <w:b/>
        <w:color w:val="FFFFFF"/>
        <w:sz w:val="22"/>
        <w:szCs w:val="22"/>
      </w:rPr>
      <w:tblPr/>
      <w:tcPr>
        <w:shd w:val="clear" w:color="auto" w:fill="D9969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C0504D"/>
          <w:right w:val="single" w:sz="4" w:space="0" w:color="C0504D"/>
        </w:tcBorders>
      </w:tcPr>
    </w:tblStylePr>
    <w:tblStylePr w:type="band1Horz">
      <w:rPr>
        <w:color w:val="404040"/>
        <w:sz w:val="22"/>
        <w:szCs w:val="22"/>
      </w:rPr>
      <w:tblPr/>
      <w:tcPr>
        <w:tcBorders>
          <w:top w:val="single" w:sz="4" w:space="0" w:color="C0504D"/>
          <w:bottom w:val="single" w:sz="4" w:space="0" w:color="C0504D"/>
        </w:tcBorders>
      </w:tcPr>
    </w:tblStylePr>
  </w:style>
  <w:style w:type="table" w:customStyle="1" w:styleId="ListTable3-Accent322">
    <w:name w:val="List Table 3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3D69B"/>
        <w:left w:val="single" w:sz="4" w:space="0" w:color="C3D69B"/>
        <w:bottom w:val="single" w:sz="4" w:space="0" w:color="C3D69B"/>
        <w:right w:val="single" w:sz="4" w:space="0" w:color="C3D69B"/>
      </w:tblBorders>
    </w:tblPr>
    <w:tblStylePr w:type="firstRow">
      <w:rPr>
        <w:b/>
        <w:color w:val="FFFFFF"/>
        <w:sz w:val="22"/>
        <w:szCs w:val="22"/>
      </w:rPr>
      <w:tblPr/>
      <w:tcPr>
        <w:shd w:val="clear" w:color="auto" w:fill="C3D69B"/>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9BBB59"/>
          <w:right w:val="single" w:sz="4" w:space="0" w:color="9BBB59"/>
        </w:tcBorders>
      </w:tcPr>
    </w:tblStylePr>
    <w:tblStylePr w:type="band1Horz">
      <w:rPr>
        <w:color w:val="404040"/>
        <w:sz w:val="22"/>
        <w:szCs w:val="22"/>
      </w:rPr>
      <w:tblPr/>
      <w:tcPr>
        <w:tcBorders>
          <w:top w:val="single" w:sz="4" w:space="0" w:color="9BBB59"/>
          <w:bottom w:val="single" w:sz="4" w:space="0" w:color="9BBB59"/>
        </w:tcBorders>
      </w:tcPr>
    </w:tblStylePr>
  </w:style>
  <w:style w:type="table" w:customStyle="1" w:styleId="ListTable3-Accent422">
    <w:name w:val="List Table 3 -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2A1C6"/>
        <w:left w:val="single" w:sz="4" w:space="0" w:color="B2A1C6"/>
        <w:bottom w:val="single" w:sz="4" w:space="0" w:color="B2A1C6"/>
        <w:right w:val="single" w:sz="4" w:space="0" w:color="B2A1C6"/>
      </w:tblBorders>
    </w:tblPr>
    <w:tblStylePr w:type="firstRow">
      <w:rPr>
        <w:b/>
        <w:color w:val="FFFFFF"/>
        <w:sz w:val="22"/>
        <w:szCs w:val="22"/>
      </w:rPr>
      <w:tblPr/>
      <w:tcPr>
        <w:shd w:val="clear" w:color="auto" w:fill="B2A1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8064A2"/>
          <w:right w:val="single" w:sz="4" w:space="0" w:color="8064A2"/>
        </w:tcBorders>
      </w:tcPr>
    </w:tblStylePr>
    <w:tblStylePr w:type="band1Horz">
      <w:rPr>
        <w:color w:val="404040"/>
        <w:sz w:val="22"/>
        <w:szCs w:val="22"/>
      </w:rPr>
      <w:tblPr/>
      <w:tcPr>
        <w:tcBorders>
          <w:top w:val="single" w:sz="4" w:space="0" w:color="8064A2"/>
          <w:bottom w:val="single" w:sz="4" w:space="0" w:color="8064A2"/>
        </w:tcBorders>
      </w:tcPr>
    </w:tblStylePr>
  </w:style>
  <w:style w:type="table" w:customStyle="1" w:styleId="ListTable3-Accent522">
    <w:name w:val="List Table 3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2CCDC"/>
        <w:left w:val="single" w:sz="4" w:space="0" w:color="92CCDC"/>
        <w:bottom w:val="single" w:sz="4" w:space="0" w:color="92CCDC"/>
        <w:right w:val="single" w:sz="4" w:space="0" w:color="92CCDC"/>
      </w:tblBorders>
    </w:tblPr>
    <w:tblStylePr w:type="firstRow">
      <w:rPr>
        <w:b/>
        <w:color w:val="FFFFFF"/>
        <w:sz w:val="22"/>
        <w:szCs w:val="22"/>
      </w:rPr>
      <w:tblPr/>
      <w:tcPr>
        <w:shd w:val="clear" w:color="auto" w:fill="92CCDC"/>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BACC6"/>
          <w:right w:val="single" w:sz="4" w:space="0" w:color="4BACC6"/>
        </w:tcBorders>
      </w:tcPr>
    </w:tblStylePr>
    <w:tblStylePr w:type="band1Horz">
      <w:rPr>
        <w:color w:val="404040"/>
        <w:sz w:val="22"/>
        <w:szCs w:val="22"/>
      </w:rPr>
      <w:tblPr/>
      <w:tcPr>
        <w:tcBorders>
          <w:top w:val="single" w:sz="4" w:space="0" w:color="4BACC6"/>
          <w:bottom w:val="single" w:sz="4" w:space="0" w:color="4BACC6"/>
        </w:tcBorders>
      </w:tcPr>
    </w:tblStylePr>
  </w:style>
  <w:style w:type="table" w:customStyle="1" w:styleId="ListTable3-Accent622">
    <w:name w:val="List Table 3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AC090"/>
        <w:left w:val="single" w:sz="4" w:space="0" w:color="FAC090"/>
        <w:bottom w:val="single" w:sz="4" w:space="0" w:color="FAC090"/>
        <w:right w:val="single" w:sz="4" w:space="0" w:color="FAC090"/>
      </w:tblBorders>
    </w:tblPr>
    <w:tblStylePr w:type="firstRow">
      <w:rPr>
        <w:b/>
        <w:color w:val="FFFFFF"/>
        <w:sz w:val="22"/>
        <w:szCs w:val="22"/>
      </w:rPr>
      <w:tblPr/>
      <w:tcPr>
        <w:shd w:val="clear" w:color="auto" w:fill="FAC09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79646"/>
          <w:right w:val="single" w:sz="4" w:space="0" w:color="F79646"/>
        </w:tcBorders>
      </w:tcPr>
    </w:tblStylePr>
    <w:tblStylePr w:type="band1Horz">
      <w:rPr>
        <w:color w:val="404040"/>
        <w:sz w:val="22"/>
        <w:szCs w:val="22"/>
      </w:rPr>
      <w:tblPr/>
      <w:tcPr>
        <w:tcBorders>
          <w:top w:val="single" w:sz="4" w:space="0" w:color="F79646"/>
          <w:bottom w:val="single" w:sz="4" w:space="0" w:color="F79646"/>
        </w:tcBorders>
      </w:tcPr>
    </w:tblStylePr>
  </w:style>
  <w:style w:type="table" w:customStyle="1" w:styleId="-41510">
    <w:name w:val="Список-таблица 4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4-Accent122">
    <w:name w:val="List Table 4 -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tblBorders>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4-Accent222">
    <w:name w:val="List Table 4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tblBorders>
    </w:tblPr>
    <w:tblStylePr w:type="firstRow">
      <w:rPr>
        <w:b/>
        <w:color w:val="FFFFFF"/>
        <w:sz w:val="22"/>
        <w:szCs w:val="22"/>
      </w:rPr>
      <w:tblPr/>
      <w:tcPr>
        <w:shd w:val="clear" w:color="auto" w:fill="C0504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4-Accent322">
    <w:name w:val="List Table 4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tblBorders>
    </w:tblPr>
    <w:tblStylePr w:type="firstRow">
      <w:rPr>
        <w:b/>
        <w:color w:val="FFFFFF"/>
        <w:sz w:val="22"/>
        <w:szCs w:val="22"/>
      </w:rPr>
      <w:tblPr/>
      <w:tcPr>
        <w:shd w:val="clear" w:color="auto" w:fill="9BBB5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4-Accent422">
    <w:name w:val="List Table 4 -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tblBorders>
    </w:tblPr>
    <w:tblStylePr w:type="firstRow">
      <w:rPr>
        <w:b/>
        <w:color w:val="FFFFFF"/>
        <w:sz w:val="22"/>
        <w:szCs w:val="22"/>
      </w:rPr>
      <w:tblPr/>
      <w:tcPr>
        <w:shd w:val="clear" w:color="auto" w:fill="8064A2"/>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4-Accent522">
    <w:name w:val="List Table 4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tblBorders>
    </w:tblPr>
    <w:tblStylePr w:type="firstRow">
      <w:rPr>
        <w:b/>
        <w:color w:val="FFFFFF"/>
        <w:sz w:val="22"/>
        <w:szCs w:val="22"/>
      </w:rPr>
      <w:tblPr/>
      <w:tcPr>
        <w:shd w:val="clear" w:color="auto" w:fill="4BAC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4-Accent622">
    <w:name w:val="List Table 4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tblBorders>
    </w:tblPr>
    <w:tblStylePr w:type="firstRow">
      <w:rPr>
        <w:b/>
        <w:color w:val="FFFFFF"/>
        <w:sz w:val="22"/>
        <w:szCs w:val="22"/>
      </w:rPr>
      <w:tblPr/>
      <w:tcPr>
        <w:shd w:val="clear" w:color="auto" w:fill="F7964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51510">
    <w:name w:val="Список-таблица 5 темная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ListTable5Dark-Accent122">
    <w:name w:val="List Table 5 Dark -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4F81BD"/>
        <w:left w:val="single" w:sz="36" w:space="0" w:color="4F81BD"/>
        <w:bottom w:val="single" w:sz="36" w:space="0" w:color="4F81BD"/>
        <w:right w:val="single" w:sz="36" w:space="0" w:color="4F81BD"/>
      </w:tblBorders>
    </w:tblPr>
    <w:tblStylePr w:type="firstRow">
      <w:rPr>
        <w:b/>
        <w:color w:val="FFFFFF"/>
        <w:sz w:val="22"/>
        <w:szCs w:val="22"/>
      </w:rPr>
      <w:tblPr/>
      <w:tcPr>
        <w:tcBorders>
          <w:top w:val="single" w:sz="36" w:space="0" w:color="4F81BD"/>
          <w:bottom w:val="single" w:sz="12" w:space="0" w:color="FFFFFF"/>
        </w:tcBorders>
        <w:shd w:val="clear" w:color="auto" w:fill="4F81BD"/>
      </w:tcPr>
    </w:tblStylePr>
    <w:tblStylePr w:type="lastRow">
      <w:rPr>
        <w:b/>
        <w:color w:val="FFFFFF"/>
        <w:sz w:val="22"/>
        <w:szCs w:val="22"/>
      </w:rPr>
    </w:tblStylePr>
    <w:tblStylePr w:type="firstCol">
      <w:rPr>
        <w:b/>
        <w:color w:val="FFFFFF"/>
        <w:sz w:val="22"/>
        <w:szCs w:val="22"/>
      </w:rPr>
      <w:tblPr/>
      <w:tcPr>
        <w:tcBorders>
          <w:left w:val="single" w:sz="36" w:space="0" w:color="4F81BD"/>
          <w:right w:val="single" w:sz="4" w:space="0" w:color="FFFFFF"/>
        </w:tcBorders>
      </w:tcPr>
    </w:tblStylePr>
    <w:tblStylePr w:type="lastCol">
      <w:tblPr/>
      <w:tcPr>
        <w:tcBorders>
          <w:left w:val="single" w:sz="4" w:space="0" w:color="FFFFFF"/>
          <w:right w:val="single" w:sz="36" w:space="0" w:color="4F81BD"/>
        </w:tcBorders>
      </w:tcPr>
    </w:tblStylePr>
    <w:tblStylePr w:type="band1Vert">
      <w:tblPr/>
      <w:tcPr>
        <w:tcBorders>
          <w:left w:val="single" w:sz="4" w:space="0" w:color="FFFFFF"/>
          <w:right w:val="single" w:sz="4" w:space="0" w:color="FFFFFF"/>
        </w:tcBorders>
        <w:shd w:val="clear" w:color="auto" w:fill="4F81BD"/>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F81BD"/>
      </w:tcPr>
    </w:tblStylePr>
    <w:tblStylePr w:type="band2Horz">
      <w:tblPr/>
      <w:tcPr>
        <w:tcBorders>
          <w:top w:val="single" w:sz="4" w:space="0" w:color="FFFFFF"/>
          <w:bottom w:val="single" w:sz="4" w:space="0" w:color="FFFFFF"/>
        </w:tcBorders>
        <w:shd w:val="clear" w:color="auto" w:fill="4F81BD"/>
      </w:tcPr>
    </w:tblStylePr>
  </w:style>
  <w:style w:type="table" w:customStyle="1" w:styleId="ListTable5Dark-Accent222">
    <w:name w:val="List Table 5 Dark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D99695"/>
        <w:left w:val="single" w:sz="36" w:space="0" w:color="D99695"/>
        <w:bottom w:val="single" w:sz="36" w:space="0" w:color="D99695"/>
        <w:right w:val="single" w:sz="36" w:space="0" w:color="D99695"/>
      </w:tblBorders>
    </w:tblPr>
    <w:tblStylePr w:type="firstRow">
      <w:rPr>
        <w:b/>
        <w:color w:val="FFFFFF"/>
        <w:sz w:val="22"/>
        <w:szCs w:val="22"/>
      </w:rPr>
      <w:tblPr/>
      <w:tcPr>
        <w:tcBorders>
          <w:top w:val="single" w:sz="36" w:space="0" w:color="C0504D"/>
          <w:bottom w:val="single" w:sz="12" w:space="0" w:color="FFFFFF"/>
        </w:tcBorders>
        <w:shd w:val="clear" w:color="auto" w:fill="D99695"/>
      </w:tcPr>
    </w:tblStylePr>
    <w:tblStylePr w:type="lastRow">
      <w:rPr>
        <w:b/>
        <w:color w:val="FFFFFF"/>
        <w:sz w:val="22"/>
        <w:szCs w:val="22"/>
      </w:rPr>
    </w:tblStylePr>
    <w:tblStylePr w:type="firstCol">
      <w:rPr>
        <w:b/>
        <w:color w:val="FFFFFF"/>
        <w:sz w:val="22"/>
        <w:szCs w:val="22"/>
      </w:rPr>
      <w:tblPr/>
      <w:tcPr>
        <w:tcBorders>
          <w:left w:val="single" w:sz="36" w:space="0" w:color="C0504D"/>
          <w:right w:val="single" w:sz="4" w:space="0" w:color="FFFFFF"/>
        </w:tcBorders>
      </w:tcPr>
    </w:tblStylePr>
    <w:tblStylePr w:type="lastCol">
      <w:tblPr/>
      <w:tcPr>
        <w:tcBorders>
          <w:left w:val="single" w:sz="4" w:space="0" w:color="FFFFFF"/>
          <w:right w:val="single" w:sz="36" w:space="0" w:color="C0504D"/>
        </w:tcBorders>
      </w:tcPr>
    </w:tblStylePr>
    <w:tblStylePr w:type="band1Vert">
      <w:tblPr/>
      <w:tcPr>
        <w:tcBorders>
          <w:left w:val="single" w:sz="4" w:space="0" w:color="FFFFFF"/>
          <w:right w:val="single" w:sz="4" w:space="0" w:color="FFFFFF"/>
        </w:tcBorders>
        <w:shd w:val="clear" w:color="auto" w:fill="D9969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D99695"/>
      </w:tcPr>
    </w:tblStylePr>
    <w:tblStylePr w:type="band2Horz">
      <w:tblPr/>
      <w:tcPr>
        <w:tcBorders>
          <w:top w:val="single" w:sz="4" w:space="0" w:color="FFFFFF"/>
          <w:bottom w:val="single" w:sz="4" w:space="0" w:color="FFFFFF"/>
        </w:tcBorders>
        <w:shd w:val="clear" w:color="auto" w:fill="D99695"/>
      </w:tcPr>
    </w:tblStylePr>
  </w:style>
  <w:style w:type="table" w:customStyle="1" w:styleId="ListTable5Dark-Accent322">
    <w:name w:val="List Table 5 Dark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C3D69B"/>
        <w:left w:val="single" w:sz="36" w:space="0" w:color="C3D69B"/>
        <w:bottom w:val="single" w:sz="36" w:space="0" w:color="C3D69B"/>
        <w:right w:val="single" w:sz="36" w:space="0" w:color="C3D69B"/>
      </w:tblBorders>
    </w:tblPr>
    <w:tblStylePr w:type="firstRow">
      <w:rPr>
        <w:b/>
        <w:color w:val="FFFFFF"/>
        <w:sz w:val="22"/>
        <w:szCs w:val="22"/>
      </w:rPr>
      <w:tblPr/>
      <w:tcPr>
        <w:tcBorders>
          <w:top w:val="single" w:sz="36" w:space="0" w:color="9BBB59"/>
          <w:bottom w:val="single" w:sz="12" w:space="0" w:color="FFFFFF"/>
        </w:tcBorders>
        <w:shd w:val="clear" w:color="auto" w:fill="C3D69B"/>
      </w:tcPr>
    </w:tblStylePr>
    <w:tblStylePr w:type="lastRow">
      <w:rPr>
        <w:b/>
        <w:color w:val="FFFFFF"/>
        <w:sz w:val="22"/>
        <w:szCs w:val="22"/>
      </w:rPr>
    </w:tblStylePr>
    <w:tblStylePr w:type="firstCol">
      <w:rPr>
        <w:b/>
        <w:color w:val="FFFFFF"/>
        <w:sz w:val="22"/>
        <w:szCs w:val="22"/>
      </w:rPr>
      <w:tblPr/>
      <w:tcPr>
        <w:tcBorders>
          <w:left w:val="single" w:sz="36" w:space="0" w:color="9BBB59"/>
          <w:right w:val="single" w:sz="4" w:space="0" w:color="FFFFFF"/>
        </w:tcBorders>
      </w:tcPr>
    </w:tblStylePr>
    <w:tblStylePr w:type="lastCol">
      <w:tblPr/>
      <w:tcPr>
        <w:tcBorders>
          <w:left w:val="single" w:sz="4" w:space="0" w:color="FFFFFF"/>
          <w:right w:val="single" w:sz="36" w:space="0" w:color="9BBB59"/>
        </w:tcBorders>
      </w:tcPr>
    </w:tblStylePr>
    <w:tblStylePr w:type="band1Vert">
      <w:tblPr/>
      <w:tcPr>
        <w:tcBorders>
          <w:left w:val="single" w:sz="4" w:space="0" w:color="FFFFFF"/>
          <w:right w:val="single" w:sz="4" w:space="0" w:color="FFFFFF"/>
        </w:tcBorders>
        <w:shd w:val="clear" w:color="auto" w:fill="C3D69B"/>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3D69B"/>
      </w:tcPr>
    </w:tblStylePr>
    <w:tblStylePr w:type="band2Horz">
      <w:tblPr/>
      <w:tcPr>
        <w:tcBorders>
          <w:top w:val="single" w:sz="4" w:space="0" w:color="FFFFFF"/>
          <w:bottom w:val="single" w:sz="4" w:space="0" w:color="FFFFFF"/>
        </w:tcBorders>
        <w:shd w:val="clear" w:color="auto" w:fill="C3D69B"/>
      </w:tcPr>
    </w:tblStylePr>
  </w:style>
  <w:style w:type="table" w:customStyle="1" w:styleId="ListTable5Dark-Accent422">
    <w:name w:val="List Table 5 Dark -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B2A1C6"/>
        <w:left w:val="single" w:sz="36" w:space="0" w:color="B2A1C6"/>
        <w:bottom w:val="single" w:sz="36" w:space="0" w:color="B2A1C6"/>
        <w:right w:val="single" w:sz="36" w:space="0" w:color="B2A1C6"/>
      </w:tblBorders>
    </w:tblPr>
    <w:tblStylePr w:type="firstRow">
      <w:rPr>
        <w:b/>
        <w:color w:val="FFFFFF"/>
        <w:sz w:val="22"/>
        <w:szCs w:val="22"/>
      </w:rPr>
      <w:tblPr/>
      <w:tcPr>
        <w:tcBorders>
          <w:top w:val="single" w:sz="36" w:space="0" w:color="8064A2"/>
          <w:bottom w:val="single" w:sz="12" w:space="0" w:color="FFFFFF"/>
        </w:tcBorders>
        <w:shd w:val="clear" w:color="auto" w:fill="B2A1C6"/>
      </w:tcPr>
    </w:tblStylePr>
    <w:tblStylePr w:type="lastRow">
      <w:rPr>
        <w:b/>
        <w:color w:val="FFFFFF"/>
        <w:sz w:val="22"/>
        <w:szCs w:val="22"/>
      </w:rPr>
    </w:tblStylePr>
    <w:tblStylePr w:type="firstCol">
      <w:rPr>
        <w:b/>
        <w:color w:val="FFFFFF"/>
        <w:sz w:val="22"/>
        <w:szCs w:val="22"/>
      </w:rPr>
      <w:tblPr/>
      <w:tcPr>
        <w:tcBorders>
          <w:left w:val="single" w:sz="36" w:space="0" w:color="8064A2"/>
          <w:right w:val="single" w:sz="4" w:space="0" w:color="FFFFFF"/>
        </w:tcBorders>
      </w:tcPr>
    </w:tblStylePr>
    <w:tblStylePr w:type="lastCol">
      <w:tblPr/>
      <w:tcPr>
        <w:tcBorders>
          <w:left w:val="single" w:sz="4" w:space="0" w:color="FFFFFF"/>
          <w:right w:val="single" w:sz="36" w:space="0" w:color="8064A2"/>
        </w:tcBorders>
      </w:tcPr>
    </w:tblStylePr>
    <w:tblStylePr w:type="band1Vert">
      <w:tblPr/>
      <w:tcPr>
        <w:tcBorders>
          <w:left w:val="single" w:sz="4" w:space="0" w:color="FFFFFF"/>
          <w:right w:val="single" w:sz="4" w:space="0" w:color="FFFFFF"/>
        </w:tcBorders>
        <w:shd w:val="clear" w:color="auto" w:fill="B2A1C6"/>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B2A1C6"/>
      </w:tcPr>
    </w:tblStylePr>
    <w:tblStylePr w:type="band2Horz">
      <w:tblPr/>
      <w:tcPr>
        <w:tcBorders>
          <w:top w:val="single" w:sz="4" w:space="0" w:color="FFFFFF"/>
          <w:bottom w:val="single" w:sz="4" w:space="0" w:color="FFFFFF"/>
        </w:tcBorders>
        <w:shd w:val="clear" w:color="auto" w:fill="B2A1C6"/>
      </w:tcPr>
    </w:tblStylePr>
  </w:style>
  <w:style w:type="table" w:customStyle="1" w:styleId="ListTable5Dark-Accent522">
    <w:name w:val="List Table 5 Dark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92CCDC"/>
        <w:left w:val="single" w:sz="36" w:space="0" w:color="92CCDC"/>
        <w:bottom w:val="single" w:sz="36" w:space="0" w:color="92CCDC"/>
        <w:right w:val="single" w:sz="36" w:space="0" w:color="92CCDC"/>
      </w:tblBorders>
    </w:tblPr>
    <w:tblStylePr w:type="firstRow">
      <w:rPr>
        <w:b/>
        <w:color w:val="FFFFFF"/>
        <w:sz w:val="22"/>
        <w:szCs w:val="22"/>
      </w:rPr>
      <w:tblPr/>
      <w:tcPr>
        <w:tcBorders>
          <w:top w:val="single" w:sz="36" w:space="0" w:color="4BACC6"/>
          <w:bottom w:val="single" w:sz="12" w:space="0" w:color="FFFFFF"/>
        </w:tcBorders>
        <w:shd w:val="clear" w:color="auto" w:fill="92CCDC"/>
      </w:tcPr>
    </w:tblStylePr>
    <w:tblStylePr w:type="lastRow">
      <w:rPr>
        <w:b/>
        <w:color w:val="FFFFFF"/>
        <w:sz w:val="22"/>
        <w:szCs w:val="22"/>
      </w:rPr>
    </w:tblStylePr>
    <w:tblStylePr w:type="firstCol">
      <w:rPr>
        <w:b/>
        <w:color w:val="FFFFFF"/>
        <w:sz w:val="22"/>
        <w:szCs w:val="22"/>
      </w:rPr>
      <w:tblPr/>
      <w:tcPr>
        <w:tcBorders>
          <w:left w:val="single" w:sz="36" w:space="0" w:color="4BACC6"/>
          <w:right w:val="single" w:sz="4" w:space="0" w:color="FFFFFF"/>
        </w:tcBorders>
      </w:tcPr>
    </w:tblStylePr>
    <w:tblStylePr w:type="lastCol">
      <w:tblPr/>
      <w:tcPr>
        <w:tcBorders>
          <w:left w:val="single" w:sz="4" w:space="0" w:color="FFFFFF"/>
          <w:right w:val="single" w:sz="36" w:space="0" w:color="4BACC6"/>
        </w:tcBorders>
      </w:tcPr>
    </w:tblStylePr>
    <w:tblStylePr w:type="band1Vert">
      <w:tblPr/>
      <w:tcPr>
        <w:tcBorders>
          <w:left w:val="single" w:sz="4" w:space="0" w:color="FFFFFF"/>
          <w:right w:val="single" w:sz="4" w:space="0" w:color="FFFFFF"/>
        </w:tcBorders>
        <w:shd w:val="clear" w:color="auto" w:fill="92CCDC"/>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2CCDC"/>
      </w:tcPr>
    </w:tblStylePr>
    <w:tblStylePr w:type="band2Horz">
      <w:tblPr/>
      <w:tcPr>
        <w:tcBorders>
          <w:top w:val="single" w:sz="4" w:space="0" w:color="FFFFFF"/>
          <w:bottom w:val="single" w:sz="4" w:space="0" w:color="FFFFFF"/>
        </w:tcBorders>
        <w:shd w:val="clear" w:color="auto" w:fill="92CCDC"/>
      </w:tcPr>
    </w:tblStylePr>
  </w:style>
  <w:style w:type="table" w:customStyle="1" w:styleId="ListTable5Dark-Accent622">
    <w:name w:val="List Table 5 Dark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FAC090"/>
        <w:left w:val="single" w:sz="36" w:space="0" w:color="FAC090"/>
        <w:bottom w:val="single" w:sz="36" w:space="0" w:color="FAC090"/>
        <w:right w:val="single" w:sz="36" w:space="0" w:color="FAC090"/>
      </w:tblBorders>
    </w:tblPr>
    <w:tblStylePr w:type="firstRow">
      <w:rPr>
        <w:b/>
        <w:color w:val="FFFFFF"/>
        <w:sz w:val="22"/>
        <w:szCs w:val="22"/>
      </w:rPr>
      <w:tblPr/>
      <w:tcPr>
        <w:tcBorders>
          <w:top w:val="single" w:sz="36" w:space="0" w:color="F79646"/>
          <w:bottom w:val="single" w:sz="12" w:space="0" w:color="FFFFFF"/>
        </w:tcBorders>
        <w:shd w:val="clear" w:color="auto" w:fill="FAC090"/>
      </w:tcPr>
    </w:tblStylePr>
    <w:tblStylePr w:type="lastRow">
      <w:rPr>
        <w:b/>
        <w:color w:val="FFFFFF"/>
        <w:sz w:val="22"/>
        <w:szCs w:val="22"/>
      </w:rPr>
    </w:tblStylePr>
    <w:tblStylePr w:type="firstCol">
      <w:rPr>
        <w:b/>
        <w:color w:val="FFFFFF"/>
        <w:sz w:val="22"/>
        <w:szCs w:val="22"/>
      </w:rPr>
      <w:tblPr/>
      <w:tcPr>
        <w:tcBorders>
          <w:left w:val="single" w:sz="36" w:space="0" w:color="F79646"/>
          <w:right w:val="single" w:sz="4" w:space="0" w:color="FFFFFF"/>
        </w:tcBorders>
      </w:tcPr>
    </w:tblStylePr>
    <w:tblStylePr w:type="lastCol">
      <w:tblPr/>
      <w:tcPr>
        <w:tcBorders>
          <w:left w:val="single" w:sz="4" w:space="0" w:color="FFFFFF"/>
          <w:right w:val="single" w:sz="36" w:space="0" w:color="F79646"/>
        </w:tcBorders>
      </w:tcPr>
    </w:tblStylePr>
    <w:tblStylePr w:type="band1Vert">
      <w:tblPr/>
      <w:tcPr>
        <w:tcBorders>
          <w:left w:val="single" w:sz="4" w:space="0" w:color="FFFFFF"/>
          <w:right w:val="single" w:sz="4" w:space="0" w:color="FFFFFF"/>
        </w:tcBorders>
        <w:shd w:val="clear" w:color="auto" w:fill="FAC090"/>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AC090"/>
      </w:tcPr>
    </w:tblStylePr>
    <w:tblStylePr w:type="band2Horz">
      <w:tblPr/>
      <w:tcPr>
        <w:tcBorders>
          <w:top w:val="single" w:sz="4" w:space="0" w:color="FFFFFF"/>
          <w:bottom w:val="single" w:sz="4" w:space="0" w:color="FFFFFF"/>
        </w:tcBorders>
        <w:shd w:val="clear" w:color="auto" w:fill="FAC090"/>
      </w:tcPr>
    </w:tblStylePr>
  </w:style>
  <w:style w:type="table" w:customStyle="1" w:styleId="-61510">
    <w:name w:val="Список-таблица 6 цветная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ListTable6Colorful-Accent122">
    <w:name w:val="List Table 6 Colorful -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4F81BD"/>
        <w:bottom w:val="single" w:sz="4" w:space="0" w:color="4F81BD"/>
      </w:tblBorders>
    </w:tblPr>
    <w:tblStylePr w:type="firstRow">
      <w:rPr>
        <w:b/>
        <w:color w:val="2A4A71"/>
      </w:rPr>
      <w:tblPr/>
      <w:tcPr>
        <w:tcBorders>
          <w:bottom w:val="single" w:sz="4" w:space="0" w:color="4F81BD"/>
        </w:tcBorders>
      </w:tcPr>
    </w:tblStylePr>
    <w:tblStylePr w:type="lastRow">
      <w:rPr>
        <w:b/>
        <w:color w:val="2A4A71"/>
      </w:rPr>
      <w:tblPr/>
      <w:tcPr>
        <w:tcBorders>
          <w:top w:val="single" w:sz="4" w:space="0" w:color="4F81BD"/>
        </w:tcBorders>
      </w:tcPr>
    </w:tblStylePr>
    <w:tblStylePr w:type="firstCol">
      <w:rPr>
        <w:b/>
        <w:color w:val="2A4A71"/>
      </w:rPr>
    </w:tblStylePr>
    <w:tblStylePr w:type="lastCol">
      <w:rPr>
        <w:b/>
        <w:color w:val="2A4A71"/>
      </w:r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6Colorful-Accent222">
    <w:name w:val="List Table 6 Colorful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99695"/>
        <w:bottom w:val="single" w:sz="4" w:space="0" w:color="D99695"/>
      </w:tblBorders>
    </w:tblPr>
    <w:tblStylePr w:type="firstRow">
      <w:rPr>
        <w:b/>
        <w:color w:val="D99695"/>
      </w:rPr>
      <w:tblPr/>
      <w:tcPr>
        <w:tcBorders>
          <w:bottom w:val="single" w:sz="4" w:space="0" w:color="C0504D"/>
        </w:tcBorders>
      </w:tcPr>
    </w:tblStylePr>
    <w:tblStylePr w:type="lastRow">
      <w:rPr>
        <w:b/>
        <w:color w:val="D99695"/>
      </w:rPr>
      <w:tblPr/>
      <w:tcPr>
        <w:tcBorders>
          <w:top w:val="single" w:sz="4" w:space="0" w:color="C0504D"/>
        </w:tcBorders>
      </w:tcPr>
    </w:tblStylePr>
    <w:tblStylePr w:type="firstCol">
      <w:rPr>
        <w:b/>
        <w:color w:val="D99695"/>
      </w:rPr>
    </w:tblStylePr>
    <w:tblStylePr w:type="lastCol">
      <w:rPr>
        <w:b/>
        <w:color w:val="D99695"/>
      </w:r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6Colorful-Accent322">
    <w:name w:val="List Table 6 Colorful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3D69B"/>
        <w:bottom w:val="single" w:sz="4" w:space="0" w:color="C3D69B"/>
      </w:tblBorders>
    </w:tblPr>
    <w:tblStylePr w:type="firstRow">
      <w:rPr>
        <w:b/>
        <w:color w:val="C3D69B"/>
      </w:rPr>
      <w:tblPr/>
      <w:tcPr>
        <w:tcBorders>
          <w:bottom w:val="single" w:sz="4" w:space="0" w:color="9BBB59"/>
        </w:tcBorders>
      </w:tcPr>
    </w:tblStylePr>
    <w:tblStylePr w:type="lastRow">
      <w:rPr>
        <w:b/>
        <w:color w:val="C3D69B"/>
      </w:rPr>
      <w:tblPr/>
      <w:tcPr>
        <w:tcBorders>
          <w:top w:val="single" w:sz="4" w:space="0" w:color="9BBB59"/>
        </w:tcBorders>
      </w:tcPr>
    </w:tblStylePr>
    <w:tblStylePr w:type="firstCol">
      <w:rPr>
        <w:b/>
        <w:color w:val="C3D69B"/>
      </w:rPr>
    </w:tblStylePr>
    <w:tblStylePr w:type="lastCol">
      <w:rPr>
        <w:b/>
        <w:color w:val="C3D69B"/>
      </w:r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6Colorful-Accent422">
    <w:name w:val="List Table 6 Colorful -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2A1C6"/>
        <w:bottom w:val="single" w:sz="4" w:space="0" w:color="B2A1C6"/>
      </w:tblBorders>
    </w:tblPr>
    <w:tblStylePr w:type="firstRow">
      <w:rPr>
        <w:b/>
        <w:color w:val="B2A1C6"/>
      </w:rPr>
      <w:tblPr/>
      <w:tcPr>
        <w:tcBorders>
          <w:bottom w:val="single" w:sz="4" w:space="0" w:color="8064A2"/>
        </w:tcBorders>
      </w:tcPr>
    </w:tblStylePr>
    <w:tblStylePr w:type="lastRow">
      <w:rPr>
        <w:b/>
        <w:color w:val="B2A1C6"/>
      </w:rPr>
      <w:tblPr/>
      <w:tcPr>
        <w:tcBorders>
          <w:top w:val="single" w:sz="4" w:space="0" w:color="8064A2"/>
        </w:tcBorders>
      </w:tcPr>
    </w:tblStylePr>
    <w:tblStylePr w:type="firstCol">
      <w:rPr>
        <w:b/>
        <w:color w:val="B2A1C6"/>
      </w:rPr>
    </w:tblStylePr>
    <w:tblStylePr w:type="lastCol">
      <w:rPr>
        <w:b/>
        <w:color w:val="B2A1C6"/>
      </w:r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6Colorful-Accent522">
    <w:name w:val="List Table 6 Colorful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2CCDC"/>
        <w:bottom w:val="single" w:sz="4" w:space="0" w:color="92CCDC"/>
      </w:tblBorders>
    </w:tblPr>
    <w:tblStylePr w:type="firstRow">
      <w:rPr>
        <w:b/>
        <w:color w:val="92CCDC"/>
      </w:rPr>
      <w:tblPr/>
      <w:tcPr>
        <w:tcBorders>
          <w:bottom w:val="single" w:sz="4" w:space="0" w:color="4BACC6"/>
        </w:tcBorders>
      </w:tcPr>
    </w:tblStylePr>
    <w:tblStylePr w:type="lastRow">
      <w:rPr>
        <w:b/>
        <w:color w:val="92CCDC"/>
      </w:rPr>
      <w:tblPr/>
      <w:tcPr>
        <w:tcBorders>
          <w:top w:val="single" w:sz="4" w:space="0" w:color="4BACC6"/>
        </w:tcBorders>
      </w:tcPr>
    </w:tblStylePr>
    <w:tblStylePr w:type="firstCol">
      <w:rPr>
        <w:b/>
        <w:color w:val="92CCDC"/>
      </w:rPr>
    </w:tblStylePr>
    <w:tblStylePr w:type="lastCol">
      <w:rPr>
        <w:b/>
        <w:color w:val="92CCDC"/>
      </w:r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6Colorful-Accent622">
    <w:name w:val="List Table 6 Colorful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AC090"/>
        <w:bottom w:val="single" w:sz="4" w:space="0" w:color="FAC090"/>
      </w:tblBorders>
    </w:tblPr>
    <w:tblStylePr w:type="firstRow">
      <w:rPr>
        <w:b/>
        <w:color w:val="FAC090"/>
      </w:rPr>
      <w:tblPr/>
      <w:tcPr>
        <w:tcBorders>
          <w:bottom w:val="single" w:sz="4" w:space="0" w:color="F79646"/>
        </w:tcBorders>
      </w:tcPr>
    </w:tblStylePr>
    <w:tblStylePr w:type="lastRow">
      <w:rPr>
        <w:b/>
        <w:color w:val="FAC090"/>
      </w:rPr>
      <w:tblPr/>
      <w:tcPr>
        <w:tcBorders>
          <w:top w:val="single" w:sz="4" w:space="0" w:color="F79646"/>
        </w:tcBorders>
      </w:tcPr>
    </w:tblStylePr>
    <w:tblStylePr w:type="firstCol">
      <w:rPr>
        <w:b/>
        <w:color w:val="FAC090"/>
      </w:rPr>
    </w:tblStylePr>
    <w:tblStylePr w:type="lastCol">
      <w:rPr>
        <w:b/>
        <w:color w:val="FAC090"/>
      </w:r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71510">
    <w:name w:val="Список-таблица 7 цветная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ListTable7Colorful-Accent122">
    <w:name w:val="List Table 7 Colorful -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4F81BD"/>
      </w:tblBorders>
    </w:tblPr>
    <w:tblStylePr w:type="firstRow">
      <w:rPr>
        <w:i/>
        <w:color w:val="2A4A71"/>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i/>
        <w:color w:val="2A4A71"/>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2A4A71"/>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2A4A71"/>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7Colorful-Accent222">
    <w:name w:val="List Table 7 Colorful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D99695"/>
      </w:tblBorders>
    </w:tblPr>
    <w:tblStylePr w:type="firstRow">
      <w:rPr>
        <w:i/>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i/>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7Colorful-Accent322">
    <w:name w:val="List Table 7 Colorful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C3D69B"/>
      </w:tblBorders>
    </w:tblPr>
    <w:tblStylePr w:type="firstRow">
      <w:rPr>
        <w:i/>
        <w:color w:val="C3D69B"/>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i/>
        <w:color w:val="C3D69B"/>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C3D69B"/>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C3D69B"/>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7Colorful-Accent422">
    <w:name w:val="List Table 7 Colorful -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B2A1C6"/>
      </w:tblBorders>
    </w:tblPr>
    <w:tblStylePr w:type="firstRow">
      <w:rPr>
        <w:i/>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i/>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7Colorful-Accent522">
    <w:name w:val="List Table 7 Colorful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92CCDC"/>
      </w:tblBorders>
    </w:tblPr>
    <w:tblStylePr w:type="firstRow">
      <w:rPr>
        <w:i/>
        <w:color w:val="92CCDC"/>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i/>
        <w:color w:val="92CCDC"/>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92CCDC"/>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92CCDC"/>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7Colorful-Accent622">
    <w:name w:val="List Table 7 Colorful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FAC090"/>
      </w:tblBorders>
    </w:tblPr>
    <w:tblStylePr w:type="firstRow">
      <w:rPr>
        <w:i/>
        <w:color w:val="FAC090"/>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i/>
        <w:color w:val="FAC090"/>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FAC090"/>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FAC090"/>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Lined-Accent122">
    <w:name w:val="Lined - Accent 12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Lined-Accent222">
    <w:name w:val="Lined - Accent 22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Lined-Accent322">
    <w:name w:val="Lined - Accent 32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Lined-Accent422">
    <w:name w:val="Lined - Accent 42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Lined-Accent522">
    <w:name w:val="Lined - Accent 52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Lined-Accent622">
    <w:name w:val="Lined - Accent 62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Lined-Accent122">
    <w:name w:val="Bordered &amp; Lined - Accent 12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BorderedLined-Accent222">
    <w:name w:val="Bordered &amp; Lined - Accent 22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BorderedLined-Accent322">
    <w:name w:val="Bordered &amp; Lined - Accent 32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9BBB59"/>
        <w:left w:val="single" w:sz="4" w:space="0" w:color="9BBB59"/>
        <w:bottom w:val="single" w:sz="4" w:space="0" w:color="9BBB59"/>
        <w:right w:val="single" w:sz="4" w:space="0" w:color="9BBB59"/>
        <w:insideH w:val="single" w:sz="4" w:space="0" w:color="9BBB59"/>
        <w:insideV w:val="single" w:sz="4" w:space="0" w:color="9BBB59"/>
      </w:tblBorders>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BorderedLined-Accent422">
    <w:name w:val="Bordered &amp; Lined - Accent 42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BorderedLined-Accent522">
    <w:name w:val="Bordered &amp; Lined - Accent 52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BorderedLined-Accent622">
    <w:name w:val="Bordered &amp; Lined - Accent 62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22">
    <w:name w:val="Bordered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rPr>
        <w:color w:val="404040"/>
        <w:sz w:val="22"/>
        <w:szCs w:val="22"/>
      </w:rPr>
      <w:tblPr/>
      <w:tcPr>
        <w:tcBorders>
          <w:bottom w:val="single" w:sz="12" w:space="0" w:color="000000"/>
        </w:tcBorders>
      </w:tcPr>
    </w:tblStylePr>
    <w:tblStylePr w:type="lastRow">
      <w:rPr>
        <w:color w:val="404040"/>
        <w:sz w:val="22"/>
        <w:szCs w:val="22"/>
      </w:rPr>
      <w:tblPr/>
      <w:tcPr>
        <w:tcBorders>
          <w:top w:val="single" w:sz="12" w:space="0" w:color="000000"/>
        </w:tcBorders>
      </w:tcPr>
    </w:tblStylePr>
    <w:tblStylePr w:type="firstCol">
      <w:rPr>
        <w:color w:val="404040"/>
        <w:sz w:val="22"/>
        <w:szCs w:val="22"/>
      </w:rPr>
    </w:tblStylePr>
    <w:tblStylePr w:type="lastCol">
      <w:rPr>
        <w:color w:val="404040"/>
        <w:sz w:val="22"/>
        <w:szCs w:val="22"/>
      </w:rPr>
      <w:tblPr/>
      <w:tcPr>
        <w:tcBorders>
          <w:left w:val="single" w:sz="12" w:space="0" w:color="000000"/>
        </w:tcBorders>
      </w:tc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Bordered-Accent122">
    <w:name w:val="Bordered -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color w:val="404040"/>
        <w:sz w:val="22"/>
        <w:szCs w:val="22"/>
      </w:rPr>
      <w:tblPr/>
      <w:tcPr>
        <w:tcBorders>
          <w:bottom w:val="single" w:sz="12" w:space="0" w:color="4F81BD"/>
        </w:tcBorders>
      </w:tcPr>
    </w:tblStylePr>
    <w:tblStylePr w:type="lastRow">
      <w:rPr>
        <w:color w:val="404040"/>
        <w:sz w:val="22"/>
        <w:szCs w:val="22"/>
      </w:rPr>
      <w:tblPr/>
      <w:tcPr>
        <w:tcBorders>
          <w:top w:val="single" w:sz="12" w:space="0" w:color="4F81BD"/>
        </w:tcBorders>
      </w:tcPr>
    </w:tblStylePr>
    <w:tblStylePr w:type="firstCol">
      <w:rPr>
        <w:color w:val="404040"/>
        <w:sz w:val="22"/>
        <w:szCs w:val="22"/>
      </w:rPr>
    </w:tblStylePr>
    <w:tblStylePr w:type="lastCol">
      <w:rPr>
        <w:color w:val="404040"/>
        <w:sz w:val="22"/>
        <w:szCs w:val="22"/>
      </w:rPr>
      <w:tblPr/>
      <w:tcPr>
        <w:tcBorders>
          <w:left w:val="single" w:sz="12" w:space="0" w:color="4F81BD"/>
        </w:tcBorders>
      </w:tc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Bordered-Accent222">
    <w:name w:val="Bordered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color w:val="404040"/>
        <w:sz w:val="22"/>
        <w:szCs w:val="22"/>
      </w:rPr>
      <w:tblPr/>
      <w:tcPr>
        <w:tcBorders>
          <w:bottom w:val="single" w:sz="12" w:space="0" w:color="C0504D"/>
        </w:tcBorders>
      </w:tcPr>
    </w:tblStylePr>
    <w:tblStylePr w:type="lastRow">
      <w:rPr>
        <w:color w:val="404040"/>
        <w:sz w:val="22"/>
        <w:szCs w:val="22"/>
      </w:rPr>
      <w:tblPr/>
      <w:tcPr>
        <w:tcBorders>
          <w:top w:val="single" w:sz="12" w:space="0" w:color="C0504D"/>
        </w:tcBorders>
      </w:tcPr>
    </w:tblStylePr>
    <w:tblStylePr w:type="firstCol">
      <w:rPr>
        <w:color w:val="404040"/>
        <w:sz w:val="22"/>
        <w:szCs w:val="22"/>
      </w:rPr>
    </w:tblStylePr>
    <w:tblStylePr w:type="lastCol">
      <w:rPr>
        <w:color w:val="404040"/>
        <w:sz w:val="22"/>
        <w:szCs w:val="22"/>
      </w:rPr>
      <w:tblPr/>
      <w:tcPr>
        <w:tcBorders>
          <w:left w:val="single" w:sz="12" w:space="0" w:color="C0504D"/>
        </w:tcBorders>
      </w:tc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Bordered-Accent322">
    <w:name w:val="Bordered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color w:val="404040"/>
        <w:sz w:val="22"/>
        <w:szCs w:val="22"/>
      </w:rPr>
      <w:tblPr/>
      <w:tcPr>
        <w:tcBorders>
          <w:bottom w:val="single" w:sz="12" w:space="0" w:color="9BBB59"/>
        </w:tcBorders>
      </w:tcPr>
    </w:tblStylePr>
    <w:tblStylePr w:type="lastRow">
      <w:rPr>
        <w:color w:val="404040"/>
        <w:sz w:val="22"/>
        <w:szCs w:val="22"/>
      </w:rPr>
      <w:tblPr/>
      <w:tcPr>
        <w:tcBorders>
          <w:top w:val="single" w:sz="12" w:space="0" w:color="9BBB59"/>
        </w:tcBorders>
      </w:tcPr>
    </w:tblStylePr>
    <w:tblStylePr w:type="firstCol">
      <w:rPr>
        <w:color w:val="404040"/>
        <w:sz w:val="22"/>
        <w:szCs w:val="22"/>
      </w:rPr>
    </w:tblStylePr>
    <w:tblStylePr w:type="lastCol">
      <w:rPr>
        <w:color w:val="404040"/>
        <w:sz w:val="22"/>
        <w:szCs w:val="22"/>
      </w:rPr>
      <w:tblPr/>
      <w:tcPr>
        <w:tcBorders>
          <w:left w:val="single" w:sz="12" w:space="0" w:color="9BBB59"/>
        </w:tcBorders>
      </w:tc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Bordered-Accent422">
    <w:name w:val="Bordered -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color w:val="404040"/>
        <w:sz w:val="22"/>
        <w:szCs w:val="22"/>
      </w:rPr>
      <w:tblPr/>
      <w:tcPr>
        <w:tcBorders>
          <w:bottom w:val="single" w:sz="12" w:space="0" w:color="8064A2"/>
        </w:tcBorders>
      </w:tcPr>
    </w:tblStylePr>
    <w:tblStylePr w:type="lastRow">
      <w:rPr>
        <w:color w:val="404040"/>
        <w:sz w:val="22"/>
        <w:szCs w:val="22"/>
      </w:rPr>
      <w:tblPr/>
      <w:tcPr>
        <w:tcBorders>
          <w:top w:val="single" w:sz="12" w:space="0" w:color="8064A2"/>
        </w:tcBorders>
      </w:tcPr>
    </w:tblStylePr>
    <w:tblStylePr w:type="firstCol">
      <w:rPr>
        <w:color w:val="404040"/>
        <w:sz w:val="22"/>
        <w:szCs w:val="22"/>
      </w:rPr>
    </w:tblStylePr>
    <w:tblStylePr w:type="lastCol">
      <w:rPr>
        <w:color w:val="404040"/>
        <w:sz w:val="22"/>
        <w:szCs w:val="22"/>
      </w:rPr>
      <w:tblPr/>
      <w:tcPr>
        <w:tcBorders>
          <w:left w:val="single" w:sz="12" w:space="0" w:color="8064A2"/>
        </w:tcBorders>
      </w:tc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Bordered-Accent522">
    <w:name w:val="Bordered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color w:val="404040"/>
        <w:sz w:val="22"/>
        <w:szCs w:val="22"/>
      </w:rPr>
      <w:tblPr/>
      <w:tcPr>
        <w:tcBorders>
          <w:bottom w:val="single" w:sz="12" w:space="0" w:color="4BACC6"/>
        </w:tcBorders>
      </w:tcPr>
    </w:tblStylePr>
    <w:tblStylePr w:type="lastRow">
      <w:rPr>
        <w:color w:val="404040"/>
        <w:sz w:val="22"/>
        <w:szCs w:val="22"/>
      </w:rPr>
      <w:tblPr/>
      <w:tcPr>
        <w:tcBorders>
          <w:top w:val="single" w:sz="12" w:space="0" w:color="4BACC6"/>
        </w:tcBorders>
      </w:tcPr>
    </w:tblStylePr>
    <w:tblStylePr w:type="firstCol">
      <w:rPr>
        <w:color w:val="404040"/>
        <w:sz w:val="22"/>
        <w:szCs w:val="22"/>
      </w:rPr>
    </w:tblStylePr>
    <w:tblStylePr w:type="lastCol">
      <w:rPr>
        <w:color w:val="404040"/>
        <w:sz w:val="22"/>
        <w:szCs w:val="22"/>
      </w:rPr>
      <w:tblPr/>
      <w:tcPr>
        <w:tcBorders>
          <w:left w:val="single" w:sz="12" w:space="0" w:color="4BACC6"/>
        </w:tcBorders>
      </w:tc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Bordered-Accent622">
    <w:name w:val="Bordered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color w:val="404040"/>
        <w:sz w:val="22"/>
        <w:szCs w:val="22"/>
      </w:rPr>
      <w:tblPr/>
      <w:tcPr>
        <w:tcBorders>
          <w:bottom w:val="single" w:sz="12" w:space="0" w:color="F79646"/>
        </w:tcBorders>
      </w:tcPr>
    </w:tblStylePr>
    <w:tblStylePr w:type="lastRow">
      <w:rPr>
        <w:color w:val="404040"/>
        <w:sz w:val="22"/>
        <w:szCs w:val="22"/>
      </w:rPr>
      <w:tblPr/>
      <w:tcPr>
        <w:tcBorders>
          <w:top w:val="single" w:sz="12" w:space="0" w:color="F79646"/>
        </w:tcBorders>
      </w:tcPr>
    </w:tblStylePr>
    <w:tblStylePr w:type="firstCol">
      <w:rPr>
        <w:color w:val="404040"/>
        <w:sz w:val="22"/>
        <w:szCs w:val="22"/>
      </w:rPr>
    </w:tblStylePr>
    <w:tblStylePr w:type="lastCol">
      <w:rPr>
        <w:color w:val="404040"/>
        <w:sz w:val="22"/>
        <w:szCs w:val="22"/>
      </w:rPr>
      <w:tblPr/>
      <w:tcPr>
        <w:tcBorders>
          <w:left w:val="single" w:sz="12" w:space="0" w:color="F79646"/>
        </w:tcBorders>
      </w:tc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11112">
    <w:name w:val="Таблица простая 11112"/>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2F2F2"/>
      </w:tcPr>
    </w:tblStylePr>
    <w:tblStylePr w:type="band1Horz">
      <w:tblPr/>
      <w:tcPr>
        <w:shd w:val="clear" w:color="auto" w:fill="F2F2F2"/>
      </w:tcPr>
    </w:tblStylePr>
  </w:style>
  <w:style w:type="table" w:customStyle="1" w:styleId="21112">
    <w:name w:val="Таблица простая 21112"/>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112">
    <w:name w:val="Таблица простая 3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41112">
    <w:name w:val="Таблица простая 4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51112">
    <w:name w:val="Таблица простая 5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11112">
    <w:name w:val="Таблица-сетка 1 светлая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89898"/>
          <w:left w:val="single" w:sz="4" w:space="0" w:color="989898"/>
          <w:bottom w:val="single" w:sz="4" w:space="0" w:color="989898"/>
          <w:right w:val="single" w:sz="4" w:space="0" w:color="989898"/>
        </w:tcBorders>
      </w:tcPr>
    </w:tblStylePr>
  </w:style>
  <w:style w:type="table" w:customStyle="1" w:styleId="-21112">
    <w:name w:val="Таблица-сетка 2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6A6A6A"/>
          <w:right w:val="none" w:sz="0" w:space="0" w:color="auto"/>
        </w:tcBorders>
        <w:shd w:val="clear" w:color="auto" w:fill="auto"/>
      </w:tcPr>
    </w:tblStylePr>
    <w:tblStylePr w:type="lastRow">
      <w:rPr>
        <w:b/>
        <w:color w:val="404040"/>
      </w:rPr>
      <w:tblPr/>
      <w:tcPr>
        <w:tcBorders>
          <w:top w:val="single" w:sz="4" w:space="0" w:color="6A6A6A"/>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112">
    <w:name w:val="Таблица-сетка 3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112">
    <w:name w:val="Таблица-сетка 411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112">
    <w:name w:val="Таблица-сетка 5 темная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112">
    <w:name w:val="Таблица-сетка 6 цветная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112">
    <w:name w:val="Таблица-сетка 7 цветная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b/>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F2F2F2"/>
      </w:tcPr>
    </w:tblStylePr>
    <w:tblStylePr w:type="band1Horz">
      <w:rPr>
        <w:color w:val="7F7F7F"/>
        <w:sz w:val="22"/>
        <w:szCs w:val="22"/>
      </w:rPr>
      <w:tblPr/>
      <w:tcPr>
        <w:shd w:val="clear" w:color="auto" w:fill="F2F2F2"/>
      </w:tcPr>
    </w:tblStylePr>
    <w:tblStylePr w:type="band2Horz">
      <w:rPr>
        <w:color w:val="7F7F7F"/>
        <w:sz w:val="22"/>
        <w:szCs w:val="22"/>
      </w:rPr>
    </w:tblStylePr>
  </w:style>
  <w:style w:type="table" w:customStyle="1" w:styleId="-111120">
    <w:name w:val="Список-таблица 1 светлая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1120">
    <w:name w:val="Список-таблица 2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la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1120">
    <w:name w:val="Список-таблица 3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1120">
    <w:name w:val="Список-таблица 4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1120">
    <w:name w:val="Список-таблица 5 темная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7F7F7F"/>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7F7F7F"/>
          <w:right w:val="single" w:sz="4" w:space="0" w:color="FFFFFF"/>
        </w:tcBorders>
      </w:tcPr>
    </w:tblStylePr>
    <w:tblStylePr w:type="lastCol">
      <w:tblPr/>
      <w:tcPr>
        <w:tcBorders>
          <w:left w:val="single" w:sz="4" w:space="0" w:color="FFFFFF"/>
          <w:right w:val="single" w:sz="36" w:space="0" w:color="7F7F7F"/>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1120">
    <w:name w:val="Список-таблица 6 цветная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1120">
    <w:name w:val="Список-таблица 7 цветная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i/>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TableGridLight112">
    <w:name w:val="Table Grid Light112"/>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GridTable1Light-Accent1112">
    <w:name w:val="Grid Table 1 Light -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Pr>
    <w:tblStylePr w:type="firstRow">
      <w:rPr>
        <w:b/>
        <w:color w:val="404040"/>
      </w:rPr>
      <w:tblPr/>
      <w:tcPr>
        <w:tcBorders>
          <w:bottom w:val="single" w:sz="12" w:space="0" w:color="91ACDC"/>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B3C5E7"/>
          <w:left w:val="single" w:sz="4" w:space="0" w:color="B3C5E7"/>
          <w:bottom w:val="single" w:sz="4" w:space="0" w:color="B3C5E7"/>
          <w:right w:val="single" w:sz="4" w:space="0" w:color="B3C5E7"/>
        </w:tcBorders>
      </w:tcPr>
    </w:tblStylePr>
  </w:style>
  <w:style w:type="table" w:customStyle="1" w:styleId="GridTable1Light-Accent2112">
    <w:name w:val="Grid Table 1 Light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7CAAB"/>
        <w:left w:val="single" w:sz="4" w:space="0" w:color="F7CAAB"/>
        <w:bottom w:val="single" w:sz="4" w:space="0" w:color="F7CAAB"/>
        <w:right w:val="single" w:sz="4" w:space="0" w:color="F7CAAB"/>
        <w:insideH w:val="single" w:sz="4" w:space="0" w:color="F7CAAB"/>
        <w:insideV w:val="single" w:sz="4" w:space="0" w:color="F7CAAB"/>
      </w:tblBorders>
    </w:tblPr>
    <w:tblStylePr w:type="firstRow">
      <w:rPr>
        <w:b/>
        <w:color w:val="404040"/>
      </w:rPr>
      <w:tblPr/>
      <w:tcPr>
        <w:tcBorders>
          <w:bottom w:val="single" w:sz="12" w:space="0" w:color="F4B28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7CAAB"/>
          <w:left w:val="single" w:sz="4" w:space="0" w:color="F7CAAB"/>
          <w:bottom w:val="single" w:sz="4" w:space="0" w:color="F7CAAB"/>
          <w:right w:val="single" w:sz="4" w:space="0" w:color="F7CAAB"/>
        </w:tcBorders>
      </w:tcPr>
    </w:tblStylePr>
  </w:style>
  <w:style w:type="table" w:customStyle="1" w:styleId="GridTable1Light-Accent3112">
    <w:name w:val="Grid Table 1 Light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ADADA"/>
        <w:left w:val="single" w:sz="4" w:space="0" w:color="DADADA"/>
        <w:bottom w:val="single" w:sz="4" w:space="0" w:color="DADADA"/>
        <w:right w:val="single" w:sz="4" w:space="0" w:color="DADADA"/>
        <w:insideH w:val="single" w:sz="4" w:space="0" w:color="DADADA"/>
        <w:insideV w:val="single" w:sz="4" w:space="0" w:color="DADADA"/>
      </w:tblBorders>
    </w:tblPr>
    <w:tblStylePr w:type="firstRow">
      <w:rPr>
        <w:b/>
        <w:color w:val="404040"/>
      </w:rPr>
      <w:tblPr/>
      <w:tcPr>
        <w:tcBorders>
          <w:bottom w:val="single" w:sz="12" w:space="0" w:color="CACACA"/>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DADADA"/>
          <w:left w:val="single" w:sz="4" w:space="0" w:color="DADADA"/>
          <w:bottom w:val="single" w:sz="4" w:space="0" w:color="DADADA"/>
          <w:right w:val="single" w:sz="4" w:space="0" w:color="DADADA"/>
        </w:tcBorders>
      </w:tcPr>
    </w:tblStylePr>
  </w:style>
  <w:style w:type="table" w:customStyle="1" w:styleId="GridTable1Light-Accent4112">
    <w:name w:val="Grid Table 1 Light -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E598"/>
        <w:left w:val="single" w:sz="4" w:space="0" w:color="FFE598"/>
        <w:bottom w:val="single" w:sz="4" w:space="0" w:color="FFE598"/>
        <w:right w:val="single" w:sz="4" w:space="0" w:color="FFE598"/>
        <w:insideH w:val="single" w:sz="4" w:space="0" w:color="FFE598"/>
        <w:insideV w:val="single" w:sz="4" w:space="0" w:color="FFE598"/>
      </w:tblBorders>
    </w:tblPr>
    <w:tblStylePr w:type="firstRow">
      <w:rPr>
        <w:b/>
        <w:color w:val="404040"/>
      </w:rPr>
      <w:tblPr/>
      <w:tcPr>
        <w:tcBorders>
          <w:bottom w:val="single" w:sz="12" w:space="0" w:color="FFDA6A"/>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FE598"/>
          <w:left w:val="single" w:sz="4" w:space="0" w:color="FFE598"/>
          <w:bottom w:val="single" w:sz="4" w:space="0" w:color="FFE598"/>
          <w:right w:val="single" w:sz="4" w:space="0" w:color="FFE598"/>
        </w:tcBorders>
      </w:tcPr>
    </w:tblStylePr>
  </w:style>
  <w:style w:type="table" w:customStyle="1" w:styleId="GridTable1Light-Accent5112">
    <w:name w:val="Grid Table 1 Light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CD6EE"/>
        <w:left w:val="single" w:sz="4" w:space="0" w:color="BCD6EE"/>
        <w:bottom w:val="single" w:sz="4" w:space="0" w:color="BCD6EE"/>
        <w:right w:val="single" w:sz="4" w:space="0" w:color="BCD6EE"/>
        <w:insideH w:val="single" w:sz="4" w:space="0" w:color="BCD6EE"/>
        <w:insideV w:val="single" w:sz="4" w:space="0" w:color="BCD6EE"/>
      </w:tblBorders>
    </w:tblPr>
    <w:tblStylePr w:type="firstRow">
      <w:rPr>
        <w:b/>
        <w:color w:val="404040"/>
      </w:rPr>
      <w:tblPr/>
      <w:tcPr>
        <w:tcBorders>
          <w:bottom w:val="single" w:sz="12" w:space="0" w:color="9EC4E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BCD6EE"/>
          <w:left w:val="single" w:sz="4" w:space="0" w:color="BCD6EE"/>
          <w:bottom w:val="single" w:sz="4" w:space="0" w:color="BCD6EE"/>
          <w:right w:val="single" w:sz="4" w:space="0" w:color="BCD6EE"/>
        </w:tcBorders>
      </w:tcPr>
    </w:tblStylePr>
  </w:style>
  <w:style w:type="table" w:customStyle="1" w:styleId="GridTable1Light-Accent6112">
    <w:name w:val="Grid Table 1 Light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Pr>
    <w:tblStylePr w:type="firstRow">
      <w:rPr>
        <w:b/>
        <w:color w:val="404040"/>
      </w:rPr>
      <w:tblPr/>
      <w:tcPr>
        <w:tcBorders>
          <w:bottom w:val="single" w:sz="12" w:space="0" w:color="AAD19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C4DFB2"/>
          <w:left w:val="single" w:sz="4" w:space="0" w:color="C4DFB2"/>
          <w:bottom w:val="single" w:sz="4" w:space="0" w:color="C4DFB2"/>
          <w:right w:val="single" w:sz="4" w:space="0" w:color="C4DFB2"/>
        </w:tcBorders>
      </w:tcPr>
    </w:tblStylePr>
  </w:style>
  <w:style w:type="table" w:customStyle="1" w:styleId="GridTable2-Accent1112">
    <w:name w:val="Grid Table 2 -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37DC8"/>
        <w:insideH w:val="single" w:sz="4" w:space="0" w:color="537DC8"/>
        <w:insideV w:val="single" w:sz="4" w:space="0" w:color="537DC8"/>
      </w:tblBorders>
    </w:tblPr>
    <w:tblStylePr w:type="firstRow">
      <w:rPr>
        <w:b/>
        <w:color w:val="404040"/>
      </w:rPr>
      <w:tblPr/>
      <w:tcPr>
        <w:tcBorders>
          <w:top w:val="none" w:sz="0" w:space="0" w:color="auto"/>
          <w:left w:val="none" w:sz="0" w:space="0" w:color="auto"/>
          <w:bottom w:val="single" w:sz="12" w:space="0" w:color="537DC8"/>
          <w:right w:val="none" w:sz="0" w:space="0" w:color="auto"/>
        </w:tcBorders>
        <w:shd w:val="clear" w:color="auto" w:fill="auto"/>
      </w:tcPr>
    </w:tblStylePr>
    <w:tblStylePr w:type="lastRow">
      <w:rPr>
        <w:b/>
        <w:color w:val="404040"/>
      </w:rPr>
      <w:tblPr/>
      <w:tcPr>
        <w:tcBorders>
          <w:top w:val="single" w:sz="4" w:space="0" w:color="537DC8"/>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8E2F3"/>
      </w:tcPr>
    </w:tblStylePr>
    <w:tblStylePr w:type="band1Horz">
      <w:rPr>
        <w:color w:val="404040"/>
        <w:sz w:val="22"/>
        <w:szCs w:val="22"/>
      </w:rPr>
      <w:tblPr/>
      <w:tcPr>
        <w:shd w:val="clear" w:color="auto" w:fill="D8E2F3"/>
      </w:tcPr>
    </w:tblStylePr>
  </w:style>
  <w:style w:type="table" w:customStyle="1" w:styleId="GridTable2-Accent2112">
    <w:name w:val="Grid Table 2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4B184"/>
        <w:insideH w:val="single" w:sz="4" w:space="0" w:color="F4B184"/>
        <w:insideV w:val="single" w:sz="4" w:space="0" w:color="F4B184"/>
      </w:tblBorders>
    </w:tblPr>
    <w:tblStylePr w:type="firstRow">
      <w:rPr>
        <w:b/>
        <w:color w:val="404040"/>
      </w:rPr>
      <w:tblPr/>
      <w:tcPr>
        <w:tcBorders>
          <w:top w:val="none" w:sz="0" w:space="0" w:color="auto"/>
          <w:left w:val="none" w:sz="0" w:space="0" w:color="auto"/>
          <w:bottom w:val="single" w:sz="12" w:space="0" w:color="F4B184"/>
          <w:right w:val="none" w:sz="0" w:space="0" w:color="auto"/>
        </w:tcBorders>
        <w:shd w:val="clear" w:color="auto" w:fill="auto"/>
      </w:tcPr>
    </w:tblStylePr>
    <w:tblStylePr w:type="lastRow">
      <w:rPr>
        <w:b/>
        <w:color w:val="404040"/>
      </w:rPr>
      <w:tblPr/>
      <w:tcPr>
        <w:tcBorders>
          <w:top w:val="single" w:sz="4" w:space="0" w:color="F4B184"/>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2-Accent3112">
    <w:name w:val="Grid Table 2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5A5A5"/>
        <w:insideH w:val="single" w:sz="4" w:space="0" w:color="A5A5A5"/>
        <w:insideV w:val="single" w:sz="4" w:space="0" w:color="A5A5A5"/>
      </w:tblBorders>
    </w:tblPr>
    <w:tblStylePr w:type="firstRow">
      <w:rPr>
        <w:b/>
        <w:color w:val="404040"/>
      </w:rPr>
      <w:tblPr/>
      <w:tcPr>
        <w:tcBorders>
          <w:top w:val="none" w:sz="0" w:space="0" w:color="auto"/>
          <w:left w:val="none" w:sz="0" w:space="0" w:color="auto"/>
          <w:bottom w:val="single" w:sz="12" w:space="0" w:color="A5A5A5"/>
          <w:right w:val="none" w:sz="0" w:space="0" w:color="auto"/>
        </w:tcBorders>
        <w:shd w:val="clear" w:color="auto" w:fill="auto"/>
      </w:tcPr>
    </w:tblStylePr>
    <w:tblStylePr w:type="lastRow">
      <w:rPr>
        <w:b/>
        <w:color w:val="404040"/>
      </w:rPr>
      <w:tblPr/>
      <w:tcPr>
        <w:tcBorders>
          <w:top w:val="single" w:sz="4" w:space="0" w:color="A5A5A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2-Accent4112">
    <w:name w:val="Grid Table 2 -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FD865"/>
        <w:insideH w:val="single" w:sz="4" w:space="0" w:color="FFD865"/>
        <w:insideV w:val="single" w:sz="4" w:space="0" w:color="FFD865"/>
      </w:tblBorders>
    </w:tblPr>
    <w:tblStylePr w:type="firstRow">
      <w:rPr>
        <w:b/>
        <w:color w:val="404040"/>
      </w:rPr>
      <w:tblPr/>
      <w:tcPr>
        <w:tcBorders>
          <w:top w:val="none" w:sz="0" w:space="0" w:color="auto"/>
          <w:left w:val="none" w:sz="0" w:space="0" w:color="auto"/>
          <w:bottom w:val="single" w:sz="12" w:space="0" w:color="FFD865"/>
          <w:right w:val="none" w:sz="0" w:space="0" w:color="auto"/>
        </w:tcBorders>
        <w:shd w:val="clear" w:color="auto" w:fill="auto"/>
      </w:tcPr>
    </w:tblStylePr>
    <w:tblStylePr w:type="lastRow">
      <w:rPr>
        <w:b/>
        <w:color w:val="404040"/>
      </w:rPr>
      <w:tblPr/>
      <w:tcPr>
        <w:tcBorders>
          <w:top w:val="single" w:sz="4" w:space="0" w:color="FFD86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2-Accent5112">
    <w:name w:val="Grid Table 2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B9BD5"/>
        <w:insideH w:val="single" w:sz="4" w:space="0" w:color="5B9BD5"/>
        <w:insideV w:val="single" w:sz="4" w:space="0" w:color="5B9BD5"/>
      </w:tblBorders>
    </w:tblPr>
    <w:tblStylePr w:type="firstRow">
      <w:rPr>
        <w:b/>
        <w:color w:val="404040"/>
      </w:rPr>
      <w:tblPr/>
      <w:tcPr>
        <w:tcBorders>
          <w:top w:val="none" w:sz="0" w:space="0" w:color="auto"/>
          <w:left w:val="none" w:sz="0" w:space="0" w:color="auto"/>
          <w:bottom w:val="single" w:sz="12" w:space="0" w:color="5B9BD5"/>
          <w:right w:val="none" w:sz="0" w:space="0" w:color="auto"/>
        </w:tcBorders>
        <w:shd w:val="clear" w:color="auto" w:fill="auto"/>
      </w:tcPr>
    </w:tblStylePr>
    <w:tblStylePr w:type="lastRow">
      <w:rPr>
        <w:b/>
        <w:color w:val="404040"/>
      </w:rPr>
      <w:tblPr/>
      <w:tcPr>
        <w:tcBorders>
          <w:top w:val="single" w:sz="4" w:space="0" w:color="5B9BD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2-Accent6112">
    <w:name w:val="Grid Table 2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0AD47"/>
        <w:insideH w:val="single" w:sz="4" w:space="0" w:color="70AD47"/>
        <w:insideV w:val="single" w:sz="4" w:space="0" w:color="70AD47"/>
      </w:tblBorders>
    </w:tblPr>
    <w:tblStylePr w:type="firstRow">
      <w:rPr>
        <w:b/>
        <w:color w:val="404040"/>
      </w:rPr>
      <w:tblPr/>
      <w:tcPr>
        <w:tcBorders>
          <w:top w:val="none" w:sz="0" w:space="0" w:color="auto"/>
          <w:left w:val="none" w:sz="0" w:space="0" w:color="auto"/>
          <w:bottom w:val="single" w:sz="12" w:space="0" w:color="70AD47"/>
          <w:right w:val="none" w:sz="0" w:space="0" w:color="auto"/>
        </w:tcBorders>
        <w:shd w:val="clear" w:color="auto" w:fill="auto"/>
      </w:tcPr>
    </w:tblStylePr>
    <w:tblStylePr w:type="lastRow">
      <w:rPr>
        <w:b/>
        <w:color w:val="404040"/>
      </w:rPr>
      <w:tblPr/>
      <w:tcPr>
        <w:tcBorders>
          <w:top w:val="single" w:sz="4" w:space="0" w:color="70AD47"/>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GridTable3-Accent1112">
    <w:name w:val="Grid Table 3 -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37DC8"/>
        <w:insideH w:val="single" w:sz="4" w:space="0" w:color="537DC8"/>
        <w:insideV w:val="single" w:sz="4" w:space="0" w:color="537DC8"/>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8E2F3"/>
      </w:tcPr>
    </w:tblStylePr>
    <w:tblStylePr w:type="band1Horz">
      <w:rPr>
        <w:color w:val="404040"/>
        <w:sz w:val="22"/>
        <w:szCs w:val="22"/>
      </w:rPr>
      <w:tblPr/>
      <w:tcPr>
        <w:shd w:val="clear" w:color="auto" w:fill="D8E2F3"/>
      </w:tcPr>
    </w:tblStylePr>
  </w:style>
  <w:style w:type="table" w:customStyle="1" w:styleId="GridTable3-Accent2112">
    <w:name w:val="Grid Table 3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4B184"/>
        <w:insideH w:val="single" w:sz="4" w:space="0" w:color="F4B184"/>
        <w:insideV w:val="single" w:sz="4" w:space="0" w:color="F4B184"/>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3-Accent3112">
    <w:name w:val="Grid Table 3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5A5A5"/>
        <w:insideH w:val="single" w:sz="4" w:space="0" w:color="A5A5A5"/>
        <w:insideV w:val="single" w:sz="4" w:space="0" w:color="A5A5A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3-Accent4112">
    <w:name w:val="Grid Table 3 -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FD865"/>
        <w:insideH w:val="single" w:sz="4" w:space="0" w:color="FFD865"/>
        <w:insideV w:val="single" w:sz="4" w:space="0" w:color="FFD86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3-Accent5112">
    <w:name w:val="Grid Table 3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B9BD5"/>
        <w:insideH w:val="single" w:sz="4" w:space="0" w:color="5B9BD5"/>
        <w:insideV w:val="single" w:sz="4" w:space="0" w:color="5B9BD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3-Accent6112">
    <w:name w:val="Grid Table 3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0AD47"/>
        <w:insideH w:val="single" w:sz="4" w:space="0" w:color="70AD47"/>
        <w:insideV w:val="single" w:sz="4" w:space="0" w:color="70AD47"/>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GridTable4-Accent1112">
    <w:name w:val="Grid Table 4 - Accent 11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5AFDD"/>
        <w:left w:val="single" w:sz="4" w:space="0" w:color="95AFDD"/>
        <w:bottom w:val="single" w:sz="4" w:space="0" w:color="95AFDD"/>
        <w:right w:val="single" w:sz="4" w:space="0" w:color="95AFDD"/>
        <w:insideH w:val="single" w:sz="4" w:space="0" w:color="95AFDD"/>
        <w:insideV w:val="single" w:sz="4" w:space="0" w:color="95AFDD"/>
      </w:tblBorders>
    </w:tblPr>
    <w:tblStylePr w:type="firstRow">
      <w:rPr>
        <w:b/>
        <w:color w:val="FFFFFF"/>
        <w:sz w:val="22"/>
        <w:szCs w:val="22"/>
      </w:rPr>
      <w:tblPr/>
      <w:tcPr>
        <w:tcBorders>
          <w:top w:val="single" w:sz="4" w:space="0" w:color="537DC8"/>
          <w:left w:val="single" w:sz="4" w:space="0" w:color="537DC8"/>
          <w:bottom w:val="single" w:sz="4" w:space="0" w:color="537DC8"/>
          <w:right w:val="single" w:sz="4" w:space="0" w:color="537DC8"/>
        </w:tcBorders>
        <w:shd w:val="clear" w:color="auto" w:fill="537DC8"/>
      </w:tcPr>
    </w:tblStylePr>
    <w:tblStylePr w:type="lastRow">
      <w:rPr>
        <w:b/>
        <w:color w:val="404040"/>
      </w:rPr>
      <w:tblPr/>
      <w:tcPr>
        <w:tcBorders>
          <w:top w:val="single" w:sz="4" w:space="0" w:color="537DC8"/>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3F3"/>
      </w:tcPr>
    </w:tblStylePr>
    <w:tblStylePr w:type="band1Horz">
      <w:rPr>
        <w:color w:val="404040"/>
        <w:sz w:val="22"/>
        <w:szCs w:val="22"/>
      </w:rPr>
      <w:tblPr/>
      <w:tcPr>
        <w:shd w:val="clear" w:color="auto" w:fill="DAE3F3"/>
      </w:tcPr>
    </w:tblStylePr>
  </w:style>
  <w:style w:type="table" w:customStyle="1" w:styleId="GridTable4-Accent2112">
    <w:name w:val="Grid Table 4 - Accent 21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4B58A"/>
        <w:left w:val="single" w:sz="4" w:space="0" w:color="F4B58A"/>
        <w:bottom w:val="single" w:sz="4" w:space="0" w:color="F4B58A"/>
        <w:right w:val="single" w:sz="4" w:space="0" w:color="F4B58A"/>
        <w:insideH w:val="single" w:sz="4" w:space="0" w:color="F4B58A"/>
        <w:insideV w:val="single" w:sz="4" w:space="0" w:color="F4B58A"/>
      </w:tblBorders>
    </w:tblPr>
    <w:tblStylePr w:type="firstRow">
      <w:rPr>
        <w:b/>
        <w:color w:val="FFFFFF"/>
        <w:sz w:val="22"/>
        <w:szCs w:val="22"/>
      </w:rPr>
      <w:tblPr/>
      <w:tcPr>
        <w:tcBorders>
          <w:top w:val="single" w:sz="4" w:space="0" w:color="F4B184"/>
          <w:left w:val="single" w:sz="4" w:space="0" w:color="F4B184"/>
          <w:bottom w:val="single" w:sz="4" w:space="0" w:color="F4B184"/>
          <w:right w:val="single" w:sz="4" w:space="0" w:color="F4B184"/>
        </w:tcBorders>
        <w:shd w:val="clear" w:color="auto" w:fill="F4B184"/>
      </w:tcPr>
    </w:tblStylePr>
    <w:tblStylePr w:type="lastRow">
      <w:rPr>
        <w:b/>
        <w:color w:val="404040"/>
      </w:rPr>
      <w:tblPr/>
      <w:tcPr>
        <w:tcBorders>
          <w:top w:val="single" w:sz="4" w:space="0" w:color="F4B184"/>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4-Accent3112">
    <w:name w:val="Grid Table 4 - Accent 31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Pr>
    <w:tblStylePr w:type="firstRow">
      <w:rPr>
        <w:b/>
        <w:color w:val="FFFFFF"/>
        <w:sz w:val="22"/>
        <w:szCs w:val="22"/>
      </w:rPr>
      <w:tblPr/>
      <w:tcPr>
        <w:tcBorders>
          <w:top w:val="single" w:sz="4" w:space="0" w:color="A5A5A5"/>
          <w:left w:val="single" w:sz="4" w:space="0" w:color="A5A5A5"/>
          <w:bottom w:val="single" w:sz="4" w:space="0" w:color="A5A5A5"/>
          <w:right w:val="single" w:sz="4" w:space="0" w:color="A5A5A5"/>
        </w:tcBorders>
        <w:shd w:val="clear" w:color="auto" w:fill="A5A5A5"/>
      </w:tcPr>
    </w:tblStylePr>
    <w:tblStylePr w:type="lastRow">
      <w:rPr>
        <w:b/>
        <w:color w:val="404040"/>
      </w:rPr>
      <w:tblPr/>
      <w:tcPr>
        <w:tcBorders>
          <w:top w:val="single" w:sz="4" w:space="0" w:color="A5A5A5"/>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4-Accent4112">
    <w:name w:val="Grid Table 4 - Accent 41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DB6F"/>
        <w:left w:val="single" w:sz="4" w:space="0" w:color="FFDB6F"/>
        <w:bottom w:val="single" w:sz="4" w:space="0" w:color="FFDB6F"/>
        <w:right w:val="single" w:sz="4" w:space="0" w:color="FFDB6F"/>
        <w:insideH w:val="single" w:sz="4" w:space="0" w:color="FFDB6F"/>
        <w:insideV w:val="single" w:sz="4" w:space="0" w:color="FFDB6F"/>
      </w:tblBorders>
    </w:tblPr>
    <w:tblStylePr w:type="firstRow">
      <w:rPr>
        <w:b/>
        <w:color w:val="FFFFFF"/>
        <w:sz w:val="22"/>
        <w:szCs w:val="22"/>
      </w:rPr>
      <w:tblPr/>
      <w:tcPr>
        <w:tcBorders>
          <w:top w:val="single" w:sz="4" w:space="0" w:color="FFD865"/>
          <w:left w:val="single" w:sz="4" w:space="0" w:color="FFD865"/>
          <w:bottom w:val="single" w:sz="4" w:space="0" w:color="FFD865"/>
          <w:right w:val="single" w:sz="4" w:space="0" w:color="FFD865"/>
        </w:tcBorders>
        <w:shd w:val="clear" w:color="auto" w:fill="FFD865"/>
      </w:tcPr>
    </w:tblStylePr>
    <w:tblStylePr w:type="lastRow">
      <w:rPr>
        <w:b/>
        <w:color w:val="404040"/>
      </w:rPr>
      <w:tblPr/>
      <w:tcPr>
        <w:tcBorders>
          <w:top w:val="single" w:sz="4" w:space="0" w:color="FFD865"/>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4-Accent5112">
    <w:name w:val="Grid Table 4 - Accent 51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2C6E7"/>
        <w:left w:val="single" w:sz="4" w:space="0" w:color="A2C6E7"/>
        <w:bottom w:val="single" w:sz="4" w:space="0" w:color="A2C6E7"/>
        <w:right w:val="single" w:sz="4" w:space="0" w:color="A2C6E7"/>
        <w:insideH w:val="single" w:sz="4" w:space="0" w:color="A2C6E7"/>
        <w:insideV w:val="single" w:sz="4" w:space="0" w:color="A2C6E7"/>
      </w:tblBorders>
    </w:tblPr>
    <w:tblStylePr w:type="firstRow">
      <w:rPr>
        <w:b/>
        <w:color w:val="FFFFFF"/>
        <w:sz w:val="22"/>
        <w:szCs w:val="22"/>
      </w:rPr>
      <w:tblPr/>
      <w:tcPr>
        <w:tcBorders>
          <w:top w:val="single" w:sz="4" w:space="0" w:color="5B9BD5"/>
          <w:left w:val="single" w:sz="4" w:space="0" w:color="5B9BD5"/>
          <w:bottom w:val="single" w:sz="4" w:space="0" w:color="5B9BD5"/>
          <w:right w:val="single" w:sz="4" w:space="0" w:color="5B9BD5"/>
        </w:tcBorders>
        <w:shd w:val="clear" w:color="auto" w:fill="5B9BD5"/>
      </w:tcPr>
    </w:tblStylePr>
    <w:tblStylePr w:type="lastRow">
      <w:rPr>
        <w:b/>
        <w:color w:val="404040"/>
      </w:rPr>
      <w:tblPr/>
      <w:tcPr>
        <w:tcBorders>
          <w:top w:val="single" w:sz="4" w:space="0" w:color="5B9BD5"/>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4-Accent6112">
    <w:name w:val="Grid Table 4 - Accent 61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DD394"/>
        <w:left w:val="single" w:sz="4" w:space="0" w:color="ADD394"/>
        <w:bottom w:val="single" w:sz="4" w:space="0" w:color="ADD394"/>
        <w:right w:val="single" w:sz="4" w:space="0" w:color="ADD394"/>
        <w:insideH w:val="single" w:sz="4" w:space="0" w:color="ADD394"/>
        <w:insideV w:val="single" w:sz="4" w:space="0" w:color="ADD394"/>
      </w:tblBorders>
    </w:tblPr>
    <w:tblStylePr w:type="firstRow">
      <w:rPr>
        <w:b/>
        <w:color w:val="FFFFFF"/>
        <w:sz w:val="22"/>
        <w:szCs w:val="22"/>
      </w:rPr>
      <w:tblPr/>
      <w:tcPr>
        <w:tcBorders>
          <w:top w:val="single" w:sz="4" w:space="0" w:color="70AD47"/>
          <w:left w:val="single" w:sz="4" w:space="0" w:color="70AD47"/>
          <w:bottom w:val="single" w:sz="4" w:space="0" w:color="70AD47"/>
          <w:right w:val="single" w:sz="4" w:space="0" w:color="70AD47"/>
        </w:tcBorders>
        <w:shd w:val="clear" w:color="auto" w:fill="70AD47"/>
      </w:tcPr>
    </w:tblStylePr>
    <w:tblStylePr w:type="lastRow">
      <w:rPr>
        <w:b/>
        <w:color w:val="404040"/>
      </w:rPr>
      <w:tblPr/>
      <w:tcPr>
        <w:tcBorders>
          <w:top w:val="single" w:sz="4" w:space="0" w:color="70AD47"/>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GridTable5Dark-Accent1112">
    <w:name w:val="Grid Table 5 Dark-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472C4"/>
      </w:tcPr>
    </w:tblStylePr>
    <w:tblStylePr w:type="lastRow">
      <w:rPr>
        <w:b/>
        <w:color w:val="FFFFFF"/>
        <w:sz w:val="22"/>
        <w:szCs w:val="22"/>
      </w:rPr>
      <w:tblPr/>
      <w:tcPr>
        <w:tcBorders>
          <w:top w:val="single" w:sz="4" w:space="0" w:color="FFFFFF"/>
        </w:tcBorders>
        <w:shd w:val="clear" w:color="auto" w:fill="4472C4"/>
      </w:tcPr>
    </w:tblStylePr>
    <w:tblStylePr w:type="firstCol">
      <w:rPr>
        <w:b/>
        <w:color w:val="FFFFFF"/>
        <w:sz w:val="22"/>
        <w:szCs w:val="22"/>
      </w:rPr>
      <w:tblPr/>
      <w:tcPr>
        <w:shd w:val="clear" w:color="auto" w:fill="4472C4"/>
      </w:tcPr>
    </w:tblStylePr>
    <w:tblStylePr w:type="lastCol">
      <w:rPr>
        <w:b/>
        <w:color w:val="FFFFFF"/>
        <w:sz w:val="22"/>
        <w:szCs w:val="22"/>
      </w:rPr>
      <w:tblPr/>
      <w:tcPr>
        <w:shd w:val="clear" w:color="auto" w:fill="4472C4"/>
      </w:tcPr>
    </w:tblStylePr>
    <w:tblStylePr w:type="band1Vert">
      <w:tblPr/>
      <w:tcPr>
        <w:shd w:val="clear" w:color="auto" w:fill="A9BEE4"/>
      </w:tcPr>
    </w:tblStylePr>
    <w:tblStylePr w:type="band1Horz">
      <w:tblPr/>
      <w:tcPr>
        <w:shd w:val="clear" w:color="auto" w:fill="A9BEE4"/>
      </w:tcPr>
    </w:tblStylePr>
  </w:style>
  <w:style w:type="table" w:customStyle="1" w:styleId="GridTable5Dark-Accent2112">
    <w:name w:val="Grid Table 5 Dark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ED7D31"/>
      </w:tcPr>
    </w:tblStylePr>
    <w:tblStylePr w:type="lastRow">
      <w:rPr>
        <w:b/>
        <w:color w:val="FFFFFF"/>
        <w:sz w:val="22"/>
        <w:szCs w:val="22"/>
      </w:rPr>
      <w:tblPr/>
      <w:tcPr>
        <w:tcBorders>
          <w:top w:val="single" w:sz="4" w:space="0" w:color="FFFFFF"/>
        </w:tcBorders>
        <w:shd w:val="clear" w:color="auto" w:fill="ED7D31"/>
      </w:tcPr>
    </w:tblStylePr>
    <w:tblStylePr w:type="firstCol">
      <w:rPr>
        <w:b/>
        <w:color w:val="FFFFFF"/>
        <w:sz w:val="22"/>
        <w:szCs w:val="22"/>
      </w:rPr>
      <w:tblPr/>
      <w:tcPr>
        <w:shd w:val="clear" w:color="auto" w:fill="ED7D31"/>
      </w:tcPr>
    </w:tblStylePr>
    <w:tblStylePr w:type="lastCol">
      <w:rPr>
        <w:b/>
        <w:color w:val="FFFFFF"/>
        <w:sz w:val="22"/>
        <w:szCs w:val="22"/>
      </w:rPr>
      <w:tblPr/>
      <w:tcPr>
        <w:shd w:val="clear" w:color="auto" w:fill="ED7D31"/>
      </w:tcPr>
    </w:tblStylePr>
    <w:tblStylePr w:type="band1Vert">
      <w:tblPr/>
      <w:tcPr>
        <w:shd w:val="clear" w:color="auto" w:fill="F6C3A0"/>
      </w:tcPr>
    </w:tblStylePr>
    <w:tblStylePr w:type="band1Horz">
      <w:tblPr/>
      <w:tcPr>
        <w:shd w:val="clear" w:color="auto" w:fill="F6C3A0"/>
      </w:tcPr>
    </w:tblStylePr>
  </w:style>
  <w:style w:type="table" w:customStyle="1" w:styleId="GridTable5Dark-Accent3112">
    <w:name w:val="Grid Table 5 Dark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A5A5A5"/>
      </w:tcPr>
    </w:tblStylePr>
    <w:tblStylePr w:type="lastRow">
      <w:rPr>
        <w:b/>
        <w:color w:val="FFFFFF"/>
        <w:sz w:val="22"/>
        <w:szCs w:val="22"/>
      </w:rPr>
      <w:tblPr/>
      <w:tcPr>
        <w:tcBorders>
          <w:top w:val="single" w:sz="4" w:space="0" w:color="FFFFFF"/>
        </w:tcBorders>
        <w:shd w:val="clear" w:color="auto" w:fill="A5A5A5"/>
      </w:tcPr>
    </w:tblStylePr>
    <w:tblStylePr w:type="firstCol">
      <w:rPr>
        <w:b/>
        <w:color w:val="FFFFFF"/>
        <w:sz w:val="22"/>
        <w:szCs w:val="22"/>
      </w:rPr>
      <w:tblPr/>
      <w:tcPr>
        <w:shd w:val="clear" w:color="auto" w:fill="A5A5A5"/>
      </w:tcPr>
    </w:tblStylePr>
    <w:tblStylePr w:type="lastCol">
      <w:rPr>
        <w:b/>
        <w:color w:val="FFFFFF"/>
        <w:sz w:val="22"/>
        <w:szCs w:val="22"/>
      </w:rPr>
      <w:tblPr/>
      <w:tcPr>
        <w:shd w:val="clear" w:color="auto" w:fill="A5A5A5"/>
      </w:tcPr>
    </w:tblStylePr>
    <w:tblStylePr w:type="band1Vert">
      <w:tblPr/>
      <w:tcPr>
        <w:shd w:val="clear" w:color="auto" w:fill="D5D5D5"/>
      </w:tcPr>
    </w:tblStylePr>
    <w:tblStylePr w:type="band1Horz">
      <w:tblPr/>
      <w:tcPr>
        <w:shd w:val="clear" w:color="auto" w:fill="D5D5D5"/>
      </w:tcPr>
    </w:tblStylePr>
  </w:style>
  <w:style w:type="table" w:customStyle="1" w:styleId="GridTable5Dark-Accent4112">
    <w:name w:val="Grid Table 5 Dark-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FFC000"/>
      </w:tcPr>
    </w:tblStylePr>
    <w:tblStylePr w:type="lastRow">
      <w:rPr>
        <w:b/>
        <w:color w:val="FFFFFF"/>
        <w:sz w:val="22"/>
        <w:szCs w:val="22"/>
      </w:rPr>
      <w:tblPr/>
      <w:tcPr>
        <w:tcBorders>
          <w:top w:val="single" w:sz="4" w:space="0" w:color="FFFFFF"/>
        </w:tcBorders>
        <w:shd w:val="clear" w:color="auto" w:fill="FFC000"/>
      </w:tcPr>
    </w:tblStylePr>
    <w:tblStylePr w:type="firstCol">
      <w:rPr>
        <w:b/>
        <w:color w:val="FFFFFF"/>
        <w:sz w:val="22"/>
        <w:szCs w:val="22"/>
      </w:rPr>
      <w:tblPr/>
      <w:tcPr>
        <w:shd w:val="clear" w:color="auto" w:fill="FFC000"/>
      </w:tcPr>
    </w:tblStylePr>
    <w:tblStylePr w:type="lastCol">
      <w:rPr>
        <w:b/>
        <w:color w:val="FFFFFF"/>
        <w:sz w:val="22"/>
        <w:szCs w:val="22"/>
      </w:rPr>
      <w:tblPr/>
      <w:tcPr>
        <w:shd w:val="clear" w:color="auto" w:fill="FFC000"/>
      </w:tcPr>
    </w:tblStylePr>
    <w:tblStylePr w:type="band1Vert">
      <w:tblPr/>
      <w:tcPr>
        <w:shd w:val="clear" w:color="auto" w:fill="FFE28A"/>
      </w:tcPr>
    </w:tblStylePr>
    <w:tblStylePr w:type="band1Horz">
      <w:tblPr/>
      <w:tcPr>
        <w:shd w:val="clear" w:color="auto" w:fill="FFE28A"/>
      </w:tcPr>
    </w:tblStylePr>
  </w:style>
  <w:style w:type="table" w:customStyle="1" w:styleId="GridTable5Dark-Accent5112">
    <w:name w:val="Grid Table 5 Dark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5B9BD5"/>
      </w:tcPr>
    </w:tblStylePr>
    <w:tblStylePr w:type="lastRow">
      <w:rPr>
        <w:b/>
        <w:color w:val="FFFFFF"/>
        <w:sz w:val="22"/>
        <w:szCs w:val="22"/>
      </w:rPr>
      <w:tblPr/>
      <w:tcPr>
        <w:tcBorders>
          <w:top w:val="single" w:sz="4" w:space="0" w:color="FFFFFF"/>
        </w:tcBorders>
        <w:shd w:val="clear" w:color="auto" w:fill="5B9BD5"/>
      </w:tcPr>
    </w:tblStylePr>
    <w:tblStylePr w:type="firstCol">
      <w:rPr>
        <w:b/>
        <w:color w:val="FFFFFF"/>
        <w:sz w:val="22"/>
        <w:szCs w:val="22"/>
      </w:rPr>
      <w:tblPr/>
      <w:tcPr>
        <w:shd w:val="clear" w:color="auto" w:fill="5B9BD5"/>
      </w:tcPr>
    </w:tblStylePr>
    <w:tblStylePr w:type="lastCol">
      <w:rPr>
        <w:b/>
        <w:color w:val="FFFFFF"/>
        <w:sz w:val="22"/>
        <w:szCs w:val="22"/>
      </w:rPr>
      <w:tblPr/>
      <w:tcPr>
        <w:shd w:val="clear" w:color="auto" w:fill="5B9BD5"/>
      </w:tcPr>
    </w:tblStylePr>
    <w:tblStylePr w:type="band1Vert">
      <w:tblPr/>
      <w:tcPr>
        <w:shd w:val="clear" w:color="auto" w:fill="B3D0EB"/>
      </w:tcPr>
    </w:tblStylePr>
    <w:tblStylePr w:type="band1Horz">
      <w:tblPr/>
      <w:tcPr>
        <w:shd w:val="clear" w:color="auto" w:fill="B3D0EB"/>
      </w:tcPr>
    </w:tblStylePr>
  </w:style>
  <w:style w:type="table" w:customStyle="1" w:styleId="GridTable5Dark-Accent6112">
    <w:name w:val="Grid Table 5 Dark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70AD47"/>
      </w:tcPr>
    </w:tblStylePr>
    <w:tblStylePr w:type="lastRow">
      <w:rPr>
        <w:b/>
        <w:color w:val="FFFFFF"/>
        <w:sz w:val="22"/>
        <w:szCs w:val="22"/>
      </w:rPr>
      <w:tblPr/>
      <w:tcPr>
        <w:tcBorders>
          <w:top w:val="single" w:sz="4" w:space="0" w:color="FFFFFF"/>
        </w:tcBorders>
        <w:shd w:val="clear" w:color="auto" w:fill="70AD47"/>
      </w:tcPr>
    </w:tblStylePr>
    <w:tblStylePr w:type="firstCol">
      <w:rPr>
        <w:b/>
        <w:color w:val="FFFFFF"/>
        <w:sz w:val="22"/>
        <w:szCs w:val="22"/>
      </w:rPr>
      <w:tblPr/>
      <w:tcPr>
        <w:shd w:val="clear" w:color="auto" w:fill="70AD47"/>
      </w:tcPr>
    </w:tblStylePr>
    <w:tblStylePr w:type="lastCol">
      <w:rPr>
        <w:b/>
        <w:color w:val="FFFFFF"/>
        <w:sz w:val="22"/>
        <w:szCs w:val="22"/>
      </w:rPr>
      <w:tblPr/>
      <w:tcPr>
        <w:shd w:val="clear" w:color="auto" w:fill="70AD47"/>
      </w:tcPr>
    </w:tblStylePr>
    <w:tblStylePr w:type="band1Vert">
      <w:tblPr/>
      <w:tcPr>
        <w:shd w:val="clear" w:color="auto" w:fill="BCDBA8"/>
      </w:tcPr>
    </w:tblStylePr>
    <w:tblStylePr w:type="band1Horz">
      <w:tblPr/>
      <w:tcPr>
        <w:shd w:val="clear" w:color="auto" w:fill="BCDBA8"/>
      </w:tcPr>
    </w:tblStylePr>
  </w:style>
  <w:style w:type="table" w:customStyle="1" w:styleId="GridTable6Colorful-Accent1112">
    <w:name w:val="Grid Table 6 Colorful -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0B7E1"/>
        <w:left w:val="single" w:sz="4" w:space="0" w:color="A0B7E1"/>
        <w:bottom w:val="single" w:sz="4" w:space="0" w:color="A0B7E1"/>
        <w:right w:val="single" w:sz="4" w:space="0" w:color="A0B7E1"/>
        <w:insideH w:val="single" w:sz="4" w:space="0" w:color="A0B7E1"/>
        <w:insideV w:val="single" w:sz="4" w:space="0" w:color="A0B7E1"/>
      </w:tblBorders>
    </w:tblPr>
    <w:tblStylePr w:type="firstRow">
      <w:rPr>
        <w:b/>
        <w:color w:val="A0B7E1"/>
      </w:rPr>
      <w:tblPr/>
      <w:tcPr>
        <w:tcBorders>
          <w:bottom w:val="single" w:sz="12" w:space="0" w:color="A0B7E1"/>
        </w:tcBorders>
      </w:tcPr>
    </w:tblStylePr>
    <w:tblStylePr w:type="lastRow">
      <w:rPr>
        <w:b/>
        <w:color w:val="A0B7E1"/>
      </w:rPr>
    </w:tblStylePr>
    <w:tblStylePr w:type="firstCol">
      <w:rPr>
        <w:b/>
        <w:color w:val="A0B7E1"/>
      </w:rPr>
    </w:tblStylePr>
    <w:tblStylePr w:type="lastCol">
      <w:rPr>
        <w:b/>
        <w:color w:val="A0B7E1"/>
      </w:rPr>
    </w:tblStylePr>
    <w:tblStylePr w:type="band1Vert">
      <w:tblPr/>
      <w:tcPr>
        <w:shd w:val="clear" w:color="auto" w:fill="D8E2F3"/>
      </w:tcPr>
    </w:tblStylePr>
    <w:tblStylePr w:type="band1Horz">
      <w:rPr>
        <w:color w:val="A0B7E1"/>
        <w:sz w:val="22"/>
        <w:szCs w:val="22"/>
      </w:rPr>
      <w:tblPr/>
      <w:tcPr>
        <w:shd w:val="clear" w:color="auto" w:fill="D8E2F3"/>
      </w:tcPr>
    </w:tblStylePr>
    <w:tblStylePr w:type="band2Horz">
      <w:rPr>
        <w:color w:val="A0B7E1"/>
        <w:sz w:val="22"/>
        <w:szCs w:val="22"/>
      </w:rPr>
    </w:tblStylePr>
  </w:style>
  <w:style w:type="table" w:customStyle="1" w:styleId="GridTable6Colorful-Accent2112">
    <w:name w:val="Grid Table 6 Colorful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4B184"/>
        <w:left w:val="single" w:sz="4" w:space="0" w:color="F4B184"/>
        <w:bottom w:val="single" w:sz="4" w:space="0" w:color="F4B184"/>
        <w:right w:val="single" w:sz="4" w:space="0" w:color="F4B184"/>
        <w:insideH w:val="single" w:sz="4" w:space="0" w:color="F4B184"/>
        <w:insideV w:val="single" w:sz="4" w:space="0" w:color="F4B184"/>
      </w:tblBorders>
    </w:tblPr>
    <w:tblStylePr w:type="firstRow">
      <w:rPr>
        <w:b/>
        <w:color w:val="F4B184"/>
      </w:rPr>
      <w:tblPr/>
      <w:tcPr>
        <w:tcBorders>
          <w:bottom w:val="single" w:sz="12" w:space="0" w:color="F4B184"/>
        </w:tcBorders>
      </w:tcPr>
    </w:tblStylePr>
    <w:tblStylePr w:type="lastRow">
      <w:rPr>
        <w:b/>
        <w:color w:val="F4B184"/>
      </w:rPr>
    </w:tblStylePr>
    <w:tblStylePr w:type="firstCol">
      <w:rPr>
        <w:b/>
        <w:color w:val="F4B184"/>
      </w:rPr>
    </w:tblStylePr>
    <w:tblStylePr w:type="lastCol">
      <w:rPr>
        <w:b/>
        <w:color w:val="F4B184"/>
      </w:rPr>
    </w:tblStylePr>
    <w:tblStylePr w:type="band1Vert">
      <w:tblPr/>
      <w:tcPr>
        <w:shd w:val="clear" w:color="auto" w:fill="FBE5D6"/>
      </w:tcPr>
    </w:tblStylePr>
    <w:tblStylePr w:type="band1Horz">
      <w:rPr>
        <w:color w:val="F4B184"/>
        <w:sz w:val="22"/>
        <w:szCs w:val="22"/>
      </w:rPr>
      <w:tblPr/>
      <w:tcPr>
        <w:shd w:val="clear" w:color="auto" w:fill="FBE5D6"/>
      </w:tcPr>
    </w:tblStylePr>
    <w:tblStylePr w:type="band2Horz">
      <w:rPr>
        <w:color w:val="F4B184"/>
        <w:sz w:val="22"/>
        <w:szCs w:val="22"/>
      </w:rPr>
    </w:tblStylePr>
  </w:style>
  <w:style w:type="table" w:customStyle="1" w:styleId="GridTable6Colorful-Accent3112">
    <w:name w:val="Grid Table 6 Colorful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Pr>
    <w:tblStylePr w:type="firstRow">
      <w:rPr>
        <w:b/>
        <w:color w:val="A5A5A5"/>
      </w:rPr>
      <w:tblPr/>
      <w:tcPr>
        <w:tcBorders>
          <w:bottom w:val="single" w:sz="12" w:space="0" w:color="A5A5A5"/>
        </w:tcBorders>
      </w:tcPr>
    </w:tblStylePr>
    <w:tblStylePr w:type="lastRow">
      <w:rPr>
        <w:b/>
        <w:color w:val="A5A5A5"/>
      </w:rPr>
    </w:tblStylePr>
    <w:tblStylePr w:type="firstCol">
      <w:rPr>
        <w:b/>
        <w:color w:val="A5A5A5"/>
      </w:rPr>
    </w:tblStylePr>
    <w:tblStylePr w:type="lastCol">
      <w:rPr>
        <w:b/>
        <w:color w:val="A5A5A5"/>
      </w:rPr>
    </w:tblStylePr>
    <w:tblStylePr w:type="band1Vert">
      <w:tblPr/>
      <w:tcPr>
        <w:shd w:val="clear" w:color="auto" w:fill="ECECEC"/>
      </w:tcPr>
    </w:tblStylePr>
    <w:tblStylePr w:type="band1Horz">
      <w:rPr>
        <w:color w:val="A5A5A5"/>
        <w:sz w:val="22"/>
        <w:szCs w:val="22"/>
      </w:rPr>
      <w:tblPr/>
      <w:tcPr>
        <w:shd w:val="clear" w:color="auto" w:fill="ECECEC"/>
      </w:tcPr>
    </w:tblStylePr>
    <w:tblStylePr w:type="band2Horz">
      <w:rPr>
        <w:color w:val="A5A5A5"/>
        <w:sz w:val="22"/>
        <w:szCs w:val="22"/>
      </w:rPr>
    </w:tblStylePr>
  </w:style>
  <w:style w:type="table" w:customStyle="1" w:styleId="GridTable6Colorful-Accent4112">
    <w:name w:val="Grid Table 6 Colorful -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D865"/>
        <w:left w:val="single" w:sz="4" w:space="0" w:color="FFD865"/>
        <w:bottom w:val="single" w:sz="4" w:space="0" w:color="FFD865"/>
        <w:right w:val="single" w:sz="4" w:space="0" w:color="FFD865"/>
        <w:insideH w:val="single" w:sz="4" w:space="0" w:color="FFD865"/>
        <w:insideV w:val="single" w:sz="4" w:space="0" w:color="FFD865"/>
      </w:tblBorders>
    </w:tblPr>
    <w:tblStylePr w:type="firstRow">
      <w:rPr>
        <w:b/>
        <w:color w:val="FFD865"/>
      </w:rPr>
      <w:tblPr/>
      <w:tcPr>
        <w:tcBorders>
          <w:bottom w:val="single" w:sz="12" w:space="0" w:color="FFD865"/>
        </w:tcBorders>
      </w:tcPr>
    </w:tblStylePr>
    <w:tblStylePr w:type="lastRow">
      <w:rPr>
        <w:b/>
        <w:color w:val="FFD865"/>
      </w:rPr>
    </w:tblStylePr>
    <w:tblStylePr w:type="firstCol">
      <w:rPr>
        <w:b/>
        <w:color w:val="FFD865"/>
      </w:rPr>
    </w:tblStylePr>
    <w:tblStylePr w:type="lastCol">
      <w:rPr>
        <w:b/>
        <w:color w:val="FFD865"/>
      </w:rPr>
    </w:tblStylePr>
    <w:tblStylePr w:type="band1Vert">
      <w:tblPr/>
      <w:tcPr>
        <w:shd w:val="clear" w:color="auto" w:fill="FFF2CB"/>
      </w:tcPr>
    </w:tblStylePr>
    <w:tblStylePr w:type="band1Horz">
      <w:rPr>
        <w:color w:val="FFD865"/>
        <w:sz w:val="22"/>
        <w:szCs w:val="22"/>
      </w:rPr>
      <w:tblPr/>
      <w:tcPr>
        <w:shd w:val="clear" w:color="auto" w:fill="FFF2CB"/>
      </w:tcPr>
    </w:tblStylePr>
    <w:tblStylePr w:type="band2Horz">
      <w:rPr>
        <w:color w:val="FFD865"/>
        <w:sz w:val="22"/>
        <w:szCs w:val="22"/>
      </w:rPr>
    </w:tblStylePr>
  </w:style>
  <w:style w:type="table" w:customStyle="1" w:styleId="GridTable6Colorful-Accent5112">
    <w:name w:val="Grid Table 6 Colorful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Pr>
    <w:tblStylePr w:type="firstRow">
      <w:rPr>
        <w:b/>
        <w:color w:val="245A8D"/>
      </w:rPr>
      <w:tblPr/>
      <w:tcPr>
        <w:tcBorders>
          <w:bottom w:val="single" w:sz="12" w:space="0" w:color="5B9BD5"/>
        </w:tcBorders>
      </w:tcPr>
    </w:tblStylePr>
    <w:tblStylePr w:type="lastRow">
      <w:rPr>
        <w:b/>
        <w:color w:val="245A8D"/>
      </w:rPr>
    </w:tblStylePr>
    <w:tblStylePr w:type="firstCol">
      <w:rPr>
        <w:b/>
        <w:color w:val="245A8D"/>
      </w:rPr>
    </w:tblStylePr>
    <w:tblStylePr w:type="lastCol">
      <w:rPr>
        <w:b/>
        <w:color w:val="245A8D"/>
      </w:rPr>
    </w:tblStylePr>
    <w:tblStylePr w:type="band1Vert">
      <w:tblPr/>
      <w:tcPr>
        <w:shd w:val="clear" w:color="auto" w:fill="DDEAF6"/>
      </w:tcPr>
    </w:tblStylePr>
    <w:tblStylePr w:type="band1Horz">
      <w:rPr>
        <w:color w:val="245A8D"/>
        <w:sz w:val="22"/>
        <w:szCs w:val="22"/>
      </w:rPr>
      <w:tblPr/>
      <w:tcPr>
        <w:shd w:val="clear" w:color="auto" w:fill="DDEAF6"/>
      </w:tcPr>
    </w:tblStylePr>
    <w:tblStylePr w:type="band2Horz">
      <w:rPr>
        <w:color w:val="245A8D"/>
        <w:sz w:val="22"/>
        <w:szCs w:val="22"/>
      </w:rPr>
    </w:tblStylePr>
  </w:style>
  <w:style w:type="table" w:customStyle="1" w:styleId="GridTable6Colorful-Accent6112">
    <w:name w:val="Grid Table 6 Colorful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Pr>
    <w:tblStylePr w:type="firstRow">
      <w:rPr>
        <w:b/>
        <w:color w:val="245A8D"/>
      </w:rPr>
      <w:tblPr/>
      <w:tcPr>
        <w:tcBorders>
          <w:bottom w:val="single" w:sz="12" w:space="0" w:color="70AD47"/>
        </w:tcBorders>
      </w:tcPr>
    </w:tblStylePr>
    <w:tblStylePr w:type="lastRow">
      <w:rPr>
        <w:b/>
        <w:color w:val="245A8D"/>
      </w:rPr>
    </w:tblStylePr>
    <w:tblStylePr w:type="firstCol">
      <w:rPr>
        <w:b/>
        <w:color w:val="245A8D"/>
      </w:rPr>
    </w:tblStylePr>
    <w:tblStylePr w:type="lastCol">
      <w:rPr>
        <w:b/>
        <w:color w:val="245A8D"/>
      </w:rPr>
    </w:tblStylePr>
    <w:tblStylePr w:type="band1Vert">
      <w:tblPr/>
      <w:tcPr>
        <w:shd w:val="clear" w:color="auto" w:fill="E1EFD8"/>
      </w:tcPr>
    </w:tblStylePr>
    <w:tblStylePr w:type="band1Horz">
      <w:rPr>
        <w:color w:val="245A8D"/>
        <w:sz w:val="22"/>
        <w:szCs w:val="22"/>
      </w:rPr>
      <w:tblPr/>
      <w:tcPr>
        <w:shd w:val="clear" w:color="auto" w:fill="E1EFD8"/>
      </w:tcPr>
    </w:tblStylePr>
    <w:tblStylePr w:type="band2Horz">
      <w:rPr>
        <w:color w:val="245A8D"/>
        <w:sz w:val="22"/>
        <w:szCs w:val="22"/>
      </w:rPr>
    </w:tblStylePr>
  </w:style>
  <w:style w:type="table" w:customStyle="1" w:styleId="GridTable7Colorful-Accent1112">
    <w:name w:val="Grid Table 7 Colorful -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0B7E1"/>
        <w:right w:val="single" w:sz="4" w:space="0" w:color="A0B7E1"/>
        <w:insideH w:val="single" w:sz="4" w:space="0" w:color="A0B7E1"/>
        <w:insideV w:val="single" w:sz="4" w:space="0" w:color="A0B7E1"/>
      </w:tblBorders>
    </w:tblPr>
    <w:tblStylePr w:type="firstRow">
      <w:rPr>
        <w:b/>
        <w:color w:val="A0B7E1"/>
        <w:sz w:val="22"/>
        <w:szCs w:val="22"/>
      </w:rPr>
      <w:tblPr/>
      <w:tcPr>
        <w:tcBorders>
          <w:top w:val="none" w:sz="0" w:space="0" w:color="auto"/>
          <w:left w:val="none" w:sz="0" w:space="0" w:color="auto"/>
          <w:bottom w:val="single" w:sz="4" w:space="0" w:color="A0B7E1"/>
          <w:right w:val="none" w:sz="0" w:space="0" w:color="auto"/>
        </w:tcBorders>
        <w:shd w:val="clear" w:color="auto" w:fill="FFFFFF"/>
      </w:tcPr>
    </w:tblStylePr>
    <w:tblStylePr w:type="lastRow">
      <w:rPr>
        <w:b/>
        <w:color w:val="A0B7E1"/>
        <w:sz w:val="22"/>
        <w:szCs w:val="22"/>
      </w:rPr>
      <w:tblPr/>
      <w:tcPr>
        <w:tcBorders>
          <w:top w:val="single" w:sz="4" w:space="0" w:color="A0B7E1"/>
          <w:left w:val="none" w:sz="0" w:space="0" w:color="auto"/>
          <w:bottom w:val="none" w:sz="0" w:space="0" w:color="auto"/>
          <w:right w:val="none" w:sz="0" w:space="0" w:color="auto"/>
        </w:tcBorders>
        <w:shd w:val="clear" w:color="auto" w:fill="FFFFFF"/>
      </w:tcPr>
    </w:tblStylePr>
    <w:tblStylePr w:type="firstCol">
      <w:pPr>
        <w:jc w:val="right"/>
      </w:pPr>
      <w:rPr>
        <w:i/>
        <w:color w:val="A0B7E1"/>
        <w:sz w:val="22"/>
        <w:szCs w:val="22"/>
      </w:rPr>
      <w:tblPr/>
      <w:tcPr>
        <w:tcBorders>
          <w:top w:val="none" w:sz="0" w:space="0" w:color="auto"/>
          <w:left w:val="none" w:sz="0" w:space="0" w:color="auto"/>
          <w:bottom w:val="none" w:sz="0" w:space="0" w:color="auto"/>
          <w:right w:val="single" w:sz="4" w:space="0" w:color="A0B7E1"/>
        </w:tcBorders>
        <w:shd w:val="clear" w:color="auto" w:fill="auto"/>
      </w:tcPr>
    </w:tblStylePr>
    <w:tblStylePr w:type="lastCol">
      <w:rPr>
        <w:i/>
        <w:color w:val="A0B7E1"/>
        <w:sz w:val="22"/>
        <w:szCs w:val="22"/>
      </w:rPr>
      <w:tblPr/>
      <w:tcPr>
        <w:tcBorders>
          <w:top w:val="none" w:sz="0" w:space="0" w:color="auto"/>
          <w:left w:val="single" w:sz="4" w:space="0" w:color="A0B7E1"/>
          <w:bottom w:val="none" w:sz="0" w:space="0" w:color="auto"/>
          <w:right w:val="none" w:sz="0" w:space="0" w:color="auto"/>
        </w:tcBorders>
        <w:shd w:val="clear" w:color="auto" w:fill="auto"/>
      </w:tcPr>
    </w:tblStylePr>
    <w:tblStylePr w:type="band1Vert">
      <w:tblPr/>
      <w:tcPr>
        <w:shd w:val="clear" w:color="auto" w:fill="D8E2F3"/>
      </w:tcPr>
    </w:tblStylePr>
    <w:tblStylePr w:type="band1Horz">
      <w:rPr>
        <w:color w:val="A0B7E1"/>
        <w:sz w:val="22"/>
        <w:szCs w:val="22"/>
      </w:rPr>
      <w:tblPr/>
      <w:tcPr>
        <w:shd w:val="clear" w:color="auto" w:fill="D8E2F3"/>
      </w:tcPr>
    </w:tblStylePr>
    <w:tblStylePr w:type="band2Horz">
      <w:rPr>
        <w:color w:val="A0B7E1"/>
        <w:sz w:val="22"/>
        <w:szCs w:val="22"/>
      </w:rPr>
    </w:tblStylePr>
  </w:style>
  <w:style w:type="table" w:customStyle="1" w:styleId="GridTable7Colorful-Accent2112">
    <w:name w:val="Grid Table 7 Colorful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4B184"/>
        <w:right w:val="single" w:sz="4" w:space="0" w:color="F4B184"/>
        <w:insideH w:val="single" w:sz="4" w:space="0" w:color="F4B184"/>
        <w:insideV w:val="single" w:sz="4" w:space="0" w:color="F4B184"/>
      </w:tblBorders>
    </w:tblPr>
    <w:tblStylePr w:type="firstRow">
      <w:rPr>
        <w:b/>
        <w:color w:val="F4B184"/>
        <w:sz w:val="22"/>
        <w:szCs w:val="22"/>
      </w:rPr>
      <w:tblPr/>
      <w:tcPr>
        <w:tcBorders>
          <w:top w:val="none" w:sz="0" w:space="0" w:color="auto"/>
          <w:left w:val="none" w:sz="0" w:space="0" w:color="auto"/>
          <w:bottom w:val="single" w:sz="4" w:space="0" w:color="F4B184"/>
          <w:right w:val="none" w:sz="0" w:space="0" w:color="auto"/>
        </w:tcBorders>
        <w:shd w:val="clear" w:color="auto" w:fill="FFFFFF"/>
      </w:tcPr>
    </w:tblStylePr>
    <w:tblStylePr w:type="lastRow">
      <w:rPr>
        <w:b/>
        <w:color w:val="F4B184"/>
        <w:sz w:val="22"/>
        <w:szCs w:val="22"/>
      </w:rPr>
      <w:tblPr/>
      <w:tcPr>
        <w:tcBorders>
          <w:top w:val="single" w:sz="4" w:space="0" w:color="F4B184"/>
          <w:left w:val="none" w:sz="0" w:space="0" w:color="auto"/>
          <w:bottom w:val="none" w:sz="0" w:space="0" w:color="auto"/>
          <w:right w:val="none" w:sz="0" w:space="0" w:color="auto"/>
        </w:tcBorders>
        <w:shd w:val="clear" w:color="auto" w:fill="FFFFFF"/>
      </w:tcPr>
    </w:tblStylePr>
    <w:tblStylePr w:type="firstCol">
      <w:pPr>
        <w:jc w:val="right"/>
      </w:pPr>
      <w:rPr>
        <w:i/>
        <w:color w:val="F4B184"/>
        <w:sz w:val="22"/>
        <w:szCs w:val="22"/>
      </w:rPr>
      <w:tblPr/>
      <w:tcPr>
        <w:tcBorders>
          <w:top w:val="none" w:sz="0" w:space="0" w:color="auto"/>
          <w:left w:val="none" w:sz="0" w:space="0" w:color="auto"/>
          <w:bottom w:val="none" w:sz="0" w:space="0" w:color="auto"/>
          <w:right w:val="single" w:sz="4" w:space="0" w:color="F4B184"/>
        </w:tcBorders>
        <w:shd w:val="clear" w:color="auto" w:fill="auto"/>
      </w:tcPr>
    </w:tblStylePr>
    <w:tblStylePr w:type="lastCol">
      <w:rPr>
        <w:i/>
        <w:color w:val="F4B184"/>
        <w:sz w:val="22"/>
        <w:szCs w:val="22"/>
      </w:rPr>
      <w:tblPr/>
      <w:tcPr>
        <w:tcBorders>
          <w:top w:val="none" w:sz="0" w:space="0" w:color="auto"/>
          <w:left w:val="single" w:sz="4" w:space="0" w:color="F4B184"/>
          <w:bottom w:val="none" w:sz="0" w:space="0" w:color="auto"/>
          <w:right w:val="none" w:sz="0" w:space="0" w:color="auto"/>
        </w:tcBorders>
        <w:shd w:val="clear" w:color="auto" w:fill="auto"/>
      </w:tcPr>
    </w:tblStylePr>
    <w:tblStylePr w:type="band1Vert">
      <w:tblPr/>
      <w:tcPr>
        <w:shd w:val="clear" w:color="auto" w:fill="FBE5D6"/>
      </w:tcPr>
    </w:tblStylePr>
    <w:tblStylePr w:type="band1Horz">
      <w:rPr>
        <w:color w:val="F4B184"/>
        <w:sz w:val="22"/>
        <w:szCs w:val="22"/>
      </w:rPr>
      <w:tblPr/>
      <w:tcPr>
        <w:shd w:val="clear" w:color="auto" w:fill="FBE5D6"/>
      </w:tcPr>
    </w:tblStylePr>
    <w:tblStylePr w:type="band2Horz">
      <w:rPr>
        <w:color w:val="F4B184"/>
        <w:sz w:val="22"/>
        <w:szCs w:val="22"/>
      </w:rPr>
    </w:tblStylePr>
  </w:style>
  <w:style w:type="table" w:customStyle="1" w:styleId="GridTable7Colorful-Accent3112">
    <w:name w:val="Grid Table 7 Colorful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5A5A5"/>
        <w:right w:val="single" w:sz="4" w:space="0" w:color="A5A5A5"/>
        <w:insideH w:val="single" w:sz="4" w:space="0" w:color="A5A5A5"/>
        <w:insideV w:val="single" w:sz="4" w:space="0" w:color="A5A5A5"/>
      </w:tblBorders>
    </w:tblPr>
    <w:tblStylePr w:type="firstRow">
      <w:rPr>
        <w:b/>
        <w:color w:val="A5A5A5"/>
        <w:sz w:val="22"/>
        <w:szCs w:val="22"/>
      </w:rPr>
      <w:tblPr/>
      <w:tcPr>
        <w:tcBorders>
          <w:top w:val="none" w:sz="0" w:space="0" w:color="auto"/>
          <w:left w:val="none" w:sz="0" w:space="0" w:color="auto"/>
          <w:bottom w:val="single" w:sz="4" w:space="0" w:color="A5A5A5"/>
          <w:right w:val="none" w:sz="0" w:space="0" w:color="auto"/>
        </w:tcBorders>
        <w:shd w:val="clear" w:color="auto" w:fill="FFFFFF"/>
      </w:tcPr>
    </w:tblStylePr>
    <w:tblStylePr w:type="lastRow">
      <w:rPr>
        <w:b/>
        <w:color w:val="A5A5A5"/>
        <w:sz w:val="22"/>
        <w:szCs w:val="22"/>
      </w:rPr>
      <w:tblPr/>
      <w:tcPr>
        <w:tcBorders>
          <w:top w:val="single" w:sz="4" w:space="0" w:color="A5A5A5"/>
          <w:left w:val="none" w:sz="0" w:space="0" w:color="auto"/>
          <w:bottom w:val="none" w:sz="0" w:space="0" w:color="auto"/>
          <w:right w:val="none" w:sz="0" w:space="0" w:color="auto"/>
        </w:tcBorders>
        <w:shd w:val="clear" w:color="auto" w:fill="FFFFFF"/>
      </w:tcPr>
    </w:tblStylePr>
    <w:tblStylePr w:type="firstCol">
      <w:pPr>
        <w:jc w:val="right"/>
      </w:pPr>
      <w:rPr>
        <w:i/>
        <w:color w:val="A5A5A5"/>
        <w:sz w:val="22"/>
        <w:szCs w:val="22"/>
      </w:rPr>
      <w:tblPr/>
      <w:tcPr>
        <w:tcBorders>
          <w:top w:val="none" w:sz="0" w:space="0" w:color="auto"/>
          <w:left w:val="none" w:sz="0" w:space="0" w:color="auto"/>
          <w:bottom w:val="none" w:sz="0" w:space="0" w:color="auto"/>
          <w:right w:val="single" w:sz="4" w:space="0" w:color="A5A5A5"/>
        </w:tcBorders>
        <w:shd w:val="clear" w:color="auto" w:fill="auto"/>
      </w:tcPr>
    </w:tblStylePr>
    <w:tblStylePr w:type="lastCol">
      <w:rPr>
        <w:i/>
        <w:color w:val="A5A5A5"/>
        <w:sz w:val="22"/>
        <w:szCs w:val="22"/>
      </w:rPr>
      <w:tblPr/>
      <w:tcPr>
        <w:tcBorders>
          <w:top w:val="none" w:sz="0" w:space="0" w:color="auto"/>
          <w:left w:val="single" w:sz="4" w:space="0" w:color="A5A5A5"/>
          <w:bottom w:val="none" w:sz="0" w:space="0" w:color="auto"/>
          <w:right w:val="none" w:sz="0" w:space="0" w:color="auto"/>
        </w:tcBorders>
        <w:shd w:val="clear" w:color="auto" w:fill="auto"/>
      </w:tcPr>
    </w:tblStylePr>
    <w:tblStylePr w:type="band1Vert">
      <w:tblPr/>
      <w:tcPr>
        <w:shd w:val="clear" w:color="auto" w:fill="ECECEC"/>
      </w:tcPr>
    </w:tblStylePr>
    <w:tblStylePr w:type="band1Horz">
      <w:rPr>
        <w:color w:val="A5A5A5"/>
        <w:sz w:val="22"/>
        <w:szCs w:val="22"/>
      </w:rPr>
      <w:tblPr/>
      <w:tcPr>
        <w:shd w:val="clear" w:color="auto" w:fill="ECECEC"/>
      </w:tcPr>
    </w:tblStylePr>
    <w:tblStylePr w:type="band2Horz">
      <w:rPr>
        <w:color w:val="A5A5A5"/>
        <w:sz w:val="22"/>
        <w:szCs w:val="22"/>
      </w:rPr>
    </w:tblStylePr>
  </w:style>
  <w:style w:type="table" w:customStyle="1" w:styleId="GridTable7Colorful-Accent4112">
    <w:name w:val="Grid Table 7 Colorful -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FD865"/>
        <w:right w:val="single" w:sz="4" w:space="0" w:color="FFD865"/>
        <w:insideH w:val="single" w:sz="4" w:space="0" w:color="FFD865"/>
        <w:insideV w:val="single" w:sz="4" w:space="0" w:color="FFD865"/>
      </w:tblBorders>
    </w:tblPr>
    <w:tblStylePr w:type="firstRow">
      <w:rPr>
        <w:b/>
        <w:color w:val="FFD865"/>
        <w:sz w:val="22"/>
        <w:szCs w:val="22"/>
      </w:rPr>
      <w:tblPr/>
      <w:tcPr>
        <w:tcBorders>
          <w:top w:val="none" w:sz="0" w:space="0" w:color="auto"/>
          <w:left w:val="none" w:sz="0" w:space="0" w:color="auto"/>
          <w:bottom w:val="single" w:sz="4" w:space="0" w:color="FFD865"/>
          <w:right w:val="none" w:sz="0" w:space="0" w:color="auto"/>
        </w:tcBorders>
        <w:shd w:val="clear" w:color="auto" w:fill="FFFFFF"/>
      </w:tcPr>
    </w:tblStylePr>
    <w:tblStylePr w:type="lastRow">
      <w:rPr>
        <w:b/>
        <w:color w:val="FFD865"/>
        <w:sz w:val="22"/>
        <w:szCs w:val="22"/>
      </w:rPr>
      <w:tblPr/>
      <w:tcPr>
        <w:tcBorders>
          <w:top w:val="single" w:sz="4" w:space="0" w:color="FFD865"/>
          <w:left w:val="none" w:sz="0" w:space="0" w:color="auto"/>
          <w:bottom w:val="none" w:sz="0" w:space="0" w:color="auto"/>
          <w:right w:val="none" w:sz="0" w:space="0" w:color="auto"/>
        </w:tcBorders>
        <w:shd w:val="clear" w:color="auto" w:fill="FFFFFF"/>
      </w:tcPr>
    </w:tblStylePr>
    <w:tblStylePr w:type="firstCol">
      <w:pPr>
        <w:jc w:val="right"/>
      </w:pPr>
      <w:rPr>
        <w:i/>
        <w:color w:val="FFD865"/>
        <w:sz w:val="22"/>
        <w:szCs w:val="22"/>
      </w:rPr>
      <w:tblPr/>
      <w:tcPr>
        <w:tcBorders>
          <w:top w:val="none" w:sz="0" w:space="0" w:color="auto"/>
          <w:left w:val="none" w:sz="0" w:space="0" w:color="auto"/>
          <w:bottom w:val="none" w:sz="0" w:space="0" w:color="auto"/>
          <w:right w:val="single" w:sz="4" w:space="0" w:color="FFD865"/>
        </w:tcBorders>
        <w:shd w:val="clear" w:color="auto" w:fill="auto"/>
      </w:tcPr>
    </w:tblStylePr>
    <w:tblStylePr w:type="lastCol">
      <w:rPr>
        <w:i/>
        <w:color w:val="FFD865"/>
        <w:sz w:val="22"/>
        <w:szCs w:val="22"/>
      </w:rPr>
      <w:tblPr/>
      <w:tcPr>
        <w:tcBorders>
          <w:top w:val="none" w:sz="0" w:space="0" w:color="auto"/>
          <w:left w:val="single" w:sz="4" w:space="0" w:color="FFD865"/>
          <w:bottom w:val="none" w:sz="0" w:space="0" w:color="auto"/>
          <w:right w:val="none" w:sz="0" w:space="0" w:color="auto"/>
        </w:tcBorders>
        <w:shd w:val="clear" w:color="auto" w:fill="auto"/>
      </w:tcPr>
    </w:tblStylePr>
    <w:tblStylePr w:type="band1Vert">
      <w:tblPr/>
      <w:tcPr>
        <w:shd w:val="clear" w:color="auto" w:fill="FFF2CB"/>
      </w:tcPr>
    </w:tblStylePr>
    <w:tblStylePr w:type="band1Horz">
      <w:rPr>
        <w:color w:val="FFD865"/>
        <w:sz w:val="22"/>
        <w:szCs w:val="22"/>
      </w:rPr>
      <w:tblPr/>
      <w:tcPr>
        <w:shd w:val="clear" w:color="auto" w:fill="FFF2CB"/>
      </w:tcPr>
    </w:tblStylePr>
    <w:tblStylePr w:type="band2Horz">
      <w:rPr>
        <w:color w:val="FFD865"/>
        <w:sz w:val="22"/>
        <w:szCs w:val="22"/>
      </w:rPr>
    </w:tblStylePr>
  </w:style>
  <w:style w:type="table" w:customStyle="1" w:styleId="GridTable7Colorful-Accent5112">
    <w:name w:val="Grid Table 7 Colorful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2C6E7"/>
        <w:right w:val="single" w:sz="4" w:space="0" w:color="A2C6E7"/>
        <w:insideH w:val="single" w:sz="4" w:space="0" w:color="A2C6E7"/>
        <w:insideV w:val="single" w:sz="4" w:space="0" w:color="A2C6E7"/>
      </w:tblBorders>
    </w:tblPr>
    <w:tblStylePr w:type="firstRow">
      <w:rPr>
        <w:b/>
        <w:color w:val="245A8D"/>
        <w:sz w:val="22"/>
        <w:szCs w:val="22"/>
      </w:rPr>
      <w:tblPr/>
      <w:tcPr>
        <w:tcBorders>
          <w:top w:val="none" w:sz="0" w:space="0" w:color="auto"/>
          <w:left w:val="none" w:sz="0" w:space="0" w:color="auto"/>
          <w:bottom w:val="single" w:sz="4" w:space="0" w:color="A2C6E7"/>
          <w:right w:val="none" w:sz="0" w:space="0" w:color="auto"/>
        </w:tcBorders>
        <w:shd w:val="clear" w:color="auto" w:fill="FFFFFF"/>
      </w:tcPr>
    </w:tblStylePr>
    <w:tblStylePr w:type="lastRow">
      <w:rPr>
        <w:b/>
        <w:color w:val="245A8D"/>
        <w:sz w:val="22"/>
        <w:szCs w:val="22"/>
      </w:rPr>
      <w:tblPr/>
      <w:tcPr>
        <w:tcBorders>
          <w:top w:val="single" w:sz="4" w:space="0" w:color="A2C6E7"/>
          <w:left w:val="none" w:sz="0" w:space="0" w:color="auto"/>
          <w:bottom w:val="none" w:sz="0" w:space="0" w:color="auto"/>
          <w:right w:val="none" w:sz="0" w:space="0" w:color="auto"/>
        </w:tcBorders>
        <w:shd w:val="clear" w:color="auto" w:fill="FFFFFF"/>
      </w:tcPr>
    </w:tblStylePr>
    <w:tblStylePr w:type="firstCol">
      <w:pPr>
        <w:jc w:val="right"/>
      </w:pPr>
      <w:rPr>
        <w:i/>
        <w:color w:val="245A8D"/>
        <w:sz w:val="22"/>
        <w:szCs w:val="22"/>
      </w:rPr>
      <w:tblPr/>
      <w:tcPr>
        <w:tcBorders>
          <w:top w:val="none" w:sz="0" w:space="0" w:color="auto"/>
          <w:left w:val="none" w:sz="0" w:space="0" w:color="auto"/>
          <w:bottom w:val="none" w:sz="0" w:space="0" w:color="auto"/>
          <w:right w:val="single" w:sz="4" w:space="0" w:color="A2C6E7"/>
        </w:tcBorders>
        <w:shd w:val="clear" w:color="auto" w:fill="auto"/>
      </w:tcPr>
    </w:tblStylePr>
    <w:tblStylePr w:type="lastCol">
      <w:rPr>
        <w:i/>
        <w:color w:val="245A8D"/>
        <w:sz w:val="22"/>
        <w:szCs w:val="22"/>
      </w:rPr>
      <w:tblPr/>
      <w:tcPr>
        <w:tcBorders>
          <w:top w:val="none" w:sz="0" w:space="0" w:color="auto"/>
          <w:left w:val="single" w:sz="4" w:space="0" w:color="A2C6E7"/>
          <w:bottom w:val="none" w:sz="0" w:space="0" w:color="auto"/>
          <w:right w:val="none" w:sz="0" w:space="0" w:color="auto"/>
        </w:tcBorders>
        <w:shd w:val="clear" w:color="auto" w:fill="auto"/>
      </w:tcPr>
    </w:tblStylePr>
    <w:tblStylePr w:type="band1Vert">
      <w:tblPr/>
      <w:tcPr>
        <w:shd w:val="clear" w:color="auto" w:fill="DDEAF6"/>
      </w:tcPr>
    </w:tblStylePr>
    <w:tblStylePr w:type="band1Horz">
      <w:rPr>
        <w:color w:val="245A8D"/>
        <w:sz w:val="22"/>
        <w:szCs w:val="22"/>
      </w:rPr>
      <w:tblPr/>
      <w:tcPr>
        <w:shd w:val="clear" w:color="auto" w:fill="DDEAF6"/>
      </w:tcPr>
    </w:tblStylePr>
    <w:tblStylePr w:type="band2Horz">
      <w:rPr>
        <w:color w:val="245A8D"/>
        <w:sz w:val="22"/>
        <w:szCs w:val="22"/>
      </w:rPr>
    </w:tblStylePr>
  </w:style>
  <w:style w:type="table" w:customStyle="1" w:styleId="GridTable7Colorful-Accent6112">
    <w:name w:val="Grid Table 7 Colorful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DD394"/>
        <w:right w:val="single" w:sz="4" w:space="0" w:color="ADD394"/>
        <w:insideH w:val="single" w:sz="4" w:space="0" w:color="ADD394"/>
        <w:insideV w:val="single" w:sz="4" w:space="0" w:color="ADD394"/>
      </w:tblBorders>
    </w:tblPr>
    <w:tblStylePr w:type="firstRow">
      <w:rPr>
        <w:b/>
        <w:color w:val="416429"/>
        <w:sz w:val="22"/>
        <w:szCs w:val="22"/>
      </w:rPr>
      <w:tblPr/>
      <w:tcPr>
        <w:tcBorders>
          <w:top w:val="none" w:sz="0" w:space="0" w:color="auto"/>
          <w:left w:val="none" w:sz="0" w:space="0" w:color="auto"/>
          <w:bottom w:val="single" w:sz="4" w:space="0" w:color="ADD394"/>
          <w:right w:val="none" w:sz="0" w:space="0" w:color="auto"/>
        </w:tcBorders>
        <w:shd w:val="clear" w:color="auto" w:fill="FFFFFF"/>
      </w:tcPr>
    </w:tblStylePr>
    <w:tblStylePr w:type="lastRow">
      <w:rPr>
        <w:b/>
        <w:color w:val="416429"/>
        <w:sz w:val="22"/>
        <w:szCs w:val="22"/>
      </w:rPr>
      <w:tblPr/>
      <w:tcPr>
        <w:tcBorders>
          <w:top w:val="single" w:sz="4" w:space="0" w:color="ADD394"/>
          <w:left w:val="none" w:sz="0" w:space="0" w:color="auto"/>
          <w:bottom w:val="none" w:sz="0" w:space="0" w:color="auto"/>
          <w:right w:val="none" w:sz="0" w:space="0" w:color="auto"/>
        </w:tcBorders>
        <w:shd w:val="clear" w:color="auto" w:fill="FFFFFF"/>
      </w:tcPr>
    </w:tblStylePr>
    <w:tblStylePr w:type="firstCol">
      <w:pPr>
        <w:jc w:val="right"/>
      </w:pPr>
      <w:rPr>
        <w:i/>
        <w:color w:val="416429"/>
        <w:sz w:val="22"/>
        <w:szCs w:val="22"/>
      </w:rPr>
      <w:tblPr/>
      <w:tcPr>
        <w:tcBorders>
          <w:top w:val="none" w:sz="0" w:space="0" w:color="auto"/>
          <w:left w:val="none" w:sz="0" w:space="0" w:color="auto"/>
          <w:bottom w:val="none" w:sz="0" w:space="0" w:color="auto"/>
          <w:right w:val="single" w:sz="4" w:space="0" w:color="ADD394"/>
        </w:tcBorders>
        <w:shd w:val="clear" w:color="auto" w:fill="auto"/>
      </w:tcPr>
    </w:tblStylePr>
    <w:tblStylePr w:type="lastCol">
      <w:rPr>
        <w:i/>
        <w:color w:val="416429"/>
        <w:sz w:val="22"/>
        <w:szCs w:val="22"/>
      </w:rPr>
      <w:tblPr/>
      <w:tcPr>
        <w:tcBorders>
          <w:top w:val="none" w:sz="0" w:space="0" w:color="auto"/>
          <w:left w:val="single" w:sz="4" w:space="0" w:color="ADD394"/>
          <w:bottom w:val="none" w:sz="0" w:space="0" w:color="auto"/>
          <w:right w:val="none" w:sz="0" w:space="0" w:color="auto"/>
        </w:tcBorders>
        <w:shd w:val="clear" w:color="auto" w:fill="auto"/>
      </w:tcPr>
    </w:tblStylePr>
    <w:tblStylePr w:type="band1Vert">
      <w:tblPr/>
      <w:tcPr>
        <w:shd w:val="clear" w:color="auto" w:fill="E1EFD8"/>
      </w:tcPr>
    </w:tblStylePr>
    <w:tblStylePr w:type="band1Horz">
      <w:rPr>
        <w:color w:val="416429"/>
        <w:sz w:val="22"/>
        <w:szCs w:val="22"/>
      </w:rPr>
      <w:tblPr/>
      <w:tcPr>
        <w:shd w:val="clear" w:color="auto" w:fill="E1EFD8"/>
      </w:tcPr>
    </w:tblStylePr>
    <w:tblStylePr w:type="band2Horz">
      <w:rPr>
        <w:color w:val="416429"/>
        <w:sz w:val="22"/>
        <w:szCs w:val="22"/>
      </w:rPr>
    </w:tblStylePr>
  </w:style>
  <w:style w:type="table" w:customStyle="1" w:styleId="ListTable1Light-Accent1112">
    <w:name w:val="List Table 1 Light -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472C4"/>
          <w:right w:val="none" w:sz="0" w:space="0" w:color="auto"/>
        </w:tcBorders>
      </w:tcPr>
    </w:tblStylePr>
    <w:tblStylePr w:type="lastRow">
      <w:rPr>
        <w:b/>
        <w:color w:val="404040"/>
      </w:rPr>
      <w:tblPr/>
      <w:tcPr>
        <w:tcBorders>
          <w:top w:val="single" w:sz="4" w:space="0" w:color="4472C4"/>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CFDBF0"/>
      </w:tcPr>
    </w:tblStylePr>
    <w:tblStylePr w:type="band1Horz">
      <w:tblPr/>
      <w:tcPr>
        <w:shd w:val="clear" w:color="auto" w:fill="CFDBF0"/>
      </w:tcPr>
    </w:tblStylePr>
  </w:style>
  <w:style w:type="table" w:customStyle="1" w:styleId="ListTable1Light-Accent2112">
    <w:name w:val="List Table 1 Light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ED7D31"/>
          <w:right w:val="none" w:sz="0" w:space="0" w:color="auto"/>
        </w:tcBorders>
      </w:tcPr>
    </w:tblStylePr>
    <w:tblStylePr w:type="lastRow">
      <w:rPr>
        <w:b/>
        <w:color w:val="404040"/>
      </w:rPr>
      <w:tblPr/>
      <w:tcPr>
        <w:tcBorders>
          <w:top w:val="single" w:sz="4" w:space="0" w:color="ED7D31"/>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ADECB"/>
      </w:tcPr>
    </w:tblStylePr>
    <w:tblStylePr w:type="band1Horz">
      <w:tblPr/>
      <w:tcPr>
        <w:shd w:val="clear" w:color="auto" w:fill="FADECB"/>
      </w:tcPr>
    </w:tblStylePr>
  </w:style>
  <w:style w:type="table" w:customStyle="1" w:styleId="ListTable1Light-Accent3112">
    <w:name w:val="List Table 1 Light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A5A5A5"/>
          <w:right w:val="none" w:sz="0" w:space="0" w:color="auto"/>
        </w:tcBorders>
      </w:tcPr>
    </w:tblStylePr>
    <w:tblStylePr w:type="lastRow">
      <w:rPr>
        <w:b/>
        <w:color w:val="404040"/>
      </w:rPr>
      <w:tblPr/>
      <w:tcPr>
        <w:tcBorders>
          <w:top w:val="single" w:sz="4" w:space="0" w:color="A5A5A5"/>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8E8E8"/>
      </w:tcPr>
    </w:tblStylePr>
    <w:tblStylePr w:type="band1Horz">
      <w:tblPr/>
      <w:tcPr>
        <w:shd w:val="clear" w:color="auto" w:fill="E8E8E8"/>
      </w:tcPr>
    </w:tblStylePr>
  </w:style>
  <w:style w:type="table" w:customStyle="1" w:styleId="ListTable1Light-Accent4112">
    <w:name w:val="List Table 1 Light -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FFC000"/>
          <w:right w:val="none" w:sz="0" w:space="0" w:color="auto"/>
        </w:tcBorders>
      </w:tcPr>
    </w:tblStylePr>
    <w:tblStylePr w:type="lastRow">
      <w:rPr>
        <w:b/>
        <w:color w:val="404040"/>
      </w:rPr>
      <w:tblPr/>
      <w:tcPr>
        <w:tcBorders>
          <w:top w:val="single" w:sz="4" w:space="0" w:color="FFC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FEFBF"/>
      </w:tcPr>
    </w:tblStylePr>
    <w:tblStylePr w:type="band1Horz">
      <w:tblPr/>
      <w:tcPr>
        <w:shd w:val="clear" w:color="auto" w:fill="FFEFBF"/>
      </w:tcPr>
    </w:tblStylePr>
  </w:style>
  <w:style w:type="table" w:customStyle="1" w:styleId="ListTable1Light-Accent5112">
    <w:name w:val="List Table 1 Light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5B9BD5"/>
          <w:right w:val="none" w:sz="0" w:space="0" w:color="auto"/>
        </w:tcBorders>
      </w:tcPr>
    </w:tblStylePr>
    <w:tblStylePr w:type="lastRow">
      <w:rPr>
        <w:b/>
        <w:color w:val="404040"/>
      </w:rPr>
      <w:tblPr/>
      <w:tcPr>
        <w:tcBorders>
          <w:top w:val="single" w:sz="4" w:space="0" w:color="5B9BD5"/>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5E5F4"/>
      </w:tcPr>
    </w:tblStylePr>
    <w:tblStylePr w:type="band1Horz">
      <w:tblPr/>
      <w:tcPr>
        <w:shd w:val="clear" w:color="auto" w:fill="D5E5F4"/>
      </w:tcPr>
    </w:tblStylePr>
  </w:style>
  <w:style w:type="table" w:customStyle="1" w:styleId="ListTable1Light-Accent6112">
    <w:name w:val="List Table 1 Light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70AD47"/>
          <w:right w:val="none" w:sz="0" w:space="0" w:color="auto"/>
        </w:tcBorders>
      </w:tcPr>
    </w:tblStylePr>
    <w:tblStylePr w:type="lastRow">
      <w:rPr>
        <w:b/>
        <w:color w:val="404040"/>
      </w:rPr>
      <w:tblPr/>
      <w:tcPr>
        <w:tcBorders>
          <w:top w:val="single" w:sz="4" w:space="0" w:color="70AD47"/>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AEBCF"/>
      </w:tcPr>
    </w:tblStylePr>
    <w:tblStylePr w:type="band1Horz">
      <w:tblPr/>
      <w:tcPr>
        <w:shd w:val="clear" w:color="auto" w:fill="DAEBCF"/>
      </w:tcPr>
    </w:tblStylePr>
  </w:style>
  <w:style w:type="table" w:customStyle="1" w:styleId="ListTable2-Accent1112">
    <w:name w:val="List Table 2 -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5AFDD"/>
        <w:bottom w:val="single" w:sz="4" w:space="0" w:color="95AFDD"/>
        <w:insideH w:val="single" w:sz="4" w:space="0" w:color="95AFDD"/>
      </w:tblBorders>
    </w:tblPr>
    <w:tblStylePr w:type="firstRow">
      <w:rPr>
        <w:b/>
        <w:color w:val="404040"/>
        <w:sz w:val="22"/>
        <w:szCs w:val="22"/>
      </w:rPr>
      <w:tblPr/>
      <w:tcPr>
        <w:tcBorders>
          <w:top w:val="single" w:sz="4" w:space="0" w:color="95AFDD"/>
          <w:left w:val="none" w:sz="0" w:space="0" w:color="auto"/>
          <w:bottom w:val="single" w:sz="4" w:space="0" w:color="95AFDD"/>
          <w:right w:val="none" w:sz="0" w:space="0" w:color="auto"/>
        </w:tcBorders>
      </w:tcPr>
    </w:tblStylePr>
    <w:tblStylePr w:type="lastRow">
      <w:rPr>
        <w:b/>
        <w:color w:val="404040"/>
        <w:sz w:val="22"/>
        <w:szCs w:val="22"/>
      </w:rPr>
      <w:tblPr/>
      <w:tcPr>
        <w:tcBorders>
          <w:top w:val="single" w:sz="4" w:space="0" w:color="95AFDD"/>
          <w:left w:val="none" w:sz="0" w:space="0" w:color="auto"/>
          <w:bottom w:val="single" w:sz="4" w:space="0" w:color="95AFD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CFDBF0"/>
      </w:tcPr>
    </w:tblStylePr>
    <w:tblStylePr w:type="band1Horz">
      <w:rPr>
        <w:color w:val="404040"/>
        <w:sz w:val="22"/>
        <w:szCs w:val="22"/>
      </w:rPr>
      <w:tblPr/>
      <w:tcPr>
        <w:shd w:val="clear" w:color="auto" w:fill="CFDBF0"/>
      </w:tcPr>
    </w:tblStylePr>
  </w:style>
  <w:style w:type="table" w:customStyle="1" w:styleId="ListTable2-Accent2112">
    <w:name w:val="List Table 2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4B58A"/>
        <w:bottom w:val="single" w:sz="4" w:space="0" w:color="F4B58A"/>
        <w:insideH w:val="single" w:sz="4" w:space="0" w:color="F4B58A"/>
      </w:tblBorders>
    </w:tblPr>
    <w:tblStylePr w:type="firstRow">
      <w:rPr>
        <w:b/>
        <w:color w:val="404040"/>
        <w:sz w:val="22"/>
        <w:szCs w:val="22"/>
      </w:rPr>
      <w:tblPr/>
      <w:tcPr>
        <w:tcBorders>
          <w:top w:val="single" w:sz="4" w:space="0" w:color="F4B58A"/>
          <w:left w:val="none" w:sz="0" w:space="0" w:color="auto"/>
          <w:bottom w:val="single" w:sz="4" w:space="0" w:color="F4B58A"/>
          <w:right w:val="none" w:sz="0" w:space="0" w:color="auto"/>
        </w:tcBorders>
      </w:tcPr>
    </w:tblStylePr>
    <w:tblStylePr w:type="lastRow">
      <w:rPr>
        <w:b/>
        <w:color w:val="404040"/>
        <w:sz w:val="22"/>
        <w:szCs w:val="22"/>
      </w:rPr>
      <w:tblPr/>
      <w:tcPr>
        <w:tcBorders>
          <w:top w:val="single" w:sz="4" w:space="0" w:color="F4B58A"/>
          <w:left w:val="none" w:sz="0" w:space="0" w:color="auto"/>
          <w:bottom w:val="single" w:sz="4" w:space="0" w:color="F4B58A"/>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ADECB"/>
      </w:tcPr>
    </w:tblStylePr>
    <w:tblStylePr w:type="band1Horz">
      <w:rPr>
        <w:color w:val="404040"/>
        <w:sz w:val="22"/>
        <w:szCs w:val="22"/>
      </w:rPr>
      <w:tblPr/>
      <w:tcPr>
        <w:shd w:val="clear" w:color="auto" w:fill="FADECB"/>
      </w:tcPr>
    </w:tblStylePr>
  </w:style>
  <w:style w:type="table" w:customStyle="1" w:styleId="ListTable2-Accent3112">
    <w:name w:val="List Table 2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CCCCC"/>
        <w:bottom w:val="single" w:sz="4" w:space="0" w:color="CCCCCC"/>
        <w:insideH w:val="single" w:sz="4" w:space="0" w:color="CCCCCC"/>
      </w:tblBorders>
    </w:tblPr>
    <w:tblStylePr w:type="firstRow">
      <w:rPr>
        <w:b/>
        <w:color w:val="404040"/>
        <w:sz w:val="22"/>
        <w:szCs w:val="22"/>
      </w:rPr>
      <w:tblPr/>
      <w:tcPr>
        <w:tcBorders>
          <w:top w:val="single" w:sz="4" w:space="0" w:color="CCCCCC"/>
          <w:left w:val="none" w:sz="0" w:space="0" w:color="auto"/>
          <w:bottom w:val="single" w:sz="4" w:space="0" w:color="CCCCCC"/>
          <w:right w:val="none" w:sz="0" w:space="0" w:color="auto"/>
        </w:tcBorders>
      </w:tcPr>
    </w:tblStylePr>
    <w:tblStylePr w:type="lastRow">
      <w:rPr>
        <w:b/>
        <w:color w:val="404040"/>
        <w:sz w:val="22"/>
        <w:szCs w:val="22"/>
      </w:rPr>
      <w:tblPr/>
      <w:tcPr>
        <w:tcBorders>
          <w:top w:val="single" w:sz="4" w:space="0" w:color="CCCCCC"/>
          <w:left w:val="none" w:sz="0" w:space="0" w:color="auto"/>
          <w:bottom w:val="single" w:sz="4" w:space="0" w:color="CCCCCC"/>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8E8E8"/>
      </w:tcPr>
    </w:tblStylePr>
    <w:tblStylePr w:type="band1Horz">
      <w:rPr>
        <w:color w:val="404040"/>
        <w:sz w:val="22"/>
        <w:szCs w:val="22"/>
      </w:rPr>
      <w:tblPr/>
      <w:tcPr>
        <w:shd w:val="clear" w:color="auto" w:fill="E8E8E8"/>
      </w:tcPr>
    </w:tblStylePr>
  </w:style>
  <w:style w:type="table" w:customStyle="1" w:styleId="ListTable2-Accent4112">
    <w:name w:val="List Table 2 -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DB6F"/>
        <w:bottom w:val="single" w:sz="4" w:space="0" w:color="FFDB6F"/>
        <w:insideH w:val="single" w:sz="4" w:space="0" w:color="FFDB6F"/>
      </w:tblBorders>
    </w:tblPr>
    <w:tblStylePr w:type="firstRow">
      <w:rPr>
        <w:b/>
        <w:color w:val="404040"/>
        <w:sz w:val="22"/>
        <w:szCs w:val="22"/>
      </w:rPr>
      <w:tblPr/>
      <w:tcPr>
        <w:tcBorders>
          <w:top w:val="single" w:sz="4" w:space="0" w:color="FFDB6F"/>
          <w:left w:val="none" w:sz="0" w:space="0" w:color="auto"/>
          <w:bottom w:val="single" w:sz="4" w:space="0" w:color="FFDB6F"/>
          <w:right w:val="none" w:sz="0" w:space="0" w:color="auto"/>
        </w:tcBorders>
      </w:tcPr>
    </w:tblStylePr>
    <w:tblStylePr w:type="lastRow">
      <w:rPr>
        <w:b/>
        <w:color w:val="404040"/>
        <w:sz w:val="22"/>
        <w:szCs w:val="22"/>
      </w:rPr>
      <w:tblPr/>
      <w:tcPr>
        <w:tcBorders>
          <w:top w:val="single" w:sz="4" w:space="0" w:color="FFDB6F"/>
          <w:left w:val="none" w:sz="0" w:space="0" w:color="auto"/>
          <w:bottom w:val="single" w:sz="4" w:space="0" w:color="FFDB6F"/>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FEFBF"/>
      </w:tcPr>
    </w:tblStylePr>
    <w:tblStylePr w:type="band1Horz">
      <w:rPr>
        <w:color w:val="404040"/>
        <w:sz w:val="22"/>
        <w:szCs w:val="22"/>
      </w:rPr>
      <w:tblPr/>
      <w:tcPr>
        <w:shd w:val="clear" w:color="auto" w:fill="FFEFBF"/>
      </w:tcPr>
    </w:tblStylePr>
  </w:style>
  <w:style w:type="table" w:customStyle="1" w:styleId="ListTable2-Accent5112">
    <w:name w:val="List Table 2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2C6E7"/>
        <w:bottom w:val="single" w:sz="4" w:space="0" w:color="A2C6E7"/>
        <w:insideH w:val="single" w:sz="4" w:space="0" w:color="A2C6E7"/>
      </w:tblBorders>
    </w:tblPr>
    <w:tblStylePr w:type="firstRow">
      <w:rPr>
        <w:b/>
        <w:color w:val="404040"/>
        <w:sz w:val="22"/>
        <w:szCs w:val="22"/>
      </w:rPr>
      <w:tblPr/>
      <w:tcPr>
        <w:tcBorders>
          <w:top w:val="single" w:sz="4" w:space="0" w:color="A2C6E7"/>
          <w:left w:val="none" w:sz="0" w:space="0" w:color="auto"/>
          <w:bottom w:val="single" w:sz="4" w:space="0" w:color="A2C6E7"/>
          <w:right w:val="none" w:sz="0" w:space="0" w:color="auto"/>
        </w:tcBorders>
      </w:tcPr>
    </w:tblStylePr>
    <w:tblStylePr w:type="lastRow">
      <w:rPr>
        <w:b/>
        <w:color w:val="404040"/>
        <w:sz w:val="22"/>
        <w:szCs w:val="22"/>
      </w:rPr>
      <w:tblPr/>
      <w:tcPr>
        <w:tcBorders>
          <w:top w:val="single" w:sz="4" w:space="0" w:color="A2C6E7"/>
          <w:left w:val="none" w:sz="0" w:space="0" w:color="auto"/>
          <w:bottom w:val="single" w:sz="4" w:space="0" w:color="A2C6E7"/>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5E5F4"/>
      </w:tcPr>
    </w:tblStylePr>
    <w:tblStylePr w:type="band1Horz">
      <w:rPr>
        <w:color w:val="404040"/>
        <w:sz w:val="22"/>
        <w:szCs w:val="22"/>
      </w:rPr>
      <w:tblPr/>
      <w:tcPr>
        <w:shd w:val="clear" w:color="auto" w:fill="D5E5F4"/>
      </w:tcPr>
    </w:tblStylePr>
  </w:style>
  <w:style w:type="table" w:customStyle="1" w:styleId="ListTable2-Accent6112">
    <w:name w:val="List Table 2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DD394"/>
        <w:bottom w:val="single" w:sz="4" w:space="0" w:color="ADD394"/>
        <w:insideH w:val="single" w:sz="4" w:space="0" w:color="ADD394"/>
      </w:tblBorders>
    </w:tblPr>
    <w:tblStylePr w:type="firstRow">
      <w:rPr>
        <w:b/>
        <w:color w:val="404040"/>
        <w:sz w:val="22"/>
        <w:szCs w:val="22"/>
      </w:rPr>
      <w:tblPr/>
      <w:tcPr>
        <w:tcBorders>
          <w:top w:val="single" w:sz="4" w:space="0" w:color="ADD394"/>
          <w:left w:val="none" w:sz="0" w:space="0" w:color="auto"/>
          <w:bottom w:val="single" w:sz="4" w:space="0" w:color="ADD394"/>
          <w:right w:val="none" w:sz="0" w:space="0" w:color="auto"/>
        </w:tcBorders>
      </w:tcPr>
    </w:tblStylePr>
    <w:tblStylePr w:type="lastRow">
      <w:rPr>
        <w:b/>
        <w:color w:val="404040"/>
        <w:sz w:val="22"/>
        <w:szCs w:val="22"/>
      </w:rPr>
      <w:tblPr/>
      <w:tcPr>
        <w:tcBorders>
          <w:top w:val="single" w:sz="4" w:space="0" w:color="ADD394"/>
          <w:left w:val="none" w:sz="0" w:space="0" w:color="auto"/>
          <w:bottom w:val="single" w:sz="4" w:space="0" w:color="ADD394"/>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AEBCF"/>
      </w:tcPr>
    </w:tblStylePr>
    <w:tblStylePr w:type="band1Horz">
      <w:rPr>
        <w:color w:val="404040"/>
        <w:sz w:val="22"/>
        <w:szCs w:val="22"/>
      </w:rPr>
      <w:tblPr/>
      <w:tcPr>
        <w:shd w:val="clear" w:color="auto" w:fill="DAEBCF"/>
      </w:tcPr>
    </w:tblStylePr>
  </w:style>
  <w:style w:type="table" w:customStyle="1" w:styleId="ListTable3-Accent1112">
    <w:name w:val="List Table 3 -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color w:val="FFFFFF"/>
        <w:sz w:val="22"/>
        <w:szCs w:val="22"/>
      </w:rPr>
      <w:tblPr/>
      <w:tcPr>
        <w:shd w:val="clear" w:color="auto" w:fill="4472C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472C4"/>
          <w:right w:val="single" w:sz="4" w:space="0" w:color="4472C4"/>
        </w:tcBorders>
      </w:tcPr>
    </w:tblStylePr>
    <w:tblStylePr w:type="band1Horz">
      <w:rPr>
        <w:color w:val="404040"/>
        <w:sz w:val="22"/>
        <w:szCs w:val="22"/>
      </w:rPr>
      <w:tblPr/>
      <w:tcPr>
        <w:tcBorders>
          <w:top w:val="single" w:sz="4" w:space="0" w:color="4472C4"/>
          <w:bottom w:val="single" w:sz="4" w:space="0" w:color="4472C4"/>
        </w:tcBorders>
      </w:tcPr>
    </w:tblStylePr>
  </w:style>
  <w:style w:type="table" w:customStyle="1" w:styleId="ListTable3-Accent2112">
    <w:name w:val="List Table 3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4B184"/>
        <w:left w:val="single" w:sz="4" w:space="0" w:color="F4B184"/>
        <w:bottom w:val="single" w:sz="4" w:space="0" w:color="F4B184"/>
        <w:right w:val="single" w:sz="4" w:space="0" w:color="F4B184"/>
      </w:tblBorders>
    </w:tblPr>
    <w:tblStylePr w:type="firstRow">
      <w:rPr>
        <w:b/>
        <w:color w:val="FFFFFF"/>
        <w:sz w:val="22"/>
        <w:szCs w:val="22"/>
      </w:rPr>
      <w:tblPr/>
      <w:tcPr>
        <w:shd w:val="clear" w:color="auto" w:fill="F4B18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4B184"/>
          <w:right w:val="single" w:sz="4" w:space="0" w:color="F4B184"/>
        </w:tcBorders>
      </w:tcPr>
    </w:tblStylePr>
    <w:tblStylePr w:type="band1Horz">
      <w:rPr>
        <w:color w:val="404040"/>
        <w:sz w:val="22"/>
        <w:szCs w:val="22"/>
      </w:rPr>
      <w:tblPr/>
      <w:tcPr>
        <w:tcBorders>
          <w:top w:val="single" w:sz="4" w:space="0" w:color="F4B184"/>
          <w:bottom w:val="single" w:sz="4" w:space="0" w:color="F4B184"/>
        </w:tcBorders>
      </w:tcPr>
    </w:tblStylePr>
  </w:style>
  <w:style w:type="table" w:customStyle="1" w:styleId="ListTable3-Accent3112">
    <w:name w:val="List Table 3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9C9C9"/>
        <w:left w:val="single" w:sz="4" w:space="0" w:color="C9C9C9"/>
        <w:bottom w:val="single" w:sz="4" w:space="0" w:color="C9C9C9"/>
        <w:right w:val="single" w:sz="4" w:space="0" w:color="C9C9C9"/>
      </w:tblBorders>
    </w:tblPr>
    <w:tblStylePr w:type="firstRow">
      <w:rPr>
        <w:b/>
        <w:color w:val="FFFFFF"/>
        <w:sz w:val="22"/>
        <w:szCs w:val="22"/>
      </w:rPr>
      <w:tblPr/>
      <w:tcPr>
        <w:shd w:val="clear" w:color="auto" w:fill="C9C9C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C9C9C9"/>
          <w:right w:val="single" w:sz="4" w:space="0" w:color="C9C9C9"/>
        </w:tcBorders>
      </w:tcPr>
    </w:tblStylePr>
    <w:tblStylePr w:type="band1Horz">
      <w:rPr>
        <w:color w:val="404040"/>
        <w:sz w:val="22"/>
        <w:szCs w:val="22"/>
      </w:rPr>
      <w:tblPr/>
      <w:tcPr>
        <w:tcBorders>
          <w:top w:val="single" w:sz="4" w:space="0" w:color="C9C9C9"/>
          <w:bottom w:val="single" w:sz="4" w:space="0" w:color="C9C9C9"/>
        </w:tcBorders>
      </w:tcPr>
    </w:tblStylePr>
  </w:style>
  <w:style w:type="table" w:customStyle="1" w:styleId="ListTable3-Accent4112">
    <w:name w:val="List Table 3 -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D865"/>
        <w:left w:val="single" w:sz="4" w:space="0" w:color="FFD865"/>
        <w:bottom w:val="single" w:sz="4" w:space="0" w:color="FFD865"/>
        <w:right w:val="single" w:sz="4" w:space="0" w:color="FFD865"/>
      </w:tblBorders>
    </w:tblPr>
    <w:tblStylePr w:type="firstRow">
      <w:rPr>
        <w:b/>
        <w:color w:val="FFFFFF"/>
        <w:sz w:val="22"/>
        <w:szCs w:val="22"/>
      </w:rPr>
      <w:tblPr/>
      <w:tcPr>
        <w:shd w:val="clear" w:color="auto" w:fill="FFD86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FD865"/>
          <w:right w:val="single" w:sz="4" w:space="0" w:color="FFD865"/>
        </w:tcBorders>
      </w:tcPr>
    </w:tblStylePr>
    <w:tblStylePr w:type="band1Horz">
      <w:rPr>
        <w:color w:val="404040"/>
        <w:sz w:val="22"/>
        <w:szCs w:val="22"/>
      </w:rPr>
      <w:tblPr/>
      <w:tcPr>
        <w:tcBorders>
          <w:top w:val="single" w:sz="4" w:space="0" w:color="FFD865"/>
          <w:bottom w:val="single" w:sz="4" w:space="0" w:color="FFD865"/>
        </w:tcBorders>
      </w:tcPr>
    </w:tblStylePr>
  </w:style>
  <w:style w:type="table" w:customStyle="1" w:styleId="ListTable3-Accent5112">
    <w:name w:val="List Table 3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BC2E5"/>
        <w:left w:val="single" w:sz="4" w:space="0" w:color="9BC2E5"/>
        <w:bottom w:val="single" w:sz="4" w:space="0" w:color="9BC2E5"/>
        <w:right w:val="single" w:sz="4" w:space="0" w:color="9BC2E5"/>
      </w:tblBorders>
    </w:tblPr>
    <w:tblStylePr w:type="firstRow">
      <w:rPr>
        <w:b/>
        <w:color w:val="FFFFFF"/>
        <w:sz w:val="22"/>
        <w:szCs w:val="22"/>
      </w:rPr>
      <w:tblPr/>
      <w:tcPr>
        <w:shd w:val="clear" w:color="auto" w:fill="9BC2E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9BC2E5"/>
          <w:right w:val="single" w:sz="4" w:space="0" w:color="9BC2E5"/>
        </w:tcBorders>
      </w:tcPr>
    </w:tblStylePr>
    <w:tblStylePr w:type="band1Horz">
      <w:rPr>
        <w:color w:val="404040"/>
        <w:sz w:val="22"/>
        <w:szCs w:val="22"/>
      </w:rPr>
      <w:tblPr/>
      <w:tcPr>
        <w:tcBorders>
          <w:top w:val="single" w:sz="4" w:space="0" w:color="9BC2E5"/>
          <w:bottom w:val="single" w:sz="4" w:space="0" w:color="9BC2E5"/>
        </w:tcBorders>
      </w:tcPr>
    </w:tblStylePr>
  </w:style>
  <w:style w:type="table" w:customStyle="1" w:styleId="ListTable3-Accent6112">
    <w:name w:val="List Table 3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9D08E"/>
        <w:left w:val="single" w:sz="4" w:space="0" w:color="A9D08E"/>
        <w:bottom w:val="single" w:sz="4" w:space="0" w:color="A9D08E"/>
        <w:right w:val="single" w:sz="4" w:space="0" w:color="A9D08E"/>
      </w:tblBorders>
    </w:tblPr>
    <w:tblStylePr w:type="firstRow">
      <w:rPr>
        <w:b/>
        <w:color w:val="FFFFFF"/>
        <w:sz w:val="22"/>
        <w:szCs w:val="22"/>
      </w:rPr>
      <w:tblPr/>
      <w:tcPr>
        <w:shd w:val="clear" w:color="auto" w:fill="A9D08E"/>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A9D08E"/>
          <w:right w:val="single" w:sz="4" w:space="0" w:color="A9D08E"/>
        </w:tcBorders>
      </w:tcPr>
    </w:tblStylePr>
    <w:tblStylePr w:type="band1Horz">
      <w:rPr>
        <w:color w:val="404040"/>
        <w:sz w:val="22"/>
        <w:szCs w:val="22"/>
      </w:rPr>
      <w:tblPr/>
      <w:tcPr>
        <w:tcBorders>
          <w:top w:val="single" w:sz="4" w:space="0" w:color="A9D08E"/>
          <w:bottom w:val="single" w:sz="4" w:space="0" w:color="A9D08E"/>
        </w:tcBorders>
      </w:tcPr>
    </w:tblStylePr>
  </w:style>
  <w:style w:type="table" w:customStyle="1" w:styleId="ListTable4-Accent1112">
    <w:name w:val="List Table 4 -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5AFDD"/>
        <w:left w:val="single" w:sz="4" w:space="0" w:color="95AFDD"/>
        <w:bottom w:val="single" w:sz="4" w:space="0" w:color="95AFDD"/>
        <w:right w:val="single" w:sz="4" w:space="0" w:color="95AFDD"/>
        <w:insideH w:val="single" w:sz="4" w:space="0" w:color="95AFDD"/>
      </w:tblBorders>
    </w:tblPr>
    <w:tblStylePr w:type="firstRow">
      <w:rPr>
        <w:b/>
        <w:color w:val="FFFFFF"/>
        <w:sz w:val="22"/>
        <w:szCs w:val="22"/>
      </w:rPr>
      <w:tblPr/>
      <w:tcPr>
        <w:shd w:val="clear" w:color="auto" w:fill="4472C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CFDBF0"/>
      </w:tcPr>
    </w:tblStylePr>
    <w:tblStylePr w:type="band1Horz">
      <w:rPr>
        <w:color w:val="404040"/>
        <w:sz w:val="22"/>
        <w:szCs w:val="22"/>
      </w:rPr>
      <w:tblPr/>
      <w:tcPr>
        <w:shd w:val="clear" w:color="auto" w:fill="CFDBF0"/>
      </w:tcPr>
    </w:tblStylePr>
  </w:style>
  <w:style w:type="table" w:customStyle="1" w:styleId="ListTable4-Accent2112">
    <w:name w:val="List Table 4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4B58A"/>
        <w:left w:val="single" w:sz="4" w:space="0" w:color="F4B58A"/>
        <w:bottom w:val="single" w:sz="4" w:space="0" w:color="F4B58A"/>
        <w:right w:val="single" w:sz="4" w:space="0" w:color="F4B58A"/>
        <w:insideH w:val="single" w:sz="4" w:space="0" w:color="F4B58A"/>
      </w:tblBorders>
    </w:tblPr>
    <w:tblStylePr w:type="firstRow">
      <w:rPr>
        <w:b/>
        <w:color w:val="FFFFFF"/>
        <w:sz w:val="22"/>
        <w:szCs w:val="22"/>
      </w:rPr>
      <w:tblPr/>
      <w:tcPr>
        <w:shd w:val="clear" w:color="auto" w:fill="ED7D31"/>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ADECB"/>
      </w:tcPr>
    </w:tblStylePr>
    <w:tblStylePr w:type="band1Horz">
      <w:rPr>
        <w:color w:val="404040"/>
        <w:sz w:val="22"/>
        <w:szCs w:val="22"/>
      </w:rPr>
      <w:tblPr/>
      <w:tcPr>
        <w:shd w:val="clear" w:color="auto" w:fill="FADECB"/>
      </w:tcPr>
    </w:tblStylePr>
  </w:style>
  <w:style w:type="table" w:customStyle="1" w:styleId="ListTable4-Accent3112">
    <w:name w:val="List Table 4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CCCCC"/>
        <w:left w:val="single" w:sz="4" w:space="0" w:color="CCCCCC"/>
        <w:bottom w:val="single" w:sz="4" w:space="0" w:color="CCCCCC"/>
        <w:right w:val="single" w:sz="4" w:space="0" w:color="CCCCCC"/>
        <w:insideH w:val="single" w:sz="4" w:space="0" w:color="CCCCCC"/>
      </w:tblBorders>
    </w:tblPr>
    <w:tblStylePr w:type="firstRow">
      <w:rPr>
        <w:b/>
        <w:color w:val="FFFFFF"/>
        <w:sz w:val="22"/>
        <w:szCs w:val="22"/>
      </w:rPr>
      <w:tblPr/>
      <w:tcPr>
        <w:shd w:val="clear" w:color="auto" w:fill="A5A5A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8E8E8"/>
      </w:tcPr>
    </w:tblStylePr>
    <w:tblStylePr w:type="band1Horz">
      <w:rPr>
        <w:color w:val="404040"/>
        <w:sz w:val="22"/>
        <w:szCs w:val="22"/>
      </w:rPr>
      <w:tblPr/>
      <w:tcPr>
        <w:shd w:val="clear" w:color="auto" w:fill="E8E8E8"/>
      </w:tcPr>
    </w:tblStylePr>
  </w:style>
  <w:style w:type="table" w:customStyle="1" w:styleId="ListTable4-Accent4112">
    <w:name w:val="List Table 4 -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DB6F"/>
        <w:left w:val="single" w:sz="4" w:space="0" w:color="FFDB6F"/>
        <w:bottom w:val="single" w:sz="4" w:space="0" w:color="FFDB6F"/>
        <w:right w:val="single" w:sz="4" w:space="0" w:color="FFDB6F"/>
        <w:insideH w:val="single" w:sz="4" w:space="0" w:color="FFDB6F"/>
      </w:tblBorders>
    </w:tblPr>
    <w:tblStylePr w:type="firstRow">
      <w:rPr>
        <w:b/>
        <w:color w:val="FFFFFF"/>
        <w:sz w:val="22"/>
        <w:szCs w:val="22"/>
      </w:rPr>
      <w:tblPr/>
      <w:tcPr>
        <w:shd w:val="clear" w:color="auto" w:fill="FFC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EFBF"/>
      </w:tcPr>
    </w:tblStylePr>
    <w:tblStylePr w:type="band1Horz">
      <w:rPr>
        <w:color w:val="404040"/>
        <w:sz w:val="22"/>
        <w:szCs w:val="22"/>
      </w:rPr>
      <w:tblPr/>
      <w:tcPr>
        <w:shd w:val="clear" w:color="auto" w:fill="FFEFBF"/>
      </w:tcPr>
    </w:tblStylePr>
  </w:style>
  <w:style w:type="table" w:customStyle="1" w:styleId="ListTable4-Accent5112">
    <w:name w:val="List Table 4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2C6E7"/>
        <w:left w:val="single" w:sz="4" w:space="0" w:color="A2C6E7"/>
        <w:bottom w:val="single" w:sz="4" w:space="0" w:color="A2C6E7"/>
        <w:right w:val="single" w:sz="4" w:space="0" w:color="A2C6E7"/>
        <w:insideH w:val="single" w:sz="4" w:space="0" w:color="A2C6E7"/>
      </w:tblBorders>
    </w:tblPr>
    <w:tblStylePr w:type="firstRow">
      <w:rPr>
        <w:b/>
        <w:color w:val="FFFFFF"/>
        <w:sz w:val="22"/>
        <w:szCs w:val="22"/>
      </w:rPr>
      <w:tblPr/>
      <w:tcPr>
        <w:shd w:val="clear" w:color="auto" w:fill="5B9BD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5E5F4"/>
      </w:tcPr>
    </w:tblStylePr>
    <w:tblStylePr w:type="band1Horz">
      <w:rPr>
        <w:color w:val="404040"/>
        <w:sz w:val="22"/>
        <w:szCs w:val="22"/>
      </w:rPr>
      <w:tblPr/>
      <w:tcPr>
        <w:shd w:val="clear" w:color="auto" w:fill="D5E5F4"/>
      </w:tcPr>
    </w:tblStylePr>
  </w:style>
  <w:style w:type="table" w:customStyle="1" w:styleId="ListTable4-Accent6112">
    <w:name w:val="List Table 4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DD394"/>
        <w:left w:val="single" w:sz="4" w:space="0" w:color="ADD394"/>
        <w:bottom w:val="single" w:sz="4" w:space="0" w:color="ADD394"/>
        <w:right w:val="single" w:sz="4" w:space="0" w:color="ADD394"/>
        <w:insideH w:val="single" w:sz="4" w:space="0" w:color="ADD394"/>
      </w:tblBorders>
    </w:tblPr>
    <w:tblStylePr w:type="firstRow">
      <w:rPr>
        <w:b/>
        <w:color w:val="FFFFFF"/>
        <w:sz w:val="22"/>
        <w:szCs w:val="22"/>
      </w:rPr>
      <w:tblPr/>
      <w:tcPr>
        <w:shd w:val="clear" w:color="auto" w:fill="70AD47"/>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AEBCF"/>
      </w:tcPr>
    </w:tblStylePr>
    <w:tblStylePr w:type="band1Horz">
      <w:rPr>
        <w:color w:val="404040"/>
        <w:sz w:val="22"/>
        <w:szCs w:val="22"/>
      </w:rPr>
      <w:tblPr/>
      <w:tcPr>
        <w:shd w:val="clear" w:color="auto" w:fill="DAEBCF"/>
      </w:tcPr>
    </w:tblStylePr>
  </w:style>
  <w:style w:type="table" w:customStyle="1" w:styleId="ListTable5Dark-Accent1112">
    <w:name w:val="List Table 5 Dark -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4472C4"/>
        <w:left w:val="single" w:sz="36" w:space="0" w:color="4472C4"/>
        <w:bottom w:val="single" w:sz="36" w:space="0" w:color="4472C4"/>
        <w:right w:val="single" w:sz="36" w:space="0" w:color="4472C4"/>
      </w:tblBorders>
    </w:tblPr>
    <w:tblStylePr w:type="firstRow">
      <w:rPr>
        <w:b/>
        <w:color w:val="FFFFFF"/>
        <w:sz w:val="22"/>
        <w:szCs w:val="22"/>
      </w:rPr>
      <w:tblPr/>
      <w:tcPr>
        <w:tcBorders>
          <w:top w:val="single" w:sz="36" w:space="0" w:color="4472C4"/>
          <w:bottom w:val="single" w:sz="12" w:space="0" w:color="FFFFFF"/>
        </w:tcBorders>
        <w:shd w:val="clear" w:color="auto" w:fill="4472C4"/>
      </w:tcPr>
    </w:tblStylePr>
    <w:tblStylePr w:type="lastRow">
      <w:rPr>
        <w:b/>
        <w:color w:val="FFFFFF"/>
        <w:sz w:val="22"/>
        <w:szCs w:val="22"/>
      </w:rPr>
    </w:tblStylePr>
    <w:tblStylePr w:type="firstCol">
      <w:rPr>
        <w:b/>
        <w:color w:val="FFFFFF"/>
        <w:sz w:val="22"/>
        <w:szCs w:val="22"/>
      </w:rPr>
      <w:tblPr/>
      <w:tcPr>
        <w:tcBorders>
          <w:left w:val="single" w:sz="36" w:space="0" w:color="4472C4"/>
          <w:right w:val="single" w:sz="4" w:space="0" w:color="FFFFFF"/>
        </w:tcBorders>
      </w:tcPr>
    </w:tblStylePr>
    <w:tblStylePr w:type="lastCol">
      <w:tblPr/>
      <w:tcPr>
        <w:tcBorders>
          <w:left w:val="single" w:sz="4" w:space="0" w:color="FFFFFF"/>
          <w:right w:val="single" w:sz="36" w:space="0" w:color="4472C4"/>
        </w:tcBorders>
      </w:tcPr>
    </w:tblStylePr>
    <w:tblStylePr w:type="band1Vert">
      <w:tblPr/>
      <w:tcPr>
        <w:tcBorders>
          <w:left w:val="single" w:sz="4" w:space="0" w:color="FFFFFF"/>
          <w:right w:val="single" w:sz="4" w:space="0" w:color="FFFFFF"/>
        </w:tcBorders>
        <w:shd w:val="clear" w:color="auto" w:fill="4472C4"/>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472C4"/>
      </w:tcPr>
    </w:tblStylePr>
    <w:tblStylePr w:type="band2Horz">
      <w:tblPr/>
      <w:tcPr>
        <w:tcBorders>
          <w:top w:val="single" w:sz="4" w:space="0" w:color="FFFFFF"/>
          <w:bottom w:val="single" w:sz="4" w:space="0" w:color="FFFFFF"/>
        </w:tcBorders>
        <w:shd w:val="clear" w:color="auto" w:fill="4472C4"/>
      </w:tcPr>
    </w:tblStylePr>
  </w:style>
  <w:style w:type="table" w:customStyle="1" w:styleId="ListTable5Dark-Accent2112">
    <w:name w:val="List Table 5 Dark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F4B184"/>
        <w:left w:val="single" w:sz="36" w:space="0" w:color="F4B184"/>
        <w:bottom w:val="single" w:sz="36" w:space="0" w:color="F4B184"/>
        <w:right w:val="single" w:sz="36" w:space="0" w:color="F4B184"/>
      </w:tblBorders>
    </w:tblPr>
    <w:tblStylePr w:type="firstRow">
      <w:rPr>
        <w:b/>
        <w:color w:val="FFFFFF"/>
        <w:sz w:val="22"/>
        <w:szCs w:val="22"/>
      </w:rPr>
      <w:tblPr/>
      <w:tcPr>
        <w:tcBorders>
          <w:top w:val="single" w:sz="36" w:space="0" w:color="F4B184"/>
          <w:bottom w:val="single" w:sz="12" w:space="0" w:color="FFFFFF"/>
        </w:tcBorders>
        <w:shd w:val="clear" w:color="auto" w:fill="F4B184"/>
      </w:tcPr>
    </w:tblStylePr>
    <w:tblStylePr w:type="lastRow">
      <w:rPr>
        <w:b/>
        <w:color w:val="FFFFFF"/>
        <w:sz w:val="22"/>
        <w:szCs w:val="22"/>
      </w:rPr>
    </w:tblStylePr>
    <w:tblStylePr w:type="firstCol">
      <w:rPr>
        <w:b/>
        <w:color w:val="FFFFFF"/>
        <w:sz w:val="22"/>
        <w:szCs w:val="22"/>
      </w:rPr>
      <w:tblPr/>
      <w:tcPr>
        <w:tcBorders>
          <w:left w:val="single" w:sz="36" w:space="0" w:color="F4B184"/>
          <w:right w:val="single" w:sz="4" w:space="0" w:color="FFFFFF"/>
        </w:tcBorders>
      </w:tcPr>
    </w:tblStylePr>
    <w:tblStylePr w:type="lastCol">
      <w:tblPr/>
      <w:tcPr>
        <w:tcBorders>
          <w:left w:val="single" w:sz="4" w:space="0" w:color="FFFFFF"/>
          <w:right w:val="single" w:sz="36" w:space="0" w:color="F4B184"/>
        </w:tcBorders>
      </w:tcPr>
    </w:tblStylePr>
    <w:tblStylePr w:type="band1Vert">
      <w:tblPr/>
      <w:tcPr>
        <w:tcBorders>
          <w:left w:val="single" w:sz="4" w:space="0" w:color="FFFFFF"/>
          <w:right w:val="single" w:sz="4" w:space="0" w:color="FFFFFF"/>
        </w:tcBorders>
        <w:shd w:val="clear" w:color="auto" w:fill="F4B184"/>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4B184"/>
      </w:tcPr>
    </w:tblStylePr>
    <w:tblStylePr w:type="band2Horz">
      <w:tblPr/>
      <w:tcPr>
        <w:tcBorders>
          <w:top w:val="single" w:sz="4" w:space="0" w:color="FFFFFF"/>
          <w:bottom w:val="single" w:sz="4" w:space="0" w:color="FFFFFF"/>
        </w:tcBorders>
        <w:shd w:val="clear" w:color="auto" w:fill="F4B184"/>
      </w:tcPr>
    </w:tblStylePr>
  </w:style>
  <w:style w:type="table" w:customStyle="1" w:styleId="ListTable5Dark-Accent3112">
    <w:name w:val="List Table 5 Dark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C9C9C9"/>
        <w:left w:val="single" w:sz="36" w:space="0" w:color="C9C9C9"/>
        <w:bottom w:val="single" w:sz="36" w:space="0" w:color="C9C9C9"/>
        <w:right w:val="single" w:sz="36" w:space="0" w:color="C9C9C9"/>
      </w:tblBorders>
    </w:tblPr>
    <w:tblStylePr w:type="firstRow">
      <w:rPr>
        <w:b/>
        <w:color w:val="FFFFFF"/>
        <w:sz w:val="22"/>
        <w:szCs w:val="22"/>
      </w:rPr>
      <w:tblPr/>
      <w:tcPr>
        <w:tcBorders>
          <w:top w:val="single" w:sz="36" w:space="0" w:color="C9C9C9"/>
          <w:bottom w:val="single" w:sz="12" w:space="0" w:color="FFFFFF"/>
        </w:tcBorders>
        <w:shd w:val="clear" w:color="auto" w:fill="C9C9C9"/>
      </w:tcPr>
    </w:tblStylePr>
    <w:tblStylePr w:type="lastRow">
      <w:rPr>
        <w:b/>
        <w:color w:val="FFFFFF"/>
        <w:sz w:val="22"/>
        <w:szCs w:val="22"/>
      </w:rPr>
    </w:tblStylePr>
    <w:tblStylePr w:type="firstCol">
      <w:rPr>
        <w:b/>
        <w:color w:val="FFFFFF"/>
        <w:sz w:val="22"/>
        <w:szCs w:val="22"/>
      </w:rPr>
      <w:tblPr/>
      <w:tcPr>
        <w:tcBorders>
          <w:left w:val="single" w:sz="36" w:space="0" w:color="C9C9C9"/>
          <w:right w:val="single" w:sz="4" w:space="0" w:color="FFFFFF"/>
        </w:tcBorders>
      </w:tcPr>
    </w:tblStylePr>
    <w:tblStylePr w:type="lastCol">
      <w:tblPr/>
      <w:tcPr>
        <w:tcBorders>
          <w:left w:val="single" w:sz="4" w:space="0" w:color="FFFFFF"/>
          <w:right w:val="single" w:sz="36" w:space="0" w:color="C9C9C9"/>
        </w:tcBorders>
      </w:tcPr>
    </w:tblStylePr>
    <w:tblStylePr w:type="band1Vert">
      <w:tblPr/>
      <w:tcPr>
        <w:tcBorders>
          <w:left w:val="single" w:sz="4" w:space="0" w:color="FFFFFF"/>
          <w:right w:val="single" w:sz="4" w:space="0" w:color="FFFFFF"/>
        </w:tcBorders>
        <w:shd w:val="clear" w:color="auto" w:fill="C9C9C9"/>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9C9C9"/>
      </w:tcPr>
    </w:tblStylePr>
    <w:tblStylePr w:type="band2Horz">
      <w:tblPr/>
      <w:tcPr>
        <w:tcBorders>
          <w:top w:val="single" w:sz="4" w:space="0" w:color="FFFFFF"/>
          <w:bottom w:val="single" w:sz="4" w:space="0" w:color="FFFFFF"/>
        </w:tcBorders>
        <w:shd w:val="clear" w:color="auto" w:fill="C9C9C9"/>
      </w:tcPr>
    </w:tblStylePr>
  </w:style>
  <w:style w:type="table" w:customStyle="1" w:styleId="ListTable5Dark-Accent4112">
    <w:name w:val="List Table 5 Dark -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FFD865"/>
        <w:left w:val="single" w:sz="36" w:space="0" w:color="FFD865"/>
        <w:bottom w:val="single" w:sz="36" w:space="0" w:color="FFD865"/>
        <w:right w:val="single" w:sz="36" w:space="0" w:color="FFD865"/>
      </w:tblBorders>
    </w:tblPr>
    <w:tblStylePr w:type="firstRow">
      <w:rPr>
        <w:b/>
        <w:color w:val="FFFFFF"/>
        <w:sz w:val="22"/>
        <w:szCs w:val="22"/>
      </w:rPr>
      <w:tblPr/>
      <w:tcPr>
        <w:tcBorders>
          <w:top w:val="single" w:sz="36" w:space="0" w:color="FFD865"/>
          <w:bottom w:val="single" w:sz="12" w:space="0" w:color="FFFFFF"/>
        </w:tcBorders>
        <w:shd w:val="clear" w:color="auto" w:fill="FFD865"/>
      </w:tcPr>
    </w:tblStylePr>
    <w:tblStylePr w:type="lastRow">
      <w:rPr>
        <w:b/>
        <w:color w:val="FFFFFF"/>
        <w:sz w:val="22"/>
        <w:szCs w:val="22"/>
      </w:rPr>
    </w:tblStylePr>
    <w:tblStylePr w:type="firstCol">
      <w:rPr>
        <w:b/>
        <w:color w:val="FFFFFF"/>
        <w:sz w:val="22"/>
        <w:szCs w:val="22"/>
      </w:rPr>
      <w:tblPr/>
      <w:tcPr>
        <w:tcBorders>
          <w:left w:val="single" w:sz="36" w:space="0" w:color="FFD865"/>
          <w:right w:val="single" w:sz="4" w:space="0" w:color="FFFFFF"/>
        </w:tcBorders>
      </w:tcPr>
    </w:tblStylePr>
    <w:tblStylePr w:type="lastCol">
      <w:tblPr/>
      <w:tcPr>
        <w:tcBorders>
          <w:left w:val="single" w:sz="4" w:space="0" w:color="FFFFFF"/>
          <w:right w:val="single" w:sz="36" w:space="0" w:color="FFD865"/>
        </w:tcBorders>
      </w:tcPr>
    </w:tblStylePr>
    <w:tblStylePr w:type="band1Vert">
      <w:tblPr/>
      <w:tcPr>
        <w:tcBorders>
          <w:left w:val="single" w:sz="4" w:space="0" w:color="FFFFFF"/>
          <w:right w:val="single" w:sz="4" w:space="0" w:color="FFFFFF"/>
        </w:tcBorders>
        <w:shd w:val="clear" w:color="auto" w:fill="FFD86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FD865"/>
      </w:tcPr>
    </w:tblStylePr>
    <w:tblStylePr w:type="band2Horz">
      <w:tblPr/>
      <w:tcPr>
        <w:tcBorders>
          <w:top w:val="single" w:sz="4" w:space="0" w:color="FFFFFF"/>
          <w:bottom w:val="single" w:sz="4" w:space="0" w:color="FFFFFF"/>
        </w:tcBorders>
        <w:shd w:val="clear" w:color="auto" w:fill="FFD865"/>
      </w:tcPr>
    </w:tblStylePr>
  </w:style>
  <w:style w:type="table" w:customStyle="1" w:styleId="ListTable5Dark-Accent5112">
    <w:name w:val="List Table 5 Dark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9BC2E5"/>
        <w:left w:val="single" w:sz="36" w:space="0" w:color="9BC2E5"/>
        <w:bottom w:val="single" w:sz="36" w:space="0" w:color="9BC2E5"/>
        <w:right w:val="single" w:sz="36" w:space="0" w:color="9BC2E5"/>
      </w:tblBorders>
    </w:tblPr>
    <w:tblStylePr w:type="firstRow">
      <w:rPr>
        <w:b/>
        <w:color w:val="FFFFFF"/>
        <w:sz w:val="22"/>
        <w:szCs w:val="22"/>
      </w:rPr>
      <w:tblPr/>
      <w:tcPr>
        <w:tcBorders>
          <w:top w:val="single" w:sz="36" w:space="0" w:color="9BC2E5"/>
          <w:bottom w:val="single" w:sz="12" w:space="0" w:color="FFFFFF"/>
        </w:tcBorders>
        <w:shd w:val="clear" w:color="auto" w:fill="9BC2E5"/>
      </w:tcPr>
    </w:tblStylePr>
    <w:tblStylePr w:type="lastRow">
      <w:rPr>
        <w:b/>
        <w:color w:val="FFFFFF"/>
        <w:sz w:val="22"/>
        <w:szCs w:val="22"/>
      </w:rPr>
    </w:tblStylePr>
    <w:tblStylePr w:type="firstCol">
      <w:rPr>
        <w:b/>
        <w:color w:val="FFFFFF"/>
        <w:sz w:val="22"/>
        <w:szCs w:val="22"/>
      </w:rPr>
      <w:tblPr/>
      <w:tcPr>
        <w:tcBorders>
          <w:left w:val="single" w:sz="36" w:space="0" w:color="9BC2E5"/>
          <w:right w:val="single" w:sz="4" w:space="0" w:color="FFFFFF"/>
        </w:tcBorders>
      </w:tcPr>
    </w:tblStylePr>
    <w:tblStylePr w:type="lastCol">
      <w:tblPr/>
      <w:tcPr>
        <w:tcBorders>
          <w:left w:val="single" w:sz="4" w:space="0" w:color="FFFFFF"/>
          <w:right w:val="single" w:sz="36" w:space="0" w:color="9BC2E5"/>
        </w:tcBorders>
      </w:tcPr>
    </w:tblStylePr>
    <w:tblStylePr w:type="band1Vert">
      <w:tblPr/>
      <w:tcPr>
        <w:tcBorders>
          <w:left w:val="single" w:sz="4" w:space="0" w:color="FFFFFF"/>
          <w:right w:val="single" w:sz="4" w:space="0" w:color="FFFFFF"/>
        </w:tcBorders>
        <w:shd w:val="clear" w:color="auto" w:fill="9BC2E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BC2E5"/>
      </w:tcPr>
    </w:tblStylePr>
    <w:tblStylePr w:type="band2Horz">
      <w:tblPr/>
      <w:tcPr>
        <w:tcBorders>
          <w:top w:val="single" w:sz="4" w:space="0" w:color="FFFFFF"/>
          <w:bottom w:val="single" w:sz="4" w:space="0" w:color="FFFFFF"/>
        </w:tcBorders>
        <w:shd w:val="clear" w:color="auto" w:fill="9BC2E5"/>
      </w:tcPr>
    </w:tblStylePr>
  </w:style>
  <w:style w:type="table" w:customStyle="1" w:styleId="ListTable5Dark-Accent6112">
    <w:name w:val="List Table 5 Dark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A9D08E"/>
        <w:left w:val="single" w:sz="36" w:space="0" w:color="A9D08E"/>
        <w:bottom w:val="single" w:sz="36" w:space="0" w:color="A9D08E"/>
        <w:right w:val="single" w:sz="36" w:space="0" w:color="A9D08E"/>
      </w:tblBorders>
    </w:tblPr>
    <w:tblStylePr w:type="firstRow">
      <w:rPr>
        <w:b/>
        <w:color w:val="FFFFFF"/>
        <w:sz w:val="22"/>
        <w:szCs w:val="22"/>
      </w:rPr>
      <w:tblPr/>
      <w:tcPr>
        <w:tcBorders>
          <w:top w:val="single" w:sz="36" w:space="0" w:color="A9D08E"/>
          <w:bottom w:val="single" w:sz="12" w:space="0" w:color="FFFFFF"/>
        </w:tcBorders>
        <w:shd w:val="clear" w:color="auto" w:fill="A9D08E"/>
      </w:tcPr>
    </w:tblStylePr>
    <w:tblStylePr w:type="lastRow">
      <w:rPr>
        <w:b/>
        <w:color w:val="FFFFFF"/>
        <w:sz w:val="22"/>
        <w:szCs w:val="22"/>
      </w:rPr>
    </w:tblStylePr>
    <w:tblStylePr w:type="firstCol">
      <w:rPr>
        <w:b/>
        <w:color w:val="FFFFFF"/>
        <w:sz w:val="22"/>
        <w:szCs w:val="22"/>
      </w:rPr>
      <w:tblPr/>
      <w:tcPr>
        <w:tcBorders>
          <w:left w:val="single" w:sz="36" w:space="0" w:color="A9D08E"/>
          <w:right w:val="single" w:sz="4" w:space="0" w:color="FFFFFF"/>
        </w:tcBorders>
      </w:tcPr>
    </w:tblStylePr>
    <w:tblStylePr w:type="lastCol">
      <w:tblPr/>
      <w:tcPr>
        <w:tcBorders>
          <w:left w:val="single" w:sz="4" w:space="0" w:color="FFFFFF"/>
          <w:right w:val="single" w:sz="36" w:space="0" w:color="A9D08E"/>
        </w:tcBorders>
      </w:tcPr>
    </w:tblStylePr>
    <w:tblStylePr w:type="band1Vert">
      <w:tblPr/>
      <w:tcPr>
        <w:tcBorders>
          <w:left w:val="single" w:sz="4" w:space="0" w:color="FFFFFF"/>
          <w:right w:val="single" w:sz="4" w:space="0" w:color="FFFFFF"/>
        </w:tcBorders>
        <w:shd w:val="clear" w:color="auto" w:fill="A9D08E"/>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A9D08E"/>
      </w:tcPr>
    </w:tblStylePr>
    <w:tblStylePr w:type="band2Horz">
      <w:tblPr/>
      <w:tcPr>
        <w:tcBorders>
          <w:top w:val="single" w:sz="4" w:space="0" w:color="FFFFFF"/>
          <w:bottom w:val="single" w:sz="4" w:space="0" w:color="FFFFFF"/>
        </w:tcBorders>
        <w:shd w:val="clear" w:color="auto" w:fill="A9D08E"/>
      </w:tcPr>
    </w:tblStylePr>
  </w:style>
  <w:style w:type="table" w:customStyle="1" w:styleId="ListTable6Colorful-Accent1112">
    <w:name w:val="List Table 6 Colorful -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4472C4"/>
        <w:bottom w:val="single" w:sz="4" w:space="0" w:color="4472C4"/>
      </w:tblBorders>
    </w:tblPr>
    <w:tblStylePr w:type="firstRow">
      <w:rPr>
        <w:b/>
        <w:color w:val="254175"/>
      </w:rPr>
      <w:tblPr/>
      <w:tcPr>
        <w:tcBorders>
          <w:bottom w:val="single" w:sz="4" w:space="0" w:color="4472C4"/>
        </w:tcBorders>
      </w:tcPr>
    </w:tblStylePr>
    <w:tblStylePr w:type="lastRow">
      <w:rPr>
        <w:b/>
        <w:color w:val="254175"/>
      </w:rPr>
      <w:tblPr/>
      <w:tcPr>
        <w:tcBorders>
          <w:top w:val="single" w:sz="4" w:space="0" w:color="4472C4"/>
        </w:tcBorders>
      </w:tcPr>
    </w:tblStylePr>
    <w:tblStylePr w:type="firstCol">
      <w:rPr>
        <w:b/>
        <w:color w:val="254175"/>
      </w:rPr>
    </w:tblStylePr>
    <w:tblStylePr w:type="lastCol">
      <w:rPr>
        <w:b/>
        <w:color w:val="254175"/>
      </w:rPr>
    </w:tblStylePr>
    <w:tblStylePr w:type="band1Vert">
      <w:tblPr/>
      <w:tcPr>
        <w:shd w:val="clear" w:color="auto" w:fill="CFDBF0"/>
      </w:tcPr>
    </w:tblStylePr>
    <w:tblStylePr w:type="band1Horz">
      <w:rPr>
        <w:color w:val="254175"/>
        <w:sz w:val="22"/>
        <w:szCs w:val="22"/>
      </w:rPr>
      <w:tblPr/>
      <w:tcPr>
        <w:shd w:val="clear" w:color="auto" w:fill="CFDBF0"/>
      </w:tcPr>
    </w:tblStylePr>
    <w:tblStylePr w:type="band2Horz">
      <w:rPr>
        <w:color w:val="254175"/>
        <w:sz w:val="22"/>
        <w:szCs w:val="22"/>
      </w:rPr>
    </w:tblStylePr>
  </w:style>
  <w:style w:type="table" w:customStyle="1" w:styleId="ListTable6Colorful-Accent2112">
    <w:name w:val="List Table 6 Colorful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4B184"/>
        <w:bottom w:val="single" w:sz="4" w:space="0" w:color="F4B184"/>
      </w:tblBorders>
    </w:tblPr>
    <w:tblStylePr w:type="firstRow">
      <w:rPr>
        <w:b/>
        <w:color w:val="F4B184"/>
      </w:rPr>
      <w:tblPr/>
      <w:tcPr>
        <w:tcBorders>
          <w:bottom w:val="single" w:sz="4" w:space="0" w:color="F4B184"/>
        </w:tcBorders>
      </w:tcPr>
    </w:tblStylePr>
    <w:tblStylePr w:type="lastRow">
      <w:rPr>
        <w:b/>
        <w:color w:val="F4B184"/>
      </w:rPr>
      <w:tblPr/>
      <w:tcPr>
        <w:tcBorders>
          <w:top w:val="single" w:sz="4" w:space="0" w:color="F4B184"/>
        </w:tcBorders>
      </w:tcPr>
    </w:tblStylePr>
    <w:tblStylePr w:type="firstCol">
      <w:rPr>
        <w:b/>
        <w:color w:val="F4B184"/>
      </w:rPr>
    </w:tblStylePr>
    <w:tblStylePr w:type="lastCol">
      <w:rPr>
        <w:b/>
        <w:color w:val="F4B184"/>
      </w:rPr>
    </w:tblStylePr>
    <w:tblStylePr w:type="band1Vert">
      <w:tblPr/>
      <w:tcPr>
        <w:shd w:val="clear" w:color="auto" w:fill="FADECB"/>
      </w:tcPr>
    </w:tblStylePr>
    <w:tblStylePr w:type="band1Horz">
      <w:rPr>
        <w:color w:val="F4B184"/>
        <w:sz w:val="22"/>
        <w:szCs w:val="22"/>
      </w:rPr>
      <w:tblPr/>
      <w:tcPr>
        <w:shd w:val="clear" w:color="auto" w:fill="FADECB"/>
      </w:tcPr>
    </w:tblStylePr>
    <w:tblStylePr w:type="band2Horz">
      <w:rPr>
        <w:color w:val="F4B184"/>
        <w:sz w:val="22"/>
        <w:szCs w:val="22"/>
      </w:rPr>
    </w:tblStylePr>
  </w:style>
  <w:style w:type="table" w:customStyle="1" w:styleId="ListTable6Colorful-Accent3112">
    <w:name w:val="List Table 6 Colorful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9C9C9"/>
        <w:bottom w:val="single" w:sz="4" w:space="0" w:color="C9C9C9"/>
      </w:tblBorders>
    </w:tblPr>
    <w:tblStylePr w:type="firstRow">
      <w:rPr>
        <w:b/>
        <w:color w:val="C9C9C9"/>
      </w:rPr>
      <w:tblPr/>
      <w:tcPr>
        <w:tcBorders>
          <w:bottom w:val="single" w:sz="4" w:space="0" w:color="C9C9C9"/>
        </w:tcBorders>
      </w:tcPr>
    </w:tblStylePr>
    <w:tblStylePr w:type="lastRow">
      <w:rPr>
        <w:b/>
        <w:color w:val="C9C9C9"/>
      </w:rPr>
      <w:tblPr/>
      <w:tcPr>
        <w:tcBorders>
          <w:top w:val="single" w:sz="4" w:space="0" w:color="C9C9C9"/>
        </w:tcBorders>
      </w:tcPr>
    </w:tblStylePr>
    <w:tblStylePr w:type="firstCol">
      <w:rPr>
        <w:b/>
        <w:color w:val="C9C9C9"/>
      </w:rPr>
    </w:tblStylePr>
    <w:tblStylePr w:type="lastCol">
      <w:rPr>
        <w:b/>
        <w:color w:val="C9C9C9"/>
      </w:rPr>
    </w:tblStylePr>
    <w:tblStylePr w:type="band1Vert">
      <w:tblPr/>
      <w:tcPr>
        <w:shd w:val="clear" w:color="auto" w:fill="E8E8E8"/>
      </w:tcPr>
    </w:tblStylePr>
    <w:tblStylePr w:type="band1Horz">
      <w:rPr>
        <w:color w:val="C9C9C9"/>
        <w:sz w:val="22"/>
        <w:szCs w:val="22"/>
      </w:rPr>
      <w:tblPr/>
      <w:tcPr>
        <w:shd w:val="clear" w:color="auto" w:fill="E8E8E8"/>
      </w:tcPr>
    </w:tblStylePr>
    <w:tblStylePr w:type="band2Horz">
      <w:rPr>
        <w:color w:val="C9C9C9"/>
        <w:sz w:val="22"/>
        <w:szCs w:val="22"/>
      </w:rPr>
    </w:tblStylePr>
  </w:style>
  <w:style w:type="table" w:customStyle="1" w:styleId="ListTable6Colorful-Accent4112">
    <w:name w:val="List Table 6 Colorful -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D865"/>
        <w:bottom w:val="single" w:sz="4" w:space="0" w:color="FFD865"/>
      </w:tblBorders>
    </w:tblPr>
    <w:tblStylePr w:type="firstRow">
      <w:rPr>
        <w:b/>
        <w:color w:val="FFD865"/>
      </w:rPr>
      <w:tblPr/>
      <w:tcPr>
        <w:tcBorders>
          <w:bottom w:val="single" w:sz="4" w:space="0" w:color="FFD865"/>
        </w:tcBorders>
      </w:tcPr>
    </w:tblStylePr>
    <w:tblStylePr w:type="lastRow">
      <w:rPr>
        <w:b/>
        <w:color w:val="FFD865"/>
      </w:rPr>
      <w:tblPr/>
      <w:tcPr>
        <w:tcBorders>
          <w:top w:val="single" w:sz="4" w:space="0" w:color="FFD865"/>
        </w:tcBorders>
      </w:tcPr>
    </w:tblStylePr>
    <w:tblStylePr w:type="firstCol">
      <w:rPr>
        <w:b/>
        <w:color w:val="FFD865"/>
      </w:rPr>
    </w:tblStylePr>
    <w:tblStylePr w:type="lastCol">
      <w:rPr>
        <w:b/>
        <w:color w:val="FFD865"/>
      </w:rPr>
    </w:tblStylePr>
    <w:tblStylePr w:type="band1Vert">
      <w:tblPr/>
      <w:tcPr>
        <w:shd w:val="clear" w:color="auto" w:fill="FFEFBF"/>
      </w:tcPr>
    </w:tblStylePr>
    <w:tblStylePr w:type="band1Horz">
      <w:rPr>
        <w:color w:val="FFD865"/>
        <w:sz w:val="22"/>
        <w:szCs w:val="22"/>
      </w:rPr>
      <w:tblPr/>
      <w:tcPr>
        <w:shd w:val="clear" w:color="auto" w:fill="FFEFBF"/>
      </w:tcPr>
    </w:tblStylePr>
    <w:tblStylePr w:type="band2Horz">
      <w:rPr>
        <w:color w:val="FFD865"/>
        <w:sz w:val="22"/>
        <w:szCs w:val="22"/>
      </w:rPr>
    </w:tblStylePr>
  </w:style>
  <w:style w:type="table" w:customStyle="1" w:styleId="ListTable6Colorful-Accent5112">
    <w:name w:val="List Table 6 Colorful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BC2E5"/>
        <w:bottom w:val="single" w:sz="4" w:space="0" w:color="9BC2E5"/>
      </w:tblBorders>
    </w:tblPr>
    <w:tblStylePr w:type="firstRow">
      <w:rPr>
        <w:b/>
        <w:color w:val="9BC2E5"/>
      </w:rPr>
      <w:tblPr/>
      <w:tcPr>
        <w:tcBorders>
          <w:bottom w:val="single" w:sz="4" w:space="0" w:color="9BC2E5"/>
        </w:tcBorders>
      </w:tcPr>
    </w:tblStylePr>
    <w:tblStylePr w:type="lastRow">
      <w:rPr>
        <w:b/>
        <w:color w:val="9BC2E5"/>
      </w:rPr>
      <w:tblPr/>
      <w:tcPr>
        <w:tcBorders>
          <w:top w:val="single" w:sz="4" w:space="0" w:color="9BC2E5"/>
        </w:tcBorders>
      </w:tcPr>
    </w:tblStylePr>
    <w:tblStylePr w:type="firstCol">
      <w:rPr>
        <w:b/>
        <w:color w:val="9BC2E5"/>
      </w:rPr>
    </w:tblStylePr>
    <w:tblStylePr w:type="lastCol">
      <w:rPr>
        <w:b/>
        <w:color w:val="9BC2E5"/>
      </w:rPr>
    </w:tblStylePr>
    <w:tblStylePr w:type="band1Vert">
      <w:tblPr/>
      <w:tcPr>
        <w:shd w:val="clear" w:color="auto" w:fill="D5E5F4"/>
      </w:tcPr>
    </w:tblStylePr>
    <w:tblStylePr w:type="band1Horz">
      <w:rPr>
        <w:color w:val="9BC2E5"/>
        <w:sz w:val="22"/>
        <w:szCs w:val="22"/>
      </w:rPr>
      <w:tblPr/>
      <w:tcPr>
        <w:shd w:val="clear" w:color="auto" w:fill="D5E5F4"/>
      </w:tcPr>
    </w:tblStylePr>
    <w:tblStylePr w:type="band2Horz">
      <w:rPr>
        <w:color w:val="9BC2E5"/>
        <w:sz w:val="22"/>
        <w:szCs w:val="22"/>
      </w:rPr>
    </w:tblStylePr>
  </w:style>
  <w:style w:type="table" w:customStyle="1" w:styleId="ListTable6Colorful-Accent6112">
    <w:name w:val="List Table 6 Colorful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9D08E"/>
        <w:bottom w:val="single" w:sz="4" w:space="0" w:color="A9D08E"/>
      </w:tblBorders>
    </w:tblPr>
    <w:tblStylePr w:type="firstRow">
      <w:rPr>
        <w:b/>
        <w:color w:val="A9D08E"/>
      </w:rPr>
      <w:tblPr/>
      <w:tcPr>
        <w:tcBorders>
          <w:bottom w:val="single" w:sz="4" w:space="0" w:color="A9D08E"/>
        </w:tcBorders>
      </w:tcPr>
    </w:tblStylePr>
    <w:tblStylePr w:type="lastRow">
      <w:rPr>
        <w:b/>
        <w:color w:val="A9D08E"/>
      </w:rPr>
      <w:tblPr/>
      <w:tcPr>
        <w:tcBorders>
          <w:top w:val="single" w:sz="4" w:space="0" w:color="A9D08E"/>
        </w:tcBorders>
      </w:tcPr>
    </w:tblStylePr>
    <w:tblStylePr w:type="firstCol">
      <w:rPr>
        <w:b/>
        <w:color w:val="A9D08E"/>
      </w:rPr>
    </w:tblStylePr>
    <w:tblStylePr w:type="lastCol">
      <w:rPr>
        <w:b/>
        <w:color w:val="A9D08E"/>
      </w:rPr>
    </w:tblStylePr>
    <w:tblStylePr w:type="band1Vert">
      <w:tblPr/>
      <w:tcPr>
        <w:shd w:val="clear" w:color="auto" w:fill="DAEBCF"/>
      </w:tcPr>
    </w:tblStylePr>
    <w:tblStylePr w:type="band1Horz">
      <w:rPr>
        <w:color w:val="A9D08E"/>
        <w:sz w:val="22"/>
        <w:szCs w:val="22"/>
      </w:rPr>
      <w:tblPr/>
      <w:tcPr>
        <w:shd w:val="clear" w:color="auto" w:fill="DAEBCF"/>
      </w:tcPr>
    </w:tblStylePr>
    <w:tblStylePr w:type="band2Horz">
      <w:rPr>
        <w:color w:val="A9D08E"/>
        <w:sz w:val="22"/>
        <w:szCs w:val="22"/>
      </w:rPr>
    </w:tblStylePr>
  </w:style>
  <w:style w:type="table" w:customStyle="1" w:styleId="ListTable7Colorful-Accent1112">
    <w:name w:val="List Table 7 Colorful -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4472C4"/>
      </w:tblBorders>
    </w:tblPr>
    <w:tblStylePr w:type="firstRow">
      <w:rPr>
        <w:i/>
        <w:color w:val="254175"/>
        <w:sz w:val="22"/>
        <w:szCs w:val="22"/>
      </w:rPr>
      <w:tblPr/>
      <w:tcPr>
        <w:tcBorders>
          <w:top w:val="none" w:sz="0" w:space="0" w:color="auto"/>
          <w:left w:val="none" w:sz="0" w:space="0" w:color="auto"/>
          <w:bottom w:val="single" w:sz="4" w:space="0" w:color="4472C4"/>
          <w:right w:val="none" w:sz="0" w:space="0" w:color="auto"/>
        </w:tcBorders>
        <w:shd w:val="clear" w:color="auto" w:fill="FFFFFF"/>
      </w:tcPr>
    </w:tblStylePr>
    <w:tblStylePr w:type="lastRow">
      <w:rPr>
        <w:i/>
        <w:color w:val="254175"/>
        <w:sz w:val="22"/>
        <w:szCs w:val="22"/>
      </w:rPr>
      <w:tblPr/>
      <w:tcPr>
        <w:tcBorders>
          <w:top w:val="single" w:sz="4" w:space="0" w:color="4472C4"/>
          <w:left w:val="none" w:sz="0" w:space="0" w:color="auto"/>
          <w:bottom w:val="none" w:sz="0" w:space="0" w:color="auto"/>
          <w:right w:val="none" w:sz="0" w:space="0" w:color="auto"/>
        </w:tcBorders>
        <w:shd w:val="clear" w:color="auto" w:fill="FFFFFF"/>
      </w:tcPr>
    </w:tblStylePr>
    <w:tblStylePr w:type="firstCol">
      <w:pPr>
        <w:jc w:val="right"/>
      </w:pPr>
      <w:rPr>
        <w:i/>
        <w:color w:val="254175"/>
        <w:sz w:val="22"/>
        <w:szCs w:val="22"/>
      </w:rPr>
      <w:tblPr/>
      <w:tcPr>
        <w:tcBorders>
          <w:top w:val="none" w:sz="0" w:space="0" w:color="auto"/>
          <w:left w:val="none" w:sz="0" w:space="0" w:color="auto"/>
          <w:bottom w:val="none" w:sz="0" w:space="0" w:color="auto"/>
          <w:right w:val="single" w:sz="4" w:space="0" w:color="4472C4"/>
        </w:tcBorders>
        <w:shd w:val="clear" w:color="auto" w:fill="auto"/>
      </w:tcPr>
    </w:tblStylePr>
    <w:tblStylePr w:type="lastCol">
      <w:rPr>
        <w:i/>
        <w:color w:val="254175"/>
        <w:sz w:val="22"/>
        <w:szCs w:val="22"/>
      </w:rPr>
      <w:tblPr/>
      <w:tcPr>
        <w:tcBorders>
          <w:top w:val="none" w:sz="0" w:space="0" w:color="auto"/>
          <w:left w:val="single" w:sz="4" w:space="0" w:color="4472C4"/>
          <w:bottom w:val="none" w:sz="0" w:space="0" w:color="auto"/>
          <w:right w:val="none" w:sz="0" w:space="0" w:color="auto"/>
        </w:tcBorders>
        <w:shd w:val="clear" w:color="auto" w:fill="auto"/>
      </w:tcPr>
    </w:tblStylePr>
    <w:tblStylePr w:type="band1Vert">
      <w:tblPr/>
      <w:tcPr>
        <w:shd w:val="clear" w:color="auto" w:fill="CFDBF0"/>
      </w:tcPr>
    </w:tblStylePr>
    <w:tblStylePr w:type="band1Horz">
      <w:rPr>
        <w:color w:val="254175"/>
        <w:sz w:val="22"/>
        <w:szCs w:val="22"/>
      </w:rPr>
      <w:tblPr/>
      <w:tcPr>
        <w:shd w:val="clear" w:color="auto" w:fill="CFDBF0"/>
      </w:tcPr>
    </w:tblStylePr>
    <w:tblStylePr w:type="band2Horz">
      <w:rPr>
        <w:color w:val="254175"/>
        <w:sz w:val="22"/>
        <w:szCs w:val="22"/>
      </w:rPr>
    </w:tblStylePr>
  </w:style>
  <w:style w:type="table" w:customStyle="1" w:styleId="ListTable7Colorful-Accent2112">
    <w:name w:val="List Table 7 Colorful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F4B184"/>
      </w:tblBorders>
    </w:tblPr>
    <w:tblStylePr w:type="firstRow">
      <w:rPr>
        <w:i/>
        <w:color w:val="F4B184"/>
        <w:sz w:val="22"/>
        <w:szCs w:val="22"/>
      </w:rPr>
      <w:tblPr/>
      <w:tcPr>
        <w:tcBorders>
          <w:top w:val="none" w:sz="0" w:space="0" w:color="auto"/>
          <w:left w:val="none" w:sz="0" w:space="0" w:color="auto"/>
          <w:bottom w:val="single" w:sz="4" w:space="0" w:color="F4B184"/>
          <w:right w:val="none" w:sz="0" w:space="0" w:color="auto"/>
        </w:tcBorders>
        <w:shd w:val="clear" w:color="auto" w:fill="FFFFFF"/>
      </w:tcPr>
    </w:tblStylePr>
    <w:tblStylePr w:type="lastRow">
      <w:rPr>
        <w:i/>
        <w:color w:val="F4B184"/>
        <w:sz w:val="22"/>
        <w:szCs w:val="22"/>
      </w:rPr>
      <w:tblPr/>
      <w:tcPr>
        <w:tcBorders>
          <w:top w:val="single" w:sz="4" w:space="0" w:color="F4B184"/>
          <w:left w:val="none" w:sz="0" w:space="0" w:color="auto"/>
          <w:bottom w:val="none" w:sz="0" w:space="0" w:color="auto"/>
          <w:right w:val="none" w:sz="0" w:space="0" w:color="auto"/>
        </w:tcBorders>
        <w:shd w:val="clear" w:color="auto" w:fill="FFFFFF"/>
      </w:tcPr>
    </w:tblStylePr>
    <w:tblStylePr w:type="firstCol">
      <w:pPr>
        <w:jc w:val="right"/>
      </w:pPr>
      <w:rPr>
        <w:i/>
        <w:color w:val="F4B184"/>
        <w:sz w:val="22"/>
        <w:szCs w:val="22"/>
      </w:rPr>
      <w:tblPr/>
      <w:tcPr>
        <w:tcBorders>
          <w:top w:val="none" w:sz="0" w:space="0" w:color="auto"/>
          <w:left w:val="none" w:sz="0" w:space="0" w:color="auto"/>
          <w:bottom w:val="none" w:sz="0" w:space="0" w:color="auto"/>
          <w:right w:val="single" w:sz="4" w:space="0" w:color="F4B184"/>
        </w:tcBorders>
        <w:shd w:val="clear" w:color="auto" w:fill="auto"/>
      </w:tcPr>
    </w:tblStylePr>
    <w:tblStylePr w:type="lastCol">
      <w:rPr>
        <w:i/>
        <w:color w:val="F4B184"/>
        <w:sz w:val="22"/>
        <w:szCs w:val="22"/>
      </w:rPr>
      <w:tblPr/>
      <w:tcPr>
        <w:tcBorders>
          <w:top w:val="none" w:sz="0" w:space="0" w:color="auto"/>
          <w:left w:val="single" w:sz="4" w:space="0" w:color="F4B184"/>
          <w:bottom w:val="none" w:sz="0" w:space="0" w:color="auto"/>
          <w:right w:val="none" w:sz="0" w:space="0" w:color="auto"/>
        </w:tcBorders>
        <w:shd w:val="clear" w:color="auto" w:fill="auto"/>
      </w:tcPr>
    </w:tblStylePr>
    <w:tblStylePr w:type="band1Vert">
      <w:tblPr/>
      <w:tcPr>
        <w:shd w:val="clear" w:color="auto" w:fill="FADECB"/>
      </w:tcPr>
    </w:tblStylePr>
    <w:tblStylePr w:type="band1Horz">
      <w:rPr>
        <w:color w:val="F4B184"/>
        <w:sz w:val="22"/>
        <w:szCs w:val="22"/>
      </w:rPr>
      <w:tblPr/>
      <w:tcPr>
        <w:shd w:val="clear" w:color="auto" w:fill="FADECB"/>
      </w:tcPr>
    </w:tblStylePr>
    <w:tblStylePr w:type="band2Horz">
      <w:rPr>
        <w:color w:val="F4B184"/>
        <w:sz w:val="22"/>
        <w:szCs w:val="22"/>
      </w:rPr>
    </w:tblStylePr>
  </w:style>
  <w:style w:type="table" w:customStyle="1" w:styleId="ListTable7Colorful-Accent3112">
    <w:name w:val="List Table 7 Colorful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C9C9C9"/>
      </w:tblBorders>
    </w:tblPr>
    <w:tblStylePr w:type="firstRow">
      <w:rPr>
        <w:i/>
        <w:color w:val="C9C9C9"/>
        <w:sz w:val="22"/>
        <w:szCs w:val="22"/>
      </w:rPr>
      <w:tblPr/>
      <w:tcPr>
        <w:tcBorders>
          <w:top w:val="none" w:sz="0" w:space="0" w:color="auto"/>
          <w:left w:val="none" w:sz="0" w:space="0" w:color="auto"/>
          <w:bottom w:val="single" w:sz="4" w:space="0" w:color="C9C9C9"/>
          <w:right w:val="none" w:sz="0" w:space="0" w:color="auto"/>
        </w:tcBorders>
        <w:shd w:val="clear" w:color="auto" w:fill="FFFFFF"/>
      </w:tcPr>
    </w:tblStylePr>
    <w:tblStylePr w:type="lastRow">
      <w:rPr>
        <w:i/>
        <w:color w:val="C9C9C9"/>
        <w:sz w:val="22"/>
        <w:szCs w:val="22"/>
      </w:rPr>
      <w:tblPr/>
      <w:tcPr>
        <w:tcBorders>
          <w:top w:val="single" w:sz="4" w:space="0" w:color="C9C9C9"/>
          <w:left w:val="none" w:sz="0" w:space="0" w:color="auto"/>
          <w:bottom w:val="none" w:sz="0" w:space="0" w:color="auto"/>
          <w:right w:val="none" w:sz="0" w:space="0" w:color="auto"/>
        </w:tcBorders>
        <w:shd w:val="clear" w:color="auto" w:fill="FFFFFF"/>
      </w:tcPr>
    </w:tblStylePr>
    <w:tblStylePr w:type="firstCol">
      <w:pPr>
        <w:jc w:val="right"/>
      </w:pPr>
      <w:rPr>
        <w:i/>
        <w:color w:val="C9C9C9"/>
        <w:sz w:val="22"/>
        <w:szCs w:val="22"/>
      </w:rPr>
      <w:tblPr/>
      <w:tcPr>
        <w:tcBorders>
          <w:top w:val="none" w:sz="0" w:space="0" w:color="auto"/>
          <w:left w:val="none" w:sz="0" w:space="0" w:color="auto"/>
          <w:bottom w:val="none" w:sz="0" w:space="0" w:color="auto"/>
          <w:right w:val="single" w:sz="4" w:space="0" w:color="C9C9C9"/>
        </w:tcBorders>
        <w:shd w:val="clear" w:color="auto" w:fill="auto"/>
      </w:tcPr>
    </w:tblStylePr>
    <w:tblStylePr w:type="lastCol">
      <w:rPr>
        <w:i/>
        <w:color w:val="C9C9C9"/>
        <w:sz w:val="22"/>
        <w:szCs w:val="22"/>
      </w:rPr>
      <w:tblPr/>
      <w:tcPr>
        <w:tcBorders>
          <w:top w:val="none" w:sz="0" w:space="0" w:color="auto"/>
          <w:left w:val="single" w:sz="4" w:space="0" w:color="C9C9C9"/>
          <w:bottom w:val="none" w:sz="0" w:space="0" w:color="auto"/>
          <w:right w:val="none" w:sz="0" w:space="0" w:color="auto"/>
        </w:tcBorders>
        <w:shd w:val="clear" w:color="auto" w:fill="auto"/>
      </w:tcPr>
    </w:tblStylePr>
    <w:tblStylePr w:type="band1Vert">
      <w:tblPr/>
      <w:tcPr>
        <w:shd w:val="clear" w:color="auto" w:fill="E8E8E8"/>
      </w:tcPr>
    </w:tblStylePr>
    <w:tblStylePr w:type="band1Horz">
      <w:rPr>
        <w:color w:val="C9C9C9"/>
        <w:sz w:val="22"/>
        <w:szCs w:val="22"/>
      </w:rPr>
      <w:tblPr/>
      <w:tcPr>
        <w:shd w:val="clear" w:color="auto" w:fill="E8E8E8"/>
      </w:tcPr>
    </w:tblStylePr>
    <w:tblStylePr w:type="band2Horz">
      <w:rPr>
        <w:color w:val="C9C9C9"/>
        <w:sz w:val="22"/>
        <w:szCs w:val="22"/>
      </w:rPr>
    </w:tblStylePr>
  </w:style>
  <w:style w:type="table" w:customStyle="1" w:styleId="ListTable7Colorful-Accent4112">
    <w:name w:val="List Table 7 Colorful -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FFD865"/>
      </w:tblBorders>
    </w:tblPr>
    <w:tblStylePr w:type="firstRow">
      <w:rPr>
        <w:i/>
        <w:color w:val="FFD865"/>
        <w:sz w:val="22"/>
        <w:szCs w:val="22"/>
      </w:rPr>
      <w:tblPr/>
      <w:tcPr>
        <w:tcBorders>
          <w:top w:val="none" w:sz="0" w:space="0" w:color="auto"/>
          <w:left w:val="none" w:sz="0" w:space="0" w:color="auto"/>
          <w:bottom w:val="single" w:sz="4" w:space="0" w:color="FFD865"/>
          <w:right w:val="none" w:sz="0" w:space="0" w:color="auto"/>
        </w:tcBorders>
        <w:shd w:val="clear" w:color="auto" w:fill="FFFFFF"/>
      </w:tcPr>
    </w:tblStylePr>
    <w:tblStylePr w:type="lastRow">
      <w:rPr>
        <w:i/>
        <w:color w:val="FFD865"/>
        <w:sz w:val="22"/>
        <w:szCs w:val="22"/>
      </w:rPr>
      <w:tblPr/>
      <w:tcPr>
        <w:tcBorders>
          <w:top w:val="single" w:sz="4" w:space="0" w:color="FFD865"/>
          <w:left w:val="none" w:sz="0" w:space="0" w:color="auto"/>
          <w:bottom w:val="none" w:sz="0" w:space="0" w:color="auto"/>
          <w:right w:val="none" w:sz="0" w:space="0" w:color="auto"/>
        </w:tcBorders>
        <w:shd w:val="clear" w:color="auto" w:fill="FFFFFF"/>
      </w:tcPr>
    </w:tblStylePr>
    <w:tblStylePr w:type="firstCol">
      <w:pPr>
        <w:jc w:val="right"/>
      </w:pPr>
      <w:rPr>
        <w:i/>
        <w:color w:val="FFD865"/>
        <w:sz w:val="22"/>
        <w:szCs w:val="22"/>
      </w:rPr>
      <w:tblPr/>
      <w:tcPr>
        <w:tcBorders>
          <w:top w:val="none" w:sz="0" w:space="0" w:color="auto"/>
          <w:left w:val="none" w:sz="0" w:space="0" w:color="auto"/>
          <w:bottom w:val="none" w:sz="0" w:space="0" w:color="auto"/>
          <w:right w:val="single" w:sz="4" w:space="0" w:color="FFD865"/>
        </w:tcBorders>
        <w:shd w:val="clear" w:color="auto" w:fill="auto"/>
      </w:tcPr>
    </w:tblStylePr>
    <w:tblStylePr w:type="lastCol">
      <w:rPr>
        <w:i/>
        <w:color w:val="FFD865"/>
        <w:sz w:val="22"/>
        <w:szCs w:val="22"/>
      </w:rPr>
      <w:tblPr/>
      <w:tcPr>
        <w:tcBorders>
          <w:top w:val="none" w:sz="0" w:space="0" w:color="auto"/>
          <w:left w:val="single" w:sz="4" w:space="0" w:color="FFD865"/>
          <w:bottom w:val="none" w:sz="0" w:space="0" w:color="auto"/>
          <w:right w:val="none" w:sz="0" w:space="0" w:color="auto"/>
        </w:tcBorders>
        <w:shd w:val="clear" w:color="auto" w:fill="auto"/>
      </w:tcPr>
    </w:tblStylePr>
    <w:tblStylePr w:type="band1Vert">
      <w:tblPr/>
      <w:tcPr>
        <w:shd w:val="clear" w:color="auto" w:fill="FFEFBF"/>
      </w:tcPr>
    </w:tblStylePr>
    <w:tblStylePr w:type="band1Horz">
      <w:rPr>
        <w:color w:val="FFD865"/>
        <w:sz w:val="22"/>
        <w:szCs w:val="22"/>
      </w:rPr>
      <w:tblPr/>
      <w:tcPr>
        <w:shd w:val="clear" w:color="auto" w:fill="FFEFBF"/>
      </w:tcPr>
    </w:tblStylePr>
    <w:tblStylePr w:type="band2Horz">
      <w:rPr>
        <w:color w:val="FFD865"/>
        <w:sz w:val="22"/>
        <w:szCs w:val="22"/>
      </w:rPr>
    </w:tblStylePr>
  </w:style>
  <w:style w:type="table" w:customStyle="1" w:styleId="ListTable7Colorful-Accent5112">
    <w:name w:val="List Table 7 Colorful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9BC2E5"/>
      </w:tblBorders>
    </w:tblPr>
    <w:tblStylePr w:type="firstRow">
      <w:rPr>
        <w:i/>
        <w:color w:val="9BC2E5"/>
        <w:sz w:val="22"/>
        <w:szCs w:val="22"/>
      </w:rPr>
      <w:tblPr/>
      <w:tcPr>
        <w:tcBorders>
          <w:top w:val="none" w:sz="0" w:space="0" w:color="auto"/>
          <w:left w:val="none" w:sz="0" w:space="0" w:color="auto"/>
          <w:bottom w:val="single" w:sz="4" w:space="0" w:color="9BC2E5"/>
          <w:right w:val="none" w:sz="0" w:space="0" w:color="auto"/>
        </w:tcBorders>
        <w:shd w:val="clear" w:color="auto" w:fill="FFFFFF"/>
      </w:tcPr>
    </w:tblStylePr>
    <w:tblStylePr w:type="lastRow">
      <w:rPr>
        <w:i/>
        <w:color w:val="9BC2E5"/>
        <w:sz w:val="22"/>
        <w:szCs w:val="22"/>
      </w:rPr>
      <w:tblPr/>
      <w:tcPr>
        <w:tcBorders>
          <w:top w:val="single" w:sz="4" w:space="0" w:color="9BC2E5"/>
          <w:left w:val="none" w:sz="0" w:space="0" w:color="auto"/>
          <w:bottom w:val="none" w:sz="0" w:space="0" w:color="auto"/>
          <w:right w:val="none" w:sz="0" w:space="0" w:color="auto"/>
        </w:tcBorders>
        <w:shd w:val="clear" w:color="auto" w:fill="FFFFFF"/>
      </w:tcPr>
    </w:tblStylePr>
    <w:tblStylePr w:type="firstCol">
      <w:pPr>
        <w:jc w:val="right"/>
      </w:pPr>
      <w:rPr>
        <w:i/>
        <w:color w:val="9BC2E5"/>
        <w:sz w:val="22"/>
        <w:szCs w:val="22"/>
      </w:rPr>
      <w:tblPr/>
      <w:tcPr>
        <w:tcBorders>
          <w:top w:val="none" w:sz="0" w:space="0" w:color="auto"/>
          <w:left w:val="none" w:sz="0" w:space="0" w:color="auto"/>
          <w:bottom w:val="none" w:sz="0" w:space="0" w:color="auto"/>
          <w:right w:val="single" w:sz="4" w:space="0" w:color="9BC2E5"/>
        </w:tcBorders>
        <w:shd w:val="clear" w:color="auto" w:fill="auto"/>
      </w:tcPr>
    </w:tblStylePr>
    <w:tblStylePr w:type="lastCol">
      <w:rPr>
        <w:i/>
        <w:color w:val="9BC2E5"/>
        <w:sz w:val="22"/>
        <w:szCs w:val="22"/>
      </w:rPr>
      <w:tblPr/>
      <w:tcPr>
        <w:tcBorders>
          <w:top w:val="none" w:sz="0" w:space="0" w:color="auto"/>
          <w:left w:val="single" w:sz="4" w:space="0" w:color="9BC2E5"/>
          <w:bottom w:val="none" w:sz="0" w:space="0" w:color="auto"/>
          <w:right w:val="none" w:sz="0" w:space="0" w:color="auto"/>
        </w:tcBorders>
        <w:shd w:val="clear" w:color="auto" w:fill="auto"/>
      </w:tcPr>
    </w:tblStylePr>
    <w:tblStylePr w:type="band1Vert">
      <w:tblPr/>
      <w:tcPr>
        <w:shd w:val="clear" w:color="auto" w:fill="D5E5F4"/>
      </w:tcPr>
    </w:tblStylePr>
    <w:tblStylePr w:type="band1Horz">
      <w:rPr>
        <w:color w:val="9BC2E5"/>
        <w:sz w:val="22"/>
        <w:szCs w:val="22"/>
      </w:rPr>
      <w:tblPr/>
      <w:tcPr>
        <w:shd w:val="clear" w:color="auto" w:fill="D5E5F4"/>
      </w:tcPr>
    </w:tblStylePr>
    <w:tblStylePr w:type="band2Horz">
      <w:rPr>
        <w:color w:val="9BC2E5"/>
        <w:sz w:val="22"/>
        <w:szCs w:val="22"/>
      </w:rPr>
    </w:tblStylePr>
  </w:style>
  <w:style w:type="table" w:customStyle="1" w:styleId="ListTable7Colorful-Accent6112">
    <w:name w:val="List Table 7 Colorful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A9D08E"/>
      </w:tblBorders>
    </w:tblPr>
    <w:tblStylePr w:type="firstRow">
      <w:rPr>
        <w:i/>
        <w:color w:val="A9D08E"/>
        <w:sz w:val="22"/>
        <w:szCs w:val="22"/>
      </w:rPr>
      <w:tblPr/>
      <w:tcPr>
        <w:tcBorders>
          <w:top w:val="none" w:sz="0" w:space="0" w:color="auto"/>
          <w:left w:val="none" w:sz="0" w:space="0" w:color="auto"/>
          <w:bottom w:val="single" w:sz="4" w:space="0" w:color="A9D08E"/>
          <w:right w:val="none" w:sz="0" w:space="0" w:color="auto"/>
        </w:tcBorders>
        <w:shd w:val="clear" w:color="auto" w:fill="FFFFFF"/>
      </w:tcPr>
    </w:tblStylePr>
    <w:tblStylePr w:type="lastRow">
      <w:rPr>
        <w:i/>
        <w:color w:val="A9D08E"/>
        <w:sz w:val="22"/>
        <w:szCs w:val="22"/>
      </w:rPr>
      <w:tblPr/>
      <w:tcPr>
        <w:tcBorders>
          <w:top w:val="single" w:sz="4" w:space="0" w:color="A9D08E"/>
          <w:left w:val="none" w:sz="0" w:space="0" w:color="auto"/>
          <w:bottom w:val="none" w:sz="0" w:space="0" w:color="auto"/>
          <w:right w:val="none" w:sz="0" w:space="0" w:color="auto"/>
        </w:tcBorders>
        <w:shd w:val="clear" w:color="auto" w:fill="FFFFFF"/>
      </w:tcPr>
    </w:tblStylePr>
    <w:tblStylePr w:type="firstCol">
      <w:pPr>
        <w:jc w:val="right"/>
      </w:pPr>
      <w:rPr>
        <w:i/>
        <w:color w:val="A9D08E"/>
        <w:sz w:val="22"/>
        <w:szCs w:val="22"/>
      </w:rPr>
      <w:tblPr/>
      <w:tcPr>
        <w:tcBorders>
          <w:top w:val="none" w:sz="0" w:space="0" w:color="auto"/>
          <w:left w:val="none" w:sz="0" w:space="0" w:color="auto"/>
          <w:bottom w:val="none" w:sz="0" w:space="0" w:color="auto"/>
          <w:right w:val="single" w:sz="4" w:space="0" w:color="A9D08E"/>
        </w:tcBorders>
        <w:shd w:val="clear" w:color="auto" w:fill="auto"/>
      </w:tcPr>
    </w:tblStylePr>
    <w:tblStylePr w:type="lastCol">
      <w:rPr>
        <w:i/>
        <w:color w:val="A9D08E"/>
        <w:sz w:val="22"/>
        <w:szCs w:val="22"/>
      </w:rPr>
      <w:tblPr/>
      <w:tcPr>
        <w:tcBorders>
          <w:top w:val="none" w:sz="0" w:space="0" w:color="auto"/>
          <w:left w:val="single" w:sz="4" w:space="0" w:color="A9D08E"/>
          <w:bottom w:val="none" w:sz="0" w:space="0" w:color="auto"/>
          <w:right w:val="none" w:sz="0" w:space="0" w:color="auto"/>
        </w:tcBorders>
        <w:shd w:val="clear" w:color="auto" w:fill="auto"/>
      </w:tcPr>
    </w:tblStylePr>
    <w:tblStylePr w:type="band1Vert">
      <w:tblPr/>
      <w:tcPr>
        <w:shd w:val="clear" w:color="auto" w:fill="DAEBCF"/>
      </w:tcPr>
    </w:tblStylePr>
    <w:tblStylePr w:type="band1Horz">
      <w:rPr>
        <w:color w:val="A9D08E"/>
        <w:sz w:val="22"/>
        <w:szCs w:val="22"/>
      </w:rPr>
      <w:tblPr/>
      <w:tcPr>
        <w:shd w:val="clear" w:color="auto" w:fill="DAEBCF"/>
      </w:tcPr>
    </w:tblStylePr>
    <w:tblStylePr w:type="band2Horz">
      <w:rPr>
        <w:color w:val="A9D08E"/>
        <w:sz w:val="22"/>
        <w:szCs w:val="22"/>
      </w:rPr>
    </w:tblStylePr>
  </w:style>
  <w:style w:type="table" w:customStyle="1" w:styleId="Lined-Accent1110">
    <w:name w:val="Lined - Accent111"/>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2F2F2"/>
      </w:tcPr>
    </w:tblStylePr>
    <w:tblStylePr w:type="band1Horz">
      <w:rPr>
        <w:color w:val="404040"/>
        <w:sz w:val="22"/>
        <w:szCs w:val="22"/>
      </w:rPr>
    </w:tblStylePr>
    <w:tblStylePr w:type="band2Horz">
      <w:rPr>
        <w:color w:val="404040"/>
        <w:sz w:val="22"/>
        <w:szCs w:val="22"/>
      </w:rPr>
      <w:tblPr/>
      <w:tcPr>
        <w:shd w:val="clear" w:color="auto" w:fill="F2F2F2"/>
      </w:tcPr>
    </w:tblStylePr>
  </w:style>
  <w:style w:type="table" w:customStyle="1" w:styleId="Lined-Accent1112">
    <w:name w:val="Lined - Accent 1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37DC8"/>
      </w:tcPr>
    </w:tblStylePr>
    <w:tblStylePr w:type="lastRow">
      <w:rPr>
        <w:color w:val="F2F2F2"/>
        <w:sz w:val="22"/>
        <w:szCs w:val="22"/>
      </w:rPr>
      <w:tblPr/>
      <w:tcPr>
        <w:shd w:val="clear" w:color="auto" w:fill="537DC8"/>
      </w:tcPr>
    </w:tblStylePr>
    <w:tblStylePr w:type="firstCol">
      <w:rPr>
        <w:color w:val="F2F2F2"/>
        <w:sz w:val="22"/>
        <w:szCs w:val="22"/>
      </w:rPr>
      <w:tblPr/>
      <w:tcPr>
        <w:shd w:val="clear" w:color="auto" w:fill="537DC8"/>
      </w:tcPr>
    </w:tblStylePr>
    <w:tblStylePr w:type="lastCol">
      <w:rPr>
        <w:color w:val="F2F2F2"/>
        <w:sz w:val="22"/>
        <w:szCs w:val="22"/>
      </w:rPr>
      <w:tblPr/>
      <w:tcPr>
        <w:shd w:val="clear" w:color="auto" w:fill="537DC8"/>
      </w:tcPr>
    </w:tblStylePr>
    <w:tblStylePr w:type="band1Vert">
      <w:rPr>
        <w:color w:val="404040"/>
        <w:sz w:val="22"/>
        <w:szCs w:val="22"/>
      </w:rPr>
    </w:tblStylePr>
    <w:tblStylePr w:type="band2Vert">
      <w:rPr>
        <w:color w:val="404040"/>
        <w:sz w:val="22"/>
        <w:szCs w:val="22"/>
      </w:rPr>
      <w:tblPr/>
      <w:tcPr>
        <w:shd w:val="clear" w:color="auto" w:fill="C4D2EC"/>
      </w:tcPr>
    </w:tblStylePr>
    <w:tblStylePr w:type="band1Horz">
      <w:rPr>
        <w:color w:val="404040"/>
        <w:sz w:val="22"/>
        <w:szCs w:val="22"/>
      </w:rPr>
    </w:tblStylePr>
    <w:tblStylePr w:type="band2Horz">
      <w:rPr>
        <w:color w:val="404040"/>
        <w:sz w:val="22"/>
        <w:szCs w:val="22"/>
      </w:rPr>
      <w:tblPr/>
      <w:tcPr>
        <w:shd w:val="clear" w:color="auto" w:fill="C4D2EC"/>
      </w:tcPr>
    </w:tblStylePr>
  </w:style>
  <w:style w:type="table" w:customStyle="1" w:styleId="Lined-Accent2112">
    <w:name w:val="Lined - Accent 2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4B184"/>
      </w:tcPr>
    </w:tblStylePr>
    <w:tblStylePr w:type="lastRow">
      <w:rPr>
        <w:color w:val="F2F2F2"/>
        <w:sz w:val="22"/>
        <w:szCs w:val="22"/>
      </w:rPr>
      <w:tblPr/>
      <w:tcPr>
        <w:shd w:val="clear" w:color="auto" w:fill="F4B184"/>
      </w:tcPr>
    </w:tblStylePr>
    <w:tblStylePr w:type="firstCol">
      <w:rPr>
        <w:color w:val="F2F2F2"/>
        <w:sz w:val="22"/>
        <w:szCs w:val="22"/>
      </w:rPr>
      <w:tblPr/>
      <w:tcPr>
        <w:shd w:val="clear" w:color="auto" w:fill="F4B184"/>
      </w:tcPr>
    </w:tblStylePr>
    <w:tblStylePr w:type="lastCol">
      <w:rPr>
        <w:color w:val="F2F2F2"/>
        <w:sz w:val="22"/>
        <w:szCs w:val="22"/>
      </w:rPr>
      <w:tblPr/>
      <w:tcPr>
        <w:shd w:val="clear" w:color="auto" w:fill="F4B184"/>
      </w:tcPr>
    </w:tblStylePr>
    <w:tblStylePr w:type="band1Vert">
      <w:rPr>
        <w:color w:val="404040"/>
        <w:sz w:val="22"/>
        <w:szCs w:val="22"/>
      </w:rPr>
    </w:tblStylePr>
    <w:tblStylePr w:type="band2Vert">
      <w:rPr>
        <w:color w:val="404040"/>
        <w:sz w:val="22"/>
        <w:szCs w:val="22"/>
      </w:rPr>
      <w:tblPr/>
      <w:tcPr>
        <w:shd w:val="clear" w:color="auto" w:fill="FBE5D6"/>
      </w:tcPr>
    </w:tblStylePr>
    <w:tblStylePr w:type="band1Horz">
      <w:rPr>
        <w:color w:val="404040"/>
        <w:sz w:val="22"/>
        <w:szCs w:val="22"/>
      </w:rPr>
    </w:tblStylePr>
    <w:tblStylePr w:type="band2Horz">
      <w:rPr>
        <w:color w:val="404040"/>
        <w:sz w:val="22"/>
        <w:szCs w:val="22"/>
      </w:rPr>
      <w:tblPr/>
      <w:tcPr>
        <w:shd w:val="clear" w:color="auto" w:fill="FBE5D6"/>
      </w:tcPr>
    </w:tblStylePr>
  </w:style>
  <w:style w:type="table" w:customStyle="1" w:styleId="Lined-Accent3112">
    <w:name w:val="Lined - Accent 3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A5A5A5"/>
      </w:tcPr>
    </w:tblStylePr>
    <w:tblStylePr w:type="lastRow">
      <w:rPr>
        <w:color w:val="F2F2F2"/>
        <w:sz w:val="22"/>
        <w:szCs w:val="22"/>
      </w:rPr>
      <w:tblPr/>
      <w:tcPr>
        <w:shd w:val="clear" w:color="auto" w:fill="A5A5A5"/>
      </w:tcPr>
    </w:tblStylePr>
    <w:tblStylePr w:type="firstCol">
      <w:rPr>
        <w:color w:val="F2F2F2"/>
        <w:sz w:val="22"/>
        <w:szCs w:val="22"/>
      </w:rPr>
      <w:tblPr/>
      <w:tcPr>
        <w:shd w:val="clear" w:color="auto" w:fill="A5A5A5"/>
      </w:tcPr>
    </w:tblStylePr>
    <w:tblStylePr w:type="lastCol">
      <w:rPr>
        <w:color w:val="F2F2F2"/>
        <w:sz w:val="22"/>
        <w:szCs w:val="22"/>
      </w:rPr>
      <w:tblPr/>
      <w:tcPr>
        <w:shd w:val="clear" w:color="auto" w:fill="A5A5A5"/>
      </w:tcPr>
    </w:tblStylePr>
    <w:tblStylePr w:type="band1Vert">
      <w:rPr>
        <w:color w:val="404040"/>
        <w:sz w:val="22"/>
        <w:szCs w:val="22"/>
      </w:rPr>
    </w:tblStylePr>
    <w:tblStylePr w:type="band2Vert">
      <w:rPr>
        <w:color w:val="404040"/>
        <w:sz w:val="22"/>
        <w:szCs w:val="22"/>
      </w:rPr>
      <w:tblPr/>
      <w:tcPr>
        <w:shd w:val="clear" w:color="auto" w:fill="ECECEC"/>
      </w:tcPr>
    </w:tblStylePr>
    <w:tblStylePr w:type="band1Horz">
      <w:rPr>
        <w:color w:val="404040"/>
        <w:sz w:val="22"/>
        <w:szCs w:val="22"/>
      </w:rPr>
    </w:tblStylePr>
    <w:tblStylePr w:type="band2Horz">
      <w:rPr>
        <w:color w:val="404040"/>
        <w:sz w:val="22"/>
        <w:szCs w:val="22"/>
      </w:rPr>
      <w:tblPr/>
      <w:tcPr>
        <w:shd w:val="clear" w:color="auto" w:fill="ECECEC"/>
      </w:tcPr>
    </w:tblStylePr>
  </w:style>
  <w:style w:type="table" w:customStyle="1" w:styleId="Lined-Accent4112">
    <w:name w:val="Lined - Accent 4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FD865"/>
      </w:tcPr>
    </w:tblStylePr>
    <w:tblStylePr w:type="lastRow">
      <w:rPr>
        <w:color w:val="F2F2F2"/>
        <w:sz w:val="22"/>
        <w:szCs w:val="22"/>
      </w:rPr>
      <w:tblPr/>
      <w:tcPr>
        <w:shd w:val="clear" w:color="auto" w:fill="FFD865"/>
      </w:tcPr>
    </w:tblStylePr>
    <w:tblStylePr w:type="firstCol">
      <w:rPr>
        <w:color w:val="F2F2F2"/>
        <w:sz w:val="22"/>
        <w:szCs w:val="22"/>
      </w:rPr>
      <w:tblPr/>
      <w:tcPr>
        <w:shd w:val="clear" w:color="auto" w:fill="FFD865"/>
      </w:tcPr>
    </w:tblStylePr>
    <w:tblStylePr w:type="lastCol">
      <w:rPr>
        <w:color w:val="F2F2F2"/>
        <w:sz w:val="22"/>
        <w:szCs w:val="22"/>
      </w:rPr>
      <w:tblPr/>
      <w:tcPr>
        <w:shd w:val="clear" w:color="auto" w:fill="FFD865"/>
      </w:tcPr>
    </w:tblStylePr>
    <w:tblStylePr w:type="band1Vert">
      <w:rPr>
        <w:color w:val="404040"/>
        <w:sz w:val="22"/>
        <w:szCs w:val="22"/>
      </w:rPr>
    </w:tblStylePr>
    <w:tblStylePr w:type="band2Vert">
      <w:rPr>
        <w:color w:val="404040"/>
        <w:sz w:val="22"/>
        <w:szCs w:val="22"/>
      </w:rPr>
      <w:tblPr/>
      <w:tcPr>
        <w:shd w:val="clear" w:color="auto" w:fill="FFF2CB"/>
      </w:tcPr>
    </w:tblStylePr>
    <w:tblStylePr w:type="band1Horz">
      <w:rPr>
        <w:color w:val="404040"/>
        <w:sz w:val="22"/>
        <w:szCs w:val="22"/>
      </w:rPr>
    </w:tblStylePr>
    <w:tblStylePr w:type="band2Horz">
      <w:rPr>
        <w:color w:val="404040"/>
        <w:sz w:val="22"/>
        <w:szCs w:val="22"/>
      </w:rPr>
      <w:tblPr/>
      <w:tcPr>
        <w:shd w:val="clear" w:color="auto" w:fill="FFF2CB"/>
      </w:tcPr>
    </w:tblStylePr>
  </w:style>
  <w:style w:type="table" w:customStyle="1" w:styleId="Lined-Accent5112">
    <w:name w:val="Lined - Accent 5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B9BD5"/>
      </w:tcPr>
    </w:tblStylePr>
    <w:tblStylePr w:type="lastRow">
      <w:rPr>
        <w:color w:val="F2F2F2"/>
        <w:sz w:val="22"/>
        <w:szCs w:val="22"/>
      </w:rPr>
      <w:tblPr/>
      <w:tcPr>
        <w:shd w:val="clear" w:color="auto" w:fill="5B9BD5"/>
      </w:tcPr>
    </w:tblStylePr>
    <w:tblStylePr w:type="firstCol">
      <w:rPr>
        <w:color w:val="F2F2F2"/>
        <w:sz w:val="22"/>
        <w:szCs w:val="22"/>
      </w:rPr>
      <w:tblPr/>
      <w:tcPr>
        <w:shd w:val="clear" w:color="auto" w:fill="5B9BD5"/>
      </w:tcPr>
    </w:tblStylePr>
    <w:tblStylePr w:type="lastCol">
      <w:rPr>
        <w:color w:val="F2F2F2"/>
        <w:sz w:val="22"/>
        <w:szCs w:val="22"/>
      </w:rPr>
      <w:tblPr/>
      <w:tcPr>
        <w:shd w:val="clear" w:color="auto" w:fill="5B9BD5"/>
      </w:tcPr>
    </w:tblStylePr>
    <w:tblStylePr w:type="band1Vert">
      <w:rPr>
        <w:color w:val="404040"/>
        <w:sz w:val="22"/>
        <w:szCs w:val="22"/>
      </w:rPr>
    </w:tblStylePr>
    <w:tblStylePr w:type="band2Vert">
      <w:rPr>
        <w:color w:val="404040"/>
        <w:sz w:val="22"/>
        <w:szCs w:val="22"/>
      </w:rPr>
      <w:tblPr/>
      <w:tcPr>
        <w:shd w:val="clear" w:color="auto" w:fill="DDEAF6"/>
      </w:tcPr>
    </w:tblStylePr>
    <w:tblStylePr w:type="band1Horz">
      <w:rPr>
        <w:color w:val="404040"/>
        <w:sz w:val="22"/>
        <w:szCs w:val="22"/>
      </w:rPr>
    </w:tblStylePr>
    <w:tblStylePr w:type="band2Horz">
      <w:rPr>
        <w:color w:val="404040"/>
        <w:sz w:val="22"/>
        <w:szCs w:val="22"/>
      </w:rPr>
      <w:tblPr/>
      <w:tcPr>
        <w:shd w:val="clear" w:color="auto" w:fill="DDEAF6"/>
      </w:tcPr>
    </w:tblStylePr>
  </w:style>
  <w:style w:type="table" w:customStyle="1" w:styleId="Lined-Accent6112">
    <w:name w:val="Lined - Accent 6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70AD47"/>
      </w:tcPr>
    </w:tblStylePr>
    <w:tblStylePr w:type="lastRow">
      <w:rPr>
        <w:color w:val="F2F2F2"/>
        <w:sz w:val="22"/>
        <w:szCs w:val="22"/>
      </w:rPr>
      <w:tblPr/>
      <w:tcPr>
        <w:shd w:val="clear" w:color="auto" w:fill="70AD47"/>
      </w:tcPr>
    </w:tblStylePr>
    <w:tblStylePr w:type="firstCol">
      <w:rPr>
        <w:color w:val="F2F2F2"/>
        <w:sz w:val="22"/>
        <w:szCs w:val="22"/>
      </w:rPr>
      <w:tblPr/>
      <w:tcPr>
        <w:shd w:val="clear" w:color="auto" w:fill="70AD47"/>
      </w:tcPr>
    </w:tblStylePr>
    <w:tblStylePr w:type="lastCol">
      <w:rPr>
        <w:color w:val="F2F2F2"/>
        <w:sz w:val="22"/>
        <w:szCs w:val="22"/>
      </w:rPr>
      <w:tblPr/>
      <w:tcPr>
        <w:shd w:val="clear" w:color="auto" w:fill="70AD47"/>
      </w:tcPr>
    </w:tblStylePr>
    <w:tblStylePr w:type="band1Vert">
      <w:rPr>
        <w:color w:val="404040"/>
        <w:sz w:val="22"/>
        <w:szCs w:val="22"/>
      </w:rPr>
    </w:tblStylePr>
    <w:tblStylePr w:type="band2Vert">
      <w:rPr>
        <w:color w:val="404040"/>
        <w:sz w:val="22"/>
        <w:szCs w:val="22"/>
      </w:rPr>
      <w:tblPr/>
      <w:tcPr>
        <w:shd w:val="clear" w:color="auto" w:fill="E1EFD8"/>
      </w:tcPr>
    </w:tblStylePr>
    <w:tblStylePr w:type="band1Horz">
      <w:rPr>
        <w:color w:val="404040"/>
        <w:sz w:val="22"/>
        <w:szCs w:val="22"/>
      </w:rPr>
    </w:tblStylePr>
    <w:tblStylePr w:type="band2Horz">
      <w:rPr>
        <w:color w:val="404040"/>
        <w:sz w:val="22"/>
        <w:szCs w:val="22"/>
      </w:rPr>
      <w:tblPr/>
      <w:tcPr>
        <w:shd w:val="clear" w:color="auto" w:fill="E1EFD8"/>
      </w:tcPr>
    </w:tblStylePr>
  </w:style>
  <w:style w:type="table" w:customStyle="1" w:styleId="BorderedLined-Accent1110">
    <w:name w:val="Bordered &amp; Lined - Accent111"/>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2F2F2"/>
      </w:tcPr>
    </w:tblStylePr>
    <w:tblStylePr w:type="band1Horz">
      <w:rPr>
        <w:color w:val="404040"/>
        <w:sz w:val="22"/>
        <w:szCs w:val="22"/>
      </w:rPr>
    </w:tblStylePr>
    <w:tblStylePr w:type="band2Horz">
      <w:rPr>
        <w:color w:val="404040"/>
        <w:sz w:val="22"/>
        <w:szCs w:val="22"/>
      </w:rPr>
      <w:tblPr/>
      <w:tcPr>
        <w:shd w:val="clear" w:color="auto" w:fill="F2F2F2"/>
      </w:tcPr>
    </w:tblStylePr>
  </w:style>
  <w:style w:type="table" w:customStyle="1" w:styleId="BorderedLined-Accent1112">
    <w:name w:val="Bordered &amp; Lined - Accent 1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254175"/>
        <w:left w:val="single" w:sz="4" w:space="0" w:color="254175"/>
        <w:bottom w:val="single" w:sz="4" w:space="0" w:color="254175"/>
        <w:right w:val="single" w:sz="4" w:space="0" w:color="254175"/>
        <w:insideH w:val="single" w:sz="4" w:space="0" w:color="254175"/>
        <w:insideV w:val="single" w:sz="4" w:space="0" w:color="254175"/>
      </w:tblBorders>
    </w:tblPr>
    <w:tblStylePr w:type="firstRow">
      <w:rPr>
        <w:color w:val="F2F2F2"/>
        <w:sz w:val="22"/>
        <w:szCs w:val="22"/>
      </w:rPr>
      <w:tblPr/>
      <w:tcPr>
        <w:shd w:val="clear" w:color="auto" w:fill="537DC8"/>
      </w:tcPr>
    </w:tblStylePr>
    <w:tblStylePr w:type="lastRow">
      <w:rPr>
        <w:color w:val="F2F2F2"/>
        <w:sz w:val="22"/>
        <w:szCs w:val="22"/>
      </w:rPr>
      <w:tblPr/>
      <w:tcPr>
        <w:shd w:val="clear" w:color="auto" w:fill="537DC8"/>
      </w:tcPr>
    </w:tblStylePr>
    <w:tblStylePr w:type="firstCol">
      <w:rPr>
        <w:color w:val="F2F2F2"/>
        <w:sz w:val="22"/>
        <w:szCs w:val="22"/>
      </w:rPr>
      <w:tblPr/>
      <w:tcPr>
        <w:shd w:val="clear" w:color="auto" w:fill="537DC8"/>
      </w:tcPr>
    </w:tblStylePr>
    <w:tblStylePr w:type="lastCol">
      <w:rPr>
        <w:color w:val="F2F2F2"/>
        <w:sz w:val="22"/>
        <w:szCs w:val="22"/>
      </w:rPr>
      <w:tblPr/>
      <w:tcPr>
        <w:shd w:val="clear" w:color="auto" w:fill="537DC8"/>
      </w:tcPr>
    </w:tblStylePr>
    <w:tblStylePr w:type="band1Vert">
      <w:rPr>
        <w:color w:val="404040"/>
        <w:sz w:val="22"/>
        <w:szCs w:val="22"/>
      </w:rPr>
    </w:tblStylePr>
    <w:tblStylePr w:type="band2Vert">
      <w:rPr>
        <w:color w:val="404040"/>
        <w:sz w:val="22"/>
        <w:szCs w:val="22"/>
      </w:rPr>
      <w:tblPr/>
      <w:tcPr>
        <w:shd w:val="clear" w:color="auto" w:fill="C4D2EC"/>
      </w:tcPr>
    </w:tblStylePr>
    <w:tblStylePr w:type="band1Horz">
      <w:rPr>
        <w:color w:val="404040"/>
        <w:sz w:val="22"/>
        <w:szCs w:val="22"/>
      </w:rPr>
    </w:tblStylePr>
    <w:tblStylePr w:type="band2Horz">
      <w:rPr>
        <w:color w:val="404040"/>
        <w:sz w:val="22"/>
        <w:szCs w:val="22"/>
      </w:rPr>
      <w:tblPr/>
      <w:tcPr>
        <w:shd w:val="clear" w:color="auto" w:fill="C4D2EC"/>
      </w:tcPr>
    </w:tblStylePr>
  </w:style>
  <w:style w:type="table" w:customStyle="1" w:styleId="BorderedLined-Accent2112">
    <w:name w:val="Bordered &amp; Lined - Accent 2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99460D"/>
        <w:left w:val="single" w:sz="4" w:space="0" w:color="99460D"/>
        <w:bottom w:val="single" w:sz="4" w:space="0" w:color="99460D"/>
        <w:right w:val="single" w:sz="4" w:space="0" w:color="99460D"/>
        <w:insideH w:val="single" w:sz="4" w:space="0" w:color="99460D"/>
        <w:insideV w:val="single" w:sz="4" w:space="0" w:color="99460D"/>
      </w:tblBorders>
    </w:tblPr>
    <w:tblStylePr w:type="firstRow">
      <w:rPr>
        <w:color w:val="F2F2F2"/>
        <w:sz w:val="22"/>
        <w:szCs w:val="22"/>
      </w:rPr>
      <w:tblPr/>
      <w:tcPr>
        <w:shd w:val="clear" w:color="auto" w:fill="F4B184"/>
      </w:tcPr>
    </w:tblStylePr>
    <w:tblStylePr w:type="lastRow">
      <w:rPr>
        <w:color w:val="F2F2F2"/>
        <w:sz w:val="22"/>
        <w:szCs w:val="22"/>
      </w:rPr>
      <w:tblPr/>
      <w:tcPr>
        <w:shd w:val="clear" w:color="auto" w:fill="F4B184"/>
      </w:tcPr>
    </w:tblStylePr>
    <w:tblStylePr w:type="firstCol">
      <w:rPr>
        <w:color w:val="F2F2F2"/>
        <w:sz w:val="22"/>
        <w:szCs w:val="22"/>
      </w:rPr>
      <w:tblPr/>
      <w:tcPr>
        <w:shd w:val="clear" w:color="auto" w:fill="F4B184"/>
      </w:tcPr>
    </w:tblStylePr>
    <w:tblStylePr w:type="lastCol">
      <w:rPr>
        <w:color w:val="F2F2F2"/>
        <w:sz w:val="22"/>
        <w:szCs w:val="22"/>
      </w:rPr>
      <w:tblPr/>
      <w:tcPr>
        <w:shd w:val="clear" w:color="auto" w:fill="F4B184"/>
      </w:tcPr>
    </w:tblStylePr>
    <w:tblStylePr w:type="band1Vert">
      <w:rPr>
        <w:color w:val="404040"/>
        <w:sz w:val="22"/>
        <w:szCs w:val="22"/>
      </w:rPr>
    </w:tblStylePr>
    <w:tblStylePr w:type="band2Vert">
      <w:rPr>
        <w:color w:val="404040"/>
        <w:sz w:val="22"/>
        <w:szCs w:val="22"/>
      </w:rPr>
      <w:tblPr/>
      <w:tcPr>
        <w:shd w:val="clear" w:color="auto" w:fill="FBE5D6"/>
      </w:tcPr>
    </w:tblStylePr>
    <w:tblStylePr w:type="band1Horz">
      <w:rPr>
        <w:color w:val="404040"/>
        <w:sz w:val="22"/>
        <w:szCs w:val="22"/>
      </w:rPr>
    </w:tblStylePr>
    <w:tblStylePr w:type="band2Horz">
      <w:rPr>
        <w:color w:val="404040"/>
        <w:sz w:val="22"/>
        <w:szCs w:val="22"/>
      </w:rPr>
      <w:tblPr/>
      <w:tcPr>
        <w:shd w:val="clear" w:color="auto" w:fill="FBE5D6"/>
      </w:tcPr>
    </w:tblStylePr>
  </w:style>
  <w:style w:type="table" w:customStyle="1" w:styleId="BorderedLined-Accent3112">
    <w:name w:val="Bordered &amp; Lined - Accent 3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606060"/>
        <w:left w:val="single" w:sz="4" w:space="0" w:color="606060"/>
        <w:bottom w:val="single" w:sz="4" w:space="0" w:color="606060"/>
        <w:right w:val="single" w:sz="4" w:space="0" w:color="606060"/>
        <w:insideH w:val="single" w:sz="4" w:space="0" w:color="606060"/>
        <w:insideV w:val="single" w:sz="4" w:space="0" w:color="606060"/>
      </w:tblBorders>
    </w:tblPr>
    <w:tblStylePr w:type="firstRow">
      <w:rPr>
        <w:color w:val="F2F2F2"/>
        <w:sz w:val="22"/>
        <w:szCs w:val="22"/>
      </w:rPr>
      <w:tblPr/>
      <w:tcPr>
        <w:shd w:val="clear" w:color="auto" w:fill="A5A5A5"/>
      </w:tcPr>
    </w:tblStylePr>
    <w:tblStylePr w:type="lastRow">
      <w:rPr>
        <w:color w:val="F2F2F2"/>
        <w:sz w:val="22"/>
        <w:szCs w:val="22"/>
      </w:rPr>
      <w:tblPr/>
      <w:tcPr>
        <w:shd w:val="clear" w:color="auto" w:fill="A5A5A5"/>
      </w:tcPr>
    </w:tblStylePr>
    <w:tblStylePr w:type="firstCol">
      <w:rPr>
        <w:color w:val="F2F2F2"/>
        <w:sz w:val="22"/>
        <w:szCs w:val="22"/>
      </w:rPr>
      <w:tblPr/>
      <w:tcPr>
        <w:shd w:val="clear" w:color="auto" w:fill="A5A5A5"/>
      </w:tcPr>
    </w:tblStylePr>
    <w:tblStylePr w:type="lastCol">
      <w:rPr>
        <w:color w:val="F2F2F2"/>
        <w:sz w:val="22"/>
        <w:szCs w:val="22"/>
      </w:rPr>
      <w:tblPr/>
      <w:tcPr>
        <w:shd w:val="clear" w:color="auto" w:fill="A5A5A5"/>
      </w:tcPr>
    </w:tblStylePr>
    <w:tblStylePr w:type="band1Vert">
      <w:rPr>
        <w:color w:val="404040"/>
        <w:sz w:val="22"/>
        <w:szCs w:val="22"/>
      </w:rPr>
    </w:tblStylePr>
    <w:tblStylePr w:type="band2Vert">
      <w:rPr>
        <w:color w:val="404040"/>
        <w:sz w:val="22"/>
        <w:szCs w:val="22"/>
      </w:rPr>
      <w:tblPr/>
      <w:tcPr>
        <w:shd w:val="clear" w:color="auto" w:fill="ECECEC"/>
      </w:tcPr>
    </w:tblStylePr>
    <w:tblStylePr w:type="band1Horz">
      <w:rPr>
        <w:color w:val="404040"/>
        <w:sz w:val="22"/>
        <w:szCs w:val="22"/>
      </w:rPr>
    </w:tblStylePr>
    <w:tblStylePr w:type="band2Horz">
      <w:rPr>
        <w:color w:val="404040"/>
        <w:sz w:val="22"/>
        <w:szCs w:val="22"/>
      </w:rPr>
      <w:tblPr/>
      <w:tcPr>
        <w:shd w:val="clear" w:color="auto" w:fill="ECECEC"/>
      </w:tcPr>
    </w:tblStylePr>
  </w:style>
  <w:style w:type="table" w:customStyle="1" w:styleId="BorderedLined-Accent4112">
    <w:name w:val="Bordered &amp; Lined - Accent 4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957000"/>
        <w:left w:val="single" w:sz="4" w:space="0" w:color="957000"/>
        <w:bottom w:val="single" w:sz="4" w:space="0" w:color="957000"/>
        <w:right w:val="single" w:sz="4" w:space="0" w:color="957000"/>
        <w:insideH w:val="single" w:sz="4" w:space="0" w:color="957000"/>
        <w:insideV w:val="single" w:sz="4" w:space="0" w:color="957000"/>
      </w:tblBorders>
    </w:tblPr>
    <w:tblStylePr w:type="firstRow">
      <w:rPr>
        <w:color w:val="F2F2F2"/>
        <w:sz w:val="22"/>
        <w:szCs w:val="22"/>
      </w:rPr>
      <w:tblPr/>
      <w:tcPr>
        <w:shd w:val="clear" w:color="auto" w:fill="FFD865"/>
      </w:tcPr>
    </w:tblStylePr>
    <w:tblStylePr w:type="lastRow">
      <w:rPr>
        <w:color w:val="F2F2F2"/>
        <w:sz w:val="22"/>
        <w:szCs w:val="22"/>
      </w:rPr>
      <w:tblPr/>
      <w:tcPr>
        <w:shd w:val="clear" w:color="auto" w:fill="FFD865"/>
      </w:tcPr>
    </w:tblStylePr>
    <w:tblStylePr w:type="firstCol">
      <w:rPr>
        <w:color w:val="F2F2F2"/>
        <w:sz w:val="22"/>
        <w:szCs w:val="22"/>
      </w:rPr>
      <w:tblPr/>
      <w:tcPr>
        <w:shd w:val="clear" w:color="auto" w:fill="FFD865"/>
      </w:tcPr>
    </w:tblStylePr>
    <w:tblStylePr w:type="lastCol">
      <w:rPr>
        <w:color w:val="F2F2F2"/>
        <w:sz w:val="22"/>
        <w:szCs w:val="22"/>
      </w:rPr>
      <w:tblPr/>
      <w:tcPr>
        <w:shd w:val="clear" w:color="auto" w:fill="FFD865"/>
      </w:tcPr>
    </w:tblStylePr>
    <w:tblStylePr w:type="band1Vert">
      <w:rPr>
        <w:color w:val="404040"/>
        <w:sz w:val="22"/>
        <w:szCs w:val="22"/>
      </w:rPr>
    </w:tblStylePr>
    <w:tblStylePr w:type="band2Vert">
      <w:rPr>
        <w:color w:val="404040"/>
        <w:sz w:val="22"/>
        <w:szCs w:val="22"/>
      </w:rPr>
      <w:tblPr/>
      <w:tcPr>
        <w:shd w:val="clear" w:color="auto" w:fill="FFF2CB"/>
      </w:tcPr>
    </w:tblStylePr>
    <w:tblStylePr w:type="band1Horz">
      <w:rPr>
        <w:color w:val="404040"/>
        <w:sz w:val="22"/>
        <w:szCs w:val="22"/>
      </w:rPr>
    </w:tblStylePr>
    <w:tblStylePr w:type="band2Horz">
      <w:rPr>
        <w:color w:val="404040"/>
        <w:sz w:val="22"/>
        <w:szCs w:val="22"/>
      </w:rPr>
      <w:tblPr/>
      <w:tcPr>
        <w:shd w:val="clear" w:color="auto" w:fill="FFF2CB"/>
      </w:tcPr>
    </w:tblStylePr>
  </w:style>
  <w:style w:type="table" w:customStyle="1" w:styleId="BorderedLined-Accent5112">
    <w:name w:val="Bordered &amp; Lined - Accent 5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245A8D"/>
        <w:left w:val="single" w:sz="4" w:space="0" w:color="245A8D"/>
        <w:bottom w:val="single" w:sz="4" w:space="0" w:color="245A8D"/>
        <w:right w:val="single" w:sz="4" w:space="0" w:color="245A8D"/>
        <w:insideH w:val="single" w:sz="4" w:space="0" w:color="245A8D"/>
        <w:insideV w:val="single" w:sz="4" w:space="0" w:color="245A8D"/>
      </w:tblBorders>
    </w:tblPr>
    <w:tblStylePr w:type="firstRow">
      <w:rPr>
        <w:color w:val="F2F2F2"/>
        <w:sz w:val="22"/>
        <w:szCs w:val="22"/>
      </w:rPr>
      <w:tblPr/>
      <w:tcPr>
        <w:shd w:val="clear" w:color="auto" w:fill="5B9BD5"/>
      </w:tcPr>
    </w:tblStylePr>
    <w:tblStylePr w:type="lastRow">
      <w:rPr>
        <w:color w:val="F2F2F2"/>
        <w:sz w:val="22"/>
        <w:szCs w:val="22"/>
      </w:rPr>
      <w:tblPr/>
      <w:tcPr>
        <w:shd w:val="clear" w:color="auto" w:fill="5B9BD5"/>
      </w:tcPr>
    </w:tblStylePr>
    <w:tblStylePr w:type="firstCol">
      <w:rPr>
        <w:color w:val="F2F2F2"/>
        <w:sz w:val="22"/>
        <w:szCs w:val="22"/>
      </w:rPr>
      <w:tblPr/>
      <w:tcPr>
        <w:shd w:val="clear" w:color="auto" w:fill="5B9BD5"/>
      </w:tcPr>
    </w:tblStylePr>
    <w:tblStylePr w:type="lastCol">
      <w:rPr>
        <w:color w:val="F2F2F2"/>
        <w:sz w:val="22"/>
        <w:szCs w:val="22"/>
      </w:rPr>
      <w:tblPr/>
      <w:tcPr>
        <w:shd w:val="clear" w:color="auto" w:fill="5B9BD5"/>
      </w:tcPr>
    </w:tblStylePr>
    <w:tblStylePr w:type="band1Vert">
      <w:rPr>
        <w:color w:val="404040"/>
        <w:sz w:val="22"/>
        <w:szCs w:val="22"/>
      </w:rPr>
    </w:tblStylePr>
    <w:tblStylePr w:type="band2Vert">
      <w:rPr>
        <w:color w:val="404040"/>
        <w:sz w:val="22"/>
        <w:szCs w:val="22"/>
      </w:rPr>
      <w:tblPr/>
      <w:tcPr>
        <w:shd w:val="clear" w:color="auto" w:fill="DDEAF6"/>
      </w:tcPr>
    </w:tblStylePr>
    <w:tblStylePr w:type="band1Horz">
      <w:rPr>
        <w:color w:val="404040"/>
        <w:sz w:val="22"/>
        <w:szCs w:val="22"/>
      </w:rPr>
    </w:tblStylePr>
    <w:tblStylePr w:type="band2Horz">
      <w:rPr>
        <w:color w:val="404040"/>
        <w:sz w:val="22"/>
        <w:szCs w:val="22"/>
      </w:rPr>
      <w:tblPr/>
      <w:tcPr>
        <w:shd w:val="clear" w:color="auto" w:fill="DDEAF6"/>
      </w:tcPr>
    </w:tblStylePr>
  </w:style>
  <w:style w:type="table" w:customStyle="1" w:styleId="BorderedLined-Accent6112">
    <w:name w:val="Bordered &amp; Lined - Accent 6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16429"/>
        <w:left w:val="single" w:sz="4" w:space="0" w:color="416429"/>
        <w:bottom w:val="single" w:sz="4" w:space="0" w:color="416429"/>
        <w:right w:val="single" w:sz="4" w:space="0" w:color="416429"/>
        <w:insideH w:val="single" w:sz="4" w:space="0" w:color="416429"/>
        <w:insideV w:val="single" w:sz="4" w:space="0" w:color="416429"/>
      </w:tblBorders>
    </w:tblPr>
    <w:tblStylePr w:type="firstRow">
      <w:rPr>
        <w:color w:val="F2F2F2"/>
        <w:sz w:val="22"/>
        <w:szCs w:val="22"/>
      </w:rPr>
      <w:tblPr/>
      <w:tcPr>
        <w:shd w:val="clear" w:color="auto" w:fill="70AD47"/>
      </w:tcPr>
    </w:tblStylePr>
    <w:tblStylePr w:type="lastRow">
      <w:rPr>
        <w:color w:val="F2F2F2"/>
        <w:sz w:val="22"/>
        <w:szCs w:val="22"/>
      </w:rPr>
      <w:tblPr/>
      <w:tcPr>
        <w:shd w:val="clear" w:color="auto" w:fill="70AD47"/>
      </w:tcPr>
    </w:tblStylePr>
    <w:tblStylePr w:type="firstCol">
      <w:rPr>
        <w:color w:val="F2F2F2"/>
        <w:sz w:val="22"/>
        <w:szCs w:val="22"/>
      </w:rPr>
      <w:tblPr/>
      <w:tcPr>
        <w:shd w:val="clear" w:color="auto" w:fill="70AD47"/>
      </w:tcPr>
    </w:tblStylePr>
    <w:tblStylePr w:type="lastCol">
      <w:rPr>
        <w:color w:val="F2F2F2"/>
        <w:sz w:val="22"/>
        <w:szCs w:val="22"/>
      </w:rPr>
      <w:tblPr/>
      <w:tcPr>
        <w:shd w:val="clear" w:color="auto" w:fill="70AD47"/>
      </w:tcPr>
    </w:tblStylePr>
    <w:tblStylePr w:type="band1Vert">
      <w:rPr>
        <w:color w:val="404040"/>
        <w:sz w:val="22"/>
        <w:szCs w:val="22"/>
      </w:rPr>
    </w:tblStylePr>
    <w:tblStylePr w:type="band2Vert">
      <w:rPr>
        <w:color w:val="404040"/>
        <w:sz w:val="22"/>
        <w:szCs w:val="22"/>
      </w:rPr>
      <w:tblPr/>
      <w:tcPr>
        <w:shd w:val="clear" w:color="auto" w:fill="E1EFD8"/>
      </w:tcPr>
    </w:tblStylePr>
    <w:tblStylePr w:type="band1Horz">
      <w:rPr>
        <w:color w:val="404040"/>
        <w:sz w:val="22"/>
        <w:szCs w:val="22"/>
      </w:rPr>
    </w:tblStylePr>
    <w:tblStylePr w:type="band2Horz">
      <w:rPr>
        <w:color w:val="404040"/>
        <w:sz w:val="22"/>
        <w:szCs w:val="22"/>
      </w:rPr>
      <w:tblPr/>
      <w:tcPr>
        <w:shd w:val="clear" w:color="auto" w:fill="E1EFD8"/>
      </w:tcPr>
    </w:tblStylePr>
  </w:style>
  <w:style w:type="table" w:customStyle="1" w:styleId="Bordered112">
    <w:name w:val="Bordered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rPr>
        <w:color w:val="404040"/>
        <w:sz w:val="22"/>
        <w:szCs w:val="22"/>
      </w:rPr>
      <w:tblPr/>
      <w:tcPr>
        <w:tcBorders>
          <w:bottom w:val="single" w:sz="12" w:space="0" w:color="7F7F7F"/>
        </w:tcBorders>
      </w:tcPr>
    </w:tblStylePr>
    <w:tblStylePr w:type="lastRow">
      <w:rPr>
        <w:color w:val="404040"/>
        <w:sz w:val="22"/>
        <w:szCs w:val="22"/>
      </w:rPr>
      <w:tblPr/>
      <w:tcPr>
        <w:tcBorders>
          <w:top w:val="single" w:sz="12" w:space="0" w:color="7F7F7F"/>
        </w:tcBorders>
      </w:tcPr>
    </w:tblStylePr>
    <w:tblStylePr w:type="firstCol">
      <w:rPr>
        <w:color w:val="404040"/>
        <w:sz w:val="22"/>
        <w:szCs w:val="22"/>
      </w:rPr>
    </w:tblStylePr>
    <w:tblStylePr w:type="lastCol">
      <w:rPr>
        <w:color w:val="404040"/>
        <w:sz w:val="22"/>
        <w:szCs w:val="22"/>
      </w:rPr>
      <w:tblPr/>
      <w:tcPr>
        <w:tcBorders>
          <w:left w:val="single" w:sz="12" w:space="0" w:color="7F7F7F"/>
        </w:tcBorders>
      </w:tcPr>
    </w:tblStylePr>
    <w:tblStylePr w:type="band1Horz">
      <w:rPr>
        <w:color w:val="404040"/>
        <w:sz w:val="22"/>
        <w:szCs w:val="22"/>
      </w:rPr>
      <w:tblPr/>
      <w:tcPr>
        <w:tcBorders>
          <w:top w:val="single" w:sz="4" w:space="0" w:color="D9D9D9"/>
          <w:left w:val="single" w:sz="4" w:space="0" w:color="D9D9D9"/>
          <w:bottom w:val="single" w:sz="4" w:space="0" w:color="D9D9D9"/>
          <w:right w:val="single" w:sz="4" w:space="0" w:color="D9D9D9"/>
        </w:tcBorders>
      </w:tcPr>
    </w:tblStylePr>
  </w:style>
  <w:style w:type="table" w:customStyle="1" w:styleId="Bordered-Accent1112">
    <w:name w:val="Bordered -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Pr>
    <w:tblStylePr w:type="firstRow">
      <w:rPr>
        <w:color w:val="404040"/>
        <w:sz w:val="22"/>
        <w:szCs w:val="22"/>
      </w:rPr>
      <w:tblPr/>
      <w:tcPr>
        <w:tcBorders>
          <w:bottom w:val="single" w:sz="12" w:space="0" w:color="4472C4"/>
        </w:tcBorders>
      </w:tcPr>
    </w:tblStylePr>
    <w:tblStylePr w:type="lastRow">
      <w:rPr>
        <w:color w:val="404040"/>
        <w:sz w:val="22"/>
        <w:szCs w:val="22"/>
      </w:rPr>
      <w:tblPr/>
      <w:tcPr>
        <w:tcBorders>
          <w:top w:val="single" w:sz="12" w:space="0" w:color="4472C4"/>
        </w:tcBorders>
      </w:tcPr>
    </w:tblStylePr>
    <w:tblStylePr w:type="firstCol">
      <w:rPr>
        <w:color w:val="404040"/>
        <w:sz w:val="22"/>
        <w:szCs w:val="22"/>
      </w:rPr>
    </w:tblStylePr>
    <w:tblStylePr w:type="lastCol">
      <w:rPr>
        <w:color w:val="404040"/>
        <w:sz w:val="22"/>
        <w:szCs w:val="22"/>
      </w:rPr>
      <w:tblPr/>
      <w:tcPr>
        <w:tcBorders>
          <w:left w:val="single" w:sz="12" w:space="0" w:color="4472C4"/>
        </w:tcBorders>
      </w:tcPr>
    </w:tblStylePr>
    <w:tblStylePr w:type="band1Horz">
      <w:rPr>
        <w:color w:val="404040"/>
        <w:sz w:val="22"/>
        <w:szCs w:val="22"/>
      </w:rPr>
      <w:tblPr/>
      <w:tcPr>
        <w:tcBorders>
          <w:top w:val="single" w:sz="4" w:space="0" w:color="B3C5E7"/>
          <w:left w:val="single" w:sz="4" w:space="0" w:color="B3C5E7"/>
          <w:bottom w:val="single" w:sz="4" w:space="0" w:color="B3C5E7"/>
          <w:right w:val="single" w:sz="4" w:space="0" w:color="B3C5E7"/>
        </w:tcBorders>
      </w:tcPr>
    </w:tblStylePr>
  </w:style>
  <w:style w:type="table" w:customStyle="1" w:styleId="Bordered-Accent2112">
    <w:name w:val="Bordered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7CAAB"/>
        <w:left w:val="single" w:sz="4" w:space="0" w:color="F7CAAB"/>
        <w:bottom w:val="single" w:sz="4" w:space="0" w:color="F7CAAB"/>
        <w:right w:val="single" w:sz="4" w:space="0" w:color="F7CAAB"/>
        <w:insideH w:val="single" w:sz="4" w:space="0" w:color="F7CAAB"/>
        <w:insideV w:val="single" w:sz="4" w:space="0" w:color="F7CAAB"/>
      </w:tblBorders>
    </w:tblPr>
    <w:tblStylePr w:type="firstRow">
      <w:rPr>
        <w:color w:val="404040"/>
        <w:sz w:val="22"/>
        <w:szCs w:val="22"/>
      </w:rPr>
      <w:tblPr/>
      <w:tcPr>
        <w:tcBorders>
          <w:bottom w:val="single" w:sz="12" w:space="0" w:color="F4B184"/>
        </w:tcBorders>
      </w:tcPr>
    </w:tblStylePr>
    <w:tblStylePr w:type="lastRow">
      <w:rPr>
        <w:color w:val="404040"/>
        <w:sz w:val="22"/>
        <w:szCs w:val="22"/>
      </w:rPr>
      <w:tblPr/>
      <w:tcPr>
        <w:tcBorders>
          <w:top w:val="single" w:sz="12" w:space="0" w:color="F4B184"/>
        </w:tcBorders>
      </w:tcPr>
    </w:tblStylePr>
    <w:tblStylePr w:type="firstCol">
      <w:rPr>
        <w:color w:val="404040"/>
        <w:sz w:val="22"/>
        <w:szCs w:val="22"/>
      </w:rPr>
    </w:tblStylePr>
    <w:tblStylePr w:type="lastCol">
      <w:rPr>
        <w:color w:val="404040"/>
        <w:sz w:val="22"/>
        <w:szCs w:val="22"/>
      </w:rPr>
      <w:tblPr/>
      <w:tcPr>
        <w:tcBorders>
          <w:left w:val="single" w:sz="12" w:space="0" w:color="F4B184"/>
        </w:tcBorders>
      </w:tcPr>
    </w:tblStylePr>
    <w:tblStylePr w:type="band1Horz">
      <w:rPr>
        <w:color w:val="404040"/>
        <w:sz w:val="22"/>
        <w:szCs w:val="22"/>
      </w:rPr>
      <w:tblPr/>
      <w:tcPr>
        <w:tcBorders>
          <w:top w:val="single" w:sz="4" w:space="0" w:color="F7CAAB"/>
          <w:left w:val="single" w:sz="4" w:space="0" w:color="F7CAAB"/>
          <w:bottom w:val="single" w:sz="4" w:space="0" w:color="F7CAAB"/>
          <w:right w:val="single" w:sz="4" w:space="0" w:color="F7CAAB"/>
        </w:tcBorders>
      </w:tcPr>
    </w:tblStylePr>
  </w:style>
  <w:style w:type="table" w:customStyle="1" w:styleId="Bordered-Accent3112">
    <w:name w:val="Bordered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ADADA"/>
        <w:left w:val="single" w:sz="4" w:space="0" w:color="DADADA"/>
        <w:bottom w:val="single" w:sz="4" w:space="0" w:color="DADADA"/>
        <w:right w:val="single" w:sz="4" w:space="0" w:color="DADADA"/>
        <w:insideH w:val="single" w:sz="4" w:space="0" w:color="DADADA"/>
        <w:insideV w:val="single" w:sz="4" w:space="0" w:color="DADADA"/>
      </w:tblBorders>
    </w:tblPr>
    <w:tblStylePr w:type="firstRow">
      <w:rPr>
        <w:color w:val="404040"/>
        <w:sz w:val="22"/>
        <w:szCs w:val="22"/>
      </w:rPr>
      <w:tblPr/>
      <w:tcPr>
        <w:tcBorders>
          <w:bottom w:val="single" w:sz="12" w:space="0" w:color="C9C9C9"/>
        </w:tcBorders>
      </w:tcPr>
    </w:tblStylePr>
    <w:tblStylePr w:type="lastRow">
      <w:rPr>
        <w:color w:val="404040"/>
        <w:sz w:val="22"/>
        <w:szCs w:val="22"/>
      </w:rPr>
      <w:tblPr/>
      <w:tcPr>
        <w:tcBorders>
          <w:top w:val="single" w:sz="12" w:space="0" w:color="C9C9C9"/>
        </w:tcBorders>
      </w:tcPr>
    </w:tblStylePr>
    <w:tblStylePr w:type="firstCol">
      <w:rPr>
        <w:color w:val="404040"/>
        <w:sz w:val="22"/>
        <w:szCs w:val="22"/>
      </w:rPr>
    </w:tblStylePr>
    <w:tblStylePr w:type="lastCol">
      <w:rPr>
        <w:color w:val="404040"/>
        <w:sz w:val="22"/>
        <w:szCs w:val="22"/>
      </w:rPr>
      <w:tblPr/>
      <w:tcPr>
        <w:tcBorders>
          <w:left w:val="single" w:sz="12" w:space="0" w:color="C9C9C9"/>
        </w:tcBorders>
      </w:tcPr>
    </w:tblStylePr>
    <w:tblStylePr w:type="band1Horz">
      <w:rPr>
        <w:color w:val="404040"/>
        <w:sz w:val="22"/>
        <w:szCs w:val="22"/>
      </w:rPr>
      <w:tblPr/>
      <w:tcPr>
        <w:tcBorders>
          <w:top w:val="single" w:sz="4" w:space="0" w:color="DADADA"/>
          <w:left w:val="single" w:sz="4" w:space="0" w:color="DADADA"/>
          <w:bottom w:val="single" w:sz="4" w:space="0" w:color="DADADA"/>
          <w:right w:val="single" w:sz="4" w:space="0" w:color="DADADA"/>
        </w:tcBorders>
      </w:tcPr>
    </w:tblStylePr>
  </w:style>
  <w:style w:type="table" w:customStyle="1" w:styleId="Bordered-Accent4112">
    <w:name w:val="Bordered -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E598"/>
        <w:left w:val="single" w:sz="4" w:space="0" w:color="FFE598"/>
        <w:bottom w:val="single" w:sz="4" w:space="0" w:color="FFE598"/>
        <w:right w:val="single" w:sz="4" w:space="0" w:color="FFE598"/>
        <w:insideH w:val="single" w:sz="4" w:space="0" w:color="FFE598"/>
        <w:insideV w:val="single" w:sz="4" w:space="0" w:color="FFE598"/>
      </w:tblBorders>
    </w:tblPr>
    <w:tblStylePr w:type="firstRow">
      <w:rPr>
        <w:color w:val="404040"/>
        <w:sz w:val="22"/>
        <w:szCs w:val="22"/>
      </w:rPr>
      <w:tblPr/>
      <w:tcPr>
        <w:tcBorders>
          <w:bottom w:val="single" w:sz="12" w:space="0" w:color="FFD865"/>
        </w:tcBorders>
      </w:tcPr>
    </w:tblStylePr>
    <w:tblStylePr w:type="lastRow">
      <w:rPr>
        <w:color w:val="404040"/>
        <w:sz w:val="22"/>
        <w:szCs w:val="22"/>
      </w:rPr>
      <w:tblPr/>
      <w:tcPr>
        <w:tcBorders>
          <w:top w:val="single" w:sz="12" w:space="0" w:color="FFD865"/>
        </w:tcBorders>
      </w:tcPr>
    </w:tblStylePr>
    <w:tblStylePr w:type="firstCol">
      <w:rPr>
        <w:color w:val="404040"/>
        <w:sz w:val="22"/>
        <w:szCs w:val="22"/>
      </w:rPr>
    </w:tblStylePr>
    <w:tblStylePr w:type="lastCol">
      <w:rPr>
        <w:color w:val="404040"/>
        <w:sz w:val="22"/>
        <w:szCs w:val="22"/>
      </w:rPr>
      <w:tblPr/>
      <w:tcPr>
        <w:tcBorders>
          <w:left w:val="single" w:sz="12" w:space="0" w:color="FFD865"/>
        </w:tcBorders>
      </w:tcPr>
    </w:tblStylePr>
    <w:tblStylePr w:type="band1Horz">
      <w:rPr>
        <w:color w:val="404040"/>
        <w:sz w:val="22"/>
        <w:szCs w:val="22"/>
      </w:rPr>
      <w:tblPr/>
      <w:tcPr>
        <w:tcBorders>
          <w:top w:val="single" w:sz="4" w:space="0" w:color="FFE598"/>
          <w:left w:val="single" w:sz="4" w:space="0" w:color="FFE598"/>
          <w:bottom w:val="single" w:sz="4" w:space="0" w:color="FFE598"/>
          <w:right w:val="single" w:sz="4" w:space="0" w:color="FFE598"/>
        </w:tcBorders>
      </w:tcPr>
    </w:tblStylePr>
  </w:style>
  <w:style w:type="table" w:customStyle="1" w:styleId="Bordered-Accent5112">
    <w:name w:val="Bordered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CD6EE"/>
        <w:left w:val="single" w:sz="4" w:space="0" w:color="BCD6EE"/>
        <w:bottom w:val="single" w:sz="4" w:space="0" w:color="BCD6EE"/>
        <w:right w:val="single" w:sz="4" w:space="0" w:color="BCD6EE"/>
        <w:insideH w:val="single" w:sz="4" w:space="0" w:color="BCD6EE"/>
        <w:insideV w:val="single" w:sz="4" w:space="0" w:color="BCD6EE"/>
      </w:tblBorders>
    </w:tblPr>
    <w:tblStylePr w:type="firstRow">
      <w:rPr>
        <w:color w:val="404040"/>
        <w:sz w:val="22"/>
        <w:szCs w:val="22"/>
      </w:rPr>
      <w:tblPr/>
      <w:tcPr>
        <w:tcBorders>
          <w:bottom w:val="single" w:sz="12" w:space="0" w:color="9BC2E5"/>
        </w:tcBorders>
      </w:tcPr>
    </w:tblStylePr>
    <w:tblStylePr w:type="lastRow">
      <w:rPr>
        <w:color w:val="404040"/>
        <w:sz w:val="22"/>
        <w:szCs w:val="22"/>
      </w:rPr>
      <w:tblPr/>
      <w:tcPr>
        <w:tcBorders>
          <w:top w:val="single" w:sz="12" w:space="0" w:color="9BC2E5"/>
        </w:tcBorders>
      </w:tcPr>
    </w:tblStylePr>
    <w:tblStylePr w:type="firstCol">
      <w:rPr>
        <w:color w:val="404040"/>
        <w:sz w:val="22"/>
        <w:szCs w:val="22"/>
      </w:rPr>
    </w:tblStylePr>
    <w:tblStylePr w:type="lastCol">
      <w:rPr>
        <w:color w:val="404040"/>
        <w:sz w:val="22"/>
        <w:szCs w:val="22"/>
      </w:rPr>
      <w:tblPr/>
      <w:tcPr>
        <w:tcBorders>
          <w:left w:val="single" w:sz="12" w:space="0" w:color="9BC2E5"/>
        </w:tcBorders>
      </w:tcPr>
    </w:tblStylePr>
    <w:tblStylePr w:type="band1Horz">
      <w:rPr>
        <w:color w:val="404040"/>
        <w:sz w:val="22"/>
        <w:szCs w:val="22"/>
      </w:rPr>
      <w:tblPr/>
      <w:tcPr>
        <w:tcBorders>
          <w:top w:val="single" w:sz="4" w:space="0" w:color="BCD6EE"/>
          <w:left w:val="single" w:sz="4" w:space="0" w:color="BCD6EE"/>
          <w:bottom w:val="single" w:sz="4" w:space="0" w:color="BCD6EE"/>
          <w:right w:val="single" w:sz="4" w:space="0" w:color="BCD6EE"/>
        </w:tcBorders>
      </w:tcPr>
    </w:tblStylePr>
  </w:style>
  <w:style w:type="table" w:customStyle="1" w:styleId="Bordered-Accent6112">
    <w:name w:val="Bordered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Pr>
    <w:tblStylePr w:type="firstRow">
      <w:rPr>
        <w:color w:val="404040"/>
        <w:sz w:val="22"/>
        <w:szCs w:val="22"/>
      </w:rPr>
      <w:tblPr/>
      <w:tcPr>
        <w:tcBorders>
          <w:bottom w:val="single" w:sz="12" w:space="0" w:color="A9D08E"/>
        </w:tcBorders>
      </w:tcPr>
    </w:tblStylePr>
    <w:tblStylePr w:type="lastRow">
      <w:rPr>
        <w:color w:val="404040"/>
        <w:sz w:val="22"/>
        <w:szCs w:val="22"/>
      </w:rPr>
      <w:tblPr/>
      <w:tcPr>
        <w:tcBorders>
          <w:top w:val="single" w:sz="12" w:space="0" w:color="A9D08E"/>
        </w:tcBorders>
      </w:tcPr>
    </w:tblStylePr>
    <w:tblStylePr w:type="firstCol">
      <w:rPr>
        <w:color w:val="404040"/>
        <w:sz w:val="22"/>
        <w:szCs w:val="22"/>
      </w:rPr>
    </w:tblStylePr>
    <w:tblStylePr w:type="lastCol">
      <w:rPr>
        <w:color w:val="404040"/>
        <w:sz w:val="22"/>
        <w:szCs w:val="22"/>
      </w:rPr>
      <w:tblPr/>
      <w:tcPr>
        <w:tcBorders>
          <w:left w:val="single" w:sz="12" w:space="0" w:color="A9D08E"/>
        </w:tcBorders>
      </w:tcPr>
    </w:tblStylePr>
    <w:tblStylePr w:type="band1Horz">
      <w:rPr>
        <w:color w:val="404040"/>
        <w:sz w:val="22"/>
        <w:szCs w:val="22"/>
      </w:rPr>
      <w:tblPr/>
      <w:tcPr>
        <w:tcBorders>
          <w:top w:val="single" w:sz="4" w:space="0" w:color="C4DFB2"/>
          <w:left w:val="single" w:sz="4" w:space="0" w:color="C4DFB2"/>
          <w:bottom w:val="single" w:sz="4" w:space="0" w:color="C4DFB2"/>
          <w:right w:val="single" w:sz="4" w:space="0" w:color="C4DFB2"/>
        </w:tcBorders>
      </w:tcPr>
    </w:tblStylePr>
  </w:style>
  <w:style w:type="table" w:customStyle="1" w:styleId="1123">
    <w:name w:val="Сетка таблицы112"/>
    <w:uiPriority w:val="39"/>
    <w:rsid w:val="00DA6359"/>
    <w:pPr>
      <w:spacing w:after="0" w:line="240" w:lineRule="auto"/>
    </w:pPr>
    <w:rPr>
      <w:rFonts w:ascii="Cambria" w:eastAsia="Cambria" w:hAnsi="Cambria" w:cs="Times New Roman"/>
      <w:sz w:val="20"/>
      <w:lang w:val="en-US" w:eastAsia="en-US"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StGen011">
    <w:name w:val="StGen011"/>
    <w:rsid w:val="00DA6359"/>
    <w:pPr>
      <w:spacing w:after="0" w:line="240" w:lineRule="auto"/>
    </w:pPr>
    <w:rPr>
      <w:rFonts w:ascii="Cambria" w:eastAsia="Cambria" w:hAnsi="Cambria" w:cs="Times New Roman"/>
      <w:lang w:val="en-US" w:eastAsia="zh-CN" w:bidi="hi-IN"/>
    </w:rPr>
    <w:tblPr>
      <w:tblStyleRowBandSize w:val="1"/>
      <w:tblStyleColBandSize w:val="1"/>
      <w:tblCellMar>
        <w:top w:w="0" w:type="dxa"/>
        <w:left w:w="108" w:type="dxa"/>
        <w:bottom w:w="0" w:type="dxa"/>
        <w:right w:w="108" w:type="dxa"/>
      </w:tblCellMar>
    </w:tblPr>
  </w:style>
  <w:style w:type="table" w:customStyle="1" w:styleId="11110">
    <w:name w:val="Сетка таблицы1111"/>
    <w:uiPriority w:val="59"/>
    <w:rsid w:val="00DA6359"/>
    <w:pPr>
      <w:spacing w:after="0" w:line="240" w:lineRule="auto"/>
    </w:pPr>
    <w:rPr>
      <w:rFonts w:ascii="Cambria" w:eastAsia="Cambria" w:hAnsi="Cambria" w:cs="Times New Roman"/>
      <w:sz w:val="20"/>
      <w:lang w:val="en-US" w:eastAsia="en-US"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2113">
    <w:name w:val="Сетка таблицы211"/>
    <w:uiPriority w:val="39"/>
    <w:rsid w:val="00DA6359"/>
    <w:pPr>
      <w:spacing w:after="0" w:line="240" w:lineRule="auto"/>
    </w:pPr>
    <w:rPr>
      <w:rFonts w:ascii="Cambria" w:eastAsia="Cambria" w:hAnsi="Cambria" w:cs="Times New Roman"/>
      <w:sz w:val="20"/>
      <w:szCs w:val="24"/>
      <w:lang w:val="en-US" w:eastAsia="zh-CN"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54">
    <w:name w:val="Сетка таблицы5"/>
    <w:basedOn w:val="a3"/>
    <w:rsid w:val="00DA6359"/>
    <w:pPr>
      <w:spacing w:after="0" w:line="240" w:lineRule="auto"/>
      <w:jc w:val="both"/>
    </w:pPr>
    <w:rPr>
      <w:rFonts w:ascii="Times New Roman" w:eastAsia="Times New Roman" w:hAnsi="Times New Roman" w:cs="Times New Roman"/>
      <w:sz w:val="28"/>
      <w:szCs w:val="28"/>
      <w:lang w:val="en-US"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2">
    <w:name w:val="Таблица простая 14"/>
    <w:basedOn w:val="a3"/>
    <w:uiPriority w:val="59"/>
    <w:rsid w:val="00DA6359"/>
    <w:pPr>
      <w:spacing w:after="0" w:line="240" w:lineRule="auto"/>
    </w:pPr>
    <w:rPr>
      <w:rFonts w:ascii="Cambria" w:eastAsia="Cambria" w:hAnsi="Cambria" w:cs="Times New Roman"/>
      <w:sz w:val="20"/>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rFonts w:ascii="Arial" w:hAnsi="Arial" w:cs="Arial" w:hint="default"/>
        <w:b/>
        <w:color w:val="404040"/>
        <w:sz w:val="22"/>
        <w:szCs w:val="22"/>
      </w:rPr>
    </w:tblStylePr>
    <w:tblStylePr w:type="lastRow">
      <w:rPr>
        <w:rFonts w:ascii="Arial" w:hAnsi="Arial" w:cs="Arial" w:hint="default"/>
        <w:b/>
        <w:color w:val="404040"/>
        <w:sz w:val="22"/>
        <w:szCs w:val="22"/>
      </w:r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tblPr/>
      <w:tcPr>
        <w:shd w:val="clear" w:color="auto" w:fill="F2F2F2"/>
      </w:tcPr>
    </w:tblStylePr>
    <w:tblStylePr w:type="band1Horz">
      <w:tblPr/>
      <w:tcPr>
        <w:shd w:val="clear" w:color="auto" w:fill="F2F2F2"/>
      </w:tcPr>
    </w:tblStylePr>
  </w:style>
  <w:style w:type="table" w:customStyle="1" w:styleId="240">
    <w:name w:val="Таблица простая 24"/>
    <w:basedOn w:val="a3"/>
    <w:uiPriority w:val="59"/>
    <w:rsid w:val="00DA6359"/>
    <w:pPr>
      <w:spacing w:after="0" w:line="240" w:lineRule="auto"/>
    </w:pPr>
    <w:rPr>
      <w:rFonts w:ascii="Cambria" w:eastAsia="Cambria" w:hAnsi="Cambria" w:cs="Times New Roman"/>
      <w:sz w:val="20"/>
      <w:lang w:val="en-US" w:eastAsia="en-US" w:bidi="hi-IN"/>
    </w:rPr>
    <w:tblPr>
      <w:tblBorders>
        <w:top w:val="single" w:sz="4" w:space="0" w:color="000000"/>
        <w:bottom w:val="single" w:sz="4" w:space="0" w:color="000000"/>
      </w:tblBorders>
    </w:tblPr>
    <w:tblStylePr w:type="firstRow">
      <w:rPr>
        <w:rFonts w:ascii="Arial" w:hAnsi="Arial" w:cs="Arial" w:hint="default"/>
        <w:b/>
        <w:color w:val="404040"/>
        <w:sz w:val="22"/>
        <w:szCs w:val="22"/>
      </w:rPr>
      <w:tblPr/>
      <w:tcPr>
        <w:tcBorders>
          <w:top w:val="single" w:sz="4" w:space="0" w:color="000000"/>
          <w:bottom w:val="single" w:sz="4" w:space="0" w:color="000000"/>
        </w:tcBorders>
      </w:tcPr>
    </w:tblStylePr>
    <w:tblStylePr w:type="lastRow">
      <w:rPr>
        <w:rFonts w:ascii="Arial" w:hAnsi="Arial" w:cs="Arial" w:hint="default"/>
        <w:b/>
        <w:color w:val="404040"/>
        <w:sz w:val="22"/>
        <w:szCs w:val="22"/>
      </w:r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40">
    <w:name w:val="Таблица простая 3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440">
    <w:name w:val="Таблица простая 4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540">
    <w:name w:val="Таблица простая 5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14">
    <w:name w:val="Таблица-сетка 1 светлая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s="Arial" w:hint="default"/>
        <w:color w:val="404040"/>
        <w:sz w:val="22"/>
        <w:szCs w:val="22"/>
      </w:rPr>
      <w:tblPr/>
      <w:tcPr>
        <w:tcBorders>
          <w:top w:val="single" w:sz="4" w:space="0" w:color="989898"/>
          <w:left w:val="single" w:sz="4" w:space="0" w:color="989898"/>
          <w:bottom w:val="single" w:sz="4" w:space="0" w:color="989898"/>
          <w:right w:val="single" w:sz="4" w:space="0" w:color="989898"/>
        </w:tcBorders>
      </w:tcPr>
    </w:tblStylePr>
  </w:style>
  <w:style w:type="table" w:customStyle="1" w:styleId="-24">
    <w:name w:val="Таблица-сетка 2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6A6A6A"/>
          <w:right w:val="none" w:sz="0" w:space="0" w:color="auto"/>
        </w:tcBorders>
        <w:shd w:val="clear" w:color="auto" w:fill="auto"/>
      </w:tcPr>
    </w:tblStylePr>
    <w:tblStylePr w:type="lastRow">
      <w:rPr>
        <w:b/>
        <w:color w:val="404040"/>
      </w:rPr>
      <w:tblPr/>
      <w:tcPr>
        <w:tcBorders>
          <w:top w:val="single" w:sz="4" w:space="0" w:color="6A6A6A"/>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34">
    <w:name w:val="Таблица-сетка 3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44">
    <w:name w:val="Таблица-сетка 44"/>
    <w:basedOn w:val="a3"/>
    <w:uiPriority w:val="5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rFonts w:ascii="Arial" w:hAnsi="Arial" w:cs="Arial" w:hint="default"/>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54">
    <w:name w:val="Таблица-сетка 5 темная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BFBFBF"/>
    </w:tblPr>
    <w:tblStylePr w:type="firstRow">
      <w:rPr>
        <w:rFonts w:ascii="Arial" w:hAnsi="Arial" w:cs="Arial" w:hint="default"/>
        <w:b/>
        <w:color w:val="FFFFFF"/>
        <w:sz w:val="22"/>
        <w:szCs w:val="22"/>
      </w:rPr>
      <w:tblPr/>
      <w:tcPr>
        <w:shd w:val="clear" w:color="auto" w:fill="000000"/>
      </w:tcPr>
    </w:tblStylePr>
    <w:tblStylePr w:type="lastRow">
      <w:rPr>
        <w:rFonts w:ascii="Arial" w:hAnsi="Arial" w:cs="Arial" w:hint="default"/>
        <w:b/>
        <w:color w:val="FFFFFF"/>
        <w:sz w:val="22"/>
        <w:szCs w:val="22"/>
      </w:rPr>
      <w:tblPr/>
      <w:tcPr>
        <w:tcBorders>
          <w:top w:val="single" w:sz="4" w:space="0" w:color="FFFFFF"/>
        </w:tcBorders>
        <w:shd w:val="clear" w:color="auto" w:fill="000000"/>
      </w:tcPr>
    </w:tblStylePr>
    <w:tblStylePr w:type="firstCol">
      <w:rPr>
        <w:rFonts w:ascii="Arial" w:hAnsi="Arial" w:cs="Arial" w:hint="default"/>
        <w:b/>
        <w:color w:val="FFFFFF"/>
        <w:sz w:val="22"/>
        <w:szCs w:val="22"/>
      </w:rPr>
      <w:tblPr/>
      <w:tcPr>
        <w:shd w:val="clear" w:color="auto" w:fill="000000"/>
      </w:tcPr>
    </w:tblStylePr>
    <w:tblStylePr w:type="lastCol">
      <w:rPr>
        <w:rFonts w:ascii="Arial" w:hAnsi="Arial" w:cs="Arial" w:hint="default"/>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4">
    <w:name w:val="Таблица-сетка 6 цветная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rFonts w:ascii="Arial" w:hAnsi="Arial" w:cs="Arial" w:hint="default"/>
        <w:color w:val="7F7F7F"/>
        <w:sz w:val="22"/>
        <w:szCs w:val="22"/>
      </w:rPr>
      <w:tblPr/>
      <w:tcPr>
        <w:shd w:val="clear" w:color="auto" w:fill="CBCBCB"/>
      </w:tcPr>
    </w:tblStylePr>
    <w:tblStylePr w:type="band2Horz">
      <w:rPr>
        <w:rFonts w:ascii="Arial" w:hAnsi="Arial" w:cs="Arial" w:hint="default"/>
        <w:color w:val="7F7F7F"/>
        <w:sz w:val="22"/>
        <w:szCs w:val="22"/>
      </w:rPr>
    </w:tblStylePr>
  </w:style>
  <w:style w:type="table" w:customStyle="1" w:styleId="-74">
    <w:name w:val="Таблица-сетка 7 цветная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rFonts w:ascii="Arial" w:hAnsi="Arial" w:cs="Arial" w:hint="default"/>
        <w:b/>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rFonts w:ascii="Arial" w:hAnsi="Arial" w:cs="Arial" w:hint="default"/>
        <w:b/>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rFonts w:ascii="Arial" w:hAnsi="Arial" w:cs="Arial" w:hint="default"/>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F2F2F2"/>
      </w:tcPr>
    </w:tblStylePr>
    <w:tblStylePr w:type="band1Horz">
      <w:rPr>
        <w:rFonts w:ascii="Arial" w:hAnsi="Arial" w:cs="Arial" w:hint="default"/>
        <w:color w:val="7F7F7F"/>
        <w:sz w:val="22"/>
        <w:szCs w:val="22"/>
      </w:rPr>
      <w:tblPr/>
      <w:tcPr>
        <w:shd w:val="clear" w:color="auto" w:fill="F2F2F2"/>
      </w:tcPr>
    </w:tblStylePr>
    <w:tblStylePr w:type="band2Horz">
      <w:rPr>
        <w:rFonts w:ascii="Arial" w:hAnsi="Arial" w:cs="Arial" w:hint="default"/>
        <w:color w:val="7F7F7F"/>
        <w:sz w:val="22"/>
        <w:szCs w:val="22"/>
      </w:rPr>
    </w:tblStylePr>
  </w:style>
  <w:style w:type="table" w:customStyle="1" w:styleId="-140">
    <w:name w:val="Список-таблица 1 светлая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40">
    <w:name w:val="Список-таблица 2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rFonts w:ascii="Arial" w:hAnsi="Arial" w:cs="Arial" w:hint="default"/>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lastRow">
      <w:rPr>
        <w:rFonts w:ascii="Arial" w:hAnsi="Arial" w:cs="Arial" w:hint="default"/>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rPr>
        <w:rFonts w:ascii="Arial" w:hAnsi="Arial" w:cs="Arial" w:hint="default"/>
        <w:color w:val="404040"/>
        <w:sz w:val="22"/>
        <w:szCs w:val="22"/>
      </w:rPr>
      <w:tblPr/>
      <w:tcPr>
        <w:shd w:val="clear" w:color="auto" w:fill="BFBFBF"/>
      </w:tcPr>
    </w:tblStylePr>
    <w:tblStylePr w:type="band1Horz">
      <w:rPr>
        <w:rFonts w:ascii="Arial" w:hAnsi="Arial" w:cs="Arial" w:hint="default"/>
        <w:color w:val="404040"/>
        <w:sz w:val="22"/>
        <w:szCs w:val="22"/>
      </w:rPr>
      <w:tblPr/>
      <w:tcPr>
        <w:shd w:val="clear" w:color="auto" w:fill="BFBFBF"/>
      </w:tcPr>
    </w:tblStylePr>
  </w:style>
  <w:style w:type="table" w:customStyle="1" w:styleId="-340">
    <w:name w:val="Список-таблица 3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rFonts w:ascii="Arial" w:hAnsi="Arial" w:cs="Arial" w:hint="default"/>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tcBorders>
          <w:left w:val="single" w:sz="4" w:space="0" w:color="000000"/>
          <w:right w:val="single" w:sz="4" w:space="0" w:color="000000"/>
        </w:tcBorders>
      </w:tcPr>
    </w:tblStylePr>
    <w:tblStylePr w:type="band1Horz">
      <w:rPr>
        <w:rFonts w:ascii="Arial" w:hAnsi="Arial" w:cs="Arial" w:hint="default"/>
        <w:color w:val="404040"/>
        <w:sz w:val="22"/>
        <w:szCs w:val="22"/>
      </w:rPr>
      <w:tblPr/>
      <w:tcPr>
        <w:tcBorders>
          <w:top w:val="single" w:sz="4" w:space="0" w:color="000000"/>
          <w:bottom w:val="single" w:sz="4" w:space="0" w:color="000000"/>
        </w:tcBorders>
      </w:tcPr>
    </w:tblStylePr>
  </w:style>
  <w:style w:type="table" w:customStyle="1" w:styleId="-440">
    <w:name w:val="Список-таблица 4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rFonts w:ascii="Arial" w:hAnsi="Arial" w:cs="Arial" w:hint="default"/>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BFBFBF"/>
      </w:tcPr>
    </w:tblStylePr>
    <w:tblStylePr w:type="band1Horz">
      <w:rPr>
        <w:rFonts w:ascii="Arial" w:hAnsi="Arial" w:cs="Arial" w:hint="default"/>
        <w:color w:val="404040"/>
        <w:sz w:val="22"/>
        <w:szCs w:val="22"/>
      </w:rPr>
      <w:tblPr/>
      <w:tcPr>
        <w:shd w:val="clear" w:color="auto" w:fill="BFBFBF"/>
      </w:tcPr>
    </w:tblStylePr>
  </w:style>
  <w:style w:type="table" w:customStyle="1" w:styleId="-540">
    <w:name w:val="Список-таблица 5 темная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shd w:val="clear" w:color="auto" w:fill="7F7F7F"/>
    </w:tblPr>
    <w:tblStylePr w:type="firstRow">
      <w:rPr>
        <w:rFonts w:ascii="Arial" w:hAnsi="Arial" w:cs="Arial" w:hint="default"/>
        <w:b/>
        <w:color w:val="FFFFFF"/>
        <w:sz w:val="22"/>
        <w:szCs w:val="22"/>
      </w:rPr>
      <w:tblPr/>
      <w:tcPr>
        <w:tcBorders>
          <w:top w:val="single" w:sz="36" w:space="0" w:color="7F7F7F"/>
          <w:bottom w:val="single" w:sz="12" w:space="0" w:color="FFFFFF"/>
        </w:tcBorders>
        <w:shd w:val="clear" w:color="auto" w:fill="7F7F7F"/>
      </w:tcPr>
    </w:tblStylePr>
    <w:tblStylePr w:type="lastRow">
      <w:rPr>
        <w:rFonts w:ascii="Arial" w:hAnsi="Arial" w:cs="Arial" w:hint="default"/>
        <w:b/>
        <w:color w:val="FFFFFF"/>
        <w:sz w:val="22"/>
        <w:szCs w:val="22"/>
      </w:rPr>
    </w:tblStylePr>
    <w:tblStylePr w:type="firstCol">
      <w:rPr>
        <w:rFonts w:ascii="Arial" w:hAnsi="Arial" w:cs="Arial" w:hint="default"/>
        <w:b/>
        <w:color w:val="FFFFFF"/>
        <w:sz w:val="22"/>
        <w:szCs w:val="22"/>
      </w:rPr>
      <w:tblPr/>
      <w:tcPr>
        <w:tcBorders>
          <w:left w:val="single" w:sz="36" w:space="0" w:color="7F7F7F"/>
          <w:right w:val="single" w:sz="4" w:space="0" w:color="FFFFFF"/>
        </w:tcBorders>
      </w:tcPr>
    </w:tblStylePr>
    <w:tblStylePr w:type="lastCol">
      <w:tblPr/>
      <w:tcPr>
        <w:tcBorders>
          <w:left w:val="single" w:sz="4" w:space="0" w:color="FFFFFF"/>
          <w:right w:val="single" w:sz="36" w:space="0" w:color="7F7F7F"/>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40">
    <w:name w:val="Список-таблица 6 цветная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rFonts w:ascii="Arial" w:hAnsi="Arial" w:cs="Arial" w:hint="default"/>
        <w:color w:val="000000"/>
        <w:sz w:val="22"/>
        <w:szCs w:val="22"/>
      </w:rPr>
      <w:tblPr/>
      <w:tcPr>
        <w:shd w:val="clear" w:color="auto" w:fill="BFBFBF"/>
      </w:tcPr>
    </w:tblStylePr>
    <w:tblStylePr w:type="band2Horz">
      <w:rPr>
        <w:rFonts w:ascii="Arial" w:hAnsi="Arial" w:cs="Arial" w:hint="default"/>
        <w:color w:val="000000"/>
        <w:sz w:val="22"/>
        <w:szCs w:val="22"/>
      </w:rPr>
    </w:tblStylePr>
  </w:style>
  <w:style w:type="table" w:customStyle="1" w:styleId="-740">
    <w:name w:val="Список-таблица 7 цветная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right w:val="single" w:sz="4" w:space="0" w:color="7F7F7F"/>
      </w:tblBorders>
    </w:tblPr>
    <w:tblStylePr w:type="firstRow">
      <w:rPr>
        <w:rFonts w:ascii="Arial" w:hAnsi="Arial" w:cs="Arial" w:hint="default"/>
        <w:i/>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rFonts w:ascii="Arial" w:hAnsi="Arial" w:cs="Arial" w:hint="default"/>
        <w:i/>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rFonts w:ascii="Arial" w:hAnsi="Arial" w:cs="Arial" w:hint="default"/>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BFBFBF"/>
      </w:tcPr>
    </w:tblStylePr>
    <w:tblStylePr w:type="band1Horz">
      <w:rPr>
        <w:rFonts w:ascii="Arial" w:hAnsi="Arial" w:cs="Arial" w:hint="default"/>
        <w:color w:val="7F7F7F"/>
        <w:sz w:val="22"/>
        <w:szCs w:val="22"/>
      </w:rPr>
      <w:tblPr/>
      <w:tcPr>
        <w:shd w:val="clear" w:color="auto" w:fill="BFBFBF"/>
      </w:tcPr>
    </w:tblStylePr>
    <w:tblStylePr w:type="band2Horz">
      <w:rPr>
        <w:rFonts w:ascii="Arial" w:hAnsi="Arial" w:cs="Arial" w:hint="default"/>
        <w:color w:val="7F7F7F"/>
        <w:sz w:val="22"/>
        <w:szCs w:val="22"/>
      </w:rPr>
    </w:tblStylePr>
  </w:style>
  <w:style w:type="table" w:customStyle="1" w:styleId="TableGridLight4">
    <w:name w:val="Table Grid Light4"/>
    <w:uiPriority w:val="59"/>
    <w:rsid w:val="00DA6359"/>
    <w:pPr>
      <w:spacing w:after="0" w:line="240" w:lineRule="auto"/>
    </w:pPr>
    <w:rPr>
      <w:rFonts w:ascii="Cambria" w:eastAsia="Cambria" w:hAnsi="Cambria" w:cs="Times New Roman"/>
      <w:sz w:val="20"/>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CellMar>
        <w:top w:w="0" w:type="dxa"/>
        <w:left w:w="108" w:type="dxa"/>
        <w:bottom w:w="0" w:type="dxa"/>
        <w:right w:w="108" w:type="dxa"/>
      </w:tblCellMar>
    </w:tblPr>
  </w:style>
  <w:style w:type="table" w:customStyle="1" w:styleId="1170">
    <w:name w:val="Таблица простая 117"/>
    <w:uiPriority w:val="59"/>
    <w:rsid w:val="00DA6359"/>
    <w:pPr>
      <w:spacing w:after="0" w:line="240" w:lineRule="auto"/>
    </w:pPr>
    <w:rPr>
      <w:rFonts w:ascii="Cambria" w:eastAsia="Cambria" w:hAnsi="Cambria" w:cs="Times New Roman"/>
      <w:sz w:val="20"/>
      <w:szCs w:val="20"/>
      <w:lang w:val="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CellMar>
        <w:top w:w="0" w:type="dxa"/>
        <w:left w:w="108" w:type="dxa"/>
        <w:bottom w:w="0" w:type="dxa"/>
        <w:right w:w="108" w:type="dxa"/>
      </w:tblCellMar>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7">
    <w:name w:val="Таблица простая 217"/>
    <w:uiPriority w:val="59"/>
    <w:rsid w:val="00DA6359"/>
    <w:pPr>
      <w:spacing w:after="0" w:line="240" w:lineRule="auto"/>
    </w:pPr>
    <w:rPr>
      <w:rFonts w:ascii="Cambria" w:eastAsia="Cambria" w:hAnsi="Cambria" w:cs="Times New Roman"/>
      <w:sz w:val="20"/>
      <w:szCs w:val="20"/>
      <w:lang w:val="en-US" w:bidi="hi-IN"/>
    </w:rPr>
    <w:tblPr>
      <w:tblBorders>
        <w:top w:val="single" w:sz="4" w:space="0" w:color="000000"/>
        <w:bottom w:val="single" w:sz="4" w:space="0" w:color="000000"/>
      </w:tblBorders>
      <w:tblCellMar>
        <w:top w:w="0" w:type="dxa"/>
        <w:left w:w="108" w:type="dxa"/>
        <w:bottom w:w="0" w:type="dxa"/>
        <w:right w:w="108" w:type="dxa"/>
      </w:tblCellMar>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7">
    <w:name w:val="Таблица простая 3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7">
    <w:name w:val="Таблица простая 4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7">
    <w:name w:val="Таблица простая 5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7">
    <w:name w:val="Таблица-сетка 1 светлая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CellMar>
        <w:top w:w="0" w:type="dxa"/>
        <w:left w:w="0" w:type="dxa"/>
        <w:bottom w:w="0" w:type="dxa"/>
        <w:right w:w="0" w:type="dxa"/>
      </w:tblCellMar>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GridTable1Light-Accent14">
    <w:name w:val="Grid Table 1 Light -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CellMar>
        <w:top w:w="0" w:type="dxa"/>
        <w:left w:w="0" w:type="dxa"/>
        <w:bottom w:w="0" w:type="dxa"/>
        <w:right w:w="0" w:type="dxa"/>
      </w:tblCellMar>
    </w:tblPr>
    <w:tblStylePr w:type="firstRow">
      <w:rPr>
        <w:b/>
        <w:color w:val="404040"/>
      </w:rPr>
      <w:tblPr/>
      <w:tcPr>
        <w:tcBorders>
          <w:bottom w:val="single" w:sz="12" w:space="0" w:color="4F81B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GridTable1Light-Accent24">
    <w:name w:val="Grid Table 1 Light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CellMar>
        <w:top w:w="0" w:type="dxa"/>
        <w:left w:w="0" w:type="dxa"/>
        <w:bottom w:w="0" w:type="dxa"/>
        <w:right w:w="0" w:type="dxa"/>
      </w:tblCellMar>
    </w:tblPr>
    <w:tblStylePr w:type="firstRow">
      <w:rPr>
        <w:b/>
        <w:color w:val="404040"/>
      </w:rPr>
      <w:tblPr/>
      <w:tcPr>
        <w:tcBorders>
          <w:bottom w:val="single" w:sz="12" w:space="0" w:color="C0504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GridTable1Light-Accent34">
    <w:name w:val="Grid Table 1 Light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CellMar>
        <w:top w:w="0" w:type="dxa"/>
        <w:left w:w="0" w:type="dxa"/>
        <w:bottom w:w="0" w:type="dxa"/>
        <w:right w:w="0" w:type="dxa"/>
      </w:tblCellMar>
    </w:tblPr>
    <w:tblStylePr w:type="firstRow">
      <w:rPr>
        <w:b/>
        <w:color w:val="404040"/>
      </w:rPr>
      <w:tblPr/>
      <w:tcPr>
        <w:tcBorders>
          <w:bottom w:val="single" w:sz="12" w:space="0" w:color="9BBB59"/>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GridTable1Light-Accent44">
    <w:name w:val="Grid Table 1 Light -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CellMar>
        <w:top w:w="0" w:type="dxa"/>
        <w:left w:w="0" w:type="dxa"/>
        <w:bottom w:w="0" w:type="dxa"/>
        <w:right w:w="0" w:type="dxa"/>
      </w:tblCellMar>
    </w:tblPr>
    <w:tblStylePr w:type="firstRow">
      <w:rPr>
        <w:b/>
        <w:color w:val="404040"/>
      </w:rPr>
      <w:tblPr/>
      <w:tcPr>
        <w:tcBorders>
          <w:bottom w:val="single" w:sz="12" w:space="0" w:color="8064A2"/>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GridTable1Light-Accent54">
    <w:name w:val="Grid Table 1 Light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0" w:type="dxa"/>
        <w:left w:w="0" w:type="dxa"/>
        <w:bottom w:w="0" w:type="dxa"/>
        <w:right w:w="0" w:type="dxa"/>
      </w:tblCellMar>
    </w:tblPr>
    <w:tblStylePr w:type="firstRow">
      <w:rPr>
        <w:b/>
        <w:color w:val="404040"/>
      </w:rPr>
      <w:tblPr/>
      <w:tcPr>
        <w:tcBorders>
          <w:bottom w:val="single" w:sz="12" w:space="0" w:color="4BACC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GridTable1Light-Accent64">
    <w:name w:val="Grid Table 1 Light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0" w:type="dxa"/>
        <w:left w:w="0" w:type="dxa"/>
        <w:bottom w:w="0" w:type="dxa"/>
        <w:right w:w="0" w:type="dxa"/>
      </w:tblCellMar>
    </w:tblPr>
    <w:tblStylePr w:type="firstRow">
      <w:rPr>
        <w:b/>
        <w:color w:val="404040"/>
      </w:rPr>
      <w:tblPr/>
      <w:tcPr>
        <w:tcBorders>
          <w:bottom w:val="single" w:sz="12" w:space="0" w:color="F7964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217">
    <w:name w:val="Таблица-сетка 2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6A6A6A"/>
        <w:insideH w:val="single" w:sz="4" w:space="0" w:color="6A6A6A"/>
        <w:insideV w:val="single" w:sz="4" w:space="0" w:color="6A6A6A"/>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2-Accent14">
    <w:name w:val="Grid Table 2 -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5D8AC2"/>
        <w:insideH w:val="single" w:sz="4" w:space="0" w:color="5D8AC2"/>
        <w:insideV w:val="single" w:sz="4" w:space="0" w:color="5D8AC2"/>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4F81BD"/>
          <w:right w:val="none" w:sz="0" w:space="0" w:color="auto"/>
        </w:tcBorders>
        <w:shd w:val="clear" w:color="auto" w:fill="auto"/>
      </w:tcPr>
    </w:tblStylePr>
    <w:tblStylePr w:type="lastRow">
      <w:rPr>
        <w:b/>
        <w:color w:val="404040"/>
      </w:rPr>
      <w:tblPr/>
      <w:tcPr>
        <w:tcBorders>
          <w:top w:val="single" w:sz="4" w:space="0" w:color="4F81B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2-Accent24">
    <w:name w:val="Grid Table 2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D99695"/>
        <w:insideH w:val="single" w:sz="4" w:space="0" w:color="D99695"/>
        <w:insideV w:val="single" w:sz="4" w:space="0" w:color="D99695"/>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C0504D"/>
          <w:right w:val="none" w:sz="0" w:space="0" w:color="auto"/>
        </w:tcBorders>
        <w:shd w:val="clear" w:color="auto" w:fill="auto"/>
      </w:tcPr>
    </w:tblStylePr>
    <w:tblStylePr w:type="lastRow">
      <w:rPr>
        <w:b/>
        <w:color w:val="404040"/>
      </w:rPr>
      <w:tblPr/>
      <w:tcPr>
        <w:tcBorders>
          <w:top w:val="single" w:sz="4" w:space="0" w:color="C0504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2-Accent34">
    <w:name w:val="Grid Table 2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9ABB59"/>
        <w:insideH w:val="single" w:sz="4" w:space="0" w:color="9ABB59"/>
        <w:insideV w:val="single" w:sz="4" w:space="0" w:color="9ABB59"/>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9BBB59"/>
          <w:right w:val="none" w:sz="0" w:space="0" w:color="auto"/>
        </w:tcBorders>
        <w:shd w:val="clear" w:color="auto" w:fill="auto"/>
      </w:tcPr>
    </w:tblStylePr>
    <w:tblStylePr w:type="lastRow">
      <w:rPr>
        <w:b/>
        <w:color w:val="404040"/>
      </w:rPr>
      <w:tblPr/>
      <w:tcPr>
        <w:tcBorders>
          <w:top w:val="single" w:sz="4" w:space="0" w:color="9BBB59"/>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2-Accent44">
    <w:name w:val="Grid Table 2 -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B2A1C6"/>
        <w:insideH w:val="single" w:sz="4" w:space="0" w:color="B2A1C6"/>
        <w:insideV w:val="single" w:sz="4" w:space="0" w:color="B2A1C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8064A2"/>
          <w:right w:val="none" w:sz="0" w:space="0" w:color="auto"/>
        </w:tcBorders>
        <w:shd w:val="clear" w:color="auto" w:fill="auto"/>
      </w:tcPr>
    </w:tblStylePr>
    <w:tblStylePr w:type="lastRow">
      <w:rPr>
        <w:b/>
        <w:color w:val="404040"/>
      </w:rPr>
      <w:tblPr/>
      <w:tcPr>
        <w:tcBorders>
          <w:top w:val="single" w:sz="4" w:space="0" w:color="8064A2"/>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2-Accent54">
    <w:name w:val="Grid Table 2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4BACC6"/>
        <w:insideH w:val="single" w:sz="4" w:space="0" w:color="4BACC6"/>
        <w:insideV w:val="single" w:sz="4" w:space="0" w:color="4BACC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4BACC6"/>
          <w:right w:val="none" w:sz="0" w:space="0" w:color="auto"/>
        </w:tcBorders>
        <w:shd w:val="clear" w:color="auto" w:fill="auto"/>
      </w:tcPr>
    </w:tblStylePr>
    <w:tblStylePr w:type="lastRow">
      <w:rPr>
        <w:b/>
        <w:color w:val="404040"/>
      </w:rPr>
      <w:tblPr/>
      <w:tcPr>
        <w:tcBorders>
          <w:top w:val="single" w:sz="4" w:space="0" w:color="4BACC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2-Accent64">
    <w:name w:val="Grid Table 2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F79646"/>
        <w:insideH w:val="single" w:sz="4" w:space="0" w:color="F79646"/>
        <w:insideV w:val="single" w:sz="4" w:space="0" w:color="F7964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F79646"/>
          <w:right w:val="none" w:sz="0" w:space="0" w:color="auto"/>
        </w:tcBorders>
        <w:shd w:val="clear" w:color="auto" w:fill="auto"/>
      </w:tcPr>
    </w:tblStylePr>
    <w:tblStylePr w:type="lastRow">
      <w:rPr>
        <w:b/>
        <w:color w:val="404040"/>
      </w:rPr>
      <w:tblPr/>
      <w:tcPr>
        <w:tcBorders>
          <w:top w:val="single" w:sz="4" w:space="0" w:color="F7964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317">
    <w:name w:val="Таблица-сетка 3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6A6A6A"/>
        <w:insideH w:val="single" w:sz="4" w:space="0" w:color="6A6A6A"/>
        <w:insideV w:val="single" w:sz="4" w:space="0" w:color="6A6A6A"/>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3-Accent14">
    <w:name w:val="Grid Table 3 -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5D8AC2"/>
        <w:insideH w:val="single" w:sz="4" w:space="0" w:color="5D8AC2"/>
        <w:insideV w:val="single" w:sz="4" w:space="0" w:color="5D8AC2"/>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3-Accent24">
    <w:name w:val="Grid Table 3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D99695"/>
        <w:insideH w:val="single" w:sz="4" w:space="0" w:color="D99695"/>
        <w:insideV w:val="single" w:sz="4" w:space="0" w:color="D99695"/>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3-Accent34">
    <w:name w:val="Grid Table 3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9ABB59"/>
        <w:insideH w:val="single" w:sz="4" w:space="0" w:color="9ABB59"/>
        <w:insideV w:val="single" w:sz="4" w:space="0" w:color="9ABB59"/>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3-Accent44">
    <w:name w:val="Grid Table 3 -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B2A1C6"/>
        <w:insideH w:val="single" w:sz="4" w:space="0" w:color="B2A1C6"/>
        <w:insideV w:val="single" w:sz="4" w:space="0" w:color="B2A1C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3-Accent54">
    <w:name w:val="Grid Table 3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4BACC6"/>
        <w:insideH w:val="single" w:sz="4" w:space="0" w:color="4BACC6"/>
        <w:insideV w:val="single" w:sz="4" w:space="0" w:color="4BACC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3-Accent64">
    <w:name w:val="Grid Table 3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F79646"/>
        <w:insideH w:val="single" w:sz="4" w:space="0" w:color="F79646"/>
        <w:insideV w:val="single" w:sz="4" w:space="0" w:color="F7964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417">
    <w:name w:val="Таблица-сетка 417"/>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CellMar>
        <w:top w:w="0" w:type="dxa"/>
        <w:left w:w="0" w:type="dxa"/>
        <w:bottom w:w="0" w:type="dxa"/>
        <w:right w:w="0" w:type="dxa"/>
      </w:tblCellMar>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4-Accent14">
    <w:name w:val="Grid Table 4 - Accent 14"/>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insideV w:val="single" w:sz="4" w:space="0" w:color="9BB7D9"/>
      </w:tblBorders>
      <w:tblCellMar>
        <w:top w:w="0" w:type="dxa"/>
        <w:left w:w="0" w:type="dxa"/>
        <w:bottom w:w="0" w:type="dxa"/>
        <w:right w:w="0" w:type="dxa"/>
      </w:tblCellMar>
    </w:tblPr>
    <w:tblStylePr w:type="firstRow">
      <w:rPr>
        <w:b/>
        <w:color w:val="FFFFFF"/>
        <w:sz w:val="22"/>
        <w:szCs w:val="22"/>
      </w:rPr>
      <w:tblPr/>
      <w:tcPr>
        <w:tcBorders>
          <w:top w:val="single" w:sz="4" w:space="0" w:color="4F81BD"/>
          <w:left w:val="single" w:sz="4" w:space="0" w:color="4F81BD"/>
          <w:bottom w:val="single" w:sz="4" w:space="0" w:color="4F81BD"/>
          <w:right w:val="single" w:sz="4" w:space="0" w:color="4F81BD"/>
        </w:tcBorders>
        <w:shd w:val="clear" w:color="auto" w:fill="5D8AC2"/>
      </w:tcPr>
    </w:tblStylePr>
    <w:tblStylePr w:type="lastRow">
      <w:rPr>
        <w:b/>
        <w:color w:val="404040"/>
      </w:rPr>
      <w:tblPr/>
      <w:tcPr>
        <w:tcBorders>
          <w:top w:val="single" w:sz="4" w:space="0" w:color="4F81B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CE6F2"/>
      </w:tcPr>
    </w:tblStylePr>
    <w:tblStylePr w:type="band1Horz">
      <w:rPr>
        <w:color w:val="404040"/>
        <w:sz w:val="22"/>
        <w:szCs w:val="22"/>
      </w:rPr>
      <w:tblPr/>
      <w:tcPr>
        <w:shd w:val="clear" w:color="auto" w:fill="DCE6F2"/>
      </w:tcPr>
    </w:tblStylePr>
  </w:style>
  <w:style w:type="table" w:customStyle="1" w:styleId="GridTable4-Accent24">
    <w:name w:val="Grid Table 4 - Accent 24"/>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insideV w:val="single" w:sz="4" w:space="0" w:color="DB9B9A"/>
      </w:tblBorders>
      <w:tblCellMar>
        <w:top w:w="0" w:type="dxa"/>
        <w:left w:w="0" w:type="dxa"/>
        <w:bottom w:w="0" w:type="dxa"/>
        <w:right w:w="0" w:type="dxa"/>
      </w:tblCellMar>
    </w:tblPr>
    <w:tblStylePr w:type="firstRow">
      <w:rPr>
        <w:b/>
        <w:color w:val="FFFFFF"/>
        <w:sz w:val="22"/>
        <w:szCs w:val="22"/>
      </w:rPr>
      <w:tblPr/>
      <w:tcPr>
        <w:tcBorders>
          <w:top w:val="single" w:sz="4" w:space="0" w:color="C0504D"/>
          <w:left w:val="single" w:sz="4" w:space="0" w:color="C0504D"/>
          <w:bottom w:val="single" w:sz="4" w:space="0" w:color="C0504D"/>
          <w:right w:val="single" w:sz="4" w:space="0" w:color="C0504D"/>
        </w:tcBorders>
        <w:shd w:val="clear" w:color="auto" w:fill="D99695"/>
      </w:tcPr>
    </w:tblStylePr>
    <w:tblStylePr w:type="lastRow">
      <w:rPr>
        <w:b/>
        <w:color w:val="404040"/>
      </w:rPr>
      <w:tblPr/>
      <w:tcPr>
        <w:tcBorders>
          <w:top w:val="single" w:sz="4" w:space="0" w:color="C0504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4-Accent34">
    <w:name w:val="Grid Table 4 - Accent 34"/>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insideV w:val="single" w:sz="4" w:space="0" w:color="C6D8A1"/>
      </w:tblBorders>
      <w:tblCellMar>
        <w:top w:w="0" w:type="dxa"/>
        <w:left w:w="0" w:type="dxa"/>
        <w:bottom w:w="0" w:type="dxa"/>
        <w:right w:w="0" w:type="dxa"/>
      </w:tblCellMar>
    </w:tblPr>
    <w:tblStylePr w:type="firstRow">
      <w:rPr>
        <w:b/>
        <w:color w:val="FFFFFF"/>
        <w:sz w:val="22"/>
        <w:szCs w:val="22"/>
      </w:rPr>
      <w:tblPr/>
      <w:tcPr>
        <w:tcBorders>
          <w:top w:val="single" w:sz="4" w:space="0" w:color="9BBB59"/>
          <w:left w:val="single" w:sz="4" w:space="0" w:color="9BBB59"/>
          <w:bottom w:val="single" w:sz="4" w:space="0" w:color="9BBB59"/>
          <w:right w:val="single" w:sz="4" w:space="0" w:color="9BBB59"/>
        </w:tcBorders>
        <w:shd w:val="clear" w:color="auto" w:fill="9ABB59"/>
      </w:tcPr>
    </w:tblStylePr>
    <w:tblStylePr w:type="lastRow">
      <w:rPr>
        <w:b/>
        <w:color w:val="404040"/>
      </w:rPr>
      <w:tblPr/>
      <w:tcPr>
        <w:tcBorders>
          <w:top w:val="single" w:sz="4" w:space="0" w:color="9BBB59"/>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4-Accent44">
    <w:name w:val="Grid Table 4 - Accent 44"/>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insideV w:val="single" w:sz="4" w:space="0" w:color="B7A7CA"/>
      </w:tblBorders>
      <w:tblCellMar>
        <w:top w:w="0" w:type="dxa"/>
        <w:left w:w="0" w:type="dxa"/>
        <w:bottom w:w="0" w:type="dxa"/>
        <w:right w:w="0" w:type="dxa"/>
      </w:tblCellMar>
    </w:tblPr>
    <w:tblStylePr w:type="firstRow">
      <w:rPr>
        <w:b/>
        <w:color w:val="FFFFFF"/>
        <w:sz w:val="22"/>
        <w:szCs w:val="22"/>
      </w:rPr>
      <w:tblPr/>
      <w:tcPr>
        <w:tcBorders>
          <w:top w:val="single" w:sz="4" w:space="0" w:color="8064A2"/>
          <w:left w:val="single" w:sz="4" w:space="0" w:color="8064A2"/>
          <w:bottom w:val="single" w:sz="4" w:space="0" w:color="8064A2"/>
          <w:right w:val="single" w:sz="4" w:space="0" w:color="8064A2"/>
        </w:tcBorders>
        <w:shd w:val="clear" w:color="auto" w:fill="B2A1C6"/>
      </w:tcPr>
    </w:tblStylePr>
    <w:tblStylePr w:type="lastRow">
      <w:rPr>
        <w:b/>
        <w:color w:val="404040"/>
      </w:rPr>
      <w:tblPr/>
      <w:tcPr>
        <w:tcBorders>
          <w:top w:val="single" w:sz="4" w:space="0" w:color="8064A2"/>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4-Accent54">
    <w:name w:val="Grid Table 4 - Accent 54"/>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insideV w:val="single" w:sz="4" w:space="0" w:color="99D0DE"/>
      </w:tblBorders>
      <w:tblCellMar>
        <w:top w:w="0" w:type="dxa"/>
        <w:left w:w="0" w:type="dxa"/>
        <w:bottom w:w="0" w:type="dxa"/>
        <w:right w:w="0" w:type="dxa"/>
      </w:tblCellMar>
    </w:tblPr>
    <w:tblStylePr w:type="firstRow">
      <w:rPr>
        <w:b/>
        <w:color w:val="FFFFFF"/>
        <w:sz w:val="22"/>
        <w:szCs w:val="22"/>
      </w:rPr>
      <w:tblPr/>
      <w:tcPr>
        <w:tcBorders>
          <w:top w:val="single" w:sz="4" w:space="0" w:color="4BACC6"/>
          <w:left w:val="single" w:sz="4" w:space="0" w:color="4BACC6"/>
          <w:bottom w:val="single" w:sz="4" w:space="0" w:color="4BACC6"/>
          <w:right w:val="single" w:sz="4" w:space="0" w:color="4BACC6"/>
        </w:tcBorders>
        <w:shd w:val="clear" w:color="auto" w:fill="4BACC6"/>
      </w:tcPr>
    </w:tblStylePr>
    <w:tblStylePr w:type="lastRow">
      <w:rPr>
        <w:b/>
        <w:color w:val="404040"/>
      </w:rPr>
      <w:tblPr/>
      <w:tcPr>
        <w:tcBorders>
          <w:top w:val="single" w:sz="4" w:space="0" w:color="4BACC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4-Accent64">
    <w:name w:val="Grid Table 4 - Accent 64"/>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insideV w:val="single" w:sz="4" w:space="0" w:color="FAC396"/>
      </w:tblBorders>
      <w:tblCellMar>
        <w:top w:w="0" w:type="dxa"/>
        <w:left w:w="0" w:type="dxa"/>
        <w:bottom w:w="0" w:type="dxa"/>
        <w:right w:w="0" w:type="dxa"/>
      </w:tblCellMar>
    </w:tblPr>
    <w:tblStylePr w:type="firstRow">
      <w:rPr>
        <w:b/>
        <w:color w:val="FFFFFF"/>
        <w:sz w:val="22"/>
        <w:szCs w:val="22"/>
      </w:rPr>
      <w:tblPr/>
      <w:tcPr>
        <w:tcBorders>
          <w:top w:val="single" w:sz="4" w:space="0" w:color="F79646"/>
          <w:left w:val="single" w:sz="4" w:space="0" w:color="F79646"/>
          <w:bottom w:val="single" w:sz="4" w:space="0" w:color="F79646"/>
          <w:right w:val="single" w:sz="4" w:space="0" w:color="F79646"/>
        </w:tcBorders>
        <w:shd w:val="clear" w:color="auto" w:fill="F79646"/>
      </w:tcPr>
    </w:tblStylePr>
    <w:tblStylePr w:type="lastRow">
      <w:rPr>
        <w:b/>
        <w:color w:val="404040"/>
      </w:rPr>
      <w:tblPr/>
      <w:tcPr>
        <w:tcBorders>
          <w:top w:val="single" w:sz="4" w:space="0" w:color="F7964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517">
    <w:name w:val="Таблица-сетка 5 темная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GridTable5Dark-Accent14">
    <w:name w:val="Grid Table 5 Dark-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4F81BD"/>
      </w:tcPr>
    </w:tblStylePr>
    <w:tblStylePr w:type="lastRow">
      <w:rPr>
        <w:b/>
        <w:color w:val="FFFFFF"/>
        <w:sz w:val="22"/>
        <w:szCs w:val="22"/>
      </w:rPr>
      <w:tblPr/>
      <w:tcPr>
        <w:tcBorders>
          <w:top w:val="single" w:sz="4" w:space="0" w:color="FFFFFF"/>
        </w:tcBorders>
        <w:shd w:val="clear" w:color="auto" w:fill="4F81BD"/>
      </w:tcPr>
    </w:tblStylePr>
    <w:tblStylePr w:type="firstCol">
      <w:rPr>
        <w:b/>
        <w:color w:val="FFFFFF"/>
        <w:sz w:val="22"/>
        <w:szCs w:val="22"/>
      </w:rPr>
      <w:tblPr/>
      <w:tcPr>
        <w:shd w:val="clear" w:color="auto" w:fill="4F81BD"/>
      </w:tcPr>
    </w:tblStylePr>
    <w:tblStylePr w:type="lastCol">
      <w:rPr>
        <w:b/>
        <w:color w:val="FFFFFF"/>
        <w:sz w:val="22"/>
        <w:szCs w:val="22"/>
      </w:rPr>
      <w:tblPr/>
      <w:tcPr>
        <w:shd w:val="clear" w:color="auto" w:fill="4F81BD"/>
      </w:tcPr>
    </w:tblStylePr>
    <w:tblStylePr w:type="band1Vert">
      <w:tblPr/>
      <w:tcPr>
        <w:shd w:val="clear" w:color="auto" w:fill="AEC4E0"/>
      </w:tcPr>
    </w:tblStylePr>
    <w:tblStylePr w:type="band1Horz">
      <w:tblPr/>
      <w:tcPr>
        <w:shd w:val="clear" w:color="auto" w:fill="AEC4E0"/>
      </w:tcPr>
    </w:tblStylePr>
  </w:style>
  <w:style w:type="table" w:customStyle="1" w:styleId="GridTable5Dark-Accent24">
    <w:name w:val="Grid Table 5 Dark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C0504D"/>
      </w:tcPr>
    </w:tblStylePr>
    <w:tblStylePr w:type="lastRow">
      <w:rPr>
        <w:b/>
        <w:color w:val="FFFFFF"/>
        <w:sz w:val="22"/>
        <w:szCs w:val="22"/>
      </w:rPr>
      <w:tblPr/>
      <w:tcPr>
        <w:tcBorders>
          <w:top w:val="single" w:sz="4" w:space="0" w:color="FFFFFF"/>
        </w:tcBorders>
        <w:shd w:val="clear" w:color="auto" w:fill="C0504D"/>
      </w:tcPr>
    </w:tblStylePr>
    <w:tblStylePr w:type="firstCol">
      <w:rPr>
        <w:b/>
        <w:color w:val="FFFFFF"/>
        <w:sz w:val="22"/>
        <w:szCs w:val="22"/>
      </w:rPr>
      <w:tblPr/>
      <w:tcPr>
        <w:shd w:val="clear" w:color="auto" w:fill="C0504D"/>
      </w:tcPr>
    </w:tblStylePr>
    <w:tblStylePr w:type="lastCol">
      <w:rPr>
        <w:b/>
        <w:color w:val="FFFFFF"/>
        <w:sz w:val="22"/>
        <w:szCs w:val="22"/>
      </w:rPr>
      <w:tblPr/>
      <w:tcPr>
        <w:shd w:val="clear" w:color="auto" w:fill="C0504D"/>
      </w:tcPr>
    </w:tblStylePr>
    <w:tblStylePr w:type="band1Vert">
      <w:tblPr/>
      <w:tcPr>
        <w:shd w:val="clear" w:color="auto" w:fill="E2AEAD"/>
      </w:tcPr>
    </w:tblStylePr>
    <w:tblStylePr w:type="band1Horz">
      <w:tblPr/>
      <w:tcPr>
        <w:shd w:val="clear" w:color="auto" w:fill="E2AEAD"/>
      </w:tcPr>
    </w:tblStylePr>
  </w:style>
  <w:style w:type="table" w:customStyle="1" w:styleId="GridTable5Dark-Accent34">
    <w:name w:val="Grid Table 5 Dark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9BBB59"/>
      </w:tcPr>
    </w:tblStylePr>
    <w:tblStylePr w:type="lastRow">
      <w:rPr>
        <w:b/>
        <w:color w:val="FFFFFF"/>
        <w:sz w:val="22"/>
        <w:szCs w:val="22"/>
      </w:rPr>
      <w:tblPr/>
      <w:tcPr>
        <w:tcBorders>
          <w:top w:val="single" w:sz="4" w:space="0" w:color="FFFFFF"/>
        </w:tcBorders>
        <w:shd w:val="clear" w:color="auto" w:fill="9BBB59"/>
      </w:tcPr>
    </w:tblStylePr>
    <w:tblStylePr w:type="firstCol">
      <w:rPr>
        <w:b/>
        <w:color w:val="FFFFFF"/>
        <w:sz w:val="22"/>
        <w:szCs w:val="22"/>
      </w:rPr>
      <w:tblPr/>
      <w:tcPr>
        <w:shd w:val="clear" w:color="auto" w:fill="9BBB59"/>
      </w:tcPr>
    </w:tblStylePr>
    <w:tblStylePr w:type="lastCol">
      <w:rPr>
        <w:b/>
        <w:color w:val="FFFFFF"/>
        <w:sz w:val="22"/>
        <w:szCs w:val="22"/>
      </w:rPr>
      <w:tblPr/>
      <w:tcPr>
        <w:shd w:val="clear" w:color="auto" w:fill="9BBB59"/>
      </w:tcPr>
    </w:tblStylePr>
    <w:tblStylePr w:type="band1Vert">
      <w:tblPr/>
      <w:tcPr>
        <w:shd w:val="clear" w:color="auto" w:fill="D0DFB2"/>
      </w:tcPr>
    </w:tblStylePr>
    <w:tblStylePr w:type="band1Horz">
      <w:tblPr/>
      <w:tcPr>
        <w:shd w:val="clear" w:color="auto" w:fill="D0DFB2"/>
      </w:tcPr>
    </w:tblStylePr>
  </w:style>
  <w:style w:type="table" w:customStyle="1" w:styleId="GridTable5Dark-Accent44">
    <w:name w:val="Grid Table 5 Dark-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8064A2"/>
      </w:tcPr>
    </w:tblStylePr>
    <w:tblStylePr w:type="lastRow">
      <w:rPr>
        <w:b/>
        <w:color w:val="FFFFFF"/>
        <w:sz w:val="22"/>
        <w:szCs w:val="22"/>
      </w:rPr>
      <w:tblPr/>
      <w:tcPr>
        <w:tcBorders>
          <w:top w:val="single" w:sz="4" w:space="0" w:color="FFFFFF"/>
        </w:tcBorders>
        <w:shd w:val="clear" w:color="auto" w:fill="8064A2"/>
      </w:tcPr>
    </w:tblStylePr>
    <w:tblStylePr w:type="firstCol">
      <w:rPr>
        <w:b/>
        <w:color w:val="FFFFFF"/>
        <w:sz w:val="22"/>
        <w:szCs w:val="22"/>
      </w:rPr>
      <w:tblPr/>
      <w:tcPr>
        <w:shd w:val="clear" w:color="auto" w:fill="8064A2"/>
      </w:tcPr>
    </w:tblStylePr>
    <w:tblStylePr w:type="lastCol">
      <w:rPr>
        <w:b/>
        <w:color w:val="FFFFFF"/>
        <w:sz w:val="22"/>
        <w:szCs w:val="22"/>
      </w:rPr>
      <w:tblPr/>
      <w:tcPr>
        <w:shd w:val="clear" w:color="auto" w:fill="8064A2"/>
      </w:tcPr>
    </w:tblStylePr>
    <w:tblStylePr w:type="band1Vert">
      <w:tblPr/>
      <w:tcPr>
        <w:shd w:val="clear" w:color="auto" w:fill="C4B7D4"/>
      </w:tcPr>
    </w:tblStylePr>
    <w:tblStylePr w:type="band1Horz">
      <w:tblPr/>
      <w:tcPr>
        <w:shd w:val="clear" w:color="auto" w:fill="C4B7D4"/>
      </w:tcPr>
    </w:tblStylePr>
  </w:style>
  <w:style w:type="table" w:customStyle="1" w:styleId="GridTable5Dark-Accent54">
    <w:name w:val="Grid Table 5 Dark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4BACC6"/>
      </w:tcPr>
    </w:tblStylePr>
    <w:tblStylePr w:type="lastRow">
      <w:rPr>
        <w:b/>
        <w:color w:val="FFFFFF"/>
        <w:sz w:val="22"/>
        <w:szCs w:val="22"/>
      </w:rPr>
      <w:tblPr/>
      <w:tcPr>
        <w:tcBorders>
          <w:top w:val="single" w:sz="4" w:space="0" w:color="FFFFFF"/>
        </w:tcBorders>
        <w:shd w:val="clear" w:color="auto" w:fill="4BACC6"/>
      </w:tcPr>
    </w:tblStylePr>
    <w:tblStylePr w:type="firstCol">
      <w:rPr>
        <w:b/>
        <w:color w:val="FFFFFF"/>
        <w:sz w:val="22"/>
        <w:szCs w:val="22"/>
      </w:rPr>
      <w:tblPr/>
      <w:tcPr>
        <w:shd w:val="clear" w:color="auto" w:fill="4BACC6"/>
      </w:tcPr>
    </w:tblStylePr>
    <w:tblStylePr w:type="lastCol">
      <w:rPr>
        <w:b/>
        <w:color w:val="FFFFFF"/>
        <w:sz w:val="22"/>
        <w:szCs w:val="22"/>
      </w:rPr>
      <w:tblPr/>
      <w:tcPr>
        <w:shd w:val="clear" w:color="auto" w:fill="4BACC6"/>
      </w:tcPr>
    </w:tblStylePr>
    <w:tblStylePr w:type="band1Vert">
      <w:tblPr/>
      <w:tcPr>
        <w:shd w:val="clear" w:color="auto" w:fill="ACD8E4"/>
      </w:tcPr>
    </w:tblStylePr>
    <w:tblStylePr w:type="band1Horz">
      <w:tblPr/>
      <w:tcPr>
        <w:shd w:val="clear" w:color="auto" w:fill="ACD8E4"/>
      </w:tcPr>
    </w:tblStylePr>
  </w:style>
  <w:style w:type="table" w:customStyle="1" w:styleId="GridTable5Dark-Accent64">
    <w:name w:val="Grid Table 5 Dark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F79646"/>
      </w:tcPr>
    </w:tblStylePr>
    <w:tblStylePr w:type="lastRow">
      <w:rPr>
        <w:b/>
        <w:color w:val="FFFFFF"/>
        <w:sz w:val="22"/>
        <w:szCs w:val="22"/>
      </w:rPr>
      <w:tblPr/>
      <w:tcPr>
        <w:tcBorders>
          <w:top w:val="single" w:sz="4" w:space="0" w:color="FFFFFF"/>
        </w:tcBorders>
        <w:shd w:val="clear" w:color="auto" w:fill="F79646"/>
      </w:tcPr>
    </w:tblStylePr>
    <w:tblStylePr w:type="firstCol">
      <w:rPr>
        <w:b/>
        <w:color w:val="FFFFFF"/>
        <w:sz w:val="22"/>
        <w:szCs w:val="22"/>
      </w:rPr>
      <w:tblPr/>
      <w:tcPr>
        <w:shd w:val="clear" w:color="auto" w:fill="F79646"/>
      </w:tcPr>
    </w:tblStylePr>
    <w:tblStylePr w:type="lastCol">
      <w:rPr>
        <w:b/>
        <w:color w:val="FFFFFF"/>
        <w:sz w:val="22"/>
        <w:szCs w:val="22"/>
      </w:rPr>
      <w:tblPr/>
      <w:tcPr>
        <w:shd w:val="clear" w:color="auto" w:fill="F79646"/>
      </w:tcPr>
    </w:tblStylePr>
    <w:tblStylePr w:type="band1Vert">
      <w:tblPr/>
      <w:tcPr>
        <w:shd w:val="clear" w:color="auto" w:fill="FBCEAA"/>
      </w:tcPr>
    </w:tblStylePr>
    <w:tblStylePr w:type="band1Horz">
      <w:tblPr/>
      <w:tcPr>
        <w:shd w:val="clear" w:color="auto" w:fill="FBCEAA"/>
      </w:tcPr>
    </w:tblStylePr>
  </w:style>
  <w:style w:type="table" w:customStyle="1" w:styleId="-617">
    <w:name w:val="Таблица-сетка 6 цветная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0" w:type="dxa"/>
        <w:bottom w:w="0" w:type="dxa"/>
        <w:right w:w="0" w:type="dxa"/>
      </w:tblCellMar>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GridTable6Colorful-Accent14">
    <w:name w:val="Grid Table 6 Colorful -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A6BFDD"/>
        <w:left w:val="single" w:sz="4" w:space="0" w:color="A6BFDD"/>
        <w:bottom w:val="single" w:sz="4" w:space="0" w:color="A6BFDD"/>
        <w:right w:val="single" w:sz="4" w:space="0" w:color="A6BFDD"/>
        <w:insideH w:val="single" w:sz="4" w:space="0" w:color="A6BFDD"/>
        <w:insideV w:val="single" w:sz="4" w:space="0" w:color="A6BFDD"/>
      </w:tblBorders>
      <w:tblCellMar>
        <w:top w:w="0" w:type="dxa"/>
        <w:left w:w="0" w:type="dxa"/>
        <w:bottom w:w="0" w:type="dxa"/>
        <w:right w:w="0" w:type="dxa"/>
      </w:tblCellMar>
    </w:tblPr>
    <w:tblStylePr w:type="firstRow">
      <w:rPr>
        <w:b/>
        <w:color w:val="A6BFDD"/>
      </w:rPr>
      <w:tblPr/>
      <w:tcPr>
        <w:tcBorders>
          <w:bottom w:val="single" w:sz="12" w:space="0" w:color="4F81BD"/>
        </w:tcBorders>
      </w:tcPr>
    </w:tblStylePr>
    <w:tblStylePr w:type="lastRow">
      <w:rPr>
        <w:b/>
        <w:color w:val="A6BFDD"/>
      </w:rPr>
    </w:tblStylePr>
    <w:tblStylePr w:type="firstCol">
      <w:rPr>
        <w:b/>
        <w:color w:val="A6BFDD"/>
      </w:rPr>
    </w:tblStylePr>
    <w:tblStylePr w:type="lastCol">
      <w:rPr>
        <w:b/>
        <w:color w:val="A6BFDD"/>
      </w:r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6Colorful-Accent24">
    <w:name w:val="Grid Table 6 Colorful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99695"/>
        <w:left w:val="single" w:sz="4" w:space="0" w:color="D99695"/>
        <w:bottom w:val="single" w:sz="4" w:space="0" w:color="D99695"/>
        <w:right w:val="single" w:sz="4" w:space="0" w:color="D99695"/>
        <w:insideH w:val="single" w:sz="4" w:space="0" w:color="D99695"/>
        <w:insideV w:val="single" w:sz="4" w:space="0" w:color="D99695"/>
      </w:tblBorders>
      <w:tblCellMar>
        <w:top w:w="0" w:type="dxa"/>
        <w:left w:w="0" w:type="dxa"/>
        <w:bottom w:w="0" w:type="dxa"/>
        <w:right w:w="0" w:type="dxa"/>
      </w:tblCellMar>
    </w:tblPr>
    <w:tblStylePr w:type="firstRow">
      <w:rPr>
        <w:b/>
        <w:color w:val="D99695"/>
      </w:rPr>
      <w:tblPr/>
      <w:tcPr>
        <w:tcBorders>
          <w:bottom w:val="single" w:sz="12" w:space="0" w:color="C0504D"/>
        </w:tcBorders>
      </w:tcPr>
    </w:tblStylePr>
    <w:tblStylePr w:type="lastRow">
      <w:rPr>
        <w:b/>
        <w:color w:val="D99695"/>
      </w:rPr>
    </w:tblStylePr>
    <w:tblStylePr w:type="firstCol">
      <w:rPr>
        <w:b/>
        <w:color w:val="D99695"/>
      </w:rPr>
    </w:tblStylePr>
    <w:tblStylePr w:type="lastCol">
      <w:rPr>
        <w:b/>
        <w:color w:val="D99695"/>
      </w:r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6Colorful-Accent34">
    <w:name w:val="Grid Table 6 Colorful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ABB59"/>
        <w:left w:val="single" w:sz="4" w:space="0" w:color="9ABB59"/>
        <w:bottom w:val="single" w:sz="4" w:space="0" w:color="9ABB59"/>
        <w:right w:val="single" w:sz="4" w:space="0" w:color="9ABB59"/>
        <w:insideH w:val="single" w:sz="4" w:space="0" w:color="9ABB59"/>
        <w:insideV w:val="single" w:sz="4" w:space="0" w:color="9ABB59"/>
      </w:tblBorders>
      <w:tblCellMar>
        <w:top w:w="0" w:type="dxa"/>
        <w:left w:w="0" w:type="dxa"/>
        <w:bottom w:w="0" w:type="dxa"/>
        <w:right w:w="0" w:type="dxa"/>
      </w:tblCellMar>
    </w:tblPr>
    <w:tblStylePr w:type="firstRow">
      <w:rPr>
        <w:b/>
        <w:color w:val="9ABB59"/>
      </w:rPr>
      <w:tblPr/>
      <w:tcPr>
        <w:tcBorders>
          <w:bottom w:val="single" w:sz="12" w:space="0" w:color="9BBB59"/>
        </w:tcBorders>
      </w:tcPr>
    </w:tblStylePr>
    <w:tblStylePr w:type="lastRow">
      <w:rPr>
        <w:b/>
        <w:color w:val="9ABB59"/>
      </w:rPr>
    </w:tblStylePr>
    <w:tblStylePr w:type="firstCol">
      <w:rPr>
        <w:b/>
        <w:color w:val="9ABB59"/>
      </w:rPr>
    </w:tblStylePr>
    <w:tblStylePr w:type="lastCol">
      <w:rPr>
        <w:b/>
        <w:color w:val="9ABB59"/>
      </w:r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6Colorful-Accent44">
    <w:name w:val="Grid Table 6 Colorful -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2A1C6"/>
        <w:left w:val="single" w:sz="4" w:space="0" w:color="B2A1C6"/>
        <w:bottom w:val="single" w:sz="4" w:space="0" w:color="B2A1C6"/>
        <w:right w:val="single" w:sz="4" w:space="0" w:color="B2A1C6"/>
        <w:insideH w:val="single" w:sz="4" w:space="0" w:color="B2A1C6"/>
        <w:insideV w:val="single" w:sz="4" w:space="0" w:color="B2A1C6"/>
      </w:tblBorders>
      <w:tblCellMar>
        <w:top w:w="0" w:type="dxa"/>
        <w:left w:w="0" w:type="dxa"/>
        <w:bottom w:w="0" w:type="dxa"/>
        <w:right w:w="0" w:type="dxa"/>
      </w:tblCellMar>
    </w:tblPr>
    <w:tblStylePr w:type="firstRow">
      <w:rPr>
        <w:b/>
        <w:color w:val="B2A1C6"/>
      </w:rPr>
      <w:tblPr/>
      <w:tcPr>
        <w:tcBorders>
          <w:bottom w:val="single" w:sz="12" w:space="0" w:color="8064A2"/>
        </w:tcBorders>
      </w:tcPr>
    </w:tblStylePr>
    <w:tblStylePr w:type="lastRow">
      <w:rPr>
        <w:b/>
        <w:color w:val="B2A1C6"/>
      </w:rPr>
    </w:tblStylePr>
    <w:tblStylePr w:type="firstCol">
      <w:rPr>
        <w:b/>
        <w:color w:val="B2A1C6"/>
      </w:rPr>
    </w:tblStylePr>
    <w:tblStylePr w:type="lastCol">
      <w:rPr>
        <w:b/>
        <w:color w:val="B2A1C6"/>
      </w:r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6Colorful-Accent54">
    <w:name w:val="Grid Table 6 Colorful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CellMar>
        <w:top w:w="0" w:type="dxa"/>
        <w:left w:w="0" w:type="dxa"/>
        <w:bottom w:w="0" w:type="dxa"/>
        <w:right w:w="0" w:type="dxa"/>
      </w:tblCellMar>
    </w:tblPr>
    <w:tblStylePr w:type="firstRow">
      <w:rPr>
        <w:b/>
        <w:color w:val="266779"/>
      </w:rPr>
      <w:tblPr/>
      <w:tcPr>
        <w:tcBorders>
          <w:bottom w:val="single" w:sz="12" w:space="0" w:color="4BACC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6Colorful-Accent64">
    <w:name w:val="Grid Table 6 Colorful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CellMar>
        <w:top w:w="0" w:type="dxa"/>
        <w:left w:w="0" w:type="dxa"/>
        <w:bottom w:w="0" w:type="dxa"/>
        <w:right w:w="0" w:type="dxa"/>
      </w:tblCellMar>
    </w:tblPr>
    <w:tblStylePr w:type="firstRow">
      <w:rPr>
        <w:b/>
        <w:color w:val="266779"/>
      </w:rPr>
      <w:tblPr/>
      <w:tcPr>
        <w:tcBorders>
          <w:bottom w:val="single" w:sz="12" w:space="0" w:color="F7964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FDE9D8"/>
      </w:tcPr>
    </w:tblStylePr>
    <w:tblStylePr w:type="band1Horz">
      <w:rPr>
        <w:color w:val="266779"/>
        <w:sz w:val="22"/>
        <w:szCs w:val="22"/>
      </w:rPr>
      <w:tblPr/>
      <w:tcPr>
        <w:shd w:val="clear" w:color="auto" w:fill="FDE9D8"/>
      </w:tcPr>
    </w:tblStylePr>
    <w:tblStylePr w:type="band2Horz">
      <w:rPr>
        <w:color w:val="266779"/>
        <w:sz w:val="22"/>
        <w:szCs w:val="22"/>
      </w:rPr>
    </w:tblStylePr>
  </w:style>
  <w:style w:type="table" w:customStyle="1" w:styleId="-717">
    <w:name w:val="Таблица-сетка 7 цветная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CellMar>
        <w:top w:w="0" w:type="dxa"/>
        <w:left w:w="0" w:type="dxa"/>
        <w:bottom w:w="0" w:type="dxa"/>
        <w:right w:w="0" w:type="dxa"/>
      </w:tblCellMar>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GridTable7Colorful-Accent14">
    <w:name w:val="Grid Table 7 Colorful -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A6BFDD"/>
        <w:right w:val="single" w:sz="4" w:space="0" w:color="A6BFDD"/>
        <w:insideH w:val="single" w:sz="4" w:space="0" w:color="A6BFDD"/>
        <w:insideV w:val="single" w:sz="4" w:space="0" w:color="A6BFDD"/>
      </w:tblBorders>
      <w:tblCellMar>
        <w:top w:w="0" w:type="dxa"/>
        <w:left w:w="0" w:type="dxa"/>
        <w:bottom w:w="0" w:type="dxa"/>
        <w:right w:w="0" w:type="dxa"/>
      </w:tblCellMar>
    </w:tblPr>
    <w:tblStylePr w:type="firstRow">
      <w:rPr>
        <w:b/>
        <w:color w:val="A6BFDD"/>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b/>
        <w:color w:val="A6BFDD"/>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A6BFDD"/>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A6BFDD"/>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7Colorful-Accent24">
    <w:name w:val="Grid Table 7 Colorful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D99695"/>
        <w:right w:val="single" w:sz="4" w:space="0" w:color="D99695"/>
        <w:insideH w:val="single" w:sz="4" w:space="0" w:color="D99695"/>
        <w:insideV w:val="single" w:sz="4" w:space="0" w:color="D99695"/>
      </w:tblBorders>
      <w:tblCellMar>
        <w:top w:w="0" w:type="dxa"/>
        <w:left w:w="0" w:type="dxa"/>
        <w:bottom w:w="0" w:type="dxa"/>
        <w:right w:w="0" w:type="dxa"/>
      </w:tblCellMar>
    </w:tblPr>
    <w:tblStylePr w:type="firstRow">
      <w:rPr>
        <w:b/>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b/>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7Colorful-Accent34">
    <w:name w:val="Grid Table 7 Colorful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9ABB59"/>
        <w:right w:val="single" w:sz="4" w:space="0" w:color="9ABB59"/>
        <w:insideH w:val="single" w:sz="4" w:space="0" w:color="9ABB59"/>
        <w:insideV w:val="single" w:sz="4" w:space="0" w:color="9ABB59"/>
      </w:tblBorders>
      <w:tblCellMar>
        <w:top w:w="0" w:type="dxa"/>
        <w:left w:w="0" w:type="dxa"/>
        <w:bottom w:w="0" w:type="dxa"/>
        <w:right w:w="0" w:type="dxa"/>
      </w:tblCellMar>
    </w:tblPr>
    <w:tblStylePr w:type="firstRow">
      <w:rPr>
        <w:b/>
        <w:color w:val="9ABB59"/>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b/>
        <w:color w:val="9ABB59"/>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9ABB59"/>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9ABB59"/>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7Colorful-Accent44">
    <w:name w:val="Grid Table 7 Colorful -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B2A1C6"/>
        <w:right w:val="single" w:sz="4" w:space="0" w:color="B2A1C6"/>
        <w:insideH w:val="single" w:sz="4" w:space="0" w:color="B2A1C6"/>
        <w:insideV w:val="single" w:sz="4" w:space="0" w:color="B2A1C6"/>
      </w:tblBorders>
      <w:tblCellMar>
        <w:top w:w="0" w:type="dxa"/>
        <w:left w:w="0" w:type="dxa"/>
        <w:bottom w:w="0" w:type="dxa"/>
        <w:right w:w="0" w:type="dxa"/>
      </w:tblCellMar>
    </w:tblPr>
    <w:tblStylePr w:type="firstRow">
      <w:rPr>
        <w:b/>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b/>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7Colorful-Accent54">
    <w:name w:val="Grid Table 7 Colorful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99D0DE"/>
        <w:right w:val="single" w:sz="4" w:space="0" w:color="99D0DE"/>
        <w:insideH w:val="single" w:sz="4" w:space="0" w:color="99D0DE"/>
        <w:insideV w:val="single" w:sz="4" w:space="0" w:color="99D0DE"/>
      </w:tblBorders>
      <w:tblCellMar>
        <w:top w:w="0" w:type="dxa"/>
        <w:left w:w="0" w:type="dxa"/>
        <w:bottom w:w="0" w:type="dxa"/>
        <w:right w:w="0" w:type="dxa"/>
      </w:tblCellMar>
    </w:tblPr>
    <w:tblStylePr w:type="firstRow">
      <w:rPr>
        <w:b/>
        <w:color w:val="266779"/>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b/>
        <w:color w:val="266779"/>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266779"/>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266779"/>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7Colorful-Accent64">
    <w:name w:val="Grid Table 7 Colorful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FAC396"/>
        <w:right w:val="single" w:sz="4" w:space="0" w:color="FAC396"/>
        <w:insideH w:val="single" w:sz="4" w:space="0" w:color="FAC396"/>
        <w:insideV w:val="single" w:sz="4" w:space="0" w:color="FAC396"/>
      </w:tblBorders>
      <w:tblCellMar>
        <w:top w:w="0" w:type="dxa"/>
        <w:left w:w="0" w:type="dxa"/>
        <w:bottom w:w="0" w:type="dxa"/>
        <w:right w:w="0" w:type="dxa"/>
      </w:tblCellMar>
    </w:tblPr>
    <w:tblStylePr w:type="firstRow">
      <w:rPr>
        <w:b/>
        <w:color w:val="B15407"/>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b/>
        <w:color w:val="B15407"/>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B15407"/>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B15407"/>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9D8"/>
      </w:tcPr>
    </w:tblStylePr>
    <w:tblStylePr w:type="band1Horz">
      <w:rPr>
        <w:color w:val="B15407"/>
        <w:sz w:val="22"/>
        <w:szCs w:val="22"/>
      </w:rPr>
      <w:tblPr/>
      <w:tcPr>
        <w:shd w:val="clear" w:color="auto" w:fill="FDE9D8"/>
      </w:tcPr>
    </w:tblStylePr>
    <w:tblStylePr w:type="band2Horz">
      <w:rPr>
        <w:color w:val="B15407"/>
        <w:sz w:val="22"/>
        <w:szCs w:val="22"/>
      </w:rPr>
    </w:tblStylePr>
  </w:style>
  <w:style w:type="table" w:customStyle="1" w:styleId="-1170">
    <w:name w:val="Список-таблица 1 светлая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ListTable1Light-Accent14">
    <w:name w:val="List Table 1 Light -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4F81BD"/>
          <w:right w:val="none" w:sz="0" w:space="0" w:color="auto"/>
        </w:tcBorders>
      </w:tcPr>
    </w:tblStylePr>
    <w:tblStylePr w:type="lastRow">
      <w:rPr>
        <w:b/>
        <w:color w:val="404040"/>
      </w:rPr>
      <w:tblPr/>
      <w:tcPr>
        <w:tcBorders>
          <w:top w:val="single" w:sz="4" w:space="0" w:color="4F81B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2DFEE"/>
      </w:tcPr>
    </w:tblStylePr>
    <w:tblStylePr w:type="band1Horz">
      <w:tblPr/>
      <w:tcPr>
        <w:shd w:val="clear" w:color="auto" w:fill="D2DFEE"/>
      </w:tcPr>
    </w:tblStylePr>
  </w:style>
  <w:style w:type="table" w:customStyle="1" w:styleId="ListTable1Light-Accent24">
    <w:name w:val="List Table 1 Light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C0504D"/>
          <w:right w:val="none" w:sz="0" w:space="0" w:color="auto"/>
        </w:tcBorders>
      </w:tcPr>
    </w:tblStylePr>
    <w:tblStylePr w:type="lastRow">
      <w:rPr>
        <w:b/>
        <w:color w:val="404040"/>
      </w:rPr>
      <w:tblPr/>
      <w:tcPr>
        <w:tcBorders>
          <w:top w:val="single" w:sz="4" w:space="0" w:color="C0504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FD2D2"/>
      </w:tcPr>
    </w:tblStylePr>
    <w:tblStylePr w:type="band1Horz">
      <w:tblPr/>
      <w:tcPr>
        <w:shd w:val="clear" w:color="auto" w:fill="EFD2D2"/>
      </w:tcPr>
    </w:tblStylePr>
  </w:style>
  <w:style w:type="table" w:customStyle="1" w:styleId="ListTable1Light-Accent34">
    <w:name w:val="List Table 1 Light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9BBB59"/>
          <w:right w:val="none" w:sz="0" w:space="0" w:color="auto"/>
        </w:tcBorders>
      </w:tcPr>
    </w:tblStylePr>
    <w:tblStylePr w:type="lastRow">
      <w:rPr>
        <w:b/>
        <w:color w:val="404040"/>
      </w:rPr>
      <w:tblPr/>
      <w:tcPr>
        <w:tcBorders>
          <w:top w:val="single" w:sz="4" w:space="0" w:color="9BBB59"/>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5EED5"/>
      </w:tcPr>
    </w:tblStylePr>
    <w:tblStylePr w:type="band1Horz">
      <w:tblPr/>
      <w:tcPr>
        <w:shd w:val="clear" w:color="auto" w:fill="E5EED5"/>
      </w:tcPr>
    </w:tblStylePr>
  </w:style>
  <w:style w:type="table" w:customStyle="1" w:styleId="ListTable1Light-Accent44">
    <w:name w:val="List Table 1 Light -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8064A2"/>
          <w:right w:val="none" w:sz="0" w:space="0" w:color="auto"/>
        </w:tcBorders>
      </w:tcPr>
    </w:tblStylePr>
    <w:tblStylePr w:type="lastRow">
      <w:rPr>
        <w:b/>
        <w:color w:val="404040"/>
      </w:rPr>
      <w:tblPr/>
      <w:tcPr>
        <w:tcBorders>
          <w:top w:val="single" w:sz="4" w:space="0" w:color="8064A2"/>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FD8E7"/>
      </w:tcPr>
    </w:tblStylePr>
    <w:tblStylePr w:type="band1Horz">
      <w:tblPr/>
      <w:tcPr>
        <w:shd w:val="clear" w:color="auto" w:fill="DFD8E7"/>
      </w:tcPr>
    </w:tblStylePr>
  </w:style>
  <w:style w:type="table" w:customStyle="1" w:styleId="ListTable1Light-Accent54">
    <w:name w:val="List Table 1 Light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4BACC6"/>
          <w:right w:val="none" w:sz="0" w:space="0" w:color="auto"/>
        </w:tcBorders>
      </w:tcPr>
    </w:tblStylePr>
    <w:tblStylePr w:type="lastRow">
      <w:rPr>
        <w:b/>
        <w:color w:val="404040"/>
      </w:rPr>
      <w:tblPr/>
      <w:tcPr>
        <w:tcBorders>
          <w:top w:val="single" w:sz="4" w:space="0" w:color="4BACC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1EAF0"/>
      </w:tcPr>
    </w:tblStylePr>
    <w:tblStylePr w:type="band1Horz">
      <w:tblPr/>
      <w:tcPr>
        <w:shd w:val="clear" w:color="auto" w:fill="D1EAF0"/>
      </w:tcPr>
    </w:tblStylePr>
  </w:style>
  <w:style w:type="table" w:customStyle="1" w:styleId="ListTable1Light-Accent64">
    <w:name w:val="List Table 1 Light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F79646"/>
          <w:right w:val="none" w:sz="0" w:space="0" w:color="auto"/>
        </w:tcBorders>
      </w:tcPr>
    </w:tblStylePr>
    <w:tblStylePr w:type="lastRow">
      <w:rPr>
        <w:b/>
        <w:color w:val="404040"/>
      </w:rPr>
      <w:tblPr/>
      <w:tcPr>
        <w:tcBorders>
          <w:top w:val="single" w:sz="4" w:space="0" w:color="F7964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DE4D0"/>
      </w:tcPr>
    </w:tblStylePr>
    <w:tblStylePr w:type="band1Horz">
      <w:tblPr/>
      <w:tcPr>
        <w:shd w:val="clear" w:color="auto" w:fill="FDE4D0"/>
      </w:tcPr>
    </w:tblStylePr>
  </w:style>
  <w:style w:type="table" w:customStyle="1" w:styleId="-2170">
    <w:name w:val="Список-таблица 2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6F6F6F"/>
        <w:bottom w:val="single" w:sz="4" w:space="0" w:color="6F6F6F"/>
        <w:insideH w:val="single" w:sz="4" w:space="0" w:color="6F6F6F"/>
      </w:tblBorders>
      <w:tblCellMar>
        <w:top w:w="0" w:type="dxa"/>
        <w:left w:w="0" w:type="dxa"/>
        <w:bottom w:w="0" w:type="dxa"/>
        <w:right w:w="0" w:type="dxa"/>
      </w:tblCellMar>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2-Accent14">
    <w:name w:val="List Table 2 -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BB7D9"/>
        <w:bottom w:val="single" w:sz="4" w:space="0" w:color="9BB7D9"/>
        <w:insideH w:val="single" w:sz="4" w:space="0" w:color="9BB7D9"/>
      </w:tblBorders>
      <w:tblCellMar>
        <w:top w:w="0" w:type="dxa"/>
        <w:left w:w="0" w:type="dxa"/>
        <w:bottom w:w="0" w:type="dxa"/>
        <w:right w:w="0" w:type="dxa"/>
      </w:tblCellMar>
    </w:tblPr>
    <w:tblStylePr w:type="fir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la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2-Accent24">
    <w:name w:val="List Table 2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B9B9A"/>
        <w:bottom w:val="single" w:sz="4" w:space="0" w:color="DB9B9A"/>
        <w:insideH w:val="single" w:sz="4" w:space="0" w:color="DB9B9A"/>
      </w:tblBorders>
      <w:tblCellMar>
        <w:top w:w="0" w:type="dxa"/>
        <w:left w:w="0" w:type="dxa"/>
        <w:bottom w:w="0" w:type="dxa"/>
        <w:right w:w="0" w:type="dxa"/>
      </w:tblCellMar>
    </w:tblPr>
    <w:tblStylePr w:type="fir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la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2-Accent34">
    <w:name w:val="List Table 2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6D8A1"/>
        <w:bottom w:val="single" w:sz="4" w:space="0" w:color="C6D8A1"/>
        <w:insideH w:val="single" w:sz="4" w:space="0" w:color="C6D8A1"/>
      </w:tblBorders>
      <w:tblCellMar>
        <w:top w:w="0" w:type="dxa"/>
        <w:left w:w="0" w:type="dxa"/>
        <w:bottom w:w="0" w:type="dxa"/>
        <w:right w:w="0" w:type="dxa"/>
      </w:tblCellMar>
    </w:tblPr>
    <w:tblStylePr w:type="fir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la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2-Accent44">
    <w:name w:val="List Table 2 -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A7CA"/>
        <w:bottom w:val="single" w:sz="4" w:space="0" w:color="B7A7CA"/>
        <w:insideH w:val="single" w:sz="4" w:space="0" w:color="B7A7CA"/>
      </w:tblBorders>
      <w:tblCellMar>
        <w:top w:w="0" w:type="dxa"/>
        <w:left w:w="0" w:type="dxa"/>
        <w:bottom w:w="0" w:type="dxa"/>
        <w:right w:w="0" w:type="dxa"/>
      </w:tblCellMar>
    </w:tblPr>
    <w:tblStylePr w:type="fir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la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2-Accent54">
    <w:name w:val="List Table 2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9D0DE"/>
        <w:bottom w:val="single" w:sz="4" w:space="0" w:color="99D0DE"/>
        <w:insideH w:val="single" w:sz="4" w:space="0" w:color="99D0DE"/>
      </w:tblBorders>
      <w:tblCellMar>
        <w:top w:w="0" w:type="dxa"/>
        <w:left w:w="0" w:type="dxa"/>
        <w:bottom w:w="0" w:type="dxa"/>
        <w:right w:w="0" w:type="dxa"/>
      </w:tblCellMar>
    </w:tblPr>
    <w:tblStylePr w:type="fir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la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2-Accent64">
    <w:name w:val="List Table 2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396"/>
        <w:bottom w:val="single" w:sz="4" w:space="0" w:color="FAC396"/>
        <w:insideH w:val="single" w:sz="4" w:space="0" w:color="FAC396"/>
      </w:tblBorders>
      <w:tblCellMar>
        <w:top w:w="0" w:type="dxa"/>
        <w:left w:w="0" w:type="dxa"/>
        <w:bottom w:w="0" w:type="dxa"/>
        <w:right w:w="0" w:type="dxa"/>
      </w:tblCellMar>
    </w:tblPr>
    <w:tblStylePr w:type="fir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la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3170">
    <w:name w:val="Список-таблица 3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CellMar>
        <w:top w:w="0" w:type="dxa"/>
        <w:left w:w="0" w:type="dxa"/>
        <w:bottom w:w="0" w:type="dxa"/>
        <w:right w:w="0" w:type="dxa"/>
      </w:tblCellMar>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ListTable3-Accent14">
    <w:name w:val="List Table 3 -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4F81BD"/>
        <w:left w:val="single" w:sz="4" w:space="0" w:color="4F81BD"/>
        <w:bottom w:val="single" w:sz="4" w:space="0" w:color="4F81BD"/>
        <w:right w:val="single" w:sz="4" w:space="0" w:color="4F81BD"/>
      </w:tblBorders>
      <w:tblCellMar>
        <w:top w:w="0" w:type="dxa"/>
        <w:left w:w="0" w:type="dxa"/>
        <w:bottom w:w="0" w:type="dxa"/>
        <w:right w:w="0" w:type="dxa"/>
      </w:tblCellMar>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F81BD"/>
          <w:right w:val="single" w:sz="4" w:space="0" w:color="4F81BD"/>
        </w:tcBorders>
      </w:tcPr>
    </w:tblStylePr>
    <w:tblStylePr w:type="band1Horz">
      <w:rPr>
        <w:color w:val="404040"/>
        <w:sz w:val="22"/>
        <w:szCs w:val="22"/>
      </w:rPr>
      <w:tblPr/>
      <w:tcPr>
        <w:tcBorders>
          <w:top w:val="single" w:sz="4" w:space="0" w:color="4F81BD"/>
          <w:bottom w:val="single" w:sz="4" w:space="0" w:color="4F81BD"/>
        </w:tcBorders>
      </w:tcPr>
    </w:tblStylePr>
  </w:style>
  <w:style w:type="table" w:customStyle="1" w:styleId="ListTable3-Accent24">
    <w:name w:val="List Table 3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99695"/>
        <w:left w:val="single" w:sz="4" w:space="0" w:color="D99695"/>
        <w:bottom w:val="single" w:sz="4" w:space="0" w:color="D99695"/>
        <w:right w:val="single" w:sz="4" w:space="0" w:color="D99695"/>
      </w:tblBorders>
      <w:tblCellMar>
        <w:top w:w="0" w:type="dxa"/>
        <w:left w:w="0" w:type="dxa"/>
        <w:bottom w:w="0" w:type="dxa"/>
        <w:right w:w="0" w:type="dxa"/>
      </w:tblCellMar>
    </w:tblPr>
    <w:tblStylePr w:type="firstRow">
      <w:rPr>
        <w:b/>
        <w:color w:val="FFFFFF"/>
        <w:sz w:val="22"/>
        <w:szCs w:val="22"/>
      </w:rPr>
      <w:tblPr/>
      <w:tcPr>
        <w:shd w:val="clear" w:color="auto" w:fill="D9969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C0504D"/>
          <w:right w:val="single" w:sz="4" w:space="0" w:color="C0504D"/>
        </w:tcBorders>
      </w:tcPr>
    </w:tblStylePr>
    <w:tblStylePr w:type="band1Horz">
      <w:rPr>
        <w:color w:val="404040"/>
        <w:sz w:val="22"/>
        <w:szCs w:val="22"/>
      </w:rPr>
      <w:tblPr/>
      <w:tcPr>
        <w:tcBorders>
          <w:top w:val="single" w:sz="4" w:space="0" w:color="C0504D"/>
          <w:bottom w:val="single" w:sz="4" w:space="0" w:color="C0504D"/>
        </w:tcBorders>
      </w:tcPr>
    </w:tblStylePr>
  </w:style>
  <w:style w:type="table" w:customStyle="1" w:styleId="ListTable3-Accent34">
    <w:name w:val="List Table 3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3D69B"/>
        <w:left w:val="single" w:sz="4" w:space="0" w:color="C3D69B"/>
        <w:bottom w:val="single" w:sz="4" w:space="0" w:color="C3D69B"/>
        <w:right w:val="single" w:sz="4" w:space="0" w:color="C3D69B"/>
      </w:tblBorders>
      <w:tblCellMar>
        <w:top w:w="0" w:type="dxa"/>
        <w:left w:w="0" w:type="dxa"/>
        <w:bottom w:w="0" w:type="dxa"/>
        <w:right w:w="0" w:type="dxa"/>
      </w:tblCellMar>
    </w:tblPr>
    <w:tblStylePr w:type="firstRow">
      <w:rPr>
        <w:b/>
        <w:color w:val="FFFFFF"/>
        <w:sz w:val="22"/>
        <w:szCs w:val="22"/>
      </w:rPr>
      <w:tblPr/>
      <w:tcPr>
        <w:shd w:val="clear" w:color="auto" w:fill="C3D69B"/>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9BBB59"/>
          <w:right w:val="single" w:sz="4" w:space="0" w:color="9BBB59"/>
        </w:tcBorders>
      </w:tcPr>
    </w:tblStylePr>
    <w:tblStylePr w:type="band1Horz">
      <w:rPr>
        <w:color w:val="404040"/>
        <w:sz w:val="22"/>
        <w:szCs w:val="22"/>
      </w:rPr>
      <w:tblPr/>
      <w:tcPr>
        <w:tcBorders>
          <w:top w:val="single" w:sz="4" w:space="0" w:color="9BBB59"/>
          <w:bottom w:val="single" w:sz="4" w:space="0" w:color="9BBB59"/>
        </w:tcBorders>
      </w:tcPr>
    </w:tblStylePr>
  </w:style>
  <w:style w:type="table" w:customStyle="1" w:styleId="ListTable3-Accent44">
    <w:name w:val="List Table 3 -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2A1C6"/>
        <w:left w:val="single" w:sz="4" w:space="0" w:color="B2A1C6"/>
        <w:bottom w:val="single" w:sz="4" w:space="0" w:color="B2A1C6"/>
        <w:right w:val="single" w:sz="4" w:space="0" w:color="B2A1C6"/>
      </w:tblBorders>
      <w:tblCellMar>
        <w:top w:w="0" w:type="dxa"/>
        <w:left w:w="0" w:type="dxa"/>
        <w:bottom w:w="0" w:type="dxa"/>
        <w:right w:w="0" w:type="dxa"/>
      </w:tblCellMar>
    </w:tblPr>
    <w:tblStylePr w:type="firstRow">
      <w:rPr>
        <w:b/>
        <w:color w:val="FFFFFF"/>
        <w:sz w:val="22"/>
        <w:szCs w:val="22"/>
      </w:rPr>
      <w:tblPr/>
      <w:tcPr>
        <w:shd w:val="clear" w:color="auto" w:fill="B2A1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8064A2"/>
          <w:right w:val="single" w:sz="4" w:space="0" w:color="8064A2"/>
        </w:tcBorders>
      </w:tcPr>
    </w:tblStylePr>
    <w:tblStylePr w:type="band1Horz">
      <w:rPr>
        <w:color w:val="404040"/>
        <w:sz w:val="22"/>
        <w:szCs w:val="22"/>
      </w:rPr>
      <w:tblPr/>
      <w:tcPr>
        <w:tcBorders>
          <w:top w:val="single" w:sz="4" w:space="0" w:color="8064A2"/>
          <w:bottom w:val="single" w:sz="4" w:space="0" w:color="8064A2"/>
        </w:tcBorders>
      </w:tcPr>
    </w:tblStylePr>
  </w:style>
  <w:style w:type="table" w:customStyle="1" w:styleId="ListTable3-Accent54">
    <w:name w:val="List Table 3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2CCDC"/>
        <w:left w:val="single" w:sz="4" w:space="0" w:color="92CCDC"/>
        <w:bottom w:val="single" w:sz="4" w:space="0" w:color="92CCDC"/>
        <w:right w:val="single" w:sz="4" w:space="0" w:color="92CCDC"/>
      </w:tblBorders>
      <w:tblCellMar>
        <w:top w:w="0" w:type="dxa"/>
        <w:left w:w="0" w:type="dxa"/>
        <w:bottom w:w="0" w:type="dxa"/>
        <w:right w:w="0" w:type="dxa"/>
      </w:tblCellMar>
    </w:tblPr>
    <w:tblStylePr w:type="firstRow">
      <w:rPr>
        <w:b/>
        <w:color w:val="FFFFFF"/>
        <w:sz w:val="22"/>
        <w:szCs w:val="22"/>
      </w:rPr>
      <w:tblPr/>
      <w:tcPr>
        <w:shd w:val="clear" w:color="auto" w:fill="92CCDC"/>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BACC6"/>
          <w:right w:val="single" w:sz="4" w:space="0" w:color="4BACC6"/>
        </w:tcBorders>
      </w:tcPr>
    </w:tblStylePr>
    <w:tblStylePr w:type="band1Horz">
      <w:rPr>
        <w:color w:val="404040"/>
        <w:sz w:val="22"/>
        <w:szCs w:val="22"/>
      </w:rPr>
      <w:tblPr/>
      <w:tcPr>
        <w:tcBorders>
          <w:top w:val="single" w:sz="4" w:space="0" w:color="4BACC6"/>
          <w:bottom w:val="single" w:sz="4" w:space="0" w:color="4BACC6"/>
        </w:tcBorders>
      </w:tcPr>
    </w:tblStylePr>
  </w:style>
  <w:style w:type="table" w:customStyle="1" w:styleId="ListTable3-Accent64">
    <w:name w:val="List Table 3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090"/>
        <w:left w:val="single" w:sz="4" w:space="0" w:color="FAC090"/>
        <w:bottom w:val="single" w:sz="4" w:space="0" w:color="FAC090"/>
        <w:right w:val="single" w:sz="4" w:space="0" w:color="FAC090"/>
      </w:tblBorders>
      <w:tblCellMar>
        <w:top w:w="0" w:type="dxa"/>
        <w:left w:w="0" w:type="dxa"/>
        <w:bottom w:w="0" w:type="dxa"/>
        <w:right w:w="0" w:type="dxa"/>
      </w:tblCellMar>
    </w:tblPr>
    <w:tblStylePr w:type="firstRow">
      <w:rPr>
        <w:b/>
        <w:color w:val="FFFFFF"/>
        <w:sz w:val="22"/>
        <w:szCs w:val="22"/>
      </w:rPr>
      <w:tblPr/>
      <w:tcPr>
        <w:shd w:val="clear" w:color="auto" w:fill="FAC09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79646"/>
          <w:right w:val="single" w:sz="4" w:space="0" w:color="F79646"/>
        </w:tcBorders>
      </w:tcPr>
    </w:tblStylePr>
    <w:tblStylePr w:type="band1Horz">
      <w:rPr>
        <w:color w:val="404040"/>
        <w:sz w:val="22"/>
        <w:szCs w:val="22"/>
      </w:rPr>
      <w:tblPr/>
      <w:tcPr>
        <w:tcBorders>
          <w:top w:val="single" w:sz="4" w:space="0" w:color="F79646"/>
          <w:bottom w:val="single" w:sz="4" w:space="0" w:color="F79646"/>
        </w:tcBorders>
      </w:tcPr>
    </w:tblStylePr>
  </w:style>
  <w:style w:type="table" w:customStyle="1" w:styleId="-4170">
    <w:name w:val="Список-таблица 4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CellMar>
        <w:top w:w="0" w:type="dxa"/>
        <w:left w:w="0" w:type="dxa"/>
        <w:bottom w:w="0" w:type="dxa"/>
        <w:right w:w="0" w:type="dxa"/>
      </w:tblCellMar>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4-Accent14">
    <w:name w:val="List Table 4 -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tblBorders>
      <w:tblCellMar>
        <w:top w:w="0" w:type="dxa"/>
        <w:left w:w="0" w:type="dxa"/>
        <w:bottom w:w="0" w:type="dxa"/>
        <w:right w:w="0" w:type="dxa"/>
      </w:tblCellMar>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4-Accent24">
    <w:name w:val="List Table 4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tblBorders>
      <w:tblCellMar>
        <w:top w:w="0" w:type="dxa"/>
        <w:left w:w="0" w:type="dxa"/>
        <w:bottom w:w="0" w:type="dxa"/>
        <w:right w:w="0" w:type="dxa"/>
      </w:tblCellMar>
    </w:tblPr>
    <w:tblStylePr w:type="firstRow">
      <w:rPr>
        <w:b/>
        <w:color w:val="FFFFFF"/>
        <w:sz w:val="22"/>
        <w:szCs w:val="22"/>
      </w:rPr>
      <w:tblPr/>
      <w:tcPr>
        <w:shd w:val="clear" w:color="auto" w:fill="C0504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4-Accent34">
    <w:name w:val="List Table 4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tblBorders>
      <w:tblCellMar>
        <w:top w:w="0" w:type="dxa"/>
        <w:left w:w="0" w:type="dxa"/>
        <w:bottom w:w="0" w:type="dxa"/>
        <w:right w:w="0" w:type="dxa"/>
      </w:tblCellMar>
    </w:tblPr>
    <w:tblStylePr w:type="firstRow">
      <w:rPr>
        <w:b/>
        <w:color w:val="FFFFFF"/>
        <w:sz w:val="22"/>
        <w:szCs w:val="22"/>
      </w:rPr>
      <w:tblPr/>
      <w:tcPr>
        <w:shd w:val="clear" w:color="auto" w:fill="9BBB5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4-Accent44">
    <w:name w:val="List Table 4 -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tblBorders>
      <w:tblCellMar>
        <w:top w:w="0" w:type="dxa"/>
        <w:left w:w="0" w:type="dxa"/>
        <w:bottom w:w="0" w:type="dxa"/>
        <w:right w:w="0" w:type="dxa"/>
      </w:tblCellMar>
    </w:tblPr>
    <w:tblStylePr w:type="firstRow">
      <w:rPr>
        <w:b/>
        <w:color w:val="FFFFFF"/>
        <w:sz w:val="22"/>
        <w:szCs w:val="22"/>
      </w:rPr>
      <w:tblPr/>
      <w:tcPr>
        <w:shd w:val="clear" w:color="auto" w:fill="8064A2"/>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4-Accent54">
    <w:name w:val="List Table 4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tblBorders>
      <w:tblCellMar>
        <w:top w:w="0" w:type="dxa"/>
        <w:left w:w="0" w:type="dxa"/>
        <w:bottom w:w="0" w:type="dxa"/>
        <w:right w:w="0" w:type="dxa"/>
      </w:tblCellMar>
    </w:tblPr>
    <w:tblStylePr w:type="firstRow">
      <w:rPr>
        <w:b/>
        <w:color w:val="FFFFFF"/>
        <w:sz w:val="22"/>
        <w:szCs w:val="22"/>
      </w:rPr>
      <w:tblPr/>
      <w:tcPr>
        <w:shd w:val="clear" w:color="auto" w:fill="4BAC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4-Accent64">
    <w:name w:val="List Table 4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tblBorders>
      <w:tblCellMar>
        <w:top w:w="0" w:type="dxa"/>
        <w:left w:w="0" w:type="dxa"/>
        <w:bottom w:w="0" w:type="dxa"/>
        <w:right w:w="0" w:type="dxa"/>
      </w:tblCellMar>
    </w:tblPr>
    <w:tblStylePr w:type="firstRow">
      <w:rPr>
        <w:b/>
        <w:color w:val="FFFFFF"/>
        <w:sz w:val="22"/>
        <w:szCs w:val="22"/>
      </w:rPr>
      <w:tblPr/>
      <w:tcPr>
        <w:shd w:val="clear" w:color="auto" w:fill="F7964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5170">
    <w:name w:val="Список-таблица 5 темная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CellMar>
        <w:top w:w="0" w:type="dxa"/>
        <w:left w:w="0" w:type="dxa"/>
        <w:bottom w:w="0" w:type="dxa"/>
        <w:right w:w="0" w:type="dxa"/>
      </w:tblCellMar>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ListTable5Dark-Accent14">
    <w:name w:val="List Table 5 Dark -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4F81BD"/>
        <w:left w:val="single" w:sz="36" w:space="0" w:color="4F81BD"/>
        <w:bottom w:val="single" w:sz="36" w:space="0" w:color="4F81BD"/>
        <w:right w:val="single" w:sz="36" w:space="0" w:color="4F81BD"/>
      </w:tblBorders>
      <w:tblCellMar>
        <w:top w:w="0" w:type="dxa"/>
        <w:left w:w="0" w:type="dxa"/>
        <w:bottom w:w="0" w:type="dxa"/>
        <w:right w:w="0" w:type="dxa"/>
      </w:tblCellMar>
    </w:tblPr>
    <w:tblStylePr w:type="firstRow">
      <w:rPr>
        <w:b/>
        <w:color w:val="FFFFFF"/>
        <w:sz w:val="22"/>
        <w:szCs w:val="22"/>
      </w:rPr>
      <w:tblPr/>
      <w:tcPr>
        <w:tcBorders>
          <w:top w:val="single" w:sz="36" w:space="0" w:color="4F81BD"/>
          <w:bottom w:val="single" w:sz="12" w:space="0" w:color="FFFFFF"/>
        </w:tcBorders>
        <w:shd w:val="clear" w:color="auto" w:fill="4F81BD"/>
      </w:tcPr>
    </w:tblStylePr>
    <w:tblStylePr w:type="lastRow">
      <w:rPr>
        <w:b/>
        <w:color w:val="FFFFFF"/>
        <w:sz w:val="22"/>
        <w:szCs w:val="22"/>
      </w:rPr>
    </w:tblStylePr>
    <w:tblStylePr w:type="firstCol">
      <w:rPr>
        <w:b/>
        <w:color w:val="FFFFFF"/>
        <w:sz w:val="22"/>
        <w:szCs w:val="22"/>
      </w:rPr>
      <w:tblPr/>
      <w:tcPr>
        <w:tcBorders>
          <w:left w:val="single" w:sz="36" w:space="0" w:color="4F81BD"/>
          <w:right w:val="single" w:sz="4" w:space="0" w:color="FFFFFF"/>
        </w:tcBorders>
      </w:tcPr>
    </w:tblStylePr>
    <w:tblStylePr w:type="lastCol">
      <w:tblPr/>
      <w:tcPr>
        <w:tcBorders>
          <w:left w:val="single" w:sz="4" w:space="0" w:color="FFFFFF"/>
          <w:right w:val="single" w:sz="36" w:space="0" w:color="4F81BD"/>
        </w:tcBorders>
      </w:tcPr>
    </w:tblStylePr>
    <w:tblStylePr w:type="band1Vert">
      <w:tblPr/>
      <w:tcPr>
        <w:tcBorders>
          <w:left w:val="single" w:sz="4" w:space="0" w:color="FFFFFF"/>
          <w:right w:val="single" w:sz="4" w:space="0" w:color="FFFFFF"/>
        </w:tcBorders>
        <w:shd w:val="clear" w:color="auto" w:fill="4F81BD"/>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F81BD"/>
      </w:tcPr>
    </w:tblStylePr>
    <w:tblStylePr w:type="band2Horz">
      <w:tblPr/>
      <w:tcPr>
        <w:tcBorders>
          <w:top w:val="single" w:sz="4" w:space="0" w:color="FFFFFF"/>
          <w:bottom w:val="single" w:sz="4" w:space="0" w:color="FFFFFF"/>
        </w:tcBorders>
        <w:shd w:val="clear" w:color="auto" w:fill="4F81BD"/>
      </w:tcPr>
    </w:tblStylePr>
  </w:style>
  <w:style w:type="table" w:customStyle="1" w:styleId="ListTable5Dark-Accent24">
    <w:name w:val="List Table 5 Dark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D99695"/>
        <w:left w:val="single" w:sz="36" w:space="0" w:color="D99695"/>
        <w:bottom w:val="single" w:sz="36" w:space="0" w:color="D99695"/>
        <w:right w:val="single" w:sz="36" w:space="0" w:color="D99695"/>
      </w:tblBorders>
      <w:tblCellMar>
        <w:top w:w="0" w:type="dxa"/>
        <w:left w:w="0" w:type="dxa"/>
        <w:bottom w:w="0" w:type="dxa"/>
        <w:right w:w="0" w:type="dxa"/>
      </w:tblCellMar>
    </w:tblPr>
    <w:tblStylePr w:type="firstRow">
      <w:rPr>
        <w:b/>
        <w:color w:val="FFFFFF"/>
        <w:sz w:val="22"/>
        <w:szCs w:val="22"/>
      </w:rPr>
      <w:tblPr/>
      <w:tcPr>
        <w:tcBorders>
          <w:top w:val="single" w:sz="36" w:space="0" w:color="C0504D"/>
          <w:bottom w:val="single" w:sz="12" w:space="0" w:color="FFFFFF"/>
        </w:tcBorders>
        <w:shd w:val="clear" w:color="auto" w:fill="D99695"/>
      </w:tcPr>
    </w:tblStylePr>
    <w:tblStylePr w:type="lastRow">
      <w:rPr>
        <w:b/>
        <w:color w:val="FFFFFF"/>
        <w:sz w:val="22"/>
        <w:szCs w:val="22"/>
      </w:rPr>
    </w:tblStylePr>
    <w:tblStylePr w:type="firstCol">
      <w:rPr>
        <w:b/>
        <w:color w:val="FFFFFF"/>
        <w:sz w:val="22"/>
        <w:szCs w:val="22"/>
      </w:rPr>
      <w:tblPr/>
      <w:tcPr>
        <w:tcBorders>
          <w:left w:val="single" w:sz="36" w:space="0" w:color="C0504D"/>
          <w:right w:val="single" w:sz="4" w:space="0" w:color="FFFFFF"/>
        </w:tcBorders>
      </w:tcPr>
    </w:tblStylePr>
    <w:tblStylePr w:type="lastCol">
      <w:tblPr/>
      <w:tcPr>
        <w:tcBorders>
          <w:left w:val="single" w:sz="4" w:space="0" w:color="FFFFFF"/>
          <w:right w:val="single" w:sz="36" w:space="0" w:color="C0504D"/>
        </w:tcBorders>
      </w:tcPr>
    </w:tblStylePr>
    <w:tblStylePr w:type="band1Vert">
      <w:tblPr/>
      <w:tcPr>
        <w:tcBorders>
          <w:left w:val="single" w:sz="4" w:space="0" w:color="FFFFFF"/>
          <w:right w:val="single" w:sz="4" w:space="0" w:color="FFFFFF"/>
        </w:tcBorders>
        <w:shd w:val="clear" w:color="auto" w:fill="D9969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D99695"/>
      </w:tcPr>
    </w:tblStylePr>
    <w:tblStylePr w:type="band2Horz">
      <w:tblPr/>
      <w:tcPr>
        <w:tcBorders>
          <w:top w:val="single" w:sz="4" w:space="0" w:color="FFFFFF"/>
          <w:bottom w:val="single" w:sz="4" w:space="0" w:color="FFFFFF"/>
        </w:tcBorders>
        <w:shd w:val="clear" w:color="auto" w:fill="D99695"/>
      </w:tcPr>
    </w:tblStylePr>
  </w:style>
  <w:style w:type="table" w:customStyle="1" w:styleId="ListTable5Dark-Accent34">
    <w:name w:val="List Table 5 Dark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C3D69B"/>
        <w:left w:val="single" w:sz="36" w:space="0" w:color="C3D69B"/>
        <w:bottom w:val="single" w:sz="36" w:space="0" w:color="C3D69B"/>
        <w:right w:val="single" w:sz="36" w:space="0" w:color="C3D69B"/>
      </w:tblBorders>
      <w:tblCellMar>
        <w:top w:w="0" w:type="dxa"/>
        <w:left w:w="0" w:type="dxa"/>
        <w:bottom w:w="0" w:type="dxa"/>
        <w:right w:w="0" w:type="dxa"/>
      </w:tblCellMar>
    </w:tblPr>
    <w:tblStylePr w:type="firstRow">
      <w:rPr>
        <w:b/>
        <w:color w:val="FFFFFF"/>
        <w:sz w:val="22"/>
        <w:szCs w:val="22"/>
      </w:rPr>
      <w:tblPr/>
      <w:tcPr>
        <w:tcBorders>
          <w:top w:val="single" w:sz="36" w:space="0" w:color="9BBB59"/>
          <w:bottom w:val="single" w:sz="12" w:space="0" w:color="FFFFFF"/>
        </w:tcBorders>
        <w:shd w:val="clear" w:color="auto" w:fill="C3D69B"/>
      </w:tcPr>
    </w:tblStylePr>
    <w:tblStylePr w:type="lastRow">
      <w:rPr>
        <w:b/>
        <w:color w:val="FFFFFF"/>
        <w:sz w:val="22"/>
        <w:szCs w:val="22"/>
      </w:rPr>
    </w:tblStylePr>
    <w:tblStylePr w:type="firstCol">
      <w:rPr>
        <w:b/>
        <w:color w:val="FFFFFF"/>
        <w:sz w:val="22"/>
        <w:szCs w:val="22"/>
      </w:rPr>
      <w:tblPr/>
      <w:tcPr>
        <w:tcBorders>
          <w:left w:val="single" w:sz="36" w:space="0" w:color="9BBB59"/>
          <w:right w:val="single" w:sz="4" w:space="0" w:color="FFFFFF"/>
        </w:tcBorders>
      </w:tcPr>
    </w:tblStylePr>
    <w:tblStylePr w:type="lastCol">
      <w:tblPr/>
      <w:tcPr>
        <w:tcBorders>
          <w:left w:val="single" w:sz="4" w:space="0" w:color="FFFFFF"/>
          <w:right w:val="single" w:sz="36" w:space="0" w:color="9BBB59"/>
        </w:tcBorders>
      </w:tcPr>
    </w:tblStylePr>
    <w:tblStylePr w:type="band1Vert">
      <w:tblPr/>
      <w:tcPr>
        <w:tcBorders>
          <w:left w:val="single" w:sz="4" w:space="0" w:color="FFFFFF"/>
          <w:right w:val="single" w:sz="4" w:space="0" w:color="FFFFFF"/>
        </w:tcBorders>
        <w:shd w:val="clear" w:color="auto" w:fill="C3D69B"/>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3D69B"/>
      </w:tcPr>
    </w:tblStylePr>
    <w:tblStylePr w:type="band2Horz">
      <w:tblPr/>
      <w:tcPr>
        <w:tcBorders>
          <w:top w:val="single" w:sz="4" w:space="0" w:color="FFFFFF"/>
          <w:bottom w:val="single" w:sz="4" w:space="0" w:color="FFFFFF"/>
        </w:tcBorders>
        <w:shd w:val="clear" w:color="auto" w:fill="C3D69B"/>
      </w:tcPr>
    </w:tblStylePr>
  </w:style>
  <w:style w:type="table" w:customStyle="1" w:styleId="ListTable5Dark-Accent44">
    <w:name w:val="List Table 5 Dark -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B2A1C6"/>
        <w:left w:val="single" w:sz="36" w:space="0" w:color="B2A1C6"/>
        <w:bottom w:val="single" w:sz="36" w:space="0" w:color="B2A1C6"/>
        <w:right w:val="single" w:sz="36" w:space="0" w:color="B2A1C6"/>
      </w:tblBorders>
      <w:tblCellMar>
        <w:top w:w="0" w:type="dxa"/>
        <w:left w:w="0" w:type="dxa"/>
        <w:bottom w:w="0" w:type="dxa"/>
        <w:right w:w="0" w:type="dxa"/>
      </w:tblCellMar>
    </w:tblPr>
    <w:tblStylePr w:type="firstRow">
      <w:rPr>
        <w:b/>
        <w:color w:val="FFFFFF"/>
        <w:sz w:val="22"/>
        <w:szCs w:val="22"/>
      </w:rPr>
      <w:tblPr/>
      <w:tcPr>
        <w:tcBorders>
          <w:top w:val="single" w:sz="36" w:space="0" w:color="8064A2"/>
          <w:bottom w:val="single" w:sz="12" w:space="0" w:color="FFFFFF"/>
        </w:tcBorders>
        <w:shd w:val="clear" w:color="auto" w:fill="B2A1C6"/>
      </w:tcPr>
    </w:tblStylePr>
    <w:tblStylePr w:type="lastRow">
      <w:rPr>
        <w:b/>
        <w:color w:val="FFFFFF"/>
        <w:sz w:val="22"/>
        <w:szCs w:val="22"/>
      </w:rPr>
    </w:tblStylePr>
    <w:tblStylePr w:type="firstCol">
      <w:rPr>
        <w:b/>
        <w:color w:val="FFFFFF"/>
        <w:sz w:val="22"/>
        <w:szCs w:val="22"/>
      </w:rPr>
      <w:tblPr/>
      <w:tcPr>
        <w:tcBorders>
          <w:left w:val="single" w:sz="36" w:space="0" w:color="8064A2"/>
          <w:right w:val="single" w:sz="4" w:space="0" w:color="FFFFFF"/>
        </w:tcBorders>
      </w:tcPr>
    </w:tblStylePr>
    <w:tblStylePr w:type="lastCol">
      <w:tblPr/>
      <w:tcPr>
        <w:tcBorders>
          <w:left w:val="single" w:sz="4" w:space="0" w:color="FFFFFF"/>
          <w:right w:val="single" w:sz="36" w:space="0" w:color="8064A2"/>
        </w:tcBorders>
      </w:tcPr>
    </w:tblStylePr>
    <w:tblStylePr w:type="band1Vert">
      <w:tblPr/>
      <w:tcPr>
        <w:tcBorders>
          <w:left w:val="single" w:sz="4" w:space="0" w:color="FFFFFF"/>
          <w:right w:val="single" w:sz="4" w:space="0" w:color="FFFFFF"/>
        </w:tcBorders>
        <w:shd w:val="clear" w:color="auto" w:fill="B2A1C6"/>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B2A1C6"/>
      </w:tcPr>
    </w:tblStylePr>
    <w:tblStylePr w:type="band2Horz">
      <w:tblPr/>
      <w:tcPr>
        <w:tcBorders>
          <w:top w:val="single" w:sz="4" w:space="0" w:color="FFFFFF"/>
          <w:bottom w:val="single" w:sz="4" w:space="0" w:color="FFFFFF"/>
        </w:tcBorders>
        <w:shd w:val="clear" w:color="auto" w:fill="B2A1C6"/>
      </w:tcPr>
    </w:tblStylePr>
  </w:style>
  <w:style w:type="table" w:customStyle="1" w:styleId="ListTable5Dark-Accent54">
    <w:name w:val="List Table 5 Dark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92CCDC"/>
        <w:left w:val="single" w:sz="36" w:space="0" w:color="92CCDC"/>
        <w:bottom w:val="single" w:sz="36" w:space="0" w:color="92CCDC"/>
        <w:right w:val="single" w:sz="36" w:space="0" w:color="92CCDC"/>
      </w:tblBorders>
      <w:tblCellMar>
        <w:top w:w="0" w:type="dxa"/>
        <w:left w:w="0" w:type="dxa"/>
        <w:bottom w:w="0" w:type="dxa"/>
        <w:right w:w="0" w:type="dxa"/>
      </w:tblCellMar>
    </w:tblPr>
    <w:tblStylePr w:type="firstRow">
      <w:rPr>
        <w:b/>
        <w:color w:val="FFFFFF"/>
        <w:sz w:val="22"/>
        <w:szCs w:val="22"/>
      </w:rPr>
      <w:tblPr/>
      <w:tcPr>
        <w:tcBorders>
          <w:top w:val="single" w:sz="36" w:space="0" w:color="4BACC6"/>
          <w:bottom w:val="single" w:sz="12" w:space="0" w:color="FFFFFF"/>
        </w:tcBorders>
        <w:shd w:val="clear" w:color="auto" w:fill="92CCDC"/>
      </w:tcPr>
    </w:tblStylePr>
    <w:tblStylePr w:type="lastRow">
      <w:rPr>
        <w:b/>
        <w:color w:val="FFFFFF"/>
        <w:sz w:val="22"/>
        <w:szCs w:val="22"/>
      </w:rPr>
    </w:tblStylePr>
    <w:tblStylePr w:type="firstCol">
      <w:rPr>
        <w:b/>
        <w:color w:val="FFFFFF"/>
        <w:sz w:val="22"/>
        <w:szCs w:val="22"/>
      </w:rPr>
      <w:tblPr/>
      <w:tcPr>
        <w:tcBorders>
          <w:left w:val="single" w:sz="36" w:space="0" w:color="4BACC6"/>
          <w:right w:val="single" w:sz="4" w:space="0" w:color="FFFFFF"/>
        </w:tcBorders>
      </w:tcPr>
    </w:tblStylePr>
    <w:tblStylePr w:type="lastCol">
      <w:tblPr/>
      <w:tcPr>
        <w:tcBorders>
          <w:left w:val="single" w:sz="4" w:space="0" w:color="FFFFFF"/>
          <w:right w:val="single" w:sz="36" w:space="0" w:color="4BACC6"/>
        </w:tcBorders>
      </w:tcPr>
    </w:tblStylePr>
    <w:tblStylePr w:type="band1Vert">
      <w:tblPr/>
      <w:tcPr>
        <w:tcBorders>
          <w:left w:val="single" w:sz="4" w:space="0" w:color="FFFFFF"/>
          <w:right w:val="single" w:sz="4" w:space="0" w:color="FFFFFF"/>
        </w:tcBorders>
        <w:shd w:val="clear" w:color="auto" w:fill="92CCDC"/>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2CCDC"/>
      </w:tcPr>
    </w:tblStylePr>
    <w:tblStylePr w:type="band2Horz">
      <w:tblPr/>
      <w:tcPr>
        <w:tcBorders>
          <w:top w:val="single" w:sz="4" w:space="0" w:color="FFFFFF"/>
          <w:bottom w:val="single" w:sz="4" w:space="0" w:color="FFFFFF"/>
        </w:tcBorders>
        <w:shd w:val="clear" w:color="auto" w:fill="92CCDC"/>
      </w:tcPr>
    </w:tblStylePr>
  </w:style>
  <w:style w:type="table" w:customStyle="1" w:styleId="ListTable5Dark-Accent64">
    <w:name w:val="List Table 5 Dark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FAC090"/>
        <w:left w:val="single" w:sz="36" w:space="0" w:color="FAC090"/>
        <w:bottom w:val="single" w:sz="36" w:space="0" w:color="FAC090"/>
        <w:right w:val="single" w:sz="36" w:space="0" w:color="FAC090"/>
      </w:tblBorders>
      <w:tblCellMar>
        <w:top w:w="0" w:type="dxa"/>
        <w:left w:w="0" w:type="dxa"/>
        <w:bottom w:w="0" w:type="dxa"/>
        <w:right w:w="0" w:type="dxa"/>
      </w:tblCellMar>
    </w:tblPr>
    <w:tblStylePr w:type="firstRow">
      <w:rPr>
        <w:b/>
        <w:color w:val="FFFFFF"/>
        <w:sz w:val="22"/>
        <w:szCs w:val="22"/>
      </w:rPr>
      <w:tblPr/>
      <w:tcPr>
        <w:tcBorders>
          <w:top w:val="single" w:sz="36" w:space="0" w:color="F79646"/>
          <w:bottom w:val="single" w:sz="12" w:space="0" w:color="FFFFFF"/>
        </w:tcBorders>
        <w:shd w:val="clear" w:color="auto" w:fill="FAC090"/>
      </w:tcPr>
    </w:tblStylePr>
    <w:tblStylePr w:type="lastRow">
      <w:rPr>
        <w:b/>
        <w:color w:val="FFFFFF"/>
        <w:sz w:val="22"/>
        <w:szCs w:val="22"/>
      </w:rPr>
    </w:tblStylePr>
    <w:tblStylePr w:type="firstCol">
      <w:rPr>
        <w:b/>
        <w:color w:val="FFFFFF"/>
        <w:sz w:val="22"/>
        <w:szCs w:val="22"/>
      </w:rPr>
      <w:tblPr/>
      <w:tcPr>
        <w:tcBorders>
          <w:left w:val="single" w:sz="36" w:space="0" w:color="F79646"/>
          <w:right w:val="single" w:sz="4" w:space="0" w:color="FFFFFF"/>
        </w:tcBorders>
      </w:tcPr>
    </w:tblStylePr>
    <w:tblStylePr w:type="lastCol">
      <w:tblPr/>
      <w:tcPr>
        <w:tcBorders>
          <w:left w:val="single" w:sz="4" w:space="0" w:color="FFFFFF"/>
          <w:right w:val="single" w:sz="36" w:space="0" w:color="F79646"/>
        </w:tcBorders>
      </w:tcPr>
    </w:tblStylePr>
    <w:tblStylePr w:type="band1Vert">
      <w:tblPr/>
      <w:tcPr>
        <w:tcBorders>
          <w:left w:val="single" w:sz="4" w:space="0" w:color="FFFFFF"/>
          <w:right w:val="single" w:sz="4" w:space="0" w:color="FFFFFF"/>
        </w:tcBorders>
        <w:shd w:val="clear" w:color="auto" w:fill="FAC090"/>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AC090"/>
      </w:tcPr>
    </w:tblStylePr>
    <w:tblStylePr w:type="band2Horz">
      <w:tblPr/>
      <w:tcPr>
        <w:tcBorders>
          <w:top w:val="single" w:sz="4" w:space="0" w:color="FFFFFF"/>
          <w:bottom w:val="single" w:sz="4" w:space="0" w:color="FFFFFF"/>
        </w:tcBorders>
        <w:shd w:val="clear" w:color="auto" w:fill="FAC090"/>
      </w:tcPr>
    </w:tblStylePr>
  </w:style>
  <w:style w:type="table" w:customStyle="1" w:styleId="-6170">
    <w:name w:val="Список-таблица 6 цветная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7F7F7F"/>
        <w:bottom w:val="single" w:sz="4" w:space="0" w:color="7F7F7F"/>
      </w:tblBorders>
      <w:tblCellMar>
        <w:top w:w="0" w:type="dxa"/>
        <w:left w:w="0" w:type="dxa"/>
        <w:bottom w:w="0" w:type="dxa"/>
        <w:right w:w="0" w:type="dxa"/>
      </w:tblCellMar>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ListTable6Colorful-Accent14">
    <w:name w:val="List Table 6 Colorful -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4F81BD"/>
        <w:bottom w:val="single" w:sz="4" w:space="0" w:color="4F81BD"/>
      </w:tblBorders>
      <w:tblCellMar>
        <w:top w:w="0" w:type="dxa"/>
        <w:left w:w="0" w:type="dxa"/>
        <w:bottom w:w="0" w:type="dxa"/>
        <w:right w:w="0" w:type="dxa"/>
      </w:tblCellMar>
    </w:tblPr>
    <w:tblStylePr w:type="firstRow">
      <w:rPr>
        <w:b/>
        <w:color w:val="2A4A71"/>
      </w:rPr>
      <w:tblPr/>
      <w:tcPr>
        <w:tcBorders>
          <w:bottom w:val="single" w:sz="4" w:space="0" w:color="4F81BD"/>
        </w:tcBorders>
      </w:tcPr>
    </w:tblStylePr>
    <w:tblStylePr w:type="lastRow">
      <w:rPr>
        <w:b/>
        <w:color w:val="2A4A71"/>
      </w:rPr>
      <w:tblPr/>
      <w:tcPr>
        <w:tcBorders>
          <w:top w:val="single" w:sz="4" w:space="0" w:color="4F81BD"/>
        </w:tcBorders>
      </w:tcPr>
    </w:tblStylePr>
    <w:tblStylePr w:type="firstCol">
      <w:rPr>
        <w:b/>
        <w:color w:val="2A4A71"/>
      </w:rPr>
    </w:tblStylePr>
    <w:tblStylePr w:type="lastCol">
      <w:rPr>
        <w:b/>
        <w:color w:val="2A4A71"/>
      </w:r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6Colorful-Accent24">
    <w:name w:val="List Table 6 Colorful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99695"/>
        <w:bottom w:val="single" w:sz="4" w:space="0" w:color="D99695"/>
      </w:tblBorders>
      <w:tblCellMar>
        <w:top w:w="0" w:type="dxa"/>
        <w:left w:w="0" w:type="dxa"/>
        <w:bottom w:w="0" w:type="dxa"/>
        <w:right w:w="0" w:type="dxa"/>
      </w:tblCellMar>
    </w:tblPr>
    <w:tblStylePr w:type="firstRow">
      <w:rPr>
        <w:b/>
        <w:color w:val="D99695"/>
      </w:rPr>
      <w:tblPr/>
      <w:tcPr>
        <w:tcBorders>
          <w:bottom w:val="single" w:sz="4" w:space="0" w:color="C0504D"/>
        </w:tcBorders>
      </w:tcPr>
    </w:tblStylePr>
    <w:tblStylePr w:type="lastRow">
      <w:rPr>
        <w:b/>
        <w:color w:val="D99695"/>
      </w:rPr>
      <w:tblPr/>
      <w:tcPr>
        <w:tcBorders>
          <w:top w:val="single" w:sz="4" w:space="0" w:color="C0504D"/>
        </w:tcBorders>
      </w:tcPr>
    </w:tblStylePr>
    <w:tblStylePr w:type="firstCol">
      <w:rPr>
        <w:b/>
        <w:color w:val="D99695"/>
      </w:rPr>
    </w:tblStylePr>
    <w:tblStylePr w:type="lastCol">
      <w:rPr>
        <w:b/>
        <w:color w:val="D99695"/>
      </w:r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6Colorful-Accent34">
    <w:name w:val="List Table 6 Colorful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3D69B"/>
        <w:bottom w:val="single" w:sz="4" w:space="0" w:color="C3D69B"/>
      </w:tblBorders>
      <w:tblCellMar>
        <w:top w:w="0" w:type="dxa"/>
        <w:left w:w="0" w:type="dxa"/>
        <w:bottom w:w="0" w:type="dxa"/>
        <w:right w:w="0" w:type="dxa"/>
      </w:tblCellMar>
    </w:tblPr>
    <w:tblStylePr w:type="firstRow">
      <w:rPr>
        <w:b/>
        <w:color w:val="C3D69B"/>
      </w:rPr>
      <w:tblPr/>
      <w:tcPr>
        <w:tcBorders>
          <w:bottom w:val="single" w:sz="4" w:space="0" w:color="9BBB59"/>
        </w:tcBorders>
      </w:tcPr>
    </w:tblStylePr>
    <w:tblStylePr w:type="lastRow">
      <w:rPr>
        <w:b/>
        <w:color w:val="C3D69B"/>
      </w:rPr>
      <w:tblPr/>
      <w:tcPr>
        <w:tcBorders>
          <w:top w:val="single" w:sz="4" w:space="0" w:color="9BBB59"/>
        </w:tcBorders>
      </w:tcPr>
    </w:tblStylePr>
    <w:tblStylePr w:type="firstCol">
      <w:rPr>
        <w:b/>
        <w:color w:val="C3D69B"/>
      </w:rPr>
    </w:tblStylePr>
    <w:tblStylePr w:type="lastCol">
      <w:rPr>
        <w:b/>
        <w:color w:val="C3D69B"/>
      </w:r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6Colorful-Accent44">
    <w:name w:val="List Table 6 Colorful -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2A1C6"/>
        <w:bottom w:val="single" w:sz="4" w:space="0" w:color="B2A1C6"/>
      </w:tblBorders>
      <w:tblCellMar>
        <w:top w:w="0" w:type="dxa"/>
        <w:left w:w="0" w:type="dxa"/>
        <w:bottom w:w="0" w:type="dxa"/>
        <w:right w:w="0" w:type="dxa"/>
      </w:tblCellMar>
    </w:tblPr>
    <w:tblStylePr w:type="firstRow">
      <w:rPr>
        <w:b/>
        <w:color w:val="B2A1C6"/>
      </w:rPr>
      <w:tblPr/>
      <w:tcPr>
        <w:tcBorders>
          <w:bottom w:val="single" w:sz="4" w:space="0" w:color="8064A2"/>
        </w:tcBorders>
      </w:tcPr>
    </w:tblStylePr>
    <w:tblStylePr w:type="lastRow">
      <w:rPr>
        <w:b/>
        <w:color w:val="B2A1C6"/>
      </w:rPr>
      <w:tblPr/>
      <w:tcPr>
        <w:tcBorders>
          <w:top w:val="single" w:sz="4" w:space="0" w:color="8064A2"/>
        </w:tcBorders>
      </w:tcPr>
    </w:tblStylePr>
    <w:tblStylePr w:type="firstCol">
      <w:rPr>
        <w:b/>
        <w:color w:val="B2A1C6"/>
      </w:rPr>
    </w:tblStylePr>
    <w:tblStylePr w:type="lastCol">
      <w:rPr>
        <w:b/>
        <w:color w:val="B2A1C6"/>
      </w:r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6Colorful-Accent54">
    <w:name w:val="List Table 6 Colorful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2CCDC"/>
        <w:bottom w:val="single" w:sz="4" w:space="0" w:color="92CCDC"/>
      </w:tblBorders>
      <w:tblCellMar>
        <w:top w:w="0" w:type="dxa"/>
        <w:left w:w="0" w:type="dxa"/>
        <w:bottom w:w="0" w:type="dxa"/>
        <w:right w:w="0" w:type="dxa"/>
      </w:tblCellMar>
    </w:tblPr>
    <w:tblStylePr w:type="firstRow">
      <w:rPr>
        <w:b/>
        <w:color w:val="92CCDC"/>
      </w:rPr>
      <w:tblPr/>
      <w:tcPr>
        <w:tcBorders>
          <w:bottom w:val="single" w:sz="4" w:space="0" w:color="4BACC6"/>
        </w:tcBorders>
      </w:tcPr>
    </w:tblStylePr>
    <w:tblStylePr w:type="lastRow">
      <w:rPr>
        <w:b/>
        <w:color w:val="92CCDC"/>
      </w:rPr>
      <w:tblPr/>
      <w:tcPr>
        <w:tcBorders>
          <w:top w:val="single" w:sz="4" w:space="0" w:color="4BACC6"/>
        </w:tcBorders>
      </w:tcPr>
    </w:tblStylePr>
    <w:tblStylePr w:type="firstCol">
      <w:rPr>
        <w:b/>
        <w:color w:val="92CCDC"/>
      </w:rPr>
    </w:tblStylePr>
    <w:tblStylePr w:type="lastCol">
      <w:rPr>
        <w:b/>
        <w:color w:val="92CCDC"/>
      </w:r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6Colorful-Accent64">
    <w:name w:val="List Table 6 Colorful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090"/>
        <w:bottom w:val="single" w:sz="4" w:space="0" w:color="FAC090"/>
      </w:tblBorders>
      <w:tblCellMar>
        <w:top w:w="0" w:type="dxa"/>
        <w:left w:w="0" w:type="dxa"/>
        <w:bottom w:w="0" w:type="dxa"/>
        <w:right w:w="0" w:type="dxa"/>
      </w:tblCellMar>
    </w:tblPr>
    <w:tblStylePr w:type="firstRow">
      <w:rPr>
        <w:b/>
        <w:color w:val="FAC090"/>
      </w:rPr>
      <w:tblPr/>
      <w:tcPr>
        <w:tcBorders>
          <w:bottom w:val="single" w:sz="4" w:space="0" w:color="F79646"/>
        </w:tcBorders>
      </w:tcPr>
    </w:tblStylePr>
    <w:tblStylePr w:type="lastRow">
      <w:rPr>
        <w:b/>
        <w:color w:val="FAC090"/>
      </w:rPr>
      <w:tblPr/>
      <w:tcPr>
        <w:tcBorders>
          <w:top w:val="single" w:sz="4" w:space="0" w:color="F79646"/>
        </w:tcBorders>
      </w:tcPr>
    </w:tblStylePr>
    <w:tblStylePr w:type="firstCol">
      <w:rPr>
        <w:b/>
        <w:color w:val="FAC090"/>
      </w:rPr>
    </w:tblStylePr>
    <w:tblStylePr w:type="lastCol">
      <w:rPr>
        <w:b/>
        <w:color w:val="FAC090"/>
      </w:r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7170">
    <w:name w:val="Список-таблица 7 цветная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7F7F7F"/>
      </w:tblBorders>
      <w:tblCellMar>
        <w:top w:w="0" w:type="dxa"/>
        <w:left w:w="0" w:type="dxa"/>
        <w:bottom w:w="0" w:type="dxa"/>
        <w:right w:w="0" w:type="dxa"/>
      </w:tblCellMar>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ListTable7Colorful-Accent14">
    <w:name w:val="List Table 7 Colorful -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4F81BD"/>
      </w:tblBorders>
      <w:tblCellMar>
        <w:top w:w="0" w:type="dxa"/>
        <w:left w:w="0" w:type="dxa"/>
        <w:bottom w:w="0" w:type="dxa"/>
        <w:right w:w="0" w:type="dxa"/>
      </w:tblCellMar>
    </w:tblPr>
    <w:tblStylePr w:type="firstRow">
      <w:rPr>
        <w:i/>
        <w:color w:val="2A4A71"/>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i/>
        <w:color w:val="2A4A71"/>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2A4A71"/>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2A4A71"/>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7Colorful-Accent24">
    <w:name w:val="List Table 7 Colorful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D99695"/>
      </w:tblBorders>
      <w:tblCellMar>
        <w:top w:w="0" w:type="dxa"/>
        <w:left w:w="0" w:type="dxa"/>
        <w:bottom w:w="0" w:type="dxa"/>
        <w:right w:w="0" w:type="dxa"/>
      </w:tblCellMar>
    </w:tblPr>
    <w:tblStylePr w:type="firstRow">
      <w:rPr>
        <w:i/>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i/>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7Colorful-Accent34">
    <w:name w:val="List Table 7 Colorful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C3D69B"/>
      </w:tblBorders>
      <w:tblCellMar>
        <w:top w:w="0" w:type="dxa"/>
        <w:left w:w="0" w:type="dxa"/>
        <w:bottom w:w="0" w:type="dxa"/>
        <w:right w:w="0" w:type="dxa"/>
      </w:tblCellMar>
    </w:tblPr>
    <w:tblStylePr w:type="firstRow">
      <w:rPr>
        <w:i/>
        <w:color w:val="C3D69B"/>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i/>
        <w:color w:val="C3D69B"/>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C3D69B"/>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C3D69B"/>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7Colorful-Accent44">
    <w:name w:val="List Table 7 Colorful -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B2A1C6"/>
      </w:tblBorders>
      <w:tblCellMar>
        <w:top w:w="0" w:type="dxa"/>
        <w:left w:w="0" w:type="dxa"/>
        <w:bottom w:w="0" w:type="dxa"/>
        <w:right w:w="0" w:type="dxa"/>
      </w:tblCellMar>
    </w:tblPr>
    <w:tblStylePr w:type="firstRow">
      <w:rPr>
        <w:i/>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i/>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7Colorful-Accent54">
    <w:name w:val="List Table 7 Colorful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92CCDC"/>
      </w:tblBorders>
      <w:tblCellMar>
        <w:top w:w="0" w:type="dxa"/>
        <w:left w:w="0" w:type="dxa"/>
        <w:bottom w:w="0" w:type="dxa"/>
        <w:right w:w="0" w:type="dxa"/>
      </w:tblCellMar>
    </w:tblPr>
    <w:tblStylePr w:type="firstRow">
      <w:rPr>
        <w:i/>
        <w:color w:val="92CCDC"/>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i/>
        <w:color w:val="92CCDC"/>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92CCDC"/>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92CCDC"/>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7Colorful-Accent64">
    <w:name w:val="List Table 7 Colorful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FAC090"/>
      </w:tblBorders>
      <w:tblCellMar>
        <w:top w:w="0" w:type="dxa"/>
        <w:left w:w="0" w:type="dxa"/>
        <w:bottom w:w="0" w:type="dxa"/>
        <w:right w:w="0" w:type="dxa"/>
      </w:tblCellMar>
    </w:tblPr>
    <w:tblStylePr w:type="firstRow">
      <w:rPr>
        <w:i/>
        <w:color w:val="FAC090"/>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i/>
        <w:color w:val="FAC090"/>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FAC090"/>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FAC090"/>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Lined-Accent40">
    <w:name w:val="Lined - Accent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FFFFF"/>
      </w:tcPr>
    </w:tblStylePr>
    <w:tblStylePr w:type="band1Horz">
      <w:rPr>
        <w:color w:val="404040"/>
        <w:sz w:val="22"/>
        <w:szCs w:val="22"/>
      </w:rPr>
    </w:tblStylePr>
    <w:tblStylePr w:type="band2Horz">
      <w:rPr>
        <w:color w:val="404040"/>
        <w:sz w:val="22"/>
        <w:szCs w:val="22"/>
      </w:rPr>
      <w:tblPr/>
      <w:tcPr>
        <w:shd w:val="clear" w:color="auto" w:fill="FFFFFF"/>
      </w:tcPr>
    </w:tblStylePr>
  </w:style>
  <w:style w:type="table" w:customStyle="1" w:styleId="Lined-Accent15">
    <w:name w:val="Lined - Accent 1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Lined-Accent25">
    <w:name w:val="Lined - Accent 2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Lined-Accent34">
    <w:name w:val="Lined - Accent 3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Lined-Accent44">
    <w:name w:val="Lined - Accent 4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Lined-Accent54">
    <w:name w:val="Lined - Accent 5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Lined-Accent64">
    <w:name w:val="Lined - Accent 6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Lined-Accent40">
    <w:name w:val="Bordered &amp; Lined - Accent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0" w:type="dxa"/>
        <w:left w:w="0" w:type="dxa"/>
        <w:bottom w:w="0" w:type="dxa"/>
        <w:right w:w="0" w:type="dxa"/>
      </w:tblCellMar>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FFFFF"/>
      </w:tcPr>
    </w:tblStylePr>
    <w:tblStylePr w:type="band1Horz">
      <w:rPr>
        <w:color w:val="404040"/>
        <w:sz w:val="22"/>
        <w:szCs w:val="22"/>
      </w:rPr>
    </w:tblStylePr>
    <w:tblStylePr w:type="band2Horz">
      <w:rPr>
        <w:color w:val="404040"/>
        <w:sz w:val="22"/>
        <w:szCs w:val="22"/>
      </w:rPr>
      <w:tblPr/>
      <w:tcPr>
        <w:shd w:val="clear" w:color="auto" w:fill="FFFFFF"/>
      </w:tcPr>
    </w:tblStylePr>
  </w:style>
  <w:style w:type="table" w:customStyle="1" w:styleId="BorderedLined-Accent15">
    <w:name w:val="Bordered &amp; Lined - Accent 1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CellMar>
        <w:top w:w="0" w:type="dxa"/>
        <w:left w:w="0" w:type="dxa"/>
        <w:bottom w:w="0" w:type="dxa"/>
        <w:right w:w="0" w:type="dxa"/>
      </w:tblCellMar>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BorderedLined-Accent25">
    <w:name w:val="Bordered &amp; Lined - Accent 2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CellMar>
        <w:top w:w="0" w:type="dxa"/>
        <w:left w:w="0" w:type="dxa"/>
        <w:bottom w:w="0" w:type="dxa"/>
        <w:right w:w="0" w:type="dxa"/>
      </w:tblCellMar>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BorderedLined-Accent34">
    <w:name w:val="Bordered &amp; Lined - Accent 3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9BBB59"/>
        <w:left w:val="single" w:sz="4" w:space="0" w:color="9BBB59"/>
        <w:bottom w:val="single" w:sz="4" w:space="0" w:color="9BBB59"/>
        <w:right w:val="single" w:sz="4" w:space="0" w:color="9BBB59"/>
        <w:insideH w:val="single" w:sz="4" w:space="0" w:color="9BBB59"/>
        <w:insideV w:val="single" w:sz="4" w:space="0" w:color="9BBB59"/>
      </w:tblBorders>
      <w:tblCellMar>
        <w:top w:w="0" w:type="dxa"/>
        <w:left w:w="0" w:type="dxa"/>
        <w:bottom w:w="0" w:type="dxa"/>
        <w:right w:w="0" w:type="dxa"/>
      </w:tblCellMar>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BorderedLined-Accent44">
    <w:name w:val="Bordered &amp; Lined - Accent 4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CellMar>
        <w:top w:w="0" w:type="dxa"/>
        <w:left w:w="0" w:type="dxa"/>
        <w:bottom w:w="0" w:type="dxa"/>
        <w:right w:w="0" w:type="dxa"/>
      </w:tblCellMar>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BorderedLined-Accent54">
    <w:name w:val="Bordered &amp; Lined - Accent 5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CellMar>
        <w:top w:w="0" w:type="dxa"/>
        <w:left w:w="0" w:type="dxa"/>
        <w:bottom w:w="0" w:type="dxa"/>
        <w:right w:w="0" w:type="dxa"/>
      </w:tblCellMar>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BorderedLined-Accent64">
    <w:name w:val="Bordered &amp; Lined - Accent 6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CellMar>
        <w:top w:w="0" w:type="dxa"/>
        <w:left w:w="0" w:type="dxa"/>
        <w:bottom w:w="0" w:type="dxa"/>
        <w:right w:w="0" w:type="dxa"/>
      </w:tblCellMar>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4">
    <w:name w:val="Bordered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0" w:type="dxa"/>
        <w:left w:w="0" w:type="dxa"/>
        <w:bottom w:w="0" w:type="dxa"/>
        <w:right w:w="0" w:type="dxa"/>
      </w:tblCellMar>
    </w:tblPr>
    <w:tblStylePr w:type="firstRow">
      <w:rPr>
        <w:color w:val="404040"/>
        <w:sz w:val="22"/>
        <w:szCs w:val="22"/>
      </w:rPr>
      <w:tblPr/>
      <w:tcPr>
        <w:tcBorders>
          <w:bottom w:val="single" w:sz="12" w:space="0" w:color="000000"/>
        </w:tcBorders>
      </w:tcPr>
    </w:tblStylePr>
    <w:tblStylePr w:type="lastRow">
      <w:rPr>
        <w:color w:val="404040"/>
        <w:sz w:val="22"/>
        <w:szCs w:val="22"/>
      </w:rPr>
      <w:tblPr/>
      <w:tcPr>
        <w:tcBorders>
          <w:top w:val="single" w:sz="12" w:space="0" w:color="000000"/>
        </w:tcBorders>
      </w:tcPr>
    </w:tblStylePr>
    <w:tblStylePr w:type="firstCol">
      <w:rPr>
        <w:color w:val="404040"/>
        <w:sz w:val="22"/>
        <w:szCs w:val="22"/>
      </w:rPr>
    </w:tblStylePr>
    <w:tblStylePr w:type="lastCol">
      <w:rPr>
        <w:color w:val="404040"/>
        <w:sz w:val="22"/>
        <w:szCs w:val="22"/>
      </w:rPr>
      <w:tblPr/>
      <w:tcPr>
        <w:tcBorders>
          <w:left w:val="single" w:sz="12" w:space="0" w:color="000000"/>
        </w:tcBorders>
      </w:tc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Bordered-Accent14">
    <w:name w:val="Bordered -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CellMar>
        <w:top w:w="0" w:type="dxa"/>
        <w:left w:w="0" w:type="dxa"/>
        <w:bottom w:w="0" w:type="dxa"/>
        <w:right w:w="0" w:type="dxa"/>
      </w:tblCellMar>
    </w:tblPr>
    <w:tblStylePr w:type="firstRow">
      <w:rPr>
        <w:color w:val="404040"/>
        <w:sz w:val="22"/>
        <w:szCs w:val="22"/>
      </w:rPr>
      <w:tblPr/>
      <w:tcPr>
        <w:tcBorders>
          <w:bottom w:val="single" w:sz="12" w:space="0" w:color="4F81BD"/>
        </w:tcBorders>
      </w:tcPr>
    </w:tblStylePr>
    <w:tblStylePr w:type="lastRow">
      <w:rPr>
        <w:color w:val="404040"/>
        <w:sz w:val="22"/>
        <w:szCs w:val="22"/>
      </w:rPr>
      <w:tblPr/>
      <w:tcPr>
        <w:tcBorders>
          <w:top w:val="single" w:sz="12" w:space="0" w:color="4F81BD"/>
        </w:tcBorders>
      </w:tcPr>
    </w:tblStylePr>
    <w:tblStylePr w:type="firstCol">
      <w:rPr>
        <w:color w:val="404040"/>
        <w:sz w:val="22"/>
        <w:szCs w:val="22"/>
      </w:rPr>
    </w:tblStylePr>
    <w:tblStylePr w:type="lastCol">
      <w:rPr>
        <w:color w:val="404040"/>
        <w:sz w:val="22"/>
        <w:szCs w:val="22"/>
      </w:rPr>
      <w:tblPr/>
      <w:tcPr>
        <w:tcBorders>
          <w:left w:val="single" w:sz="12" w:space="0" w:color="4F81BD"/>
        </w:tcBorders>
      </w:tc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Bordered-Accent24">
    <w:name w:val="Bordered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CellMar>
        <w:top w:w="0" w:type="dxa"/>
        <w:left w:w="0" w:type="dxa"/>
        <w:bottom w:w="0" w:type="dxa"/>
        <w:right w:w="0" w:type="dxa"/>
      </w:tblCellMar>
    </w:tblPr>
    <w:tblStylePr w:type="firstRow">
      <w:rPr>
        <w:color w:val="404040"/>
        <w:sz w:val="22"/>
        <w:szCs w:val="22"/>
      </w:rPr>
      <w:tblPr/>
      <w:tcPr>
        <w:tcBorders>
          <w:bottom w:val="single" w:sz="12" w:space="0" w:color="C0504D"/>
        </w:tcBorders>
      </w:tcPr>
    </w:tblStylePr>
    <w:tblStylePr w:type="lastRow">
      <w:rPr>
        <w:color w:val="404040"/>
        <w:sz w:val="22"/>
        <w:szCs w:val="22"/>
      </w:rPr>
      <w:tblPr/>
      <w:tcPr>
        <w:tcBorders>
          <w:top w:val="single" w:sz="12" w:space="0" w:color="C0504D"/>
        </w:tcBorders>
      </w:tcPr>
    </w:tblStylePr>
    <w:tblStylePr w:type="firstCol">
      <w:rPr>
        <w:color w:val="404040"/>
        <w:sz w:val="22"/>
        <w:szCs w:val="22"/>
      </w:rPr>
    </w:tblStylePr>
    <w:tblStylePr w:type="lastCol">
      <w:rPr>
        <w:color w:val="404040"/>
        <w:sz w:val="22"/>
        <w:szCs w:val="22"/>
      </w:rPr>
      <w:tblPr/>
      <w:tcPr>
        <w:tcBorders>
          <w:left w:val="single" w:sz="12" w:space="0" w:color="C0504D"/>
        </w:tcBorders>
      </w:tc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Bordered-Accent34">
    <w:name w:val="Bordered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CellMar>
        <w:top w:w="0" w:type="dxa"/>
        <w:left w:w="0" w:type="dxa"/>
        <w:bottom w:w="0" w:type="dxa"/>
        <w:right w:w="0" w:type="dxa"/>
      </w:tblCellMar>
    </w:tblPr>
    <w:tblStylePr w:type="firstRow">
      <w:rPr>
        <w:color w:val="404040"/>
        <w:sz w:val="22"/>
        <w:szCs w:val="22"/>
      </w:rPr>
      <w:tblPr/>
      <w:tcPr>
        <w:tcBorders>
          <w:bottom w:val="single" w:sz="12" w:space="0" w:color="9BBB59"/>
        </w:tcBorders>
      </w:tcPr>
    </w:tblStylePr>
    <w:tblStylePr w:type="lastRow">
      <w:rPr>
        <w:color w:val="404040"/>
        <w:sz w:val="22"/>
        <w:szCs w:val="22"/>
      </w:rPr>
      <w:tblPr/>
      <w:tcPr>
        <w:tcBorders>
          <w:top w:val="single" w:sz="12" w:space="0" w:color="9BBB59"/>
        </w:tcBorders>
      </w:tcPr>
    </w:tblStylePr>
    <w:tblStylePr w:type="firstCol">
      <w:rPr>
        <w:color w:val="404040"/>
        <w:sz w:val="22"/>
        <w:szCs w:val="22"/>
      </w:rPr>
    </w:tblStylePr>
    <w:tblStylePr w:type="lastCol">
      <w:rPr>
        <w:color w:val="404040"/>
        <w:sz w:val="22"/>
        <w:szCs w:val="22"/>
      </w:rPr>
      <w:tblPr/>
      <w:tcPr>
        <w:tcBorders>
          <w:left w:val="single" w:sz="12" w:space="0" w:color="9BBB59"/>
        </w:tcBorders>
      </w:tc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Bordered-Accent44">
    <w:name w:val="Bordered -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CellMar>
        <w:top w:w="0" w:type="dxa"/>
        <w:left w:w="0" w:type="dxa"/>
        <w:bottom w:w="0" w:type="dxa"/>
        <w:right w:w="0" w:type="dxa"/>
      </w:tblCellMar>
    </w:tblPr>
    <w:tblStylePr w:type="firstRow">
      <w:rPr>
        <w:color w:val="404040"/>
        <w:sz w:val="22"/>
        <w:szCs w:val="22"/>
      </w:rPr>
      <w:tblPr/>
      <w:tcPr>
        <w:tcBorders>
          <w:bottom w:val="single" w:sz="12" w:space="0" w:color="8064A2"/>
        </w:tcBorders>
      </w:tcPr>
    </w:tblStylePr>
    <w:tblStylePr w:type="lastRow">
      <w:rPr>
        <w:color w:val="404040"/>
        <w:sz w:val="22"/>
        <w:szCs w:val="22"/>
      </w:rPr>
      <w:tblPr/>
      <w:tcPr>
        <w:tcBorders>
          <w:top w:val="single" w:sz="12" w:space="0" w:color="8064A2"/>
        </w:tcBorders>
      </w:tcPr>
    </w:tblStylePr>
    <w:tblStylePr w:type="firstCol">
      <w:rPr>
        <w:color w:val="404040"/>
        <w:sz w:val="22"/>
        <w:szCs w:val="22"/>
      </w:rPr>
    </w:tblStylePr>
    <w:tblStylePr w:type="lastCol">
      <w:rPr>
        <w:color w:val="404040"/>
        <w:sz w:val="22"/>
        <w:szCs w:val="22"/>
      </w:rPr>
      <w:tblPr/>
      <w:tcPr>
        <w:tcBorders>
          <w:left w:val="single" w:sz="12" w:space="0" w:color="8064A2"/>
        </w:tcBorders>
      </w:tc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Bordered-Accent54">
    <w:name w:val="Bordered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0" w:type="dxa"/>
        <w:left w:w="0" w:type="dxa"/>
        <w:bottom w:w="0" w:type="dxa"/>
        <w:right w:w="0" w:type="dxa"/>
      </w:tblCellMar>
    </w:tblPr>
    <w:tblStylePr w:type="firstRow">
      <w:rPr>
        <w:color w:val="404040"/>
        <w:sz w:val="22"/>
        <w:szCs w:val="22"/>
      </w:rPr>
      <w:tblPr/>
      <w:tcPr>
        <w:tcBorders>
          <w:bottom w:val="single" w:sz="12" w:space="0" w:color="4BACC6"/>
        </w:tcBorders>
      </w:tcPr>
    </w:tblStylePr>
    <w:tblStylePr w:type="lastRow">
      <w:rPr>
        <w:color w:val="404040"/>
        <w:sz w:val="22"/>
        <w:szCs w:val="22"/>
      </w:rPr>
      <w:tblPr/>
      <w:tcPr>
        <w:tcBorders>
          <w:top w:val="single" w:sz="12" w:space="0" w:color="4BACC6"/>
        </w:tcBorders>
      </w:tcPr>
    </w:tblStylePr>
    <w:tblStylePr w:type="firstCol">
      <w:rPr>
        <w:color w:val="404040"/>
        <w:sz w:val="22"/>
        <w:szCs w:val="22"/>
      </w:rPr>
    </w:tblStylePr>
    <w:tblStylePr w:type="lastCol">
      <w:rPr>
        <w:color w:val="404040"/>
        <w:sz w:val="22"/>
        <w:szCs w:val="22"/>
      </w:rPr>
      <w:tblPr/>
      <w:tcPr>
        <w:tcBorders>
          <w:left w:val="single" w:sz="12" w:space="0" w:color="4BACC6"/>
        </w:tcBorders>
      </w:tc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Bordered-Accent64">
    <w:name w:val="Bordered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0" w:type="dxa"/>
        <w:left w:w="0" w:type="dxa"/>
        <w:bottom w:w="0" w:type="dxa"/>
        <w:right w:w="0" w:type="dxa"/>
      </w:tblCellMar>
    </w:tblPr>
    <w:tblStylePr w:type="firstRow">
      <w:rPr>
        <w:color w:val="404040"/>
        <w:sz w:val="22"/>
        <w:szCs w:val="22"/>
      </w:rPr>
      <w:tblPr/>
      <w:tcPr>
        <w:tcBorders>
          <w:bottom w:val="single" w:sz="12" w:space="0" w:color="F79646"/>
        </w:tcBorders>
      </w:tcPr>
    </w:tblStylePr>
    <w:tblStylePr w:type="lastRow">
      <w:rPr>
        <w:color w:val="404040"/>
        <w:sz w:val="22"/>
        <w:szCs w:val="22"/>
      </w:rPr>
      <w:tblPr/>
      <w:tcPr>
        <w:tcBorders>
          <w:top w:val="single" w:sz="12" w:space="0" w:color="F79646"/>
        </w:tcBorders>
      </w:tcPr>
    </w:tblStylePr>
    <w:tblStylePr w:type="firstCol">
      <w:rPr>
        <w:color w:val="404040"/>
        <w:sz w:val="22"/>
        <w:szCs w:val="22"/>
      </w:rPr>
    </w:tblStylePr>
    <w:tblStylePr w:type="lastCol">
      <w:rPr>
        <w:color w:val="404040"/>
        <w:sz w:val="22"/>
        <w:szCs w:val="22"/>
      </w:rPr>
      <w:tblPr/>
      <w:tcPr>
        <w:tcBorders>
          <w:left w:val="single" w:sz="12" w:space="0" w:color="F79646"/>
        </w:tcBorders>
      </w:tc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1113">
    <w:name w:val="Таблица простая 1113"/>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130">
    <w:name w:val="Таблица простая 2113"/>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13">
    <w:name w:val="Таблица простая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13">
    <w:name w:val="Таблица простая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13">
    <w:name w:val="Таблица простая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13">
    <w:name w:val="Таблица-сетка 1 светлая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2113">
    <w:name w:val="Таблица-сетка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13">
    <w:name w:val="Таблица-сетка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13">
    <w:name w:val="Таблица-сетка 41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13">
    <w:name w:val="Таблица-сетка 5 темная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13">
    <w:name w:val="Таблица-сетка 6 цветная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13">
    <w:name w:val="Таблица-сетка 7 цветная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11130">
    <w:name w:val="Список-таблица 1 светлая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130">
    <w:name w:val="Список-таблица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130">
    <w:name w:val="Список-таблица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130">
    <w:name w:val="Список-таблица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130">
    <w:name w:val="Список-таблица 5 темная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130">
    <w:name w:val="Список-таблица 6 цветная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130">
    <w:name w:val="Список-таблица 7 цветная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11230">
    <w:name w:val="Таблица простая 1123"/>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23">
    <w:name w:val="Таблица простая 2123"/>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23">
    <w:name w:val="Таблица простая 3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23">
    <w:name w:val="Таблица простая 4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23">
    <w:name w:val="Таблица простая 5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23">
    <w:name w:val="Таблица-сетка 1 светлая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2123">
    <w:name w:val="Таблица-сетка 2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23">
    <w:name w:val="Таблица-сетка 3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23">
    <w:name w:val="Таблица-сетка 412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23">
    <w:name w:val="Таблица-сетка 5 темная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23">
    <w:name w:val="Таблица-сетка 6 цветная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23">
    <w:name w:val="Таблица-сетка 7 цветная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11230">
    <w:name w:val="Список-таблица 1 светлая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230">
    <w:name w:val="Список-таблица 2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230">
    <w:name w:val="Список-таблица 3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230">
    <w:name w:val="Список-таблица 4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230">
    <w:name w:val="Список-таблица 5 темная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230">
    <w:name w:val="Список-таблица 6 цветная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230">
    <w:name w:val="Список-таблица 7 цветная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TableGridLight13">
    <w:name w:val="Table Grid Light13"/>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1132">
    <w:name w:val="Таблица простая 1132"/>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32">
    <w:name w:val="Таблица простая 2132"/>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32">
    <w:name w:val="Таблица простая 3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32">
    <w:name w:val="Таблица простая 4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32">
    <w:name w:val="Таблица простая 5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32">
    <w:name w:val="Таблица-сетка 1 светлая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GridTable1Light-Accent113">
    <w:name w:val="Grid Table 1 Light -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b/>
        <w:color w:val="404040"/>
      </w:rPr>
      <w:tblPr/>
      <w:tcPr>
        <w:tcBorders>
          <w:bottom w:val="single" w:sz="12" w:space="0" w:color="4F81B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GridTable1Light-Accent213">
    <w:name w:val="Grid Table 1 Light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b/>
        <w:color w:val="404040"/>
      </w:rPr>
      <w:tblPr/>
      <w:tcPr>
        <w:tcBorders>
          <w:bottom w:val="single" w:sz="12" w:space="0" w:color="C0504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GridTable1Light-Accent313">
    <w:name w:val="Grid Table 1 Light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b/>
        <w:color w:val="404040"/>
      </w:rPr>
      <w:tblPr/>
      <w:tcPr>
        <w:tcBorders>
          <w:bottom w:val="single" w:sz="12" w:space="0" w:color="9BBB59"/>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GridTable1Light-Accent413">
    <w:name w:val="Grid Table 1 Light -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b/>
        <w:color w:val="404040"/>
      </w:rPr>
      <w:tblPr/>
      <w:tcPr>
        <w:tcBorders>
          <w:bottom w:val="single" w:sz="12" w:space="0" w:color="8064A2"/>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GridTable1Light-Accent513">
    <w:name w:val="Grid Table 1 Light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color w:val="404040"/>
      </w:rPr>
      <w:tblPr/>
      <w:tcPr>
        <w:tcBorders>
          <w:bottom w:val="single" w:sz="12" w:space="0" w:color="4BACC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GridTable1Light-Accent613">
    <w:name w:val="Grid Table 1 Light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b/>
        <w:color w:val="404040"/>
      </w:rPr>
      <w:tblPr/>
      <w:tcPr>
        <w:tcBorders>
          <w:bottom w:val="single" w:sz="12" w:space="0" w:color="F7964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2132">
    <w:name w:val="Таблица-сетка 2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2-Accent113">
    <w:name w:val="Grid Table 2 -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0" w:space="0" w:color="auto"/>
          <w:left w:val="none" w:sz="0" w:space="0" w:color="auto"/>
          <w:bottom w:val="single" w:sz="12" w:space="0" w:color="4F81BD"/>
          <w:right w:val="none" w:sz="0" w:space="0" w:color="auto"/>
        </w:tcBorders>
        <w:shd w:val="clear" w:color="auto" w:fill="auto"/>
      </w:tcPr>
    </w:tblStylePr>
    <w:tblStylePr w:type="lastRow">
      <w:rPr>
        <w:b/>
        <w:color w:val="404040"/>
      </w:rPr>
      <w:tblPr/>
      <w:tcPr>
        <w:tcBorders>
          <w:top w:val="single" w:sz="4" w:space="0" w:color="4F81B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2-Accent213">
    <w:name w:val="Grid Table 2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0" w:space="0" w:color="auto"/>
          <w:left w:val="none" w:sz="0" w:space="0" w:color="auto"/>
          <w:bottom w:val="single" w:sz="12" w:space="0" w:color="C0504D"/>
          <w:right w:val="none" w:sz="0" w:space="0" w:color="auto"/>
        </w:tcBorders>
        <w:shd w:val="clear" w:color="auto" w:fill="auto"/>
      </w:tcPr>
    </w:tblStylePr>
    <w:tblStylePr w:type="lastRow">
      <w:rPr>
        <w:b/>
        <w:color w:val="404040"/>
      </w:rPr>
      <w:tblPr/>
      <w:tcPr>
        <w:tcBorders>
          <w:top w:val="single" w:sz="4" w:space="0" w:color="C0504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2-Accent313">
    <w:name w:val="Grid Table 2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0" w:space="0" w:color="auto"/>
          <w:left w:val="none" w:sz="0" w:space="0" w:color="auto"/>
          <w:bottom w:val="single" w:sz="12" w:space="0" w:color="9BBB59"/>
          <w:right w:val="none" w:sz="0" w:space="0" w:color="auto"/>
        </w:tcBorders>
        <w:shd w:val="clear" w:color="auto" w:fill="auto"/>
      </w:tcPr>
    </w:tblStylePr>
    <w:tblStylePr w:type="lastRow">
      <w:rPr>
        <w:b/>
        <w:color w:val="404040"/>
      </w:rPr>
      <w:tblPr/>
      <w:tcPr>
        <w:tcBorders>
          <w:top w:val="single" w:sz="4" w:space="0" w:color="9BBB59"/>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2-Accent413">
    <w:name w:val="Grid Table 2 -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0" w:space="0" w:color="auto"/>
          <w:left w:val="none" w:sz="0" w:space="0" w:color="auto"/>
          <w:bottom w:val="single" w:sz="12" w:space="0" w:color="8064A2"/>
          <w:right w:val="none" w:sz="0" w:space="0" w:color="auto"/>
        </w:tcBorders>
        <w:shd w:val="clear" w:color="auto" w:fill="auto"/>
      </w:tcPr>
    </w:tblStylePr>
    <w:tblStylePr w:type="lastRow">
      <w:rPr>
        <w:b/>
        <w:color w:val="404040"/>
      </w:rPr>
      <w:tblPr/>
      <w:tcPr>
        <w:tcBorders>
          <w:top w:val="single" w:sz="4" w:space="0" w:color="8064A2"/>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2-Accent513">
    <w:name w:val="Grid Table 2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0" w:space="0" w:color="auto"/>
          <w:left w:val="none" w:sz="0" w:space="0" w:color="auto"/>
          <w:bottom w:val="single" w:sz="12" w:space="0" w:color="4BACC6"/>
          <w:right w:val="none" w:sz="0" w:space="0" w:color="auto"/>
        </w:tcBorders>
        <w:shd w:val="clear" w:color="auto" w:fill="auto"/>
      </w:tcPr>
    </w:tblStylePr>
    <w:tblStylePr w:type="lastRow">
      <w:rPr>
        <w:b/>
        <w:color w:val="404040"/>
      </w:rPr>
      <w:tblPr/>
      <w:tcPr>
        <w:tcBorders>
          <w:top w:val="single" w:sz="4" w:space="0" w:color="4BACC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2-Accent613">
    <w:name w:val="Grid Table 2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0" w:space="0" w:color="auto"/>
          <w:left w:val="none" w:sz="0" w:space="0" w:color="auto"/>
          <w:bottom w:val="single" w:sz="12" w:space="0" w:color="F79646"/>
          <w:right w:val="none" w:sz="0" w:space="0" w:color="auto"/>
        </w:tcBorders>
        <w:shd w:val="clear" w:color="auto" w:fill="auto"/>
      </w:tcPr>
    </w:tblStylePr>
    <w:tblStylePr w:type="lastRow">
      <w:rPr>
        <w:b/>
        <w:color w:val="404040"/>
      </w:rPr>
      <w:tblPr/>
      <w:tcPr>
        <w:tcBorders>
          <w:top w:val="single" w:sz="4" w:space="0" w:color="F7964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3132">
    <w:name w:val="Таблица-сетка 3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3-Accent113">
    <w:name w:val="Grid Table 3 -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3-Accent213">
    <w:name w:val="Grid Table 3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3-Accent313">
    <w:name w:val="Grid Table 3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3-Accent413">
    <w:name w:val="Grid Table 3 -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3-Accent513">
    <w:name w:val="Grid Table 3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3-Accent613">
    <w:name w:val="Grid Table 3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4132">
    <w:name w:val="Таблица-сетка 413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4-Accent113">
    <w:name w:val="Grid Table 4 - Accent 1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insideV w:val="single" w:sz="4" w:space="0" w:color="9BB7D9"/>
      </w:tblBorders>
    </w:tblPr>
    <w:tblStylePr w:type="firstRow">
      <w:rPr>
        <w:b/>
        <w:color w:val="FFFFFF"/>
        <w:sz w:val="22"/>
        <w:szCs w:val="22"/>
      </w:rPr>
      <w:tblPr/>
      <w:tcPr>
        <w:tcBorders>
          <w:top w:val="single" w:sz="4" w:space="0" w:color="4F81BD"/>
          <w:left w:val="single" w:sz="4" w:space="0" w:color="4F81BD"/>
          <w:bottom w:val="single" w:sz="4" w:space="0" w:color="4F81BD"/>
          <w:right w:val="single" w:sz="4" w:space="0" w:color="4F81BD"/>
        </w:tcBorders>
        <w:shd w:val="clear" w:color="auto" w:fill="5D8AC2"/>
      </w:tcPr>
    </w:tblStylePr>
    <w:tblStylePr w:type="lastRow">
      <w:rPr>
        <w:b/>
        <w:color w:val="404040"/>
      </w:rPr>
      <w:tblPr/>
      <w:tcPr>
        <w:tcBorders>
          <w:top w:val="single" w:sz="4" w:space="0" w:color="4F81B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CE6F2"/>
      </w:tcPr>
    </w:tblStylePr>
    <w:tblStylePr w:type="band1Horz">
      <w:rPr>
        <w:color w:val="404040"/>
        <w:sz w:val="22"/>
        <w:szCs w:val="22"/>
      </w:rPr>
      <w:tblPr/>
      <w:tcPr>
        <w:shd w:val="clear" w:color="auto" w:fill="DCE6F2"/>
      </w:tcPr>
    </w:tblStylePr>
  </w:style>
  <w:style w:type="table" w:customStyle="1" w:styleId="GridTable4-Accent213">
    <w:name w:val="Grid Table 4 - Accent 2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insideV w:val="single" w:sz="4" w:space="0" w:color="DB9B9A"/>
      </w:tblBorders>
    </w:tblPr>
    <w:tblStylePr w:type="firstRow">
      <w:rPr>
        <w:b/>
        <w:color w:val="FFFFFF"/>
        <w:sz w:val="22"/>
        <w:szCs w:val="22"/>
      </w:rPr>
      <w:tblPr/>
      <w:tcPr>
        <w:tcBorders>
          <w:top w:val="single" w:sz="4" w:space="0" w:color="C0504D"/>
          <w:left w:val="single" w:sz="4" w:space="0" w:color="C0504D"/>
          <w:bottom w:val="single" w:sz="4" w:space="0" w:color="C0504D"/>
          <w:right w:val="single" w:sz="4" w:space="0" w:color="C0504D"/>
        </w:tcBorders>
        <w:shd w:val="clear" w:color="auto" w:fill="D99695"/>
      </w:tcPr>
    </w:tblStylePr>
    <w:tblStylePr w:type="lastRow">
      <w:rPr>
        <w:b/>
        <w:color w:val="404040"/>
      </w:rPr>
      <w:tblPr/>
      <w:tcPr>
        <w:tcBorders>
          <w:top w:val="single" w:sz="4" w:space="0" w:color="C0504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4-Accent313">
    <w:name w:val="Grid Table 4 - Accent 3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insideV w:val="single" w:sz="4" w:space="0" w:color="C6D8A1"/>
      </w:tblBorders>
    </w:tblPr>
    <w:tblStylePr w:type="firstRow">
      <w:rPr>
        <w:b/>
        <w:color w:val="FFFFFF"/>
        <w:sz w:val="22"/>
        <w:szCs w:val="22"/>
      </w:rPr>
      <w:tblPr/>
      <w:tcPr>
        <w:tcBorders>
          <w:top w:val="single" w:sz="4" w:space="0" w:color="9BBB59"/>
          <w:left w:val="single" w:sz="4" w:space="0" w:color="9BBB59"/>
          <w:bottom w:val="single" w:sz="4" w:space="0" w:color="9BBB59"/>
          <w:right w:val="single" w:sz="4" w:space="0" w:color="9BBB59"/>
        </w:tcBorders>
        <w:shd w:val="clear" w:color="auto" w:fill="9ABB59"/>
      </w:tcPr>
    </w:tblStylePr>
    <w:tblStylePr w:type="lastRow">
      <w:rPr>
        <w:b/>
        <w:color w:val="404040"/>
      </w:rPr>
      <w:tblPr/>
      <w:tcPr>
        <w:tcBorders>
          <w:top w:val="single" w:sz="4" w:space="0" w:color="9BBB59"/>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4-Accent413">
    <w:name w:val="Grid Table 4 - Accent 4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insideV w:val="single" w:sz="4" w:space="0" w:color="B7A7CA"/>
      </w:tblBorders>
    </w:tblPr>
    <w:tblStylePr w:type="firstRow">
      <w:rPr>
        <w:b/>
        <w:color w:val="FFFFFF"/>
        <w:sz w:val="22"/>
        <w:szCs w:val="22"/>
      </w:rPr>
      <w:tblPr/>
      <w:tcPr>
        <w:tcBorders>
          <w:top w:val="single" w:sz="4" w:space="0" w:color="8064A2"/>
          <w:left w:val="single" w:sz="4" w:space="0" w:color="8064A2"/>
          <w:bottom w:val="single" w:sz="4" w:space="0" w:color="8064A2"/>
          <w:right w:val="single" w:sz="4" w:space="0" w:color="8064A2"/>
        </w:tcBorders>
        <w:shd w:val="clear" w:color="auto" w:fill="B2A1C6"/>
      </w:tcPr>
    </w:tblStylePr>
    <w:tblStylePr w:type="lastRow">
      <w:rPr>
        <w:b/>
        <w:color w:val="404040"/>
      </w:rPr>
      <w:tblPr/>
      <w:tcPr>
        <w:tcBorders>
          <w:top w:val="single" w:sz="4" w:space="0" w:color="8064A2"/>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4-Accent513">
    <w:name w:val="Grid Table 4 - Accent 5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insideV w:val="single" w:sz="4" w:space="0" w:color="99D0DE"/>
      </w:tblBorders>
    </w:tblPr>
    <w:tblStylePr w:type="firstRow">
      <w:rPr>
        <w:b/>
        <w:color w:val="FFFFFF"/>
        <w:sz w:val="22"/>
        <w:szCs w:val="22"/>
      </w:rPr>
      <w:tblPr/>
      <w:tcPr>
        <w:tcBorders>
          <w:top w:val="single" w:sz="4" w:space="0" w:color="4BACC6"/>
          <w:left w:val="single" w:sz="4" w:space="0" w:color="4BACC6"/>
          <w:bottom w:val="single" w:sz="4" w:space="0" w:color="4BACC6"/>
          <w:right w:val="single" w:sz="4" w:space="0" w:color="4BACC6"/>
        </w:tcBorders>
        <w:shd w:val="clear" w:color="auto" w:fill="4BACC6"/>
      </w:tcPr>
    </w:tblStylePr>
    <w:tblStylePr w:type="lastRow">
      <w:rPr>
        <w:b/>
        <w:color w:val="404040"/>
      </w:rPr>
      <w:tblPr/>
      <w:tcPr>
        <w:tcBorders>
          <w:top w:val="single" w:sz="4" w:space="0" w:color="4BACC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4-Accent613">
    <w:name w:val="Grid Table 4 - Accent 6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insideV w:val="single" w:sz="4" w:space="0" w:color="FAC396"/>
      </w:tblBorders>
    </w:tblPr>
    <w:tblStylePr w:type="firstRow">
      <w:rPr>
        <w:b/>
        <w:color w:val="FFFFFF"/>
        <w:sz w:val="22"/>
        <w:szCs w:val="22"/>
      </w:rPr>
      <w:tblPr/>
      <w:tcPr>
        <w:tcBorders>
          <w:top w:val="single" w:sz="4" w:space="0" w:color="F79646"/>
          <w:left w:val="single" w:sz="4" w:space="0" w:color="F79646"/>
          <w:bottom w:val="single" w:sz="4" w:space="0" w:color="F79646"/>
          <w:right w:val="single" w:sz="4" w:space="0" w:color="F79646"/>
        </w:tcBorders>
        <w:shd w:val="clear" w:color="auto" w:fill="F79646"/>
      </w:tcPr>
    </w:tblStylePr>
    <w:tblStylePr w:type="lastRow">
      <w:rPr>
        <w:b/>
        <w:color w:val="404040"/>
      </w:rPr>
      <w:tblPr/>
      <w:tcPr>
        <w:tcBorders>
          <w:top w:val="single" w:sz="4" w:space="0" w:color="F7964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5132">
    <w:name w:val="Таблица-сетка 5 темная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GridTable5Dark-Accent113">
    <w:name w:val="Grid Table 5 Dark-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F81BD"/>
      </w:tcPr>
    </w:tblStylePr>
    <w:tblStylePr w:type="lastRow">
      <w:rPr>
        <w:b/>
        <w:color w:val="FFFFFF"/>
        <w:sz w:val="22"/>
        <w:szCs w:val="22"/>
      </w:rPr>
      <w:tblPr/>
      <w:tcPr>
        <w:tcBorders>
          <w:top w:val="single" w:sz="4" w:space="0" w:color="FFFFFF"/>
        </w:tcBorders>
        <w:shd w:val="clear" w:color="auto" w:fill="4F81BD"/>
      </w:tcPr>
    </w:tblStylePr>
    <w:tblStylePr w:type="firstCol">
      <w:rPr>
        <w:b/>
        <w:color w:val="FFFFFF"/>
        <w:sz w:val="22"/>
        <w:szCs w:val="22"/>
      </w:rPr>
      <w:tblPr/>
      <w:tcPr>
        <w:shd w:val="clear" w:color="auto" w:fill="4F81BD"/>
      </w:tcPr>
    </w:tblStylePr>
    <w:tblStylePr w:type="lastCol">
      <w:rPr>
        <w:b/>
        <w:color w:val="FFFFFF"/>
        <w:sz w:val="22"/>
        <w:szCs w:val="22"/>
      </w:rPr>
      <w:tblPr/>
      <w:tcPr>
        <w:shd w:val="clear" w:color="auto" w:fill="4F81BD"/>
      </w:tcPr>
    </w:tblStylePr>
    <w:tblStylePr w:type="band1Vert">
      <w:tblPr/>
      <w:tcPr>
        <w:shd w:val="clear" w:color="auto" w:fill="AEC4E0"/>
      </w:tcPr>
    </w:tblStylePr>
    <w:tblStylePr w:type="band1Horz">
      <w:tblPr/>
      <w:tcPr>
        <w:shd w:val="clear" w:color="auto" w:fill="AEC4E0"/>
      </w:tcPr>
    </w:tblStylePr>
  </w:style>
  <w:style w:type="table" w:customStyle="1" w:styleId="GridTable5Dark-Accent213">
    <w:name w:val="Grid Table 5 Dark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C0504D"/>
      </w:tcPr>
    </w:tblStylePr>
    <w:tblStylePr w:type="lastRow">
      <w:rPr>
        <w:b/>
        <w:color w:val="FFFFFF"/>
        <w:sz w:val="22"/>
        <w:szCs w:val="22"/>
      </w:rPr>
      <w:tblPr/>
      <w:tcPr>
        <w:tcBorders>
          <w:top w:val="single" w:sz="4" w:space="0" w:color="FFFFFF"/>
        </w:tcBorders>
        <w:shd w:val="clear" w:color="auto" w:fill="C0504D"/>
      </w:tcPr>
    </w:tblStylePr>
    <w:tblStylePr w:type="firstCol">
      <w:rPr>
        <w:b/>
        <w:color w:val="FFFFFF"/>
        <w:sz w:val="22"/>
        <w:szCs w:val="22"/>
      </w:rPr>
      <w:tblPr/>
      <w:tcPr>
        <w:shd w:val="clear" w:color="auto" w:fill="C0504D"/>
      </w:tcPr>
    </w:tblStylePr>
    <w:tblStylePr w:type="lastCol">
      <w:rPr>
        <w:b/>
        <w:color w:val="FFFFFF"/>
        <w:sz w:val="22"/>
        <w:szCs w:val="22"/>
      </w:rPr>
      <w:tblPr/>
      <w:tcPr>
        <w:shd w:val="clear" w:color="auto" w:fill="C0504D"/>
      </w:tcPr>
    </w:tblStylePr>
    <w:tblStylePr w:type="band1Vert">
      <w:tblPr/>
      <w:tcPr>
        <w:shd w:val="clear" w:color="auto" w:fill="E2AEAD"/>
      </w:tcPr>
    </w:tblStylePr>
    <w:tblStylePr w:type="band1Horz">
      <w:tblPr/>
      <w:tcPr>
        <w:shd w:val="clear" w:color="auto" w:fill="E2AEAD"/>
      </w:tcPr>
    </w:tblStylePr>
  </w:style>
  <w:style w:type="table" w:customStyle="1" w:styleId="GridTable5Dark-Accent313">
    <w:name w:val="Grid Table 5 Dark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9BBB59"/>
      </w:tcPr>
    </w:tblStylePr>
    <w:tblStylePr w:type="lastRow">
      <w:rPr>
        <w:b/>
        <w:color w:val="FFFFFF"/>
        <w:sz w:val="22"/>
        <w:szCs w:val="22"/>
      </w:rPr>
      <w:tblPr/>
      <w:tcPr>
        <w:tcBorders>
          <w:top w:val="single" w:sz="4" w:space="0" w:color="FFFFFF"/>
        </w:tcBorders>
        <w:shd w:val="clear" w:color="auto" w:fill="9BBB59"/>
      </w:tcPr>
    </w:tblStylePr>
    <w:tblStylePr w:type="firstCol">
      <w:rPr>
        <w:b/>
        <w:color w:val="FFFFFF"/>
        <w:sz w:val="22"/>
        <w:szCs w:val="22"/>
      </w:rPr>
      <w:tblPr/>
      <w:tcPr>
        <w:shd w:val="clear" w:color="auto" w:fill="9BBB59"/>
      </w:tcPr>
    </w:tblStylePr>
    <w:tblStylePr w:type="lastCol">
      <w:rPr>
        <w:b/>
        <w:color w:val="FFFFFF"/>
        <w:sz w:val="22"/>
        <w:szCs w:val="22"/>
      </w:rPr>
      <w:tblPr/>
      <w:tcPr>
        <w:shd w:val="clear" w:color="auto" w:fill="9BBB59"/>
      </w:tcPr>
    </w:tblStylePr>
    <w:tblStylePr w:type="band1Vert">
      <w:tblPr/>
      <w:tcPr>
        <w:shd w:val="clear" w:color="auto" w:fill="D0DFB2"/>
      </w:tcPr>
    </w:tblStylePr>
    <w:tblStylePr w:type="band1Horz">
      <w:tblPr/>
      <w:tcPr>
        <w:shd w:val="clear" w:color="auto" w:fill="D0DFB2"/>
      </w:tcPr>
    </w:tblStylePr>
  </w:style>
  <w:style w:type="table" w:customStyle="1" w:styleId="GridTable5Dark-Accent413">
    <w:name w:val="Grid Table 5 Dark-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8064A2"/>
      </w:tcPr>
    </w:tblStylePr>
    <w:tblStylePr w:type="lastRow">
      <w:rPr>
        <w:b/>
        <w:color w:val="FFFFFF"/>
        <w:sz w:val="22"/>
        <w:szCs w:val="22"/>
      </w:rPr>
      <w:tblPr/>
      <w:tcPr>
        <w:tcBorders>
          <w:top w:val="single" w:sz="4" w:space="0" w:color="FFFFFF"/>
        </w:tcBorders>
        <w:shd w:val="clear" w:color="auto" w:fill="8064A2"/>
      </w:tcPr>
    </w:tblStylePr>
    <w:tblStylePr w:type="firstCol">
      <w:rPr>
        <w:b/>
        <w:color w:val="FFFFFF"/>
        <w:sz w:val="22"/>
        <w:szCs w:val="22"/>
      </w:rPr>
      <w:tblPr/>
      <w:tcPr>
        <w:shd w:val="clear" w:color="auto" w:fill="8064A2"/>
      </w:tcPr>
    </w:tblStylePr>
    <w:tblStylePr w:type="lastCol">
      <w:rPr>
        <w:b/>
        <w:color w:val="FFFFFF"/>
        <w:sz w:val="22"/>
        <w:szCs w:val="22"/>
      </w:rPr>
      <w:tblPr/>
      <w:tcPr>
        <w:shd w:val="clear" w:color="auto" w:fill="8064A2"/>
      </w:tcPr>
    </w:tblStylePr>
    <w:tblStylePr w:type="band1Vert">
      <w:tblPr/>
      <w:tcPr>
        <w:shd w:val="clear" w:color="auto" w:fill="C4B7D4"/>
      </w:tcPr>
    </w:tblStylePr>
    <w:tblStylePr w:type="band1Horz">
      <w:tblPr/>
      <w:tcPr>
        <w:shd w:val="clear" w:color="auto" w:fill="C4B7D4"/>
      </w:tcPr>
    </w:tblStylePr>
  </w:style>
  <w:style w:type="table" w:customStyle="1" w:styleId="GridTable5Dark-Accent513">
    <w:name w:val="Grid Table 5 Dark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BACC6"/>
      </w:tcPr>
    </w:tblStylePr>
    <w:tblStylePr w:type="lastRow">
      <w:rPr>
        <w:b/>
        <w:color w:val="FFFFFF"/>
        <w:sz w:val="22"/>
        <w:szCs w:val="22"/>
      </w:rPr>
      <w:tblPr/>
      <w:tcPr>
        <w:tcBorders>
          <w:top w:val="single" w:sz="4" w:space="0" w:color="FFFFFF"/>
        </w:tcBorders>
        <w:shd w:val="clear" w:color="auto" w:fill="4BACC6"/>
      </w:tcPr>
    </w:tblStylePr>
    <w:tblStylePr w:type="firstCol">
      <w:rPr>
        <w:b/>
        <w:color w:val="FFFFFF"/>
        <w:sz w:val="22"/>
        <w:szCs w:val="22"/>
      </w:rPr>
      <w:tblPr/>
      <w:tcPr>
        <w:shd w:val="clear" w:color="auto" w:fill="4BACC6"/>
      </w:tcPr>
    </w:tblStylePr>
    <w:tblStylePr w:type="lastCol">
      <w:rPr>
        <w:b/>
        <w:color w:val="FFFFFF"/>
        <w:sz w:val="22"/>
        <w:szCs w:val="22"/>
      </w:rPr>
      <w:tblPr/>
      <w:tcPr>
        <w:shd w:val="clear" w:color="auto" w:fill="4BACC6"/>
      </w:tcPr>
    </w:tblStylePr>
    <w:tblStylePr w:type="band1Vert">
      <w:tblPr/>
      <w:tcPr>
        <w:shd w:val="clear" w:color="auto" w:fill="ACD8E4"/>
      </w:tcPr>
    </w:tblStylePr>
    <w:tblStylePr w:type="band1Horz">
      <w:tblPr/>
      <w:tcPr>
        <w:shd w:val="clear" w:color="auto" w:fill="ACD8E4"/>
      </w:tcPr>
    </w:tblStylePr>
  </w:style>
  <w:style w:type="table" w:customStyle="1" w:styleId="GridTable5Dark-Accent613">
    <w:name w:val="Grid Table 5 Dark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F79646"/>
      </w:tcPr>
    </w:tblStylePr>
    <w:tblStylePr w:type="lastRow">
      <w:rPr>
        <w:b/>
        <w:color w:val="FFFFFF"/>
        <w:sz w:val="22"/>
        <w:szCs w:val="22"/>
      </w:rPr>
      <w:tblPr/>
      <w:tcPr>
        <w:tcBorders>
          <w:top w:val="single" w:sz="4" w:space="0" w:color="FFFFFF"/>
        </w:tcBorders>
        <w:shd w:val="clear" w:color="auto" w:fill="F79646"/>
      </w:tcPr>
    </w:tblStylePr>
    <w:tblStylePr w:type="firstCol">
      <w:rPr>
        <w:b/>
        <w:color w:val="FFFFFF"/>
        <w:sz w:val="22"/>
        <w:szCs w:val="22"/>
      </w:rPr>
      <w:tblPr/>
      <w:tcPr>
        <w:shd w:val="clear" w:color="auto" w:fill="F79646"/>
      </w:tcPr>
    </w:tblStylePr>
    <w:tblStylePr w:type="lastCol">
      <w:rPr>
        <w:b/>
        <w:color w:val="FFFFFF"/>
        <w:sz w:val="22"/>
        <w:szCs w:val="22"/>
      </w:rPr>
      <w:tblPr/>
      <w:tcPr>
        <w:shd w:val="clear" w:color="auto" w:fill="F79646"/>
      </w:tcPr>
    </w:tblStylePr>
    <w:tblStylePr w:type="band1Vert">
      <w:tblPr/>
      <w:tcPr>
        <w:shd w:val="clear" w:color="auto" w:fill="FBCEAA"/>
      </w:tcPr>
    </w:tblStylePr>
    <w:tblStylePr w:type="band1Horz">
      <w:tblPr/>
      <w:tcPr>
        <w:shd w:val="clear" w:color="auto" w:fill="FBCEAA"/>
      </w:tcPr>
    </w:tblStylePr>
  </w:style>
  <w:style w:type="table" w:customStyle="1" w:styleId="-6132">
    <w:name w:val="Таблица-сетка 6 цветная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GridTable6Colorful-Accent113">
    <w:name w:val="Grid Table 6 Colorful -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6BFDD"/>
        <w:left w:val="single" w:sz="4" w:space="0" w:color="A6BFDD"/>
        <w:bottom w:val="single" w:sz="4" w:space="0" w:color="A6BFDD"/>
        <w:right w:val="single" w:sz="4" w:space="0" w:color="A6BFDD"/>
        <w:insideH w:val="single" w:sz="4" w:space="0" w:color="A6BFDD"/>
        <w:insideV w:val="single" w:sz="4" w:space="0" w:color="A6BFDD"/>
      </w:tblBorders>
    </w:tblPr>
    <w:tblStylePr w:type="firstRow">
      <w:rPr>
        <w:b/>
        <w:color w:val="A6BFDD"/>
      </w:rPr>
      <w:tblPr/>
      <w:tcPr>
        <w:tcBorders>
          <w:bottom w:val="single" w:sz="12" w:space="0" w:color="4F81BD"/>
        </w:tcBorders>
      </w:tcPr>
    </w:tblStylePr>
    <w:tblStylePr w:type="lastRow">
      <w:rPr>
        <w:b/>
        <w:color w:val="A6BFDD"/>
      </w:rPr>
    </w:tblStylePr>
    <w:tblStylePr w:type="firstCol">
      <w:rPr>
        <w:b/>
        <w:color w:val="A6BFDD"/>
      </w:rPr>
    </w:tblStylePr>
    <w:tblStylePr w:type="lastCol">
      <w:rPr>
        <w:b/>
        <w:color w:val="A6BFDD"/>
      </w:r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6Colorful-Accent213">
    <w:name w:val="Grid Table 6 Colorful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9695"/>
        <w:left w:val="single" w:sz="4" w:space="0" w:color="D99695"/>
        <w:bottom w:val="single" w:sz="4" w:space="0" w:color="D99695"/>
        <w:right w:val="single" w:sz="4" w:space="0" w:color="D99695"/>
        <w:insideH w:val="single" w:sz="4" w:space="0" w:color="D99695"/>
        <w:insideV w:val="single" w:sz="4" w:space="0" w:color="D99695"/>
      </w:tblBorders>
    </w:tblPr>
    <w:tblStylePr w:type="firstRow">
      <w:rPr>
        <w:b/>
        <w:color w:val="D99695"/>
      </w:rPr>
      <w:tblPr/>
      <w:tcPr>
        <w:tcBorders>
          <w:bottom w:val="single" w:sz="12" w:space="0" w:color="C0504D"/>
        </w:tcBorders>
      </w:tcPr>
    </w:tblStylePr>
    <w:tblStylePr w:type="lastRow">
      <w:rPr>
        <w:b/>
        <w:color w:val="D99695"/>
      </w:rPr>
    </w:tblStylePr>
    <w:tblStylePr w:type="firstCol">
      <w:rPr>
        <w:b/>
        <w:color w:val="D99695"/>
      </w:rPr>
    </w:tblStylePr>
    <w:tblStylePr w:type="lastCol">
      <w:rPr>
        <w:b/>
        <w:color w:val="D99695"/>
      </w:r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6Colorful-Accent313">
    <w:name w:val="Grid Table 6 Colorful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ABB59"/>
        <w:left w:val="single" w:sz="4" w:space="0" w:color="9ABB59"/>
        <w:bottom w:val="single" w:sz="4" w:space="0" w:color="9ABB59"/>
        <w:right w:val="single" w:sz="4" w:space="0" w:color="9ABB59"/>
        <w:insideH w:val="single" w:sz="4" w:space="0" w:color="9ABB59"/>
        <w:insideV w:val="single" w:sz="4" w:space="0" w:color="9ABB59"/>
      </w:tblBorders>
    </w:tblPr>
    <w:tblStylePr w:type="firstRow">
      <w:rPr>
        <w:b/>
        <w:color w:val="9ABB59"/>
      </w:rPr>
      <w:tblPr/>
      <w:tcPr>
        <w:tcBorders>
          <w:bottom w:val="single" w:sz="12" w:space="0" w:color="9BBB59"/>
        </w:tcBorders>
      </w:tcPr>
    </w:tblStylePr>
    <w:tblStylePr w:type="lastRow">
      <w:rPr>
        <w:b/>
        <w:color w:val="9ABB59"/>
      </w:rPr>
    </w:tblStylePr>
    <w:tblStylePr w:type="firstCol">
      <w:rPr>
        <w:b/>
        <w:color w:val="9ABB59"/>
      </w:rPr>
    </w:tblStylePr>
    <w:tblStylePr w:type="lastCol">
      <w:rPr>
        <w:b/>
        <w:color w:val="9ABB59"/>
      </w:r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6Colorful-Accent413">
    <w:name w:val="Grid Table 6 Colorful -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2A1C6"/>
        <w:left w:val="single" w:sz="4" w:space="0" w:color="B2A1C6"/>
        <w:bottom w:val="single" w:sz="4" w:space="0" w:color="B2A1C6"/>
        <w:right w:val="single" w:sz="4" w:space="0" w:color="B2A1C6"/>
        <w:insideH w:val="single" w:sz="4" w:space="0" w:color="B2A1C6"/>
        <w:insideV w:val="single" w:sz="4" w:space="0" w:color="B2A1C6"/>
      </w:tblBorders>
    </w:tblPr>
    <w:tblStylePr w:type="firstRow">
      <w:rPr>
        <w:b/>
        <w:color w:val="B2A1C6"/>
      </w:rPr>
      <w:tblPr/>
      <w:tcPr>
        <w:tcBorders>
          <w:bottom w:val="single" w:sz="12" w:space="0" w:color="8064A2"/>
        </w:tcBorders>
      </w:tcPr>
    </w:tblStylePr>
    <w:tblStylePr w:type="lastRow">
      <w:rPr>
        <w:b/>
        <w:color w:val="B2A1C6"/>
      </w:rPr>
    </w:tblStylePr>
    <w:tblStylePr w:type="firstCol">
      <w:rPr>
        <w:b/>
        <w:color w:val="B2A1C6"/>
      </w:rPr>
    </w:tblStylePr>
    <w:tblStylePr w:type="lastCol">
      <w:rPr>
        <w:b/>
        <w:color w:val="B2A1C6"/>
      </w:r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6Colorful-Accent513">
    <w:name w:val="Grid Table 6 Colorful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Pr>
    <w:tblStylePr w:type="firstRow">
      <w:rPr>
        <w:b/>
        <w:color w:val="266779"/>
      </w:rPr>
      <w:tblPr/>
      <w:tcPr>
        <w:tcBorders>
          <w:bottom w:val="single" w:sz="12" w:space="0" w:color="4BACC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6Colorful-Accent613">
    <w:name w:val="Grid Table 6 Colorful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Pr>
    <w:tblStylePr w:type="firstRow">
      <w:rPr>
        <w:b/>
        <w:color w:val="266779"/>
      </w:rPr>
      <w:tblPr/>
      <w:tcPr>
        <w:tcBorders>
          <w:bottom w:val="single" w:sz="12" w:space="0" w:color="F7964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FDE9D8"/>
      </w:tcPr>
    </w:tblStylePr>
    <w:tblStylePr w:type="band1Horz">
      <w:rPr>
        <w:color w:val="266779"/>
        <w:sz w:val="22"/>
        <w:szCs w:val="22"/>
      </w:rPr>
      <w:tblPr/>
      <w:tcPr>
        <w:shd w:val="clear" w:color="auto" w:fill="FDE9D8"/>
      </w:tcPr>
    </w:tblStylePr>
    <w:tblStylePr w:type="band2Horz">
      <w:rPr>
        <w:color w:val="266779"/>
        <w:sz w:val="22"/>
        <w:szCs w:val="22"/>
      </w:rPr>
    </w:tblStylePr>
  </w:style>
  <w:style w:type="table" w:customStyle="1" w:styleId="-7132">
    <w:name w:val="Таблица-сетка 7 цветная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GridTable7Colorful-Accent113">
    <w:name w:val="Grid Table 7 Colorful -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6BFDD"/>
        <w:right w:val="single" w:sz="4" w:space="0" w:color="A6BFDD"/>
        <w:insideH w:val="single" w:sz="4" w:space="0" w:color="A6BFDD"/>
        <w:insideV w:val="single" w:sz="4" w:space="0" w:color="A6BFDD"/>
      </w:tblBorders>
    </w:tblPr>
    <w:tblStylePr w:type="firstRow">
      <w:rPr>
        <w:b/>
        <w:color w:val="A6BFDD"/>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b/>
        <w:color w:val="A6BFDD"/>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A6BFDD"/>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A6BFDD"/>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7Colorful-Accent213">
    <w:name w:val="Grid Table 7 Colorful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D99695"/>
        <w:right w:val="single" w:sz="4" w:space="0" w:color="D99695"/>
        <w:insideH w:val="single" w:sz="4" w:space="0" w:color="D99695"/>
        <w:insideV w:val="single" w:sz="4" w:space="0" w:color="D99695"/>
      </w:tblBorders>
    </w:tblPr>
    <w:tblStylePr w:type="firstRow">
      <w:rPr>
        <w:b/>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b/>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7Colorful-Accent313">
    <w:name w:val="Grid Table 7 Colorful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9ABB59"/>
        <w:right w:val="single" w:sz="4" w:space="0" w:color="9ABB59"/>
        <w:insideH w:val="single" w:sz="4" w:space="0" w:color="9ABB59"/>
        <w:insideV w:val="single" w:sz="4" w:space="0" w:color="9ABB59"/>
      </w:tblBorders>
    </w:tblPr>
    <w:tblStylePr w:type="firstRow">
      <w:rPr>
        <w:b/>
        <w:color w:val="9ABB59"/>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b/>
        <w:color w:val="9ABB59"/>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9ABB59"/>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9ABB59"/>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7Colorful-Accent413">
    <w:name w:val="Grid Table 7 Colorful -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B2A1C6"/>
        <w:right w:val="single" w:sz="4" w:space="0" w:color="B2A1C6"/>
        <w:insideH w:val="single" w:sz="4" w:space="0" w:color="B2A1C6"/>
        <w:insideV w:val="single" w:sz="4" w:space="0" w:color="B2A1C6"/>
      </w:tblBorders>
    </w:tblPr>
    <w:tblStylePr w:type="firstRow">
      <w:rPr>
        <w:b/>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b/>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7Colorful-Accent513">
    <w:name w:val="Grid Table 7 Colorful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99D0DE"/>
        <w:right w:val="single" w:sz="4" w:space="0" w:color="99D0DE"/>
        <w:insideH w:val="single" w:sz="4" w:space="0" w:color="99D0DE"/>
        <w:insideV w:val="single" w:sz="4" w:space="0" w:color="99D0DE"/>
      </w:tblBorders>
    </w:tblPr>
    <w:tblStylePr w:type="firstRow">
      <w:rPr>
        <w:b/>
        <w:color w:val="266779"/>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b/>
        <w:color w:val="266779"/>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266779"/>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266779"/>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7Colorful-Accent613">
    <w:name w:val="Grid Table 7 Colorful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AC396"/>
        <w:right w:val="single" w:sz="4" w:space="0" w:color="FAC396"/>
        <w:insideH w:val="single" w:sz="4" w:space="0" w:color="FAC396"/>
        <w:insideV w:val="single" w:sz="4" w:space="0" w:color="FAC396"/>
      </w:tblBorders>
    </w:tblPr>
    <w:tblStylePr w:type="firstRow">
      <w:rPr>
        <w:b/>
        <w:color w:val="B15407"/>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b/>
        <w:color w:val="B15407"/>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B15407"/>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B15407"/>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9D8"/>
      </w:tcPr>
    </w:tblStylePr>
    <w:tblStylePr w:type="band1Horz">
      <w:rPr>
        <w:color w:val="B15407"/>
        <w:sz w:val="22"/>
        <w:szCs w:val="22"/>
      </w:rPr>
      <w:tblPr/>
      <w:tcPr>
        <w:shd w:val="clear" w:color="auto" w:fill="FDE9D8"/>
      </w:tcPr>
    </w:tblStylePr>
    <w:tblStylePr w:type="band2Horz">
      <w:rPr>
        <w:color w:val="B15407"/>
        <w:sz w:val="22"/>
        <w:szCs w:val="22"/>
      </w:rPr>
    </w:tblStylePr>
  </w:style>
  <w:style w:type="table" w:customStyle="1" w:styleId="-11320">
    <w:name w:val="Список-таблица 1 светлая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ListTable1Light-Accent113">
    <w:name w:val="List Table 1 Light -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F81BD"/>
          <w:right w:val="none" w:sz="0" w:space="0" w:color="auto"/>
        </w:tcBorders>
      </w:tcPr>
    </w:tblStylePr>
    <w:tblStylePr w:type="lastRow">
      <w:rPr>
        <w:b/>
        <w:color w:val="404040"/>
      </w:rPr>
      <w:tblPr/>
      <w:tcPr>
        <w:tcBorders>
          <w:top w:val="single" w:sz="4" w:space="0" w:color="4F81B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2DFEE"/>
      </w:tcPr>
    </w:tblStylePr>
    <w:tblStylePr w:type="band1Horz">
      <w:tblPr/>
      <w:tcPr>
        <w:shd w:val="clear" w:color="auto" w:fill="D2DFEE"/>
      </w:tcPr>
    </w:tblStylePr>
  </w:style>
  <w:style w:type="table" w:customStyle="1" w:styleId="ListTable1Light-Accent213">
    <w:name w:val="List Table 1 Light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C0504D"/>
          <w:right w:val="none" w:sz="0" w:space="0" w:color="auto"/>
        </w:tcBorders>
      </w:tcPr>
    </w:tblStylePr>
    <w:tblStylePr w:type="lastRow">
      <w:rPr>
        <w:b/>
        <w:color w:val="404040"/>
      </w:rPr>
      <w:tblPr/>
      <w:tcPr>
        <w:tcBorders>
          <w:top w:val="single" w:sz="4" w:space="0" w:color="C0504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FD2D2"/>
      </w:tcPr>
    </w:tblStylePr>
    <w:tblStylePr w:type="band1Horz">
      <w:tblPr/>
      <w:tcPr>
        <w:shd w:val="clear" w:color="auto" w:fill="EFD2D2"/>
      </w:tcPr>
    </w:tblStylePr>
  </w:style>
  <w:style w:type="table" w:customStyle="1" w:styleId="ListTable1Light-Accent313">
    <w:name w:val="List Table 1 Light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9BBB59"/>
          <w:right w:val="none" w:sz="0" w:space="0" w:color="auto"/>
        </w:tcBorders>
      </w:tcPr>
    </w:tblStylePr>
    <w:tblStylePr w:type="lastRow">
      <w:rPr>
        <w:b/>
        <w:color w:val="404040"/>
      </w:rPr>
      <w:tblPr/>
      <w:tcPr>
        <w:tcBorders>
          <w:top w:val="single" w:sz="4" w:space="0" w:color="9BBB59"/>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5EED5"/>
      </w:tcPr>
    </w:tblStylePr>
    <w:tblStylePr w:type="band1Horz">
      <w:tblPr/>
      <w:tcPr>
        <w:shd w:val="clear" w:color="auto" w:fill="E5EED5"/>
      </w:tcPr>
    </w:tblStylePr>
  </w:style>
  <w:style w:type="table" w:customStyle="1" w:styleId="ListTable1Light-Accent413">
    <w:name w:val="List Table 1 Light -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8064A2"/>
          <w:right w:val="none" w:sz="0" w:space="0" w:color="auto"/>
        </w:tcBorders>
      </w:tcPr>
    </w:tblStylePr>
    <w:tblStylePr w:type="lastRow">
      <w:rPr>
        <w:b/>
        <w:color w:val="404040"/>
      </w:rPr>
      <w:tblPr/>
      <w:tcPr>
        <w:tcBorders>
          <w:top w:val="single" w:sz="4" w:space="0" w:color="8064A2"/>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FD8E7"/>
      </w:tcPr>
    </w:tblStylePr>
    <w:tblStylePr w:type="band1Horz">
      <w:tblPr/>
      <w:tcPr>
        <w:shd w:val="clear" w:color="auto" w:fill="DFD8E7"/>
      </w:tcPr>
    </w:tblStylePr>
  </w:style>
  <w:style w:type="table" w:customStyle="1" w:styleId="ListTable1Light-Accent513">
    <w:name w:val="List Table 1 Light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BACC6"/>
          <w:right w:val="none" w:sz="0" w:space="0" w:color="auto"/>
        </w:tcBorders>
      </w:tcPr>
    </w:tblStylePr>
    <w:tblStylePr w:type="lastRow">
      <w:rPr>
        <w:b/>
        <w:color w:val="404040"/>
      </w:rPr>
      <w:tblPr/>
      <w:tcPr>
        <w:tcBorders>
          <w:top w:val="single" w:sz="4" w:space="0" w:color="4BACC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1EAF0"/>
      </w:tcPr>
    </w:tblStylePr>
    <w:tblStylePr w:type="band1Horz">
      <w:tblPr/>
      <w:tcPr>
        <w:shd w:val="clear" w:color="auto" w:fill="D1EAF0"/>
      </w:tcPr>
    </w:tblStylePr>
  </w:style>
  <w:style w:type="table" w:customStyle="1" w:styleId="ListTable1Light-Accent613">
    <w:name w:val="List Table 1 Light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F79646"/>
          <w:right w:val="none" w:sz="0" w:space="0" w:color="auto"/>
        </w:tcBorders>
      </w:tcPr>
    </w:tblStylePr>
    <w:tblStylePr w:type="lastRow">
      <w:rPr>
        <w:b/>
        <w:color w:val="404040"/>
      </w:rPr>
      <w:tblPr/>
      <w:tcPr>
        <w:tcBorders>
          <w:top w:val="single" w:sz="4" w:space="0" w:color="F7964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DE4D0"/>
      </w:tcPr>
    </w:tblStylePr>
    <w:tblStylePr w:type="band1Horz">
      <w:tblPr/>
      <w:tcPr>
        <w:shd w:val="clear" w:color="auto" w:fill="FDE4D0"/>
      </w:tcPr>
    </w:tblStylePr>
  </w:style>
  <w:style w:type="table" w:customStyle="1" w:styleId="-21320">
    <w:name w:val="Список-таблица 2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2-Accent113">
    <w:name w:val="List Table 2 -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BB7D9"/>
        <w:bottom w:val="single" w:sz="4" w:space="0" w:color="9BB7D9"/>
        <w:insideH w:val="single" w:sz="4" w:space="0" w:color="9BB7D9"/>
      </w:tblBorders>
    </w:tblPr>
    <w:tblStylePr w:type="fir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la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2-Accent213">
    <w:name w:val="List Table 2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B9B9A"/>
        <w:bottom w:val="single" w:sz="4" w:space="0" w:color="DB9B9A"/>
        <w:insideH w:val="single" w:sz="4" w:space="0" w:color="DB9B9A"/>
      </w:tblBorders>
    </w:tblPr>
    <w:tblStylePr w:type="fir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la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2-Accent313">
    <w:name w:val="List Table 2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6D8A1"/>
        <w:bottom w:val="single" w:sz="4" w:space="0" w:color="C6D8A1"/>
        <w:insideH w:val="single" w:sz="4" w:space="0" w:color="C6D8A1"/>
      </w:tblBorders>
    </w:tblPr>
    <w:tblStylePr w:type="fir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la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2-Accent413">
    <w:name w:val="List Table 2 -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A7CA"/>
        <w:bottom w:val="single" w:sz="4" w:space="0" w:color="B7A7CA"/>
        <w:insideH w:val="single" w:sz="4" w:space="0" w:color="B7A7CA"/>
      </w:tblBorders>
    </w:tblPr>
    <w:tblStylePr w:type="fir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la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2-Accent513">
    <w:name w:val="List Table 2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9D0DE"/>
        <w:bottom w:val="single" w:sz="4" w:space="0" w:color="99D0DE"/>
        <w:insideH w:val="single" w:sz="4" w:space="0" w:color="99D0DE"/>
      </w:tblBorders>
    </w:tblPr>
    <w:tblStylePr w:type="fir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la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2-Accent613">
    <w:name w:val="List Table 2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396"/>
        <w:bottom w:val="single" w:sz="4" w:space="0" w:color="FAC396"/>
        <w:insideH w:val="single" w:sz="4" w:space="0" w:color="FAC396"/>
      </w:tblBorders>
    </w:tblPr>
    <w:tblStylePr w:type="fir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la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31320">
    <w:name w:val="Список-таблица 3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ListTable3-Accent113">
    <w:name w:val="List Table 3 -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4F81BD"/>
        <w:left w:val="single" w:sz="4" w:space="0" w:color="4F81BD"/>
        <w:bottom w:val="single" w:sz="4" w:space="0" w:color="4F81BD"/>
        <w:right w:val="single" w:sz="4" w:space="0" w:color="4F81BD"/>
      </w:tblBorders>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F81BD"/>
          <w:right w:val="single" w:sz="4" w:space="0" w:color="4F81BD"/>
        </w:tcBorders>
      </w:tcPr>
    </w:tblStylePr>
    <w:tblStylePr w:type="band1Horz">
      <w:rPr>
        <w:color w:val="404040"/>
        <w:sz w:val="22"/>
        <w:szCs w:val="22"/>
      </w:rPr>
      <w:tblPr/>
      <w:tcPr>
        <w:tcBorders>
          <w:top w:val="single" w:sz="4" w:space="0" w:color="4F81BD"/>
          <w:bottom w:val="single" w:sz="4" w:space="0" w:color="4F81BD"/>
        </w:tcBorders>
      </w:tcPr>
    </w:tblStylePr>
  </w:style>
  <w:style w:type="table" w:customStyle="1" w:styleId="ListTable3-Accent213">
    <w:name w:val="List Table 3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9695"/>
        <w:left w:val="single" w:sz="4" w:space="0" w:color="D99695"/>
        <w:bottom w:val="single" w:sz="4" w:space="0" w:color="D99695"/>
        <w:right w:val="single" w:sz="4" w:space="0" w:color="D99695"/>
      </w:tblBorders>
    </w:tblPr>
    <w:tblStylePr w:type="firstRow">
      <w:rPr>
        <w:b/>
        <w:color w:val="FFFFFF"/>
        <w:sz w:val="22"/>
        <w:szCs w:val="22"/>
      </w:rPr>
      <w:tblPr/>
      <w:tcPr>
        <w:shd w:val="clear" w:color="auto" w:fill="D9969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C0504D"/>
          <w:right w:val="single" w:sz="4" w:space="0" w:color="C0504D"/>
        </w:tcBorders>
      </w:tcPr>
    </w:tblStylePr>
    <w:tblStylePr w:type="band1Horz">
      <w:rPr>
        <w:color w:val="404040"/>
        <w:sz w:val="22"/>
        <w:szCs w:val="22"/>
      </w:rPr>
      <w:tblPr/>
      <w:tcPr>
        <w:tcBorders>
          <w:top w:val="single" w:sz="4" w:space="0" w:color="C0504D"/>
          <w:bottom w:val="single" w:sz="4" w:space="0" w:color="C0504D"/>
        </w:tcBorders>
      </w:tcPr>
    </w:tblStylePr>
  </w:style>
  <w:style w:type="table" w:customStyle="1" w:styleId="ListTable3-Accent313">
    <w:name w:val="List Table 3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3D69B"/>
        <w:left w:val="single" w:sz="4" w:space="0" w:color="C3D69B"/>
        <w:bottom w:val="single" w:sz="4" w:space="0" w:color="C3D69B"/>
        <w:right w:val="single" w:sz="4" w:space="0" w:color="C3D69B"/>
      </w:tblBorders>
    </w:tblPr>
    <w:tblStylePr w:type="firstRow">
      <w:rPr>
        <w:b/>
        <w:color w:val="FFFFFF"/>
        <w:sz w:val="22"/>
        <w:szCs w:val="22"/>
      </w:rPr>
      <w:tblPr/>
      <w:tcPr>
        <w:shd w:val="clear" w:color="auto" w:fill="C3D69B"/>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9BBB59"/>
          <w:right w:val="single" w:sz="4" w:space="0" w:color="9BBB59"/>
        </w:tcBorders>
      </w:tcPr>
    </w:tblStylePr>
    <w:tblStylePr w:type="band1Horz">
      <w:rPr>
        <w:color w:val="404040"/>
        <w:sz w:val="22"/>
        <w:szCs w:val="22"/>
      </w:rPr>
      <w:tblPr/>
      <w:tcPr>
        <w:tcBorders>
          <w:top w:val="single" w:sz="4" w:space="0" w:color="9BBB59"/>
          <w:bottom w:val="single" w:sz="4" w:space="0" w:color="9BBB59"/>
        </w:tcBorders>
      </w:tcPr>
    </w:tblStylePr>
  </w:style>
  <w:style w:type="table" w:customStyle="1" w:styleId="ListTable3-Accent413">
    <w:name w:val="List Table 3 -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2A1C6"/>
        <w:left w:val="single" w:sz="4" w:space="0" w:color="B2A1C6"/>
        <w:bottom w:val="single" w:sz="4" w:space="0" w:color="B2A1C6"/>
        <w:right w:val="single" w:sz="4" w:space="0" w:color="B2A1C6"/>
      </w:tblBorders>
    </w:tblPr>
    <w:tblStylePr w:type="firstRow">
      <w:rPr>
        <w:b/>
        <w:color w:val="FFFFFF"/>
        <w:sz w:val="22"/>
        <w:szCs w:val="22"/>
      </w:rPr>
      <w:tblPr/>
      <w:tcPr>
        <w:shd w:val="clear" w:color="auto" w:fill="B2A1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8064A2"/>
          <w:right w:val="single" w:sz="4" w:space="0" w:color="8064A2"/>
        </w:tcBorders>
      </w:tcPr>
    </w:tblStylePr>
    <w:tblStylePr w:type="band1Horz">
      <w:rPr>
        <w:color w:val="404040"/>
        <w:sz w:val="22"/>
        <w:szCs w:val="22"/>
      </w:rPr>
      <w:tblPr/>
      <w:tcPr>
        <w:tcBorders>
          <w:top w:val="single" w:sz="4" w:space="0" w:color="8064A2"/>
          <w:bottom w:val="single" w:sz="4" w:space="0" w:color="8064A2"/>
        </w:tcBorders>
      </w:tcPr>
    </w:tblStylePr>
  </w:style>
  <w:style w:type="table" w:customStyle="1" w:styleId="ListTable3-Accent513">
    <w:name w:val="List Table 3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2CCDC"/>
        <w:left w:val="single" w:sz="4" w:space="0" w:color="92CCDC"/>
        <w:bottom w:val="single" w:sz="4" w:space="0" w:color="92CCDC"/>
        <w:right w:val="single" w:sz="4" w:space="0" w:color="92CCDC"/>
      </w:tblBorders>
    </w:tblPr>
    <w:tblStylePr w:type="firstRow">
      <w:rPr>
        <w:b/>
        <w:color w:val="FFFFFF"/>
        <w:sz w:val="22"/>
        <w:szCs w:val="22"/>
      </w:rPr>
      <w:tblPr/>
      <w:tcPr>
        <w:shd w:val="clear" w:color="auto" w:fill="92CCDC"/>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BACC6"/>
          <w:right w:val="single" w:sz="4" w:space="0" w:color="4BACC6"/>
        </w:tcBorders>
      </w:tcPr>
    </w:tblStylePr>
    <w:tblStylePr w:type="band1Horz">
      <w:rPr>
        <w:color w:val="404040"/>
        <w:sz w:val="22"/>
        <w:szCs w:val="22"/>
      </w:rPr>
      <w:tblPr/>
      <w:tcPr>
        <w:tcBorders>
          <w:top w:val="single" w:sz="4" w:space="0" w:color="4BACC6"/>
          <w:bottom w:val="single" w:sz="4" w:space="0" w:color="4BACC6"/>
        </w:tcBorders>
      </w:tcPr>
    </w:tblStylePr>
  </w:style>
  <w:style w:type="table" w:customStyle="1" w:styleId="ListTable3-Accent613">
    <w:name w:val="List Table 3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090"/>
        <w:left w:val="single" w:sz="4" w:space="0" w:color="FAC090"/>
        <w:bottom w:val="single" w:sz="4" w:space="0" w:color="FAC090"/>
        <w:right w:val="single" w:sz="4" w:space="0" w:color="FAC090"/>
      </w:tblBorders>
    </w:tblPr>
    <w:tblStylePr w:type="firstRow">
      <w:rPr>
        <w:b/>
        <w:color w:val="FFFFFF"/>
        <w:sz w:val="22"/>
        <w:szCs w:val="22"/>
      </w:rPr>
      <w:tblPr/>
      <w:tcPr>
        <w:shd w:val="clear" w:color="auto" w:fill="FAC09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79646"/>
          <w:right w:val="single" w:sz="4" w:space="0" w:color="F79646"/>
        </w:tcBorders>
      </w:tcPr>
    </w:tblStylePr>
    <w:tblStylePr w:type="band1Horz">
      <w:rPr>
        <w:color w:val="404040"/>
        <w:sz w:val="22"/>
        <w:szCs w:val="22"/>
      </w:rPr>
      <w:tblPr/>
      <w:tcPr>
        <w:tcBorders>
          <w:top w:val="single" w:sz="4" w:space="0" w:color="F79646"/>
          <w:bottom w:val="single" w:sz="4" w:space="0" w:color="F79646"/>
        </w:tcBorders>
      </w:tcPr>
    </w:tblStylePr>
  </w:style>
  <w:style w:type="table" w:customStyle="1" w:styleId="-41320">
    <w:name w:val="Список-таблица 4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4-Accent113">
    <w:name w:val="List Table 4 -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tblBorders>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4-Accent213">
    <w:name w:val="List Table 4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tblBorders>
    </w:tblPr>
    <w:tblStylePr w:type="firstRow">
      <w:rPr>
        <w:b/>
        <w:color w:val="FFFFFF"/>
        <w:sz w:val="22"/>
        <w:szCs w:val="22"/>
      </w:rPr>
      <w:tblPr/>
      <w:tcPr>
        <w:shd w:val="clear" w:color="auto" w:fill="C0504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4-Accent313">
    <w:name w:val="List Table 4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tblBorders>
    </w:tblPr>
    <w:tblStylePr w:type="firstRow">
      <w:rPr>
        <w:b/>
        <w:color w:val="FFFFFF"/>
        <w:sz w:val="22"/>
        <w:szCs w:val="22"/>
      </w:rPr>
      <w:tblPr/>
      <w:tcPr>
        <w:shd w:val="clear" w:color="auto" w:fill="9BBB5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4-Accent413">
    <w:name w:val="List Table 4 -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tblBorders>
    </w:tblPr>
    <w:tblStylePr w:type="firstRow">
      <w:rPr>
        <w:b/>
        <w:color w:val="FFFFFF"/>
        <w:sz w:val="22"/>
        <w:szCs w:val="22"/>
      </w:rPr>
      <w:tblPr/>
      <w:tcPr>
        <w:shd w:val="clear" w:color="auto" w:fill="8064A2"/>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4-Accent513">
    <w:name w:val="List Table 4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tblBorders>
    </w:tblPr>
    <w:tblStylePr w:type="firstRow">
      <w:rPr>
        <w:b/>
        <w:color w:val="FFFFFF"/>
        <w:sz w:val="22"/>
        <w:szCs w:val="22"/>
      </w:rPr>
      <w:tblPr/>
      <w:tcPr>
        <w:shd w:val="clear" w:color="auto" w:fill="4BAC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4-Accent613">
    <w:name w:val="List Table 4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tblBorders>
    </w:tblPr>
    <w:tblStylePr w:type="firstRow">
      <w:rPr>
        <w:b/>
        <w:color w:val="FFFFFF"/>
        <w:sz w:val="22"/>
        <w:szCs w:val="22"/>
      </w:rPr>
      <w:tblPr/>
      <w:tcPr>
        <w:shd w:val="clear" w:color="auto" w:fill="F7964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51320">
    <w:name w:val="Список-таблица 5 темная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ListTable5Dark-Accent113">
    <w:name w:val="List Table 5 Dark -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4F81BD"/>
        <w:left w:val="single" w:sz="36" w:space="0" w:color="4F81BD"/>
        <w:bottom w:val="single" w:sz="36" w:space="0" w:color="4F81BD"/>
        <w:right w:val="single" w:sz="36" w:space="0" w:color="4F81BD"/>
      </w:tblBorders>
    </w:tblPr>
    <w:tblStylePr w:type="firstRow">
      <w:rPr>
        <w:b/>
        <w:color w:val="FFFFFF"/>
        <w:sz w:val="22"/>
        <w:szCs w:val="22"/>
      </w:rPr>
      <w:tblPr/>
      <w:tcPr>
        <w:tcBorders>
          <w:top w:val="single" w:sz="36" w:space="0" w:color="4F81BD"/>
          <w:bottom w:val="single" w:sz="12" w:space="0" w:color="FFFFFF"/>
        </w:tcBorders>
        <w:shd w:val="clear" w:color="auto" w:fill="4F81BD"/>
      </w:tcPr>
    </w:tblStylePr>
    <w:tblStylePr w:type="lastRow">
      <w:rPr>
        <w:b/>
        <w:color w:val="FFFFFF"/>
        <w:sz w:val="22"/>
        <w:szCs w:val="22"/>
      </w:rPr>
    </w:tblStylePr>
    <w:tblStylePr w:type="firstCol">
      <w:rPr>
        <w:b/>
        <w:color w:val="FFFFFF"/>
        <w:sz w:val="22"/>
        <w:szCs w:val="22"/>
      </w:rPr>
      <w:tblPr/>
      <w:tcPr>
        <w:tcBorders>
          <w:left w:val="single" w:sz="36" w:space="0" w:color="4F81BD"/>
          <w:right w:val="single" w:sz="4" w:space="0" w:color="FFFFFF"/>
        </w:tcBorders>
      </w:tcPr>
    </w:tblStylePr>
    <w:tblStylePr w:type="lastCol">
      <w:tblPr/>
      <w:tcPr>
        <w:tcBorders>
          <w:left w:val="single" w:sz="4" w:space="0" w:color="FFFFFF"/>
          <w:right w:val="single" w:sz="36" w:space="0" w:color="4F81BD"/>
        </w:tcBorders>
      </w:tcPr>
    </w:tblStylePr>
    <w:tblStylePr w:type="band1Vert">
      <w:tblPr/>
      <w:tcPr>
        <w:tcBorders>
          <w:left w:val="single" w:sz="4" w:space="0" w:color="FFFFFF"/>
          <w:right w:val="single" w:sz="4" w:space="0" w:color="FFFFFF"/>
        </w:tcBorders>
        <w:shd w:val="clear" w:color="auto" w:fill="4F81BD"/>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F81BD"/>
      </w:tcPr>
    </w:tblStylePr>
    <w:tblStylePr w:type="band2Horz">
      <w:tblPr/>
      <w:tcPr>
        <w:tcBorders>
          <w:top w:val="single" w:sz="4" w:space="0" w:color="FFFFFF"/>
          <w:bottom w:val="single" w:sz="4" w:space="0" w:color="FFFFFF"/>
        </w:tcBorders>
        <w:shd w:val="clear" w:color="auto" w:fill="4F81BD"/>
      </w:tcPr>
    </w:tblStylePr>
  </w:style>
  <w:style w:type="table" w:customStyle="1" w:styleId="ListTable5Dark-Accent213">
    <w:name w:val="List Table 5 Dark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D99695"/>
        <w:left w:val="single" w:sz="36" w:space="0" w:color="D99695"/>
        <w:bottom w:val="single" w:sz="36" w:space="0" w:color="D99695"/>
        <w:right w:val="single" w:sz="36" w:space="0" w:color="D99695"/>
      </w:tblBorders>
    </w:tblPr>
    <w:tblStylePr w:type="firstRow">
      <w:rPr>
        <w:b/>
        <w:color w:val="FFFFFF"/>
        <w:sz w:val="22"/>
        <w:szCs w:val="22"/>
      </w:rPr>
      <w:tblPr/>
      <w:tcPr>
        <w:tcBorders>
          <w:top w:val="single" w:sz="36" w:space="0" w:color="C0504D"/>
          <w:bottom w:val="single" w:sz="12" w:space="0" w:color="FFFFFF"/>
        </w:tcBorders>
        <w:shd w:val="clear" w:color="auto" w:fill="D99695"/>
      </w:tcPr>
    </w:tblStylePr>
    <w:tblStylePr w:type="lastRow">
      <w:rPr>
        <w:b/>
        <w:color w:val="FFFFFF"/>
        <w:sz w:val="22"/>
        <w:szCs w:val="22"/>
      </w:rPr>
    </w:tblStylePr>
    <w:tblStylePr w:type="firstCol">
      <w:rPr>
        <w:b/>
        <w:color w:val="FFFFFF"/>
        <w:sz w:val="22"/>
        <w:szCs w:val="22"/>
      </w:rPr>
      <w:tblPr/>
      <w:tcPr>
        <w:tcBorders>
          <w:left w:val="single" w:sz="36" w:space="0" w:color="C0504D"/>
          <w:right w:val="single" w:sz="4" w:space="0" w:color="FFFFFF"/>
        </w:tcBorders>
      </w:tcPr>
    </w:tblStylePr>
    <w:tblStylePr w:type="lastCol">
      <w:tblPr/>
      <w:tcPr>
        <w:tcBorders>
          <w:left w:val="single" w:sz="4" w:space="0" w:color="FFFFFF"/>
          <w:right w:val="single" w:sz="36" w:space="0" w:color="C0504D"/>
        </w:tcBorders>
      </w:tcPr>
    </w:tblStylePr>
    <w:tblStylePr w:type="band1Vert">
      <w:tblPr/>
      <w:tcPr>
        <w:tcBorders>
          <w:left w:val="single" w:sz="4" w:space="0" w:color="FFFFFF"/>
          <w:right w:val="single" w:sz="4" w:space="0" w:color="FFFFFF"/>
        </w:tcBorders>
        <w:shd w:val="clear" w:color="auto" w:fill="D9969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D99695"/>
      </w:tcPr>
    </w:tblStylePr>
    <w:tblStylePr w:type="band2Horz">
      <w:tblPr/>
      <w:tcPr>
        <w:tcBorders>
          <w:top w:val="single" w:sz="4" w:space="0" w:color="FFFFFF"/>
          <w:bottom w:val="single" w:sz="4" w:space="0" w:color="FFFFFF"/>
        </w:tcBorders>
        <w:shd w:val="clear" w:color="auto" w:fill="D99695"/>
      </w:tcPr>
    </w:tblStylePr>
  </w:style>
  <w:style w:type="table" w:customStyle="1" w:styleId="ListTable5Dark-Accent313">
    <w:name w:val="List Table 5 Dark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C3D69B"/>
        <w:left w:val="single" w:sz="36" w:space="0" w:color="C3D69B"/>
        <w:bottom w:val="single" w:sz="36" w:space="0" w:color="C3D69B"/>
        <w:right w:val="single" w:sz="36" w:space="0" w:color="C3D69B"/>
      </w:tblBorders>
    </w:tblPr>
    <w:tblStylePr w:type="firstRow">
      <w:rPr>
        <w:b/>
        <w:color w:val="FFFFFF"/>
        <w:sz w:val="22"/>
        <w:szCs w:val="22"/>
      </w:rPr>
      <w:tblPr/>
      <w:tcPr>
        <w:tcBorders>
          <w:top w:val="single" w:sz="36" w:space="0" w:color="9BBB59"/>
          <w:bottom w:val="single" w:sz="12" w:space="0" w:color="FFFFFF"/>
        </w:tcBorders>
        <w:shd w:val="clear" w:color="auto" w:fill="C3D69B"/>
      </w:tcPr>
    </w:tblStylePr>
    <w:tblStylePr w:type="lastRow">
      <w:rPr>
        <w:b/>
        <w:color w:val="FFFFFF"/>
        <w:sz w:val="22"/>
        <w:szCs w:val="22"/>
      </w:rPr>
    </w:tblStylePr>
    <w:tblStylePr w:type="firstCol">
      <w:rPr>
        <w:b/>
        <w:color w:val="FFFFFF"/>
        <w:sz w:val="22"/>
        <w:szCs w:val="22"/>
      </w:rPr>
      <w:tblPr/>
      <w:tcPr>
        <w:tcBorders>
          <w:left w:val="single" w:sz="36" w:space="0" w:color="9BBB59"/>
          <w:right w:val="single" w:sz="4" w:space="0" w:color="FFFFFF"/>
        </w:tcBorders>
      </w:tcPr>
    </w:tblStylePr>
    <w:tblStylePr w:type="lastCol">
      <w:tblPr/>
      <w:tcPr>
        <w:tcBorders>
          <w:left w:val="single" w:sz="4" w:space="0" w:color="FFFFFF"/>
          <w:right w:val="single" w:sz="36" w:space="0" w:color="9BBB59"/>
        </w:tcBorders>
      </w:tcPr>
    </w:tblStylePr>
    <w:tblStylePr w:type="band1Vert">
      <w:tblPr/>
      <w:tcPr>
        <w:tcBorders>
          <w:left w:val="single" w:sz="4" w:space="0" w:color="FFFFFF"/>
          <w:right w:val="single" w:sz="4" w:space="0" w:color="FFFFFF"/>
        </w:tcBorders>
        <w:shd w:val="clear" w:color="auto" w:fill="C3D69B"/>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3D69B"/>
      </w:tcPr>
    </w:tblStylePr>
    <w:tblStylePr w:type="band2Horz">
      <w:tblPr/>
      <w:tcPr>
        <w:tcBorders>
          <w:top w:val="single" w:sz="4" w:space="0" w:color="FFFFFF"/>
          <w:bottom w:val="single" w:sz="4" w:space="0" w:color="FFFFFF"/>
        </w:tcBorders>
        <w:shd w:val="clear" w:color="auto" w:fill="C3D69B"/>
      </w:tcPr>
    </w:tblStylePr>
  </w:style>
  <w:style w:type="table" w:customStyle="1" w:styleId="ListTable5Dark-Accent413">
    <w:name w:val="List Table 5 Dark -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B2A1C6"/>
        <w:left w:val="single" w:sz="36" w:space="0" w:color="B2A1C6"/>
        <w:bottom w:val="single" w:sz="36" w:space="0" w:color="B2A1C6"/>
        <w:right w:val="single" w:sz="36" w:space="0" w:color="B2A1C6"/>
      </w:tblBorders>
    </w:tblPr>
    <w:tblStylePr w:type="firstRow">
      <w:rPr>
        <w:b/>
        <w:color w:val="FFFFFF"/>
        <w:sz w:val="22"/>
        <w:szCs w:val="22"/>
      </w:rPr>
      <w:tblPr/>
      <w:tcPr>
        <w:tcBorders>
          <w:top w:val="single" w:sz="36" w:space="0" w:color="8064A2"/>
          <w:bottom w:val="single" w:sz="12" w:space="0" w:color="FFFFFF"/>
        </w:tcBorders>
        <w:shd w:val="clear" w:color="auto" w:fill="B2A1C6"/>
      </w:tcPr>
    </w:tblStylePr>
    <w:tblStylePr w:type="lastRow">
      <w:rPr>
        <w:b/>
        <w:color w:val="FFFFFF"/>
        <w:sz w:val="22"/>
        <w:szCs w:val="22"/>
      </w:rPr>
    </w:tblStylePr>
    <w:tblStylePr w:type="firstCol">
      <w:rPr>
        <w:b/>
        <w:color w:val="FFFFFF"/>
        <w:sz w:val="22"/>
        <w:szCs w:val="22"/>
      </w:rPr>
      <w:tblPr/>
      <w:tcPr>
        <w:tcBorders>
          <w:left w:val="single" w:sz="36" w:space="0" w:color="8064A2"/>
          <w:right w:val="single" w:sz="4" w:space="0" w:color="FFFFFF"/>
        </w:tcBorders>
      </w:tcPr>
    </w:tblStylePr>
    <w:tblStylePr w:type="lastCol">
      <w:tblPr/>
      <w:tcPr>
        <w:tcBorders>
          <w:left w:val="single" w:sz="4" w:space="0" w:color="FFFFFF"/>
          <w:right w:val="single" w:sz="36" w:space="0" w:color="8064A2"/>
        </w:tcBorders>
      </w:tcPr>
    </w:tblStylePr>
    <w:tblStylePr w:type="band1Vert">
      <w:tblPr/>
      <w:tcPr>
        <w:tcBorders>
          <w:left w:val="single" w:sz="4" w:space="0" w:color="FFFFFF"/>
          <w:right w:val="single" w:sz="4" w:space="0" w:color="FFFFFF"/>
        </w:tcBorders>
        <w:shd w:val="clear" w:color="auto" w:fill="B2A1C6"/>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B2A1C6"/>
      </w:tcPr>
    </w:tblStylePr>
    <w:tblStylePr w:type="band2Horz">
      <w:tblPr/>
      <w:tcPr>
        <w:tcBorders>
          <w:top w:val="single" w:sz="4" w:space="0" w:color="FFFFFF"/>
          <w:bottom w:val="single" w:sz="4" w:space="0" w:color="FFFFFF"/>
        </w:tcBorders>
        <w:shd w:val="clear" w:color="auto" w:fill="B2A1C6"/>
      </w:tcPr>
    </w:tblStylePr>
  </w:style>
  <w:style w:type="table" w:customStyle="1" w:styleId="ListTable5Dark-Accent513">
    <w:name w:val="List Table 5 Dark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92CCDC"/>
        <w:left w:val="single" w:sz="36" w:space="0" w:color="92CCDC"/>
        <w:bottom w:val="single" w:sz="36" w:space="0" w:color="92CCDC"/>
        <w:right w:val="single" w:sz="36" w:space="0" w:color="92CCDC"/>
      </w:tblBorders>
    </w:tblPr>
    <w:tblStylePr w:type="firstRow">
      <w:rPr>
        <w:b/>
        <w:color w:val="FFFFFF"/>
        <w:sz w:val="22"/>
        <w:szCs w:val="22"/>
      </w:rPr>
      <w:tblPr/>
      <w:tcPr>
        <w:tcBorders>
          <w:top w:val="single" w:sz="36" w:space="0" w:color="4BACC6"/>
          <w:bottom w:val="single" w:sz="12" w:space="0" w:color="FFFFFF"/>
        </w:tcBorders>
        <w:shd w:val="clear" w:color="auto" w:fill="92CCDC"/>
      </w:tcPr>
    </w:tblStylePr>
    <w:tblStylePr w:type="lastRow">
      <w:rPr>
        <w:b/>
        <w:color w:val="FFFFFF"/>
        <w:sz w:val="22"/>
        <w:szCs w:val="22"/>
      </w:rPr>
    </w:tblStylePr>
    <w:tblStylePr w:type="firstCol">
      <w:rPr>
        <w:b/>
        <w:color w:val="FFFFFF"/>
        <w:sz w:val="22"/>
        <w:szCs w:val="22"/>
      </w:rPr>
      <w:tblPr/>
      <w:tcPr>
        <w:tcBorders>
          <w:left w:val="single" w:sz="36" w:space="0" w:color="4BACC6"/>
          <w:right w:val="single" w:sz="4" w:space="0" w:color="FFFFFF"/>
        </w:tcBorders>
      </w:tcPr>
    </w:tblStylePr>
    <w:tblStylePr w:type="lastCol">
      <w:tblPr/>
      <w:tcPr>
        <w:tcBorders>
          <w:left w:val="single" w:sz="4" w:space="0" w:color="FFFFFF"/>
          <w:right w:val="single" w:sz="36" w:space="0" w:color="4BACC6"/>
        </w:tcBorders>
      </w:tcPr>
    </w:tblStylePr>
    <w:tblStylePr w:type="band1Vert">
      <w:tblPr/>
      <w:tcPr>
        <w:tcBorders>
          <w:left w:val="single" w:sz="4" w:space="0" w:color="FFFFFF"/>
          <w:right w:val="single" w:sz="4" w:space="0" w:color="FFFFFF"/>
        </w:tcBorders>
        <w:shd w:val="clear" w:color="auto" w:fill="92CCDC"/>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2CCDC"/>
      </w:tcPr>
    </w:tblStylePr>
    <w:tblStylePr w:type="band2Horz">
      <w:tblPr/>
      <w:tcPr>
        <w:tcBorders>
          <w:top w:val="single" w:sz="4" w:space="0" w:color="FFFFFF"/>
          <w:bottom w:val="single" w:sz="4" w:space="0" w:color="FFFFFF"/>
        </w:tcBorders>
        <w:shd w:val="clear" w:color="auto" w:fill="92CCDC"/>
      </w:tcPr>
    </w:tblStylePr>
  </w:style>
  <w:style w:type="table" w:customStyle="1" w:styleId="ListTable5Dark-Accent613">
    <w:name w:val="List Table 5 Dark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FAC090"/>
        <w:left w:val="single" w:sz="36" w:space="0" w:color="FAC090"/>
        <w:bottom w:val="single" w:sz="36" w:space="0" w:color="FAC090"/>
        <w:right w:val="single" w:sz="36" w:space="0" w:color="FAC090"/>
      </w:tblBorders>
    </w:tblPr>
    <w:tblStylePr w:type="firstRow">
      <w:rPr>
        <w:b/>
        <w:color w:val="FFFFFF"/>
        <w:sz w:val="22"/>
        <w:szCs w:val="22"/>
      </w:rPr>
      <w:tblPr/>
      <w:tcPr>
        <w:tcBorders>
          <w:top w:val="single" w:sz="36" w:space="0" w:color="F79646"/>
          <w:bottom w:val="single" w:sz="12" w:space="0" w:color="FFFFFF"/>
        </w:tcBorders>
        <w:shd w:val="clear" w:color="auto" w:fill="FAC090"/>
      </w:tcPr>
    </w:tblStylePr>
    <w:tblStylePr w:type="lastRow">
      <w:rPr>
        <w:b/>
        <w:color w:val="FFFFFF"/>
        <w:sz w:val="22"/>
        <w:szCs w:val="22"/>
      </w:rPr>
    </w:tblStylePr>
    <w:tblStylePr w:type="firstCol">
      <w:rPr>
        <w:b/>
        <w:color w:val="FFFFFF"/>
        <w:sz w:val="22"/>
        <w:szCs w:val="22"/>
      </w:rPr>
      <w:tblPr/>
      <w:tcPr>
        <w:tcBorders>
          <w:left w:val="single" w:sz="36" w:space="0" w:color="F79646"/>
          <w:right w:val="single" w:sz="4" w:space="0" w:color="FFFFFF"/>
        </w:tcBorders>
      </w:tcPr>
    </w:tblStylePr>
    <w:tblStylePr w:type="lastCol">
      <w:tblPr/>
      <w:tcPr>
        <w:tcBorders>
          <w:left w:val="single" w:sz="4" w:space="0" w:color="FFFFFF"/>
          <w:right w:val="single" w:sz="36" w:space="0" w:color="F79646"/>
        </w:tcBorders>
      </w:tcPr>
    </w:tblStylePr>
    <w:tblStylePr w:type="band1Vert">
      <w:tblPr/>
      <w:tcPr>
        <w:tcBorders>
          <w:left w:val="single" w:sz="4" w:space="0" w:color="FFFFFF"/>
          <w:right w:val="single" w:sz="4" w:space="0" w:color="FFFFFF"/>
        </w:tcBorders>
        <w:shd w:val="clear" w:color="auto" w:fill="FAC090"/>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AC090"/>
      </w:tcPr>
    </w:tblStylePr>
    <w:tblStylePr w:type="band2Horz">
      <w:tblPr/>
      <w:tcPr>
        <w:tcBorders>
          <w:top w:val="single" w:sz="4" w:space="0" w:color="FFFFFF"/>
          <w:bottom w:val="single" w:sz="4" w:space="0" w:color="FFFFFF"/>
        </w:tcBorders>
        <w:shd w:val="clear" w:color="auto" w:fill="FAC090"/>
      </w:tcPr>
    </w:tblStylePr>
  </w:style>
  <w:style w:type="table" w:customStyle="1" w:styleId="-61320">
    <w:name w:val="Список-таблица 6 цветная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ListTable6Colorful-Accent113">
    <w:name w:val="List Table 6 Colorful -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4F81BD"/>
        <w:bottom w:val="single" w:sz="4" w:space="0" w:color="4F81BD"/>
      </w:tblBorders>
    </w:tblPr>
    <w:tblStylePr w:type="firstRow">
      <w:rPr>
        <w:b/>
        <w:color w:val="2A4A71"/>
      </w:rPr>
      <w:tblPr/>
      <w:tcPr>
        <w:tcBorders>
          <w:bottom w:val="single" w:sz="4" w:space="0" w:color="4F81BD"/>
        </w:tcBorders>
      </w:tcPr>
    </w:tblStylePr>
    <w:tblStylePr w:type="lastRow">
      <w:rPr>
        <w:b/>
        <w:color w:val="2A4A71"/>
      </w:rPr>
      <w:tblPr/>
      <w:tcPr>
        <w:tcBorders>
          <w:top w:val="single" w:sz="4" w:space="0" w:color="4F81BD"/>
        </w:tcBorders>
      </w:tcPr>
    </w:tblStylePr>
    <w:tblStylePr w:type="firstCol">
      <w:rPr>
        <w:b/>
        <w:color w:val="2A4A71"/>
      </w:rPr>
    </w:tblStylePr>
    <w:tblStylePr w:type="lastCol">
      <w:rPr>
        <w:b/>
        <w:color w:val="2A4A71"/>
      </w:r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6Colorful-Accent213">
    <w:name w:val="List Table 6 Colorful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9695"/>
        <w:bottom w:val="single" w:sz="4" w:space="0" w:color="D99695"/>
      </w:tblBorders>
    </w:tblPr>
    <w:tblStylePr w:type="firstRow">
      <w:rPr>
        <w:b/>
        <w:color w:val="D99695"/>
      </w:rPr>
      <w:tblPr/>
      <w:tcPr>
        <w:tcBorders>
          <w:bottom w:val="single" w:sz="4" w:space="0" w:color="C0504D"/>
        </w:tcBorders>
      </w:tcPr>
    </w:tblStylePr>
    <w:tblStylePr w:type="lastRow">
      <w:rPr>
        <w:b/>
        <w:color w:val="D99695"/>
      </w:rPr>
      <w:tblPr/>
      <w:tcPr>
        <w:tcBorders>
          <w:top w:val="single" w:sz="4" w:space="0" w:color="C0504D"/>
        </w:tcBorders>
      </w:tcPr>
    </w:tblStylePr>
    <w:tblStylePr w:type="firstCol">
      <w:rPr>
        <w:b/>
        <w:color w:val="D99695"/>
      </w:rPr>
    </w:tblStylePr>
    <w:tblStylePr w:type="lastCol">
      <w:rPr>
        <w:b/>
        <w:color w:val="D99695"/>
      </w:r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6Colorful-Accent313">
    <w:name w:val="List Table 6 Colorful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3D69B"/>
        <w:bottom w:val="single" w:sz="4" w:space="0" w:color="C3D69B"/>
      </w:tblBorders>
    </w:tblPr>
    <w:tblStylePr w:type="firstRow">
      <w:rPr>
        <w:b/>
        <w:color w:val="C3D69B"/>
      </w:rPr>
      <w:tblPr/>
      <w:tcPr>
        <w:tcBorders>
          <w:bottom w:val="single" w:sz="4" w:space="0" w:color="9BBB59"/>
        </w:tcBorders>
      </w:tcPr>
    </w:tblStylePr>
    <w:tblStylePr w:type="lastRow">
      <w:rPr>
        <w:b/>
        <w:color w:val="C3D69B"/>
      </w:rPr>
      <w:tblPr/>
      <w:tcPr>
        <w:tcBorders>
          <w:top w:val="single" w:sz="4" w:space="0" w:color="9BBB59"/>
        </w:tcBorders>
      </w:tcPr>
    </w:tblStylePr>
    <w:tblStylePr w:type="firstCol">
      <w:rPr>
        <w:b/>
        <w:color w:val="C3D69B"/>
      </w:rPr>
    </w:tblStylePr>
    <w:tblStylePr w:type="lastCol">
      <w:rPr>
        <w:b/>
        <w:color w:val="C3D69B"/>
      </w:r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6Colorful-Accent413">
    <w:name w:val="List Table 6 Colorful -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2A1C6"/>
        <w:bottom w:val="single" w:sz="4" w:space="0" w:color="B2A1C6"/>
      </w:tblBorders>
    </w:tblPr>
    <w:tblStylePr w:type="firstRow">
      <w:rPr>
        <w:b/>
        <w:color w:val="B2A1C6"/>
      </w:rPr>
      <w:tblPr/>
      <w:tcPr>
        <w:tcBorders>
          <w:bottom w:val="single" w:sz="4" w:space="0" w:color="8064A2"/>
        </w:tcBorders>
      </w:tcPr>
    </w:tblStylePr>
    <w:tblStylePr w:type="lastRow">
      <w:rPr>
        <w:b/>
        <w:color w:val="B2A1C6"/>
      </w:rPr>
      <w:tblPr/>
      <w:tcPr>
        <w:tcBorders>
          <w:top w:val="single" w:sz="4" w:space="0" w:color="8064A2"/>
        </w:tcBorders>
      </w:tcPr>
    </w:tblStylePr>
    <w:tblStylePr w:type="firstCol">
      <w:rPr>
        <w:b/>
        <w:color w:val="B2A1C6"/>
      </w:rPr>
    </w:tblStylePr>
    <w:tblStylePr w:type="lastCol">
      <w:rPr>
        <w:b/>
        <w:color w:val="B2A1C6"/>
      </w:r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6Colorful-Accent513">
    <w:name w:val="List Table 6 Colorful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2CCDC"/>
        <w:bottom w:val="single" w:sz="4" w:space="0" w:color="92CCDC"/>
      </w:tblBorders>
    </w:tblPr>
    <w:tblStylePr w:type="firstRow">
      <w:rPr>
        <w:b/>
        <w:color w:val="92CCDC"/>
      </w:rPr>
      <w:tblPr/>
      <w:tcPr>
        <w:tcBorders>
          <w:bottom w:val="single" w:sz="4" w:space="0" w:color="4BACC6"/>
        </w:tcBorders>
      </w:tcPr>
    </w:tblStylePr>
    <w:tblStylePr w:type="lastRow">
      <w:rPr>
        <w:b/>
        <w:color w:val="92CCDC"/>
      </w:rPr>
      <w:tblPr/>
      <w:tcPr>
        <w:tcBorders>
          <w:top w:val="single" w:sz="4" w:space="0" w:color="4BACC6"/>
        </w:tcBorders>
      </w:tcPr>
    </w:tblStylePr>
    <w:tblStylePr w:type="firstCol">
      <w:rPr>
        <w:b/>
        <w:color w:val="92CCDC"/>
      </w:rPr>
    </w:tblStylePr>
    <w:tblStylePr w:type="lastCol">
      <w:rPr>
        <w:b/>
        <w:color w:val="92CCDC"/>
      </w:r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6Colorful-Accent613">
    <w:name w:val="List Table 6 Colorful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090"/>
        <w:bottom w:val="single" w:sz="4" w:space="0" w:color="FAC090"/>
      </w:tblBorders>
    </w:tblPr>
    <w:tblStylePr w:type="firstRow">
      <w:rPr>
        <w:b/>
        <w:color w:val="FAC090"/>
      </w:rPr>
      <w:tblPr/>
      <w:tcPr>
        <w:tcBorders>
          <w:bottom w:val="single" w:sz="4" w:space="0" w:color="F79646"/>
        </w:tcBorders>
      </w:tcPr>
    </w:tblStylePr>
    <w:tblStylePr w:type="lastRow">
      <w:rPr>
        <w:b/>
        <w:color w:val="FAC090"/>
      </w:rPr>
      <w:tblPr/>
      <w:tcPr>
        <w:tcBorders>
          <w:top w:val="single" w:sz="4" w:space="0" w:color="F79646"/>
        </w:tcBorders>
      </w:tcPr>
    </w:tblStylePr>
    <w:tblStylePr w:type="firstCol">
      <w:rPr>
        <w:b/>
        <w:color w:val="FAC090"/>
      </w:rPr>
    </w:tblStylePr>
    <w:tblStylePr w:type="lastCol">
      <w:rPr>
        <w:b/>
        <w:color w:val="FAC090"/>
      </w:r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71320">
    <w:name w:val="Список-таблица 7 цветная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ListTable7Colorful-Accent113">
    <w:name w:val="List Table 7 Colorful -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4F81BD"/>
      </w:tblBorders>
    </w:tblPr>
    <w:tblStylePr w:type="firstRow">
      <w:rPr>
        <w:i/>
        <w:color w:val="2A4A71"/>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i/>
        <w:color w:val="2A4A71"/>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2A4A71"/>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2A4A71"/>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7Colorful-Accent213">
    <w:name w:val="List Table 7 Colorful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D99695"/>
      </w:tblBorders>
    </w:tblPr>
    <w:tblStylePr w:type="firstRow">
      <w:rPr>
        <w:i/>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i/>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7Colorful-Accent313">
    <w:name w:val="List Table 7 Colorful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C3D69B"/>
      </w:tblBorders>
    </w:tblPr>
    <w:tblStylePr w:type="firstRow">
      <w:rPr>
        <w:i/>
        <w:color w:val="C3D69B"/>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i/>
        <w:color w:val="C3D69B"/>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C3D69B"/>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C3D69B"/>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7Colorful-Accent413">
    <w:name w:val="List Table 7 Colorful -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B2A1C6"/>
      </w:tblBorders>
    </w:tblPr>
    <w:tblStylePr w:type="firstRow">
      <w:rPr>
        <w:i/>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i/>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7Colorful-Accent513">
    <w:name w:val="List Table 7 Colorful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92CCDC"/>
      </w:tblBorders>
    </w:tblPr>
    <w:tblStylePr w:type="firstRow">
      <w:rPr>
        <w:i/>
        <w:color w:val="92CCDC"/>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i/>
        <w:color w:val="92CCDC"/>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92CCDC"/>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92CCDC"/>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7Colorful-Accent613">
    <w:name w:val="List Table 7 Colorful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FAC090"/>
      </w:tblBorders>
    </w:tblPr>
    <w:tblStylePr w:type="firstRow">
      <w:rPr>
        <w:i/>
        <w:color w:val="FAC090"/>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i/>
        <w:color w:val="FAC090"/>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FAC090"/>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FAC090"/>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Lined-Accent113">
    <w:name w:val="Lined - Accent 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Lined-Accent213">
    <w:name w:val="Lined - Accent 2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Lined-Accent313">
    <w:name w:val="Lined - Accent 3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Lined-Accent413">
    <w:name w:val="Lined - Accent 4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Lined-Accent513">
    <w:name w:val="Lined - Accent 5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Lined-Accent613">
    <w:name w:val="Lined - Accent 6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Lined-Accent113">
    <w:name w:val="Bordered &amp; Lined - Accent 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BorderedLined-Accent213">
    <w:name w:val="Bordered &amp; Lined - Accent 2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BorderedLined-Accent313">
    <w:name w:val="Bordered &amp; Lined - Accent 3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9BBB59"/>
        <w:left w:val="single" w:sz="4" w:space="0" w:color="9BBB59"/>
        <w:bottom w:val="single" w:sz="4" w:space="0" w:color="9BBB59"/>
        <w:right w:val="single" w:sz="4" w:space="0" w:color="9BBB59"/>
        <w:insideH w:val="single" w:sz="4" w:space="0" w:color="9BBB59"/>
        <w:insideV w:val="single" w:sz="4" w:space="0" w:color="9BBB59"/>
      </w:tblBorders>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BorderedLined-Accent413">
    <w:name w:val="Bordered &amp; Lined - Accent 4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BorderedLined-Accent513">
    <w:name w:val="Bordered &amp; Lined - Accent 5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BorderedLined-Accent613">
    <w:name w:val="Bordered &amp; Lined - Accent 6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13">
    <w:name w:val="Bordered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rPr>
        <w:color w:val="404040"/>
        <w:sz w:val="22"/>
        <w:szCs w:val="22"/>
      </w:rPr>
      <w:tblPr/>
      <w:tcPr>
        <w:tcBorders>
          <w:bottom w:val="single" w:sz="12" w:space="0" w:color="000000"/>
        </w:tcBorders>
      </w:tcPr>
    </w:tblStylePr>
    <w:tblStylePr w:type="lastRow">
      <w:rPr>
        <w:color w:val="404040"/>
        <w:sz w:val="22"/>
        <w:szCs w:val="22"/>
      </w:rPr>
      <w:tblPr/>
      <w:tcPr>
        <w:tcBorders>
          <w:top w:val="single" w:sz="12" w:space="0" w:color="000000"/>
        </w:tcBorders>
      </w:tcPr>
    </w:tblStylePr>
    <w:tblStylePr w:type="firstCol">
      <w:rPr>
        <w:color w:val="404040"/>
        <w:sz w:val="22"/>
        <w:szCs w:val="22"/>
      </w:rPr>
    </w:tblStylePr>
    <w:tblStylePr w:type="lastCol">
      <w:rPr>
        <w:color w:val="404040"/>
        <w:sz w:val="22"/>
        <w:szCs w:val="22"/>
      </w:rPr>
      <w:tblPr/>
      <w:tcPr>
        <w:tcBorders>
          <w:left w:val="single" w:sz="12" w:space="0" w:color="000000"/>
        </w:tcBorders>
      </w:tc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Bordered-Accent113">
    <w:name w:val="Bordered -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color w:val="404040"/>
        <w:sz w:val="22"/>
        <w:szCs w:val="22"/>
      </w:rPr>
      <w:tblPr/>
      <w:tcPr>
        <w:tcBorders>
          <w:bottom w:val="single" w:sz="12" w:space="0" w:color="4F81BD"/>
        </w:tcBorders>
      </w:tcPr>
    </w:tblStylePr>
    <w:tblStylePr w:type="lastRow">
      <w:rPr>
        <w:color w:val="404040"/>
        <w:sz w:val="22"/>
        <w:szCs w:val="22"/>
      </w:rPr>
      <w:tblPr/>
      <w:tcPr>
        <w:tcBorders>
          <w:top w:val="single" w:sz="12" w:space="0" w:color="4F81BD"/>
        </w:tcBorders>
      </w:tcPr>
    </w:tblStylePr>
    <w:tblStylePr w:type="firstCol">
      <w:rPr>
        <w:color w:val="404040"/>
        <w:sz w:val="22"/>
        <w:szCs w:val="22"/>
      </w:rPr>
    </w:tblStylePr>
    <w:tblStylePr w:type="lastCol">
      <w:rPr>
        <w:color w:val="404040"/>
        <w:sz w:val="22"/>
        <w:szCs w:val="22"/>
      </w:rPr>
      <w:tblPr/>
      <w:tcPr>
        <w:tcBorders>
          <w:left w:val="single" w:sz="12" w:space="0" w:color="4F81BD"/>
        </w:tcBorders>
      </w:tc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Bordered-Accent213">
    <w:name w:val="Bordered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color w:val="404040"/>
        <w:sz w:val="22"/>
        <w:szCs w:val="22"/>
      </w:rPr>
      <w:tblPr/>
      <w:tcPr>
        <w:tcBorders>
          <w:bottom w:val="single" w:sz="12" w:space="0" w:color="C0504D"/>
        </w:tcBorders>
      </w:tcPr>
    </w:tblStylePr>
    <w:tblStylePr w:type="lastRow">
      <w:rPr>
        <w:color w:val="404040"/>
        <w:sz w:val="22"/>
        <w:szCs w:val="22"/>
      </w:rPr>
      <w:tblPr/>
      <w:tcPr>
        <w:tcBorders>
          <w:top w:val="single" w:sz="12" w:space="0" w:color="C0504D"/>
        </w:tcBorders>
      </w:tcPr>
    </w:tblStylePr>
    <w:tblStylePr w:type="firstCol">
      <w:rPr>
        <w:color w:val="404040"/>
        <w:sz w:val="22"/>
        <w:szCs w:val="22"/>
      </w:rPr>
    </w:tblStylePr>
    <w:tblStylePr w:type="lastCol">
      <w:rPr>
        <w:color w:val="404040"/>
        <w:sz w:val="22"/>
        <w:szCs w:val="22"/>
      </w:rPr>
      <w:tblPr/>
      <w:tcPr>
        <w:tcBorders>
          <w:left w:val="single" w:sz="12" w:space="0" w:color="C0504D"/>
        </w:tcBorders>
      </w:tc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Bordered-Accent313">
    <w:name w:val="Bordered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color w:val="404040"/>
        <w:sz w:val="22"/>
        <w:szCs w:val="22"/>
      </w:rPr>
      <w:tblPr/>
      <w:tcPr>
        <w:tcBorders>
          <w:bottom w:val="single" w:sz="12" w:space="0" w:color="9BBB59"/>
        </w:tcBorders>
      </w:tcPr>
    </w:tblStylePr>
    <w:tblStylePr w:type="lastRow">
      <w:rPr>
        <w:color w:val="404040"/>
        <w:sz w:val="22"/>
        <w:szCs w:val="22"/>
      </w:rPr>
      <w:tblPr/>
      <w:tcPr>
        <w:tcBorders>
          <w:top w:val="single" w:sz="12" w:space="0" w:color="9BBB59"/>
        </w:tcBorders>
      </w:tcPr>
    </w:tblStylePr>
    <w:tblStylePr w:type="firstCol">
      <w:rPr>
        <w:color w:val="404040"/>
        <w:sz w:val="22"/>
        <w:szCs w:val="22"/>
      </w:rPr>
    </w:tblStylePr>
    <w:tblStylePr w:type="lastCol">
      <w:rPr>
        <w:color w:val="404040"/>
        <w:sz w:val="22"/>
        <w:szCs w:val="22"/>
      </w:rPr>
      <w:tblPr/>
      <w:tcPr>
        <w:tcBorders>
          <w:left w:val="single" w:sz="12" w:space="0" w:color="9BBB59"/>
        </w:tcBorders>
      </w:tc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Bordered-Accent413">
    <w:name w:val="Bordered -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color w:val="404040"/>
        <w:sz w:val="22"/>
        <w:szCs w:val="22"/>
      </w:rPr>
      <w:tblPr/>
      <w:tcPr>
        <w:tcBorders>
          <w:bottom w:val="single" w:sz="12" w:space="0" w:color="8064A2"/>
        </w:tcBorders>
      </w:tcPr>
    </w:tblStylePr>
    <w:tblStylePr w:type="lastRow">
      <w:rPr>
        <w:color w:val="404040"/>
        <w:sz w:val="22"/>
        <w:szCs w:val="22"/>
      </w:rPr>
      <w:tblPr/>
      <w:tcPr>
        <w:tcBorders>
          <w:top w:val="single" w:sz="12" w:space="0" w:color="8064A2"/>
        </w:tcBorders>
      </w:tcPr>
    </w:tblStylePr>
    <w:tblStylePr w:type="firstCol">
      <w:rPr>
        <w:color w:val="404040"/>
        <w:sz w:val="22"/>
        <w:szCs w:val="22"/>
      </w:rPr>
    </w:tblStylePr>
    <w:tblStylePr w:type="lastCol">
      <w:rPr>
        <w:color w:val="404040"/>
        <w:sz w:val="22"/>
        <w:szCs w:val="22"/>
      </w:rPr>
      <w:tblPr/>
      <w:tcPr>
        <w:tcBorders>
          <w:left w:val="single" w:sz="12" w:space="0" w:color="8064A2"/>
        </w:tcBorders>
      </w:tc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Bordered-Accent513">
    <w:name w:val="Bordered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color w:val="404040"/>
        <w:sz w:val="22"/>
        <w:szCs w:val="22"/>
      </w:rPr>
      <w:tblPr/>
      <w:tcPr>
        <w:tcBorders>
          <w:bottom w:val="single" w:sz="12" w:space="0" w:color="4BACC6"/>
        </w:tcBorders>
      </w:tcPr>
    </w:tblStylePr>
    <w:tblStylePr w:type="lastRow">
      <w:rPr>
        <w:color w:val="404040"/>
        <w:sz w:val="22"/>
        <w:szCs w:val="22"/>
      </w:rPr>
      <w:tblPr/>
      <w:tcPr>
        <w:tcBorders>
          <w:top w:val="single" w:sz="12" w:space="0" w:color="4BACC6"/>
        </w:tcBorders>
      </w:tcPr>
    </w:tblStylePr>
    <w:tblStylePr w:type="firstCol">
      <w:rPr>
        <w:color w:val="404040"/>
        <w:sz w:val="22"/>
        <w:szCs w:val="22"/>
      </w:rPr>
    </w:tblStylePr>
    <w:tblStylePr w:type="lastCol">
      <w:rPr>
        <w:color w:val="404040"/>
        <w:sz w:val="22"/>
        <w:szCs w:val="22"/>
      </w:rPr>
      <w:tblPr/>
      <w:tcPr>
        <w:tcBorders>
          <w:left w:val="single" w:sz="12" w:space="0" w:color="4BACC6"/>
        </w:tcBorders>
      </w:tc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Bordered-Accent613">
    <w:name w:val="Bordered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color w:val="404040"/>
        <w:sz w:val="22"/>
        <w:szCs w:val="22"/>
      </w:rPr>
      <w:tblPr/>
      <w:tcPr>
        <w:tcBorders>
          <w:bottom w:val="single" w:sz="12" w:space="0" w:color="F79646"/>
        </w:tcBorders>
      </w:tcPr>
    </w:tblStylePr>
    <w:tblStylePr w:type="lastRow">
      <w:rPr>
        <w:color w:val="404040"/>
        <w:sz w:val="22"/>
        <w:szCs w:val="22"/>
      </w:rPr>
      <w:tblPr/>
      <w:tcPr>
        <w:tcBorders>
          <w:top w:val="single" w:sz="12" w:space="0" w:color="F79646"/>
        </w:tcBorders>
      </w:tcPr>
    </w:tblStylePr>
    <w:tblStylePr w:type="firstCol">
      <w:rPr>
        <w:color w:val="404040"/>
        <w:sz w:val="22"/>
        <w:szCs w:val="22"/>
      </w:rPr>
    </w:tblStylePr>
    <w:tblStylePr w:type="lastCol">
      <w:rPr>
        <w:color w:val="404040"/>
        <w:sz w:val="22"/>
        <w:szCs w:val="22"/>
      </w:rPr>
      <w:tblPr/>
      <w:tcPr>
        <w:tcBorders>
          <w:left w:val="single" w:sz="12" w:space="0" w:color="F79646"/>
        </w:tcBorders>
      </w:tc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StGen03">
    <w:name w:val="StGen03"/>
    <w:rsid w:val="00DA6359"/>
    <w:pPr>
      <w:spacing w:after="0" w:line="240" w:lineRule="auto"/>
    </w:pPr>
    <w:rPr>
      <w:rFonts w:ascii="Cambria" w:eastAsia="Cambria" w:hAnsi="Cambria" w:cs="Times New Roman"/>
      <w:lang w:val="en-US" w:eastAsia="zh-CN" w:bidi="hi-IN"/>
    </w:rPr>
    <w:tblPr>
      <w:tblStyleRowBandSize w:val="1"/>
      <w:tblStyleColBandSize w:val="1"/>
      <w:tblCellMar>
        <w:top w:w="0" w:type="dxa"/>
        <w:left w:w="108" w:type="dxa"/>
        <w:bottom w:w="0" w:type="dxa"/>
        <w:right w:w="108" w:type="dxa"/>
      </w:tblCellMar>
    </w:tblPr>
  </w:style>
  <w:style w:type="table" w:customStyle="1" w:styleId="143">
    <w:name w:val="Сетка таблицы14"/>
    <w:uiPriority w:val="39"/>
    <w:rsid w:val="00DA6359"/>
    <w:pPr>
      <w:spacing w:after="0" w:line="240" w:lineRule="auto"/>
    </w:pPr>
    <w:rPr>
      <w:rFonts w:ascii="Cambria" w:eastAsia="Cambria" w:hAnsi="Cambria" w:cs="Times New Roman"/>
      <w:sz w:val="20"/>
      <w:lang w:val="en-US" w:eastAsia="en-US"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231">
    <w:name w:val="Сетка таблицы23"/>
    <w:uiPriority w:val="39"/>
    <w:rsid w:val="00DA6359"/>
    <w:pPr>
      <w:spacing w:after="0" w:line="240" w:lineRule="auto"/>
    </w:pPr>
    <w:rPr>
      <w:rFonts w:ascii="Cambria" w:eastAsia="Cambria" w:hAnsi="Cambria" w:cs="Times New Roman"/>
      <w:sz w:val="20"/>
      <w:szCs w:val="24"/>
      <w:lang w:val="en-US" w:eastAsia="zh-CN"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1142">
    <w:name w:val="Таблица простая 1142"/>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2F2F2"/>
      </w:tcPr>
    </w:tblStylePr>
    <w:tblStylePr w:type="band1Horz">
      <w:tblPr/>
      <w:tcPr>
        <w:shd w:val="clear" w:color="auto" w:fill="F2F2F2"/>
      </w:tcPr>
    </w:tblStylePr>
  </w:style>
  <w:style w:type="table" w:customStyle="1" w:styleId="2142">
    <w:name w:val="Таблица простая 2142"/>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42">
    <w:name w:val="Таблица простая 3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4142">
    <w:name w:val="Таблица простая 4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5142">
    <w:name w:val="Таблица простая 5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1142">
    <w:name w:val="Таблица-сетка 1 светлая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89898"/>
          <w:left w:val="single" w:sz="4" w:space="0" w:color="989898"/>
          <w:bottom w:val="single" w:sz="4" w:space="0" w:color="989898"/>
          <w:right w:val="single" w:sz="4" w:space="0" w:color="989898"/>
        </w:tcBorders>
      </w:tcPr>
    </w:tblStylePr>
  </w:style>
  <w:style w:type="table" w:customStyle="1" w:styleId="-2142">
    <w:name w:val="Таблица-сетка 2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6A6A6A"/>
          <w:right w:val="none" w:sz="0" w:space="0" w:color="auto"/>
        </w:tcBorders>
        <w:shd w:val="clear" w:color="auto" w:fill="auto"/>
      </w:tcPr>
    </w:tblStylePr>
    <w:tblStylePr w:type="lastRow">
      <w:rPr>
        <w:b/>
        <w:color w:val="404040"/>
      </w:rPr>
      <w:tblPr/>
      <w:tcPr>
        <w:tcBorders>
          <w:top w:val="single" w:sz="4" w:space="0" w:color="6A6A6A"/>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42">
    <w:name w:val="Таблица-сетка 3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42">
    <w:name w:val="Таблица-сетка 4142"/>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42">
    <w:name w:val="Таблица-сетка 5 темная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42">
    <w:name w:val="Таблица-сетка 6 цветная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42">
    <w:name w:val="Таблица-сетка 7 цветная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b/>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F2F2F2"/>
      </w:tcPr>
    </w:tblStylePr>
    <w:tblStylePr w:type="band1Horz">
      <w:rPr>
        <w:color w:val="7F7F7F"/>
        <w:sz w:val="22"/>
        <w:szCs w:val="22"/>
      </w:rPr>
      <w:tblPr/>
      <w:tcPr>
        <w:shd w:val="clear" w:color="auto" w:fill="F2F2F2"/>
      </w:tcPr>
    </w:tblStylePr>
    <w:tblStylePr w:type="band2Horz">
      <w:rPr>
        <w:color w:val="7F7F7F"/>
        <w:sz w:val="22"/>
        <w:szCs w:val="22"/>
      </w:rPr>
    </w:tblStylePr>
  </w:style>
  <w:style w:type="table" w:customStyle="1" w:styleId="-11420">
    <w:name w:val="Список-таблица 1 светлая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420">
    <w:name w:val="Список-таблица 2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la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420">
    <w:name w:val="Список-таблица 3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420">
    <w:name w:val="Список-таблица 4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420">
    <w:name w:val="Список-таблица 5 темная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7F7F7F"/>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7F7F7F"/>
          <w:right w:val="single" w:sz="4" w:space="0" w:color="FFFFFF"/>
        </w:tcBorders>
      </w:tcPr>
    </w:tblStylePr>
    <w:tblStylePr w:type="lastCol">
      <w:tblPr/>
      <w:tcPr>
        <w:tcBorders>
          <w:left w:val="single" w:sz="4" w:space="0" w:color="FFFFFF"/>
          <w:right w:val="single" w:sz="36" w:space="0" w:color="7F7F7F"/>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420">
    <w:name w:val="Список-таблица 6 цветная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420">
    <w:name w:val="Список-таблица 7 цветная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i/>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331">
    <w:name w:val="Сетка таблицы33"/>
    <w:basedOn w:val="a3"/>
    <w:uiPriority w:val="39"/>
    <w:rsid w:val="00DA6359"/>
    <w:pPr>
      <w:spacing w:after="0" w:line="240" w:lineRule="auto"/>
    </w:pPr>
    <w:rPr>
      <w:rFonts w:ascii="Cambria" w:eastAsia="Cambria" w:hAnsi="Cambria" w:cs="Times New Roman"/>
      <w:sz w:val="20"/>
      <w:szCs w:val="24"/>
      <w:lang w:val="en-US" w:eastAsia="zh-CN"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23">
    <w:name w:val="Table Grid Light23"/>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1152">
    <w:name w:val="Таблица простая 1152"/>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52">
    <w:name w:val="Таблица простая 2152"/>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52">
    <w:name w:val="Таблица простая 3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52">
    <w:name w:val="Таблица простая 4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52">
    <w:name w:val="Таблица простая 5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52">
    <w:name w:val="Таблица-сетка 1 светлая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GridTable1Light-Accent123">
    <w:name w:val="Grid Table 1 Light -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b/>
        <w:color w:val="404040"/>
      </w:rPr>
      <w:tblPr/>
      <w:tcPr>
        <w:tcBorders>
          <w:bottom w:val="single" w:sz="12" w:space="0" w:color="4F81B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GridTable1Light-Accent223">
    <w:name w:val="Grid Table 1 Light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b/>
        <w:color w:val="404040"/>
      </w:rPr>
      <w:tblPr/>
      <w:tcPr>
        <w:tcBorders>
          <w:bottom w:val="single" w:sz="12" w:space="0" w:color="C0504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GridTable1Light-Accent323">
    <w:name w:val="Grid Table 1 Light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b/>
        <w:color w:val="404040"/>
      </w:rPr>
      <w:tblPr/>
      <w:tcPr>
        <w:tcBorders>
          <w:bottom w:val="single" w:sz="12" w:space="0" w:color="9BBB59"/>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GridTable1Light-Accent423">
    <w:name w:val="Grid Table 1 Light -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b/>
        <w:color w:val="404040"/>
      </w:rPr>
      <w:tblPr/>
      <w:tcPr>
        <w:tcBorders>
          <w:bottom w:val="single" w:sz="12" w:space="0" w:color="8064A2"/>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GridTable1Light-Accent523">
    <w:name w:val="Grid Table 1 Light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color w:val="404040"/>
      </w:rPr>
      <w:tblPr/>
      <w:tcPr>
        <w:tcBorders>
          <w:bottom w:val="single" w:sz="12" w:space="0" w:color="4BACC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GridTable1Light-Accent623">
    <w:name w:val="Grid Table 1 Light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b/>
        <w:color w:val="404040"/>
      </w:rPr>
      <w:tblPr/>
      <w:tcPr>
        <w:tcBorders>
          <w:bottom w:val="single" w:sz="12" w:space="0" w:color="F7964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2152">
    <w:name w:val="Таблица-сетка 2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2-Accent123">
    <w:name w:val="Grid Table 2 -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0" w:space="0" w:color="auto"/>
          <w:left w:val="none" w:sz="0" w:space="0" w:color="auto"/>
          <w:bottom w:val="single" w:sz="12" w:space="0" w:color="4F81BD"/>
          <w:right w:val="none" w:sz="0" w:space="0" w:color="auto"/>
        </w:tcBorders>
        <w:shd w:val="clear" w:color="auto" w:fill="auto"/>
      </w:tcPr>
    </w:tblStylePr>
    <w:tblStylePr w:type="lastRow">
      <w:rPr>
        <w:b/>
        <w:color w:val="404040"/>
      </w:rPr>
      <w:tblPr/>
      <w:tcPr>
        <w:tcBorders>
          <w:top w:val="single" w:sz="4" w:space="0" w:color="4F81B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2-Accent223">
    <w:name w:val="Grid Table 2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0" w:space="0" w:color="auto"/>
          <w:left w:val="none" w:sz="0" w:space="0" w:color="auto"/>
          <w:bottom w:val="single" w:sz="12" w:space="0" w:color="C0504D"/>
          <w:right w:val="none" w:sz="0" w:space="0" w:color="auto"/>
        </w:tcBorders>
        <w:shd w:val="clear" w:color="auto" w:fill="auto"/>
      </w:tcPr>
    </w:tblStylePr>
    <w:tblStylePr w:type="lastRow">
      <w:rPr>
        <w:b/>
        <w:color w:val="404040"/>
      </w:rPr>
      <w:tblPr/>
      <w:tcPr>
        <w:tcBorders>
          <w:top w:val="single" w:sz="4" w:space="0" w:color="C0504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2-Accent323">
    <w:name w:val="Grid Table 2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0" w:space="0" w:color="auto"/>
          <w:left w:val="none" w:sz="0" w:space="0" w:color="auto"/>
          <w:bottom w:val="single" w:sz="12" w:space="0" w:color="9BBB59"/>
          <w:right w:val="none" w:sz="0" w:space="0" w:color="auto"/>
        </w:tcBorders>
        <w:shd w:val="clear" w:color="auto" w:fill="auto"/>
      </w:tcPr>
    </w:tblStylePr>
    <w:tblStylePr w:type="lastRow">
      <w:rPr>
        <w:b/>
        <w:color w:val="404040"/>
      </w:rPr>
      <w:tblPr/>
      <w:tcPr>
        <w:tcBorders>
          <w:top w:val="single" w:sz="4" w:space="0" w:color="9BBB59"/>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2-Accent423">
    <w:name w:val="Grid Table 2 -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0" w:space="0" w:color="auto"/>
          <w:left w:val="none" w:sz="0" w:space="0" w:color="auto"/>
          <w:bottom w:val="single" w:sz="12" w:space="0" w:color="8064A2"/>
          <w:right w:val="none" w:sz="0" w:space="0" w:color="auto"/>
        </w:tcBorders>
        <w:shd w:val="clear" w:color="auto" w:fill="auto"/>
      </w:tcPr>
    </w:tblStylePr>
    <w:tblStylePr w:type="lastRow">
      <w:rPr>
        <w:b/>
        <w:color w:val="404040"/>
      </w:rPr>
      <w:tblPr/>
      <w:tcPr>
        <w:tcBorders>
          <w:top w:val="single" w:sz="4" w:space="0" w:color="8064A2"/>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2-Accent523">
    <w:name w:val="Grid Table 2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0" w:space="0" w:color="auto"/>
          <w:left w:val="none" w:sz="0" w:space="0" w:color="auto"/>
          <w:bottom w:val="single" w:sz="12" w:space="0" w:color="4BACC6"/>
          <w:right w:val="none" w:sz="0" w:space="0" w:color="auto"/>
        </w:tcBorders>
        <w:shd w:val="clear" w:color="auto" w:fill="auto"/>
      </w:tcPr>
    </w:tblStylePr>
    <w:tblStylePr w:type="lastRow">
      <w:rPr>
        <w:b/>
        <w:color w:val="404040"/>
      </w:rPr>
      <w:tblPr/>
      <w:tcPr>
        <w:tcBorders>
          <w:top w:val="single" w:sz="4" w:space="0" w:color="4BACC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2-Accent623">
    <w:name w:val="Grid Table 2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0" w:space="0" w:color="auto"/>
          <w:left w:val="none" w:sz="0" w:space="0" w:color="auto"/>
          <w:bottom w:val="single" w:sz="12" w:space="0" w:color="F79646"/>
          <w:right w:val="none" w:sz="0" w:space="0" w:color="auto"/>
        </w:tcBorders>
        <w:shd w:val="clear" w:color="auto" w:fill="auto"/>
      </w:tcPr>
    </w:tblStylePr>
    <w:tblStylePr w:type="lastRow">
      <w:rPr>
        <w:b/>
        <w:color w:val="404040"/>
      </w:rPr>
      <w:tblPr/>
      <w:tcPr>
        <w:tcBorders>
          <w:top w:val="single" w:sz="4" w:space="0" w:color="F7964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3152">
    <w:name w:val="Таблица-сетка 3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3-Accent123">
    <w:name w:val="Grid Table 3 -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3-Accent223">
    <w:name w:val="Grid Table 3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3-Accent323">
    <w:name w:val="Grid Table 3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3-Accent423">
    <w:name w:val="Grid Table 3 -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3-Accent523">
    <w:name w:val="Grid Table 3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3-Accent623">
    <w:name w:val="Grid Table 3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4152">
    <w:name w:val="Таблица-сетка 4152"/>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4-Accent123">
    <w:name w:val="Grid Table 4 - Accent 123"/>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insideV w:val="single" w:sz="4" w:space="0" w:color="9BB7D9"/>
      </w:tblBorders>
    </w:tblPr>
    <w:tblStylePr w:type="firstRow">
      <w:rPr>
        <w:b/>
        <w:color w:val="FFFFFF"/>
        <w:sz w:val="22"/>
        <w:szCs w:val="22"/>
      </w:rPr>
      <w:tblPr/>
      <w:tcPr>
        <w:tcBorders>
          <w:top w:val="single" w:sz="4" w:space="0" w:color="4F81BD"/>
          <w:left w:val="single" w:sz="4" w:space="0" w:color="4F81BD"/>
          <w:bottom w:val="single" w:sz="4" w:space="0" w:color="4F81BD"/>
          <w:right w:val="single" w:sz="4" w:space="0" w:color="4F81BD"/>
        </w:tcBorders>
        <w:shd w:val="clear" w:color="auto" w:fill="5D8AC2"/>
      </w:tcPr>
    </w:tblStylePr>
    <w:tblStylePr w:type="lastRow">
      <w:rPr>
        <w:b/>
        <w:color w:val="404040"/>
      </w:rPr>
      <w:tblPr/>
      <w:tcPr>
        <w:tcBorders>
          <w:top w:val="single" w:sz="4" w:space="0" w:color="4F81B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CE6F2"/>
      </w:tcPr>
    </w:tblStylePr>
    <w:tblStylePr w:type="band1Horz">
      <w:rPr>
        <w:color w:val="404040"/>
        <w:sz w:val="22"/>
        <w:szCs w:val="22"/>
      </w:rPr>
      <w:tblPr/>
      <w:tcPr>
        <w:shd w:val="clear" w:color="auto" w:fill="DCE6F2"/>
      </w:tcPr>
    </w:tblStylePr>
  </w:style>
  <w:style w:type="table" w:customStyle="1" w:styleId="GridTable4-Accent223">
    <w:name w:val="Grid Table 4 - Accent 223"/>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insideV w:val="single" w:sz="4" w:space="0" w:color="DB9B9A"/>
      </w:tblBorders>
    </w:tblPr>
    <w:tblStylePr w:type="firstRow">
      <w:rPr>
        <w:b/>
        <w:color w:val="FFFFFF"/>
        <w:sz w:val="22"/>
        <w:szCs w:val="22"/>
      </w:rPr>
      <w:tblPr/>
      <w:tcPr>
        <w:tcBorders>
          <w:top w:val="single" w:sz="4" w:space="0" w:color="C0504D"/>
          <w:left w:val="single" w:sz="4" w:space="0" w:color="C0504D"/>
          <w:bottom w:val="single" w:sz="4" w:space="0" w:color="C0504D"/>
          <w:right w:val="single" w:sz="4" w:space="0" w:color="C0504D"/>
        </w:tcBorders>
        <w:shd w:val="clear" w:color="auto" w:fill="D99695"/>
      </w:tcPr>
    </w:tblStylePr>
    <w:tblStylePr w:type="lastRow">
      <w:rPr>
        <w:b/>
        <w:color w:val="404040"/>
      </w:rPr>
      <w:tblPr/>
      <w:tcPr>
        <w:tcBorders>
          <w:top w:val="single" w:sz="4" w:space="0" w:color="C0504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4-Accent323">
    <w:name w:val="Grid Table 4 - Accent 323"/>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insideV w:val="single" w:sz="4" w:space="0" w:color="C6D8A1"/>
      </w:tblBorders>
    </w:tblPr>
    <w:tblStylePr w:type="firstRow">
      <w:rPr>
        <w:b/>
        <w:color w:val="FFFFFF"/>
        <w:sz w:val="22"/>
        <w:szCs w:val="22"/>
      </w:rPr>
      <w:tblPr/>
      <w:tcPr>
        <w:tcBorders>
          <w:top w:val="single" w:sz="4" w:space="0" w:color="9BBB59"/>
          <w:left w:val="single" w:sz="4" w:space="0" w:color="9BBB59"/>
          <w:bottom w:val="single" w:sz="4" w:space="0" w:color="9BBB59"/>
          <w:right w:val="single" w:sz="4" w:space="0" w:color="9BBB59"/>
        </w:tcBorders>
        <w:shd w:val="clear" w:color="auto" w:fill="9ABB59"/>
      </w:tcPr>
    </w:tblStylePr>
    <w:tblStylePr w:type="lastRow">
      <w:rPr>
        <w:b/>
        <w:color w:val="404040"/>
      </w:rPr>
      <w:tblPr/>
      <w:tcPr>
        <w:tcBorders>
          <w:top w:val="single" w:sz="4" w:space="0" w:color="9BBB59"/>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4-Accent423">
    <w:name w:val="Grid Table 4 - Accent 423"/>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insideV w:val="single" w:sz="4" w:space="0" w:color="B7A7CA"/>
      </w:tblBorders>
    </w:tblPr>
    <w:tblStylePr w:type="firstRow">
      <w:rPr>
        <w:b/>
        <w:color w:val="FFFFFF"/>
        <w:sz w:val="22"/>
        <w:szCs w:val="22"/>
      </w:rPr>
      <w:tblPr/>
      <w:tcPr>
        <w:tcBorders>
          <w:top w:val="single" w:sz="4" w:space="0" w:color="8064A2"/>
          <w:left w:val="single" w:sz="4" w:space="0" w:color="8064A2"/>
          <w:bottom w:val="single" w:sz="4" w:space="0" w:color="8064A2"/>
          <w:right w:val="single" w:sz="4" w:space="0" w:color="8064A2"/>
        </w:tcBorders>
        <w:shd w:val="clear" w:color="auto" w:fill="B2A1C6"/>
      </w:tcPr>
    </w:tblStylePr>
    <w:tblStylePr w:type="lastRow">
      <w:rPr>
        <w:b/>
        <w:color w:val="404040"/>
      </w:rPr>
      <w:tblPr/>
      <w:tcPr>
        <w:tcBorders>
          <w:top w:val="single" w:sz="4" w:space="0" w:color="8064A2"/>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4-Accent523">
    <w:name w:val="Grid Table 4 - Accent 523"/>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insideV w:val="single" w:sz="4" w:space="0" w:color="99D0DE"/>
      </w:tblBorders>
    </w:tblPr>
    <w:tblStylePr w:type="firstRow">
      <w:rPr>
        <w:b/>
        <w:color w:val="FFFFFF"/>
        <w:sz w:val="22"/>
        <w:szCs w:val="22"/>
      </w:rPr>
      <w:tblPr/>
      <w:tcPr>
        <w:tcBorders>
          <w:top w:val="single" w:sz="4" w:space="0" w:color="4BACC6"/>
          <w:left w:val="single" w:sz="4" w:space="0" w:color="4BACC6"/>
          <w:bottom w:val="single" w:sz="4" w:space="0" w:color="4BACC6"/>
          <w:right w:val="single" w:sz="4" w:space="0" w:color="4BACC6"/>
        </w:tcBorders>
        <w:shd w:val="clear" w:color="auto" w:fill="4BACC6"/>
      </w:tcPr>
    </w:tblStylePr>
    <w:tblStylePr w:type="lastRow">
      <w:rPr>
        <w:b/>
        <w:color w:val="404040"/>
      </w:rPr>
      <w:tblPr/>
      <w:tcPr>
        <w:tcBorders>
          <w:top w:val="single" w:sz="4" w:space="0" w:color="4BACC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4-Accent623">
    <w:name w:val="Grid Table 4 - Accent 623"/>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insideV w:val="single" w:sz="4" w:space="0" w:color="FAC396"/>
      </w:tblBorders>
    </w:tblPr>
    <w:tblStylePr w:type="firstRow">
      <w:rPr>
        <w:b/>
        <w:color w:val="FFFFFF"/>
        <w:sz w:val="22"/>
        <w:szCs w:val="22"/>
      </w:rPr>
      <w:tblPr/>
      <w:tcPr>
        <w:tcBorders>
          <w:top w:val="single" w:sz="4" w:space="0" w:color="F79646"/>
          <w:left w:val="single" w:sz="4" w:space="0" w:color="F79646"/>
          <w:bottom w:val="single" w:sz="4" w:space="0" w:color="F79646"/>
          <w:right w:val="single" w:sz="4" w:space="0" w:color="F79646"/>
        </w:tcBorders>
        <w:shd w:val="clear" w:color="auto" w:fill="F79646"/>
      </w:tcPr>
    </w:tblStylePr>
    <w:tblStylePr w:type="lastRow">
      <w:rPr>
        <w:b/>
        <w:color w:val="404040"/>
      </w:rPr>
      <w:tblPr/>
      <w:tcPr>
        <w:tcBorders>
          <w:top w:val="single" w:sz="4" w:space="0" w:color="F7964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5152">
    <w:name w:val="Таблица-сетка 5 темная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GridTable5Dark-Accent123">
    <w:name w:val="Grid Table 5 Dark-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F81BD"/>
      </w:tcPr>
    </w:tblStylePr>
    <w:tblStylePr w:type="lastRow">
      <w:rPr>
        <w:b/>
        <w:color w:val="FFFFFF"/>
        <w:sz w:val="22"/>
        <w:szCs w:val="22"/>
      </w:rPr>
      <w:tblPr/>
      <w:tcPr>
        <w:tcBorders>
          <w:top w:val="single" w:sz="4" w:space="0" w:color="FFFFFF"/>
        </w:tcBorders>
        <w:shd w:val="clear" w:color="auto" w:fill="4F81BD"/>
      </w:tcPr>
    </w:tblStylePr>
    <w:tblStylePr w:type="firstCol">
      <w:rPr>
        <w:b/>
        <w:color w:val="FFFFFF"/>
        <w:sz w:val="22"/>
        <w:szCs w:val="22"/>
      </w:rPr>
      <w:tblPr/>
      <w:tcPr>
        <w:shd w:val="clear" w:color="auto" w:fill="4F81BD"/>
      </w:tcPr>
    </w:tblStylePr>
    <w:tblStylePr w:type="lastCol">
      <w:rPr>
        <w:b/>
        <w:color w:val="FFFFFF"/>
        <w:sz w:val="22"/>
        <w:szCs w:val="22"/>
      </w:rPr>
      <w:tblPr/>
      <w:tcPr>
        <w:shd w:val="clear" w:color="auto" w:fill="4F81BD"/>
      </w:tcPr>
    </w:tblStylePr>
    <w:tblStylePr w:type="band1Vert">
      <w:tblPr/>
      <w:tcPr>
        <w:shd w:val="clear" w:color="auto" w:fill="AEC4E0"/>
      </w:tcPr>
    </w:tblStylePr>
    <w:tblStylePr w:type="band1Horz">
      <w:tblPr/>
      <w:tcPr>
        <w:shd w:val="clear" w:color="auto" w:fill="AEC4E0"/>
      </w:tcPr>
    </w:tblStylePr>
  </w:style>
  <w:style w:type="table" w:customStyle="1" w:styleId="GridTable5Dark-Accent223">
    <w:name w:val="Grid Table 5 Dark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C0504D"/>
      </w:tcPr>
    </w:tblStylePr>
    <w:tblStylePr w:type="lastRow">
      <w:rPr>
        <w:b/>
        <w:color w:val="FFFFFF"/>
        <w:sz w:val="22"/>
        <w:szCs w:val="22"/>
      </w:rPr>
      <w:tblPr/>
      <w:tcPr>
        <w:tcBorders>
          <w:top w:val="single" w:sz="4" w:space="0" w:color="FFFFFF"/>
        </w:tcBorders>
        <w:shd w:val="clear" w:color="auto" w:fill="C0504D"/>
      </w:tcPr>
    </w:tblStylePr>
    <w:tblStylePr w:type="firstCol">
      <w:rPr>
        <w:b/>
        <w:color w:val="FFFFFF"/>
        <w:sz w:val="22"/>
        <w:szCs w:val="22"/>
      </w:rPr>
      <w:tblPr/>
      <w:tcPr>
        <w:shd w:val="clear" w:color="auto" w:fill="C0504D"/>
      </w:tcPr>
    </w:tblStylePr>
    <w:tblStylePr w:type="lastCol">
      <w:rPr>
        <w:b/>
        <w:color w:val="FFFFFF"/>
        <w:sz w:val="22"/>
        <w:szCs w:val="22"/>
      </w:rPr>
      <w:tblPr/>
      <w:tcPr>
        <w:shd w:val="clear" w:color="auto" w:fill="C0504D"/>
      </w:tcPr>
    </w:tblStylePr>
    <w:tblStylePr w:type="band1Vert">
      <w:tblPr/>
      <w:tcPr>
        <w:shd w:val="clear" w:color="auto" w:fill="E2AEAD"/>
      </w:tcPr>
    </w:tblStylePr>
    <w:tblStylePr w:type="band1Horz">
      <w:tblPr/>
      <w:tcPr>
        <w:shd w:val="clear" w:color="auto" w:fill="E2AEAD"/>
      </w:tcPr>
    </w:tblStylePr>
  </w:style>
  <w:style w:type="table" w:customStyle="1" w:styleId="GridTable5Dark-Accent323">
    <w:name w:val="Grid Table 5 Dark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9BBB59"/>
      </w:tcPr>
    </w:tblStylePr>
    <w:tblStylePr w:type="lastRow">
      <w:rPr>
        <w:b/>
        <w:color w:val="FFFFFF"/>
        <w:sz w:val="22"/>
        <w:szCs w:val="22"/>
      </w:rPr>
      <w:tblPr/>
      <w:tcPr>
        <w:tcBorders>
          <w:top w:val="single" w:sz="4" w:space="0" w:color="FFFFFF"/>
        </w:tcBorders>
        <w:shd w:val="clear" w:color="auto" w:fill="9BBB59"/>
      </w:tcPr>
    </w:tblStylePr>
    <w:tblStylePr w:type="firstCol">
      <w:rPr>
        <w:b/>
        <w:color w:val="FFFFFF"/>
        <w:sz w:val="22"/>
        <w:szCs w:val="22"/>
      </w:rPr>
      <w:tblPr/>
      <w:tcPr>
        <w:shd w:val="clear" w:color="auto" w:fill="9BBB59"/>
      </w:tcPr>
    </w:tblStylePr>
    <w:tblStylePr w:type="lastCol">
      <w:rPr>
        <w:b/>
        <w:color w:val="FFFFFF"/>
        <w:sz w:val="22"/>
        <w:szCs w:val="22"/>
      </w:rPr>
      <w:tblPr/>
      <w:tcPr>
        <w:shd w:val="clear" w:color="auto" w:fill="9BBB59"/>
      </w:tcPr>
    </w:tblStylePr>
    <w:tblStylePr w:type="band1Vert">
      <w:tblPr/>
      <w:tcPr>
        <w:shd w:val="clear" w:color="auto" w:fill="D0DFB2"/>
      </w:tcPr>
    </w:tblStylePr>
    <w:tblStylePr w:type="band1Horz">
      <w:tblPr/>
      <w:tcPr>
        <w:shd w:val="clear" w:color="auto" w:fill="D0DFB2"/>
      </w:tcPr>
    </w:tblStylePr>
  </w:style>
  <w:style w:type="table" w:customStyle="1" w:styleId="GridTable5Dark-Accent423">
    <w:name w:val="Grid Table 5 Dark-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8064A2"/>
      </w:tcPr>
    </w:tblStylePr>
    <w:tblStylePr w:type="lastRow">
      <w:rPr>
        <w:b/>
        <w:color w:val="FFFFFF"/>
        <w:sz w:val="22"/>
        <w:szCs w:val="22"/>
      </w:rPr>
      <w:tblPr/>
      <w:tcPr>
        <w:tcBorders>
          <w:top w:val="single" w:sz="4" w:space="0" w:color="FFFFFF"/>
        </w:tcBorders>
        <w:shd w:val="clear" w:color="auto" w:fill="8064A2"/>
      </w:tcPr>
    </w:tblStylePr>
    <w:tblStylePr w:type="firstCol">
      <w:rPr>
        <w:b/>
        <w:color w:val="FFFFFF"/>
        <w:sz w:val="22"/>
        <w:szCs w:val="22"/>
      </w:rPr>
      <w:tblPr/>
      <w:tcPr>
        <w:shd w:val="clear" w:color="auto" w:fill="8064A2"/>
      </w:tcPr>
    </w:tblStylePr>
    <w:tblStylePr w:type="lastCol">
      <w:rPr>
        <w:b/>
        <w:color w:val="FFFFFF"/>
        <w:sz w:val="22"/>
        <w:szCs w:val="22"/>
      </w:rPr>
      <w:tblPr/>
      <w:tcPr>
        <w:shd w:val="clear" w:color="auto" w:fill="8064A2"/>
      </w:tcPr>
    </w:tblStylePr>
    <w:tblStylePr w:type="band1Vert">
      <w:tblPr/>
      <w:tcPr>
        <w:shd w:val="clear" w:color="auto" w:fill="C4B7D4"/>
      </w:tcPr>
    </w:tblStylePr>
    <w:tblStylePr w:type="band1Horz">
      <w:tblPr/>
      <w:tcPr>
        <w:shd w:val="clear" w:color="auto" w:fill="C4B7D4"/>
      </w:tcPr>
    </w:tblStylePr>
  </w:style>
  <w:style w:type="table" w:customStyle="1" w:styleId="GridTable5Dark-Accent523">
    <w:name w:val="Grid Table 5 Dark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BACC6"/>
      </w:tcPr>
    </w:tblStylePr>
    <w:tblStylePr w:type="lastRow">
      <w:rPr>
        <w:b/>
        <w:color w:val="FFFFFF"/>
        <w:sz w:val="22"/>
        <w:szCs w:val="22"/>
      </w:rPr>
      <w:tblPr/>
      <w:tcPr>
        <w:tcBorders>
          <w:top w:val="single" w:sz="4" w:space="0" w:color="FFFFFF"/>
        </w:tcBorders>
        <w:shd w:val="clear" w:color="auto" w:fill="4BACC6"/>
      </w:tcPr>
    </w:tblStylePr>
    <w:tblStylePr w:type="firstCol">
      <w:rPr>
        <w:b/>
        <w:color w:val="FFFFFF"/>
        <w:sz w:val="22"/>
        <w:szCs w:val="22"/>
      </w:rPr>
      <w:tblPr/>
      <w:tcPr>
        <w:shd w:val="clear" w:color="auto" w:fill="4BACC6"/>
      </w:tcPr>
    </w:tblStylePr>
    <w:tblStylePr w:type="lastCol">
      <w:rPr>
        <w:b/>
        <w:color w:val="FFFFFF"/>
        <w:sz w:val="22"/>
        <w:szCs w:val="22"/>
      </w:rPr>
      <w:tblPr/>
      <w:tcPr>
        <w:shd w:val="clear" w:color="auto" w:fill="4BACC6"/>
      </w:tcPr>
    </w:tblStylePr>
    <w:tblStylePr w:type="band1Vert">
      <w:tblPr/>
      <w:tcPr>
        <w:shd w:val="clear" w:color="auto" w:fill="ACD8E4"/>
      </w:tcPr>
    </w:tblStylePr>
    <w:tblStylePr w:type="band1Horz">
      <w:tblPr/>
      <w:tcPr>
        <w:shd w:val="clear" w:color="auto" w:fill="ACD8E4"/>
      </w:tcPr>
    </w:tblStylePr>
  </w:style>
  <w:style w:type="table" w:customStyle="1" w:styleId="GridTable5Dark-Accent623">
    <w:name w:val="Grid Table 5 Dark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F79646"/>
      </w:tcPr>
    </w:tblStylePr>
    <w:tblStylePr w:type="lastRow">
      <w:rPr>
        <w:b/>
        <w:color w:val="FFFFFF"/>
        <w:sz w:val="22"/>
        <w:szCs w:val="22"/>
      </w:rPr>
      <w:tblPr/>
      <w:tcPr>
        <w:tcBorders>
          <w:top w:val="single" w:sz="4" w:space="0" w:color="FFFFFF"/>
        </w:tcBorders>
        <w:shd w:val="clear" w:color="auto" w:fill="F79646"/>
      </w:tcPr>
    </w:tblStylePr>
    <w:tblStylePr w:type="firstCol">
      <w:rPr>
        <w:b/>
        <w:color w:val="FFFFFF"/>
        <w:sz w:val="22"/>
        <w:szCs w:val="22"/>
      </w:rPr>
      <w:tblPr/>
      <w:tcPr>
        <w:shd w:val="clear" w:color="auto" w:fill="F79646"/>
      </w:tcPr>
    </w:tblStylePr>
    <w:tblStylePr w:type="lastCol">
      <w:rPr>
        <w:b/>
        <w:color w:val="FFFFFF"/>
        <w:sz w:val="22"/>
        <w:szCs w:val="22"/>
      </w:rPr>
      <w:tblPr/>
      <w:tcPr>
        <w:shd w:val="clear" w:color="auto" w:fill="F79646"/>
      </w:tcPr>
    </w:tblStylePr>
    <w:tblStylePr w:type="band1Vert">
      <w:tblPr/>
      <w:tcPr>
        <w:shd w:val="clear" w:color="auto" w:fill="FBCEAA"/>
      </w:tcPr>
    </w:tblStylePr>
    <w:tblStylePr w:type="band1Horz">
      <w:tblPr/>
      <w:tcPr>
        <w:shd w:val="clear" w:color="auto" w:fill="FBCEAA"/>
      </w:tcPr>
    </w:tblStylePr>
  </w:style>
  <w:style w:type="table" w:customStyle="1" w:styleId="-6152">
    <w:name w:val="Таблица-сетка 6 цветная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GridTable6Colorful-Accent123">
    <w:name w:val="Grid Table 6 Colorful -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A6BFDD"/>
        <w:left w:val="single" w:sz="4" w:space="0" w:color="A6BFDD"/>
        <w:bottom w:val="single" w:sz="4" w:space="0" w:color="A6BFDD"/>
        <w:right w:val="single" w:sz="4" w:space="0" w:color="A6BFDD"/>
        <w:insideH w:val="single" w:sz="4" w:space="0" w:color="A6BFDD"/>
        <w:insideV w:val="single" w:sz="4" w:space="0" w:color="A6BFDD"/>
      </w:tblBorders>
    </w:tblPr>
    <w:tblStylePr w:type="firstRow">
      <w:rPr>
        <w:b/>
        <w:color w:val="A6BFDD"/>
      </w:rPr>
      <w:tblPr/>
      <w:tcPr>
        <w:tcBorders>
          <w:bottom w:val="single" w:sz="12" w:space="0" w:color="4F81BD"/>
        </w:tcBorders>
      </w:tcPr>
    </w:tblStylePr>
    <w:tblStylePr w:type="lastRow">
      <w:rPr>
        <w:b/>
        <w:color w:val="A6BFDD"/>
      </w:rPr>
    </w:tblStylePr>
    <w:tblStylePr w:type="firstCol">
      <w:rPr>
        <w:b/>
        <w:color w:val="A6BFDD"/>
      </w:rPr>
    </w:tblStylePr>
    <w:tblStylePr w:type="lastCol">
      <w:rPr>
        <w:b/>
        <w:color w:val="A6BFDD"/>
      </w:r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6Colorful-Accent223">
    <w:name w:val="Grid Table 6 Colorful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99695"/>
        <w:left w:val="single" w:sz="4" w:space="0" w:color="D99695"/>
        <w:bottom w:val="single" w:sz="4" w:space="0" w:color="D99695"/>
        <w:right w:val="single" w:sz="4" w:space="0" w:color="D99695"/>
        <w:insideH w:val="single" w:sz="4" w:space="0" w:color="D99695"/>
        <w:insideV w:val="single" w:sz="4" w:space="0" w:color="D99695"/>
      </w:tblBorders>
    </w:tblPr>
    <w:tblStylePr w:type="firstRow">
      <w:rPr>
        <w:b/>
        <w:color w:val="D99695"/>
      </w:rPr>
      <w:tblPr/>
      <w:tcPr>
        <w:tcBorders>
          <w:bottom w:val="single" w:sz="12" w:space="0" w:color="C0504D"/>
        </w:tcBorders>
      </w:tcPr>
    </w:tblStylePr>
    <w:tblStylePr w:type="lastRow">
      <w:rPr>
        <w:b/>
        <w:color w:val="D99695"/>
      </w:rPr>
    </w:tblStylePr>
    <w:tblStylePr w:type="firstCol">
      <w:rPr>
        <w:b/>
        <w:color w:val="D99695"/>
      </w:rPr>
    </w:tblStylePr>
    <w:tblStylePr w:type="lastCol">
      <w:rPr>
        <w:b/>
        <w:color w:val="D99695"/>
      </w:r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6Colorful-Accent323">
    <w:name w:val="Grid Table 6 Colorful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ABB59"/>
        <w:left w:val="single" w:sz="4" w:space="0" w:color="9ABB59"/>
        <w:bottom w:val="single" w:sz="4" w:space="0" w:color="9ABB59"/>
        <w:right w:val="single" w:sz="4" w:space="0" w:color="9ABB59"/>
        <w:insideH w:val="single" w:sz="4" w:space="0" w:color="9ABB59"/>
        <w:insideV w:val="single" w:sz="4" w:space="0" w:color="9ABB59"/>
      </w:tblBorders>
    </w:tblPr>
    <w:tblStylePr w:type="firstRow">
      <w:rPr>
        <w:b/>
        <w:color w:val="9ABB59"/>
      </w:rPr>
      <w:tblPr/>
      <w:tcPr>
        <w:tcBorders>
          <w:bottom w:val="single" w:sz="12" w:space="0" w:color="9BBB59"/>
        </w:tcBorders>
      </w:tcPr>
    </w:tblStylePr>
    <w:tblStylePr w:type="lastRow">
      <w:rPr>
        <w:b/>
        <w:color w:val="9ABB59"/>
      </w:rPr>
    </w:tblStylePr>
    <w:tblStylePr w:type="firstCol">
      <w:rPr>
        <w:b/>
        <w:color w:val="9ABB59"/>
      </w:rPr>
    </w:tblStylePr>
    <w:tblStylePr w:type="lastCol">
      <w:rPr>
        <w:b/>
        <w:color w:val="9ABB59"/>
      </w:r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6Colorful-Accent423">
    <w:name w:val="Grid Table 6 Colorful -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2A1C6"/>
        <w:left w:val="single" w:sz="4" w:space="0" w:color="B2A1C6"/>
        <w:bottom w:val="single" w:sz="4" w:space="0" w:color="B2A1C6"/>
        <w:right w:val="single" w:sz="4" w:space="0" w:color="B2A1C6"/>
        <w:insideH w:val="single" w:sz="4" w:space="0" w:color="B2A1C6"/>
        <w:insideV w:val="single" w:sz="4" w:space="0" w:color="B2A1C6"/>
      </w:tblBorders>
    </w:tblPr>
    <w:tblStylePr w:type="firstRow">
      <w:rPr>
        <w:b/>
        <w:color w:val="B2A1C6"/>
      </w:rPr>
      <w:tblPr/>
      <w:tcPr>
        <w:tcBorders>
          <w:bottom w:val="single" w:sz="12" w:space="0" w:color="8064A2"/>
        </w:tcBorders>
      </w:tcPr>
    </w:tblStylePr>
    <w:tblStylePr w:type="lastRow">
      <w:rPr>
        <w:b/>
        <w:color w:val="B2A1C6"/>
      </w:rPr>
    </w:tblStylePr>
    <w:tblStylePr w:type="firstCol">
      <w:rPr>
        <w:b/>
        <w:color w:val="B2A1C6"/>
      </w:rPr>
    </w:tblStylePr>
    <w:tblStylePr w:type="lastCol">
      <w:rPr>
        <w:b/>
        <w:color w:val="B2A1C6"/>
      </w:r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6Colorful-Accent523">
    <w:name w:val="Grid Table 6 Colorful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Pr>
    <w:tblStylePr w:type="firstRow">
      <w:rPr>
        <w:b/>
        <w:color w:val="266779"/>
      </w:rPr>
      <w:tblPr/>
      <w:tcPr>
        <w:tcBorders>
          <w:bottom w:val="single" w:sz="12" w:space="0" w:color="4BACC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6Colorful-Accent623">
    <w:name w:val="Grid Table 6 Colorful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Pr>
    <w:tblStylePr w:type="firstRow">
      <w:rPr>
        <w:b/>
        <w:color w:val="266779"/>
      </w:rPr>
      <w:tblPr/>
      <w:tcPr>
        <w:tcBorders>
          <w:bottom w:val="single" w:sz="12" w:space="0" w:color="F7964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FDE9D8"/>
      </w:tcPr>
    </w:tblStylePr>
    <w:tblStylePr w:type="band1Horz">
      <w:rPr>
        <w:color w:val="266779"/>
        <w:sz w:val="22"/>
        <w:szCs w:val="22"/>
      </w:rPr>
      <w:tblPr/>
      <w:tcPr>
        <w:shd w:val="clear" w:color="auto" w:fill="FDE9D8"/>
      </w:tcPr>
    </w:tblStylePr>
    <w:tblStylePr w:type="band2Horz">
      <w:rPr>
        <w:color w:val="266779"/>
        <w:sz w:val="22"/>
        <w:szCs w:val="22"/>
      </w:rPr>
    </w:tblStylePr>
  </w:style>
  <w:style w:type="table" w:customStyle="1" w:styleId="-7152">
    <w:name w:val="Таблица-сетка 7 цветная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GridTable7Colorful-Accent123">
    <w:name w:val="Grid Table 7 Colorful -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A6BFDD"/>
        <w:right w:val="single" w:sz="4" w:space="0" w:color="A6BFDD"/>
        <w:insideH w:val="single" w:sz="4" w:space="0" w:color="A6BFDD"/>
        <w:insideV w:val="single" w:sz="4" w:space="0" w:color="A6BFDD"/>
      </w:tblBorders>
    </w:tblPr>
    <w:tblStylePr w:type="firstRow">
      <w:rPr>
        <w:b/>
        <w:color w:val="A6BFDD"/>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b/>
        <w:color w:val="A6BFDD"/>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A6BFDD"/>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A6BFDD"/>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7Colorful-Accent223">
    <w:name w:val="Grid Table 7 Colorful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D99695"/>
        <w:right w:val="single" w:sz="4" w:space="0" w:color="D99695"/>
        <w:insideH w:val="single" w:sz="4" w:space="0" w:color="D99695"/>
        <w:insideV w:val="single" w:sz="4" w:space="0" w:color="D99695"/>
      </w:tblBorders>
    </w:tblPr>
    <w:tblStylePr w:type="firstRow">
      <w:rPr>
        <w:b/>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b/>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7Colorful-Accent323">
    <w:name w:val="Grid Table 7 Colorful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9ABB59"/>
        <w:right w:val="single" w:sz="4" w:space="0" w:color="9ABB59"/>
        <w:insideH w:val="single" w:sz="4" w:space="0" w:color="9ABB59"/>
        <w:insideV w:val="single" w:sz="4" w:space="0" w:color="9ABB59"/>
      </w:tblBorders>
    </w:tblPr>
    <w:tblStylePr w:type="firstRow">
      <w:rPr>
        <w:b/>
        <w:color w:val="9ABB59"/>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b/>
        <w:color w:val="9ABB59"/>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9ABB59"/>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9ABB59"/>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7Colorful-Accent423">
    <w:name w:val="Grid Table 7 Colorful -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B2A1C6"/>
        <w:right w:val="single" w:sz="4" w:space="0" w:color="B2A1C6"/>
        <w:insideH w:val="single" w:sz="4" w:space="0" w:color="B2A1C6"/>
        <w:insideV w:val="single" w:sz="4" w:space="0" w:color="B2A1C6"/>
      </w:tblBorders>
    </w:tblPr>
    <w:tblStylePr w:type="firstRow">
      <w:rPr>
        <w:b/>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b/>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7Colorful-Accent523">
    <w:name w:val="Grid Table 7 Colorful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99D0DE"/>
        <w:right w:val="single" w:sz="4" w:space="0" w:color="99D0DE"/>
        <w:insideH w:val="single" w:sz="4" w:space="0" w:color="99D0DE"/>
        <w:insideV w:val="single" w:sz="4" w:space="0" w:color="99D0DE"/>
      </w:tblBorders>
    </w:tblPr>
    <w:tblStylePr w:type="firstRow">
      <w:rPr>
        <w:b/>
        <w:color w:val="266779"/>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b/>
        <w:color w:val="266779"/>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266779"/>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266779"/>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7Colorful-Accent623">
    <w:name w:val="Grid Table 7 Colorful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FAC396"/>
        <w:right w:val="single" w:sz="4" w:space="0" w:color="FAC396"/>
        <w:insideH w:val="single" w:sz="4" w:space="0" w:color="FAC396"/>
        <w:insideV w:val="single" w:sz="4" w:space="0" w:color="FAC396"/>
      </w:tblBorders>
    </w:tblPr>
    <w:tblStylePr w:type="firstRow">
      <w:rPr>
        <w:b/>
        <w:color w:val="B15407"/>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b/>
        <w:color w:val="B15407"/>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B15407"/>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B15407"/>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9D8"/>
      </w:tcPr>
    </w:tblStylePr>
    <w:tblStylePr w:type="band1Horz">
      <w:rPr>
        <w:color w:val="B15407"/>
        <w:sz w:val="22"/>
        <w:szCs w:val="22"/>
      </w:rPr>
      <w:tblPr/>
      <w:tcPr>
        <w:shd w:val="clear" w:color="auto" w:fill="FDE9D8"/>
      </w:tcPr>
    </w:tblStylePr>
    <w:tblStylePr w:type="band2Horz">
      <w:rPr>
        <w:color w:val="B15407"/>
        <w:sz w:val="22"/>
        <w:szCs w:val="22"/>
      </w:rPr>
    </w:tblStylePr>
  </w:style>
  <w:style w:type="table" w:customStyle="1" w:styleId="-11520">
    <w:name w:val="Список-таблица 1 светлая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ListTable1Light-Accent123">
    <w:name w:val="List Table 1 Light -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F81BD"/>
          <w:right w:val="none" w:sz="0" w:space="0" w:color="auto"/>
        </w:tcBorders>
      </w:tcPr>
    </w:tblStylePr>
    <w:tblStylePr w:type="lastRow">
      <w:rPr>
        <w:b/>
        <w:color w:val="404040"/>
      </w:rPr>
      <w:tblPr/>
      <w:tcPr>
        <w:tcBorders>
          <w:top w:val="single" w:sz="4" w:space="0" w:color="4F81B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2DFEE"/>
      </w:tcPr>
    </w:tblStylePr>
    <w:tblStylePr w:type="band1Horz">
      <w:tblPr/>
      <w:tcPr>
        <w:shd w:val="clear" w:color="auto" w:fill="D2DFEE"/>
      </w:tcPr>
    </w:tblStylePr>
  </w:style>
  <w:style w:type="table" w:customStyle="1" w:styleId="ListTable1Light-Accent223">
    <w:name w:val="List Table 1 Light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C0504D"/>
          <w:right w:val="none" w:sz="0" w:space="0" w:color="auto"/>
        </w:tcBorders>
      </w:tcPr>
    </w:tblStylePr>
    <w:tblStylePr w:type="lastRow">
      <w:rPr>
        <w:b/>
        <w:color w:val="404040"/>
      </w:rPr>
      <w:tblPr/>
      <w:tcPr>
        <w:tcBorders>
          <w:top w:val="single" w:sz="4" w:space="0" w:color="C0504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FD2D2"/>
      </w:tcPr>
    </w:tblStylePr>
    <w:tblStylePr w:type="band1Horz">
      <w:tblPr/>
      <w:tcPr>
        <w:shd w:val="clear" w:color="auto" w:fill="EFD2D2"/>
      </w:tcPr>
    </w:tblStylePr>
  </w:style>
  <w:style w:type="table" w:customStyle="1" w:styleId="ListTable1Light-Accent323">
    <w:name w:val="List Table 1 Light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9BBB59"/>
          <w:right w:val="none" w:sz="0" w:space="0" w:color="auto"/>
        </w:tcBorders>
      </w:tcPr>
    </w:tblStylePr>
    <w:tblStylePr w:type="lastRow">
      <w:rPr>
        <w:b/>
        <w:color w:val="404040"/>
      </w:rPr>
      <w:tblPr/>
      <w:tcPr>
        <w:tcBorders>
          <w:top w:val="single" w:sz="4" w:space="0" w:color="9BBB59"/>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5EED5"/>
      </w:tcPr>
    </w:tblStylePr>
    <w:tblStylePr w:type="band1Horz">
      <w:tblPr/>
      <w:tcPr>
        <w:shd w:val="clear" w:color="auto" w:fill="E5EED5"/>
      </w:tcPr>
    </w:tblStylePr>
  </w:style>
  <w:style w:type="table" w:customStyle="1" w:styleId="ListTable1Light-Accent423">
    <w:name w:val="List Table 1 Light -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8064A2"/>
          <w:right w:val="none" w:sz="0" w:space="0" w:color="auto"/>
        </w:tcBorders>
      </w:tcPr>
    </w:tblStylePr>
    <w:tblStylePr w:type="lastRow">
      <w:rPr>
        <w:b/>
        <w:color w:val="404040"/>
      </w:rPr>
      <w:tblPr/>
      <w:tcPr>
        <w:tcBorders>
          <w:top w:val="single" w:sz="4" w:space="0" w:color="8064A2"/>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FD8E7"/>
      </w:tcPr>
    </w:tblStylePr>
    <w:tblStylePr w:type="band1Horz">
      <w:tblPr/>
      <w:tcPr>
        <w:shd w:val="clear" w:color="auto" w:fill="DFD8E7"/>
      </w:tcPr>
    </w:tblStylePr>
  </w:style>
  <w:style w:type="table" w:customStyle="1" w:styleId="ListTable1Light-Accent523">
    <w:name w:val="List Table 1 Light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BACC6"/>
          <w:right w:val="none" w:sz="0" w:space="0" w:color="auto"/>
        </w:tcBorders>
      </w:tcPr>
    </w:tblStylePr>
    <w:tblStylePr w:type="lastRow">
      <w:rPr>
        <w:b/>
        <w:color w:val="404040"/>
      </w:rPr>
      <w:tblPr/>
      <w:tcPr>
        <w:tcBorders>
          <w:top w:val="single" w:sz="4" w:space="0" w:color="4BACC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1EAF0"/>
      </w:tcPr>
    </w:tblStylePr>
    <w:tblStylePr w:type="band1Horz">
      <w:tblPr/>
      <w:tcPr>
        <w:shd w:val="clear" w:color="auto" w:fill="D1EAF0"/>
      </w:tcPr>
    </w:tblStylePr>
  </w:style>
  <w:style w:type="table" w:customStyle="1" w:styleId="ListTable1Light-Accent623">
    <w:name w:val="List Table 1 Light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F79646"/>
          <w:right w:val="none" w:sz="0" w:space="0" w:color="auto"/>
        </w:tcBorders>
      </w:tcPr>
    </w:tblStylePr>
    <w:tblStylePr w:type="lastRow">
      <w:rPr>
        <w:b/>
        <w:color w:val="404040"/>
      </w:rPr>
      <w:tblPr/>
      <w:tcPr>
        <w:tcBorders>
          <w:top w:val="single" w:sz="4" w:space="0" w:color="F7964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DE4D0"/>
      </w:tcPr>
    </w:tblStylePr>
    <w:tblStylePr w:type="band1Horz">
      <w:tblPr/>
      <w:tcPr>
        <w:shd w:val="clear" w:color="auto" w:fill="FDE4D0"/>
      </w:tcPr>
    </w:tblStylePr>
  </w:style>
  <w:style w:type="table" w:customStyle="1" w:styleId="-21520">
    <w:name w:val="Список-таблица 2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2-Accent123">
    <w:name w:val="List Table 2 -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BB7D9"/>
        <w:bottom w:val="single" w:sz="4" w:space="0" w:color="9BB7D9"/>
        <w:insideH w:val="single" w:sz="4" w:space="0" w:color="9BB7D9"/>
      </w:tblBorders>
    </w:tblPr>
    <w:tblStylePr w:type="fir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la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2-Accent223">
    <w:name w:val="List Table 2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B9B9A"/>
        <w:bottom w:val="single" w:sz="4" w:space="0" w:color="DB9B9A"/>
        <w:insideH w:val="single" w:sz="4" w:space="0" w:color="DB9B9A"/>
      </w:tblBorders>
    </w:tblPr>
    <w:tblStylePr w:type="fir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la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2-Accent323">
    <w:name w:val="List Table 2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6D8A1"/>
        <w:bottom w:val="single" w:sz="4" w:space="0" w:color="C6D8A1"/>
        <w:insideH w:val="single" w:sz="4" w:space="0" w:color="C6D8A1"/>
      </w:tblBorders>
    </w:tblPr>
    <w:tblStylePr w:type="fir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la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2-Accent423">
    <w:name w:val="List Table 2 -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7A7CA"/>
        <w:bottom w:val="single" w:sz="4" w:space="0" w:color="B7A7CA"/>
        <w:insideH w:val="single" w:sz="4" w:space="0" w:color="B7A7CA"/>
      </w:tblBorders>
    </w:tblPr>
    <w:tblStylePr w:type="fir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la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2-Accent523">
    <w:name w:val="List Table 2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9D0DE"/>
        <w:bottom w:val="single" w:sz="4" w:space="0" w:color="99D0DE"/>
        <w:insideH w:val="single" w:sz="4" w:space="0" w:color="99D0DE"/>
      </w:tblBorders>
    </w:tblPr>
    <w:tblStylePr w:type="fir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la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2-Accent623">
    <w:name w:val="List Table 2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AC396"/>
        <w:bottom w:val="single" w:sz="4" w:space="0" w:color="FAC396"/>
        <w:insideH w:val="single" w:sz="4" w:space="0" w:color="FAC396"/>
      </w:tblBorders>
    </w:tblPr>
    <w:tblStylePr w:type="fir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la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31520">
    <w:name w:val="Список-таблица 3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ListTable3-Accent123">
    <w:name w:val="List Table 3 -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4F81BD"/>
        <w:left w:val="single" w:sz="4" w:space="0" w:color="4F81BD"/>
        <w:bottom w:val="single" w:sz="4" w:space="0" w:color="4F81BD"/>
        <w:right w:val="single" w:sz="4" w:space="0" w:color="4F81BD"/>
      </w:tblBorders>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F81BD"/>
          <w:right w:val="single" w:sz="4" w:space="0" w:color="4F81BD"/>
        </w:tcBorders>
      </w:tcPr>
    </w:tblStylePr>
    <w:tblStylePr w:type="band1Horz">
      <w:rPr>
        <w:color w:val="404040"/>
        <w:sz w:val="22"/>
        <w:szCs w:val="22"/>
      </w:rPr>
      <w:tblPr/>
      <w:tcPr>
        <w:tcBorders>
          <w:top w:val="single" w:sz="4" w:space="0" w:color="4F81BD"/>
          <w:bottom w:val="single" w:sz="4" w:space="0" w:color="4F81BD"/>
        </w:tcBorders>
      </w:tcPr>
    </w:tblStylePr>
  </w:style>
  <w:style w:type="table" w:customStyle="1" w:styleId="ListTable3-Accent223">
    <w:name w:val="List Table 3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99695"/>
        <w:left w:val="single" w:sz="4" w:space="0" w:color="D99695"/>
        <w:bottom w:val="single" w:sz="4" w:space="0" w:color="D99695"/>
        <w:right w:val="single" w:sz="4" w:space="0" w:color="D99695"/>
      </w:tblBorders>
    </w:tblPr>
    <w:tblStylePr w:type="firstRow">
      <w:rPr>
        <w:b/>
        <w:color w:val="FFFFFF"/>
        <w:sz w:val="22"/>
        <w:szCs w:val="22"/>
      </w:rPr>
      <w:tblPr/>
      <w:tcPr>
        <w:shd w:val="clear" w:color="auto" w:fill="D9969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C0504D"/>
          <w:right w:val="single" w:sz="4" w:space="0" w:color="C0504D"/>
        </w:tcBorders>
      </w:tcPr>
    </w:tblStylePr>
    <w:tblStylePr w:type="band1Horz">
      <w:rPr>
        <w:color w:val="404040"/>
        <w:sz w:val="22"/>
        <w:szCs w:val="22"/>
      </w:rPr>
      <w:tblPr/>
      <w:tcPr>
        <w:tcBorders>
          <w:top w:val="single" w:sz="4" w:space="0" w:color="C0504D"/>
          <w:bottom w:val="single" w:sz="4" w:space="0" w:color="C0504D"/>
        </w:tcBorders>
      </w:tcPr>
    </w:tblStylePr>
  </w:style>
  <w:style w:type="table" w:customStyle="1" w:styleId="ListTable3-Accent323">
    <w:name w:val="List Table 3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3D69B"/>
        <w:left w:val="single" w:sz="4" w:space="0" w:color="C3D69B"/>
        <w:bottom w:val="single" w:sz="4" w:space="0" w:color="C3D69B"/>
        <w:right w:val="single" w:sz="4" w:space="0" w:color="C3D69B"/>
      </w:tblBorders>
    </w:tblPr>
    <w:tblStylePr w:type="firstRow">
      <w:rPr>
        <w:b/>
        <w:color w:val="FFFFFF"/>
        <w:sz w:val="22"/>
        <w:szCs w:val="22"/>
      </w:rPr>
      <w:tblPr/>
      <w:tcPr>
        <w:shd w:val="clear" w:color="auto" w:fill="C3D69B"/>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9BBB59"/>
          <w:right w:val="single" w:sz="4" w:space="0" w:color="9BBB59"/>
        </w:tcBorders>
      </w:tcPr>
    </w:tblStylePr>
    <w:tblStylePr w:type="band1Horz">
      <w:rPr>
        <w:color w:val="404040"/>
        <w:sz w:val="22"/>
        <w:szCs w:val="22"/>
      </w:rPr>
      <w:tblPr/>
      <w:tcPr>
        <w:tcBorders>
          <w:top w:val="single" w:sz="4" w:space="0" w:color="9BBB59"/>
          <w:bottom w:val="single" w:sz="4" w:space="0" w:color="9BBB59"/>
        </w:tcBorders>
      </w:tcPr>
    </w:tblStylePr>
  </w:style>
  <w:style w:type="table" w:customStyle="1" w:styleId="ListTable3-Accent423">
    <w:name w:val="List Table 3 -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2A1C6"/>
        <w:left w:val="single" w:sz="4" w:space="0" w:color="B2A1C6"/>
        <w:bottom w:val="single" w:sz="4" w:space="0" w:color="B2A1C6"/>
        <w:right w:val="single" w:sz="4" w:space="0" w:color="B2A1C6"/>
      </w:tblBorders>
    </w:tblPr>
    <w:tblStylePr w:type="firstRow">
      <w:rPr>
        <w:b/>
        <w:color w:val="FFFFFF"/>
        <w:sz w:val="22"/>
        <w:szCs w:val="22"/>
      </w:rPr>
      <w:tblPr/>
      <w:tcPr>
        <w:shd w:val="clear" w:color="auto" w:fill="B2A1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8064A2"/>
          <w:right w:val="single" w:sz="4" w:space="0" w:color="8064A2"/>
        </w:tcBorders>
      </w:tcPr>
    </w:tblStylePr>
    <w:tblStylePr w:type="band1Horz">
      <w:rPr>
        <w:color w:val="404040"/>
        <w:sz w:val="22"/>
        <w:szCs w:val="22"/>
      </w:rPr>
      <w:tblPr/>
      <w:tcPr>
        <w:tcBorders>
          <w:top w:val="single" w:sz="4" w:space="0" w:color="8064A2"/>
          <w:bottom w:val="single" w:sz="4" w:space="0" w:color="8064A2"/>
        </w:tcBorders>
      </w:tcPr>
    </w:tblStylePr>
  </w:style>
  <w:style w:type="table" w:customStyle="1" w:styleId="ListTable3-Accent523">
    <w:name w:val="List Table 3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2CCDC"/>
        <w:left w:val="single" w:sz="4" w:space="0" w:color="92CCDC"/>
        <w:bottom w:val="single" w:sz="4" w:space="0" w:color="92CCDC"/>
        <w:right w:val="single" w:sz="4" w:space="0" w:color="92CCDC"/>
      </w:tblBorders>
    </w:tblPr>
    <w:tblStylePr w:type="firstRow">
      <w:rPr>
        <w:b/>
        <w:color w:val="FFFFFF"/>
        <w:sz w:val="22"/>
        <w:szCs w:val="22"/>
      </w:rPr>
      <w:tblPr/>
      <w:tcPr>
        <w:shd w:val="clear" w:color="auto" w:fill="92CCDC"/>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BACC6"/>
          <w:right w:val="single" w:sz="4" w:space="0" w:color="4BACC6"/>
        </w:tcBorders>
      </w:tcPr>
    </w:tblStylePr>
    <w:tblStylePr w:type="band1Horz">
      <w:rPr>
        <w:color w:val="404040"/>
        <w:sz w:val="22"/>
        <w:szCs w:val="22"/>
      </w:rPr>
      <w:tblPr/>
      <w:tcPr>
        <w:tcBorders>
          <w:top w:val="single" w:sz="4" w:space="0" w:color="4BACC6"/>
          <w:bottom w:val="single" w:sz="4" w:space="0" w:color="4BACC6"/>
        </w:tcBorders>
      </w:tcPr>
    </w:tblStylePr>
  </w:style>
  <w:style w:type="table" w:customStyle="1" w:styleId="ListTable3-Accent623">
    <w:name w:val="List Table 3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AC090"/>
        <w:left w:val="single" w:sz="4" w:space="0" w:color="FAC090"/>
        <w:bottom w:val="single" w:sz="4" w:space="0" w:color="FAC090"/>
        <w:right w:val="single" w:sz="4" w:space="0" w:color="FAC090"/>
      </w:tblBorders>
    </w:tblPr>
    <w:tblStylePr w:type="firstRow">
      <w:rPr>
        <w:b/>
        <w:color w:val="FFFFFF"/>
        <w:sz w:val="22"/>
        <w:szCs w:val="22"/>
      </w:rPr>
      <w:tblPr/>
      <w:tcPr>
        <w:shd w:val="clear" w:color="auto" w:fill="FAC09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79646"/>
          <w:right w:val="single" w:sz="4" w:space="0" w:color="F79646"/>
        </w:tcBorders>
      </w:tcPr>
    </w:tblStylePr>
    <w:tblStylePr w:type="band1Horz">
      <w:rPr>
        <w:color w:val="404040"/>
        <w:sz w:val="22"/>
        <w:szCs w:val="22"/>
      </w:rPr>
      <w:tblPr/>
      <w:tcPr>
        <w:tcBorders>
          <w:top w:val="single" w:sz="4" w:space="0" w:color="F79646"/>
          <w:bottom w:val="single" w:sz="4" w:space="0" w:color="F79646"/>
        </w:tcBorders>
      </w:tcPr>
    </w:tblStylePr>
  </w:style>
  <w:style w:type="table" w:customStyle="1" w:styleId="-41520">
    <w:name w:val="Список-таблица 4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4-Accent123">
    <w:name w:val="List Table 4 -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tblBorders>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4-Accent223">
    <w:name w:val="List Table 4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tblBorders>
    </w:tblPr>
    <w:tblStylePr w:type="firstRow">
      <w:rPr>
        <w:b/>
        <w:color w:val="FFFFFF"/>
        <w:sz w:val="22"/>
        <w:szCs w:val="22"/>
      </w:rPr>
      <w:tblPr/>
      <w:tcPr>
        <w:shd w:val="clear" w:color="auto" w:fill="C0504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4-Accent323">
    <w:name w:val="List Table 4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tblBorders>
    </w:tblPr>
    <w:tblStylePr w:type="firstRow">
      <w:rPr>
        <w:b/>
        <w:color w:val="FFFFFF"/>
        <w:sz w:val="22"/>
        <w:szCs w:val="22"/>
      </w:rPr>
      <w:tblPr/>
      <w:tcPr>
        <w:shd w:val="clear" w:color="auto" w:fill="9BBB5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4-Accent423">
    <w:name w:val="List Table 4 -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tblBorders>
    </w:tblPr>
    <w:tblStylePr w:type="firstRow">
      <w:rPr>
        <w:b/>
        <w:color w:val="FFFFFF"/>
        <w:sz w:val="22"/>
        <w:szCs w:val="22"/>
      </w:rPr>
      <w:tblPr/>
      <w:tcPr>
        <w:shd w:val="clear" w:color="auto" w:fill="8064A2"/>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4-Accent523">
    <w:name w:val="List Table 4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tblBorders>
    </w:tblPr>
    <w:tblStylePr w:type="firstRow">
      <w:rPr>
        <w:b/>
        <w:color w:val="FFFFFF"/>
        <w:sz w:val="22"/>
        <w:szCs w:val="22"/>
      </w:rPr>
      <w:tblPr/>
      <w:tcPr>
        <w:shd w:val="clear" w:color="auto" w:fill="4BAC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4-Accent623">
    <w:name w:val="List Table 4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tblBorders>
    </w:tblPr>
    <w:tblStylePr w:type="firstRow">
      <w:rPr>
        <w:b/>
        <w:color w:val="FFFFFF"/>
        <w:sz w:val="22"/>
        <w:szCs w:val="22"/>
      </w:rPr>
      <w:tblPr/>
      <w:tcPr>
        <w:shd w:val="clear" w:color="auto" w:fill="F7964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51520">
    <w:name w:val="Список-таблица 5 темная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ListTable5Dark-Accent123">
    <w:name w:val="List Table 5 Dark -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4F81BD"/>
        <w:left w:val="single" w:sz="36" w:space="0" w:color="4F81BD"/>
        <w:bottom w:val="single" w:sz="36" w:space="0" w:color="4F81BD"/>
        <w:right w:val="single" w:sz="36" w:space="0" w:color="4F81BD"/>
      </w:tblBorders>
    </w:tblPr>
    <w:tblStylePr w:type="firstRow">
      <w:rPr>
        <w:b/>
        <w:color w:val="FFFFFF"/>
        <w:sz w:val="22"/>
        <w:szCs w:val="22"/>
      </w:rPr>
      <w:tblPr/>
      <w:tcPr>
        <w:tcBorders>
          <w:top w:val="single" w:sz="36" w:space="0" w:color="4F81BD"/>
          <w:bottom w:val="single" w:sz="12" w:space="0" w:color="FFFFFF"/>
        </w:tcBorders>
        <w:shd w:val="clear" w:color="auto" w:fill="4F81BD"/>
      </w:tcPr>
    </w:tblStylePr>
    <w:tblStylePr w:type="lastRow">
      <w:rPr>
        <w:b/>
        <w:color w:val="FFFFFF"/>
        <w:sz w:val="22"/>
        <w:szCs w:val="22"/>
      </w:rPr>
    </w:tblStylePr>
    <w:tblStylePr w:type="firstCol">
      <w:rPr>
        <w:b/>
        <w:color w:val="FFFFFF"/>
        <w:sz w:val="22"/>
        <w:szCs w:val="22"/>
      </w:rPr>
      <w:tblPr/>
      <w:tcPr>
        <w:tcBorders>
          <w:left w:val="single" w:sz="36" w:space="0" w:color="4F81BD"/>
          <w:right w:val="single" w:sz="4" w:space="0" w:color="FFFFFF"/>
        </w:tcBorders>
      </w:tcPr>
    </w:tblStylePr>
    <w:tblStylePr w:type="lastCol">
      <w:tblPr/>
      <w:tcPr>
        <w:tcBorders>
          <w:left w:val="single" w:sz="4" w:space="0" w:color="FFFFFF"/>
          <w:right w:val="single" w:sz="36" w:space="0" w:color="4F81BD"/>
        </w:tcBorders>
      </w:tcPr>
    </w:tblStylePr>
    <w:tblStylePr w:type="band1Vert">
      <w:tblPr/>
      <w:tcPr>
        <w:tcBorders>
          <w:left w:val="single" w:sz="4" w:space="0" w:color="FFFFFF"/>
          <w:right w:val="single" w:sz="4" w:space="0" w:color="FFFFFF"/>
        </w:tcBorders>
        <w:shd w:val="clear" w:color="auto" w:fill="4F81BD"/>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F81BD"/>
      </w:tcPr>
    </w:tblStylePr>
    <w:tblStylePr w:type="band2Horz">
      <w:tblPr/>
      <w:tcPr>
        <w:tcBorders>
          <w:top w:val="single" w:sz="4" w:space="0" w:color="FFFFFF"/>
          <w:bottom w:val="single" w:sz="4" w:space="0" w:color="FFFFFF"/>
        </w:tcBorders>
        <w:shd w:val="clear" w:color="auto" w:fill="4F81BD"/>
      </w:tcPr>
    </w:tblStylePr>
  </w:style>
  <w:style w:type="table" w:customStyle="1" w:styleId="ListTable5Dark-Accent223">
    <w:name w:val="List Table 5 Dark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D99695"/>
        <w:left w:val="single" w:sz="36" w:space="0" w:color="D99695"/>
        <w:bottom w:val="single" w:sz="36" w:space="0" w:color="D99695"/>
        <w:right w:val="single" w:sz="36" w:space="0" w:color="D99695"/>
      </w:tblBorders>
    </w:tblPr>
    <w:tblStylePr w:type="firstRow">
      <w:rPr>
        <w:b/>
        <w:color w:val="FFFFFF"/>
        <w:sz w:val="22"/>
        <w:szCs w:val="22"/>
      </w:rPr>
      <w:tblPr/>
      <w:tcPr>
        <w:tcBorders>
          <w:top w:val="single" w:sz="36" w:space="0" w:color="C0504D"/>
          <w:bottom w:val="single" w:sz="12" w:space="0" w:color="FFFFFF"/>
        </w:tcBorders>
        <w:shd w:val="clear" w:color="auto" w:fill="D99695"/>
      </w:tcPr>
    </w:tblStylePr>
    <w:tblStylePr w:type="lastRow">
      <w:rPr>
        <w:b/>
        <w:color w:val="FFFFFF"/>
        <w:sz w:val="22"/>
        <w:szCs w:val="22"/>
      </w:rPr>
    </w:tblStylePr>
    <w:tblStylePr w:type="firstCol">
      <w:rPr>
        <w:b/>
        <w:color w:val="FFFFFF"/>
        <w:sz w:val="22"/>
        <w:szCs w:val="22"/>
      </w:rPr>
      <w:tblPr/>
      <w:tcPr>
        <w:tcBorders>
          <w:left w:val="single" w:sz="36" w:space="0" w:color="C0504D"/>
          <w:right w:val="single" w:sz="4" w:space="0" w:color="FFFFFF"/>
        </w:tcBorders>
      </w:tcPr>
    </w:tblStylePr>
    <w:tblStylePr w:type="lastCol">
      <w:tblPr/>
      <w:tcPr>
        <w:tcBorders>
          <w:left w:val="single" w:sz="4" w:space="0" w:color="FFFFFF"/>
          <w:right w:val="single" w:sz="36" w:space="0" w:color="C0504D"/>
        </w:tcBorders>
      </w:tcPr>
    </w:tblStylePr>
    <w:tblStylePr w:type="band1Vert">
      <w:tblPr/>
      <w:tcPr>
        <w:tcBorders>
          <w:left w:val="single" w:sz="4" w:space="0" w:color="FFFFFF"/>
          <w:right w:val="single" w:sz="4" w:space="0" w:color="FFFFFF"/>
        </w:tcBorders>
        <w:shd w:val="clear" w:color="auto" w:fill="D9969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D99695"/>
      </w:tcPr>
    </w:tblStylePr>
    <w:tblStylePr w:type="band2Horz">
      <w:tblPr/>
      <w:tcPr>
        <w:tcBorders>
          <w:top w:val="single" w:sz="4" w:space="0" w:color="FFFFFF"/>
          <w:bottom w:val="single" w:sz="4" w:space="0" w:color="FFFFFF"/>
        </w:tcBorders>
        <w:shd w:val="clear" w:color="auto" w:fill="D99695"/>
      </w:tcPr>
    </w:tblStylePr>
  </w:style>
  <w:style w:type="table" w:customStyle="1" w:styleId="ListTable5Dark-Accent323">
    <w:name w:val="List Table 5 Dark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C3D69B"/>
        <w:left w:val="single" w:sz="36" w:space="0" w:color="C3D69B"/>
        <w:bottom w:val="single" w:sz="36" w:space="0" w:color="C3D69B"/>
        <w:right w:val="single" w:sz="36" w:space="0" w:color="C3D69B"/>
      </w:tblBorders>
    </w:tblPr>
    <w:tblStylePr w:type="firstRow">
      <w:rPr>
        <w:b/>
        <w:color w:val="FFFFFF"/>
        <w:sz w:val="22"/>
        <w:szCs w:val="22"/>
      </w:rPr>
      <w:tblPr/>
      <w:tcPr>
        <w:tcBorders>
          <w:top w:val="single" w:sz="36" w:space="0" w:color="9BBB59"/>
          <w:bottom w:val="single" w:sz="12" w:space="0" w:color="FFFFFF"/>
        </w:tcBorders>
        <w:shd w:val="clear" w:color="auto" w:fill="C3D69B"/>
      </w:tcPr>
    </w:tblStylePr>
    <w:tblStylePr w:type="lastRow">
      <w:rPr>
        <w:b/>
        <w:color w:val="FFFFFF"/>
        <w:sz w:val="22"/>
        <w:szCs w:val="22"/>
      </w:rPr>
    </w:tblStylePr>
    <w:tblStylePr w:type="firstCol">
      <w:rPr>
        <w:b/>
        <w:color w:val="FFFFFF"/>
        <w:sz w:val="22"/>
        <w:szCs w:val="22"/>
      </w:rPr>
      <w:tblPr/>
      <w:tcPr>
        <w:tcBorders>
          <w:left w:val="single" w:sz="36" w:space="0" w:color="9BBB59"/>
          <w:right w:val="single" w:sz="4" w:space="0" w:color="FFFFFF"/>
        </w:tcBorders>
      </w:tcPr>
    </w:tblStylePr>
    <w:tblStylePr w:type="lastCol">
      <w:tblPr/>
      <w:tcPr>
        <w:tcBorders>
          <w:left w:val="single" w:sz="4" w:space="0" w:color="FFFFFF"/>
          <w:right w:val="single" w:sz="36" w:space="0" w:color="9BBB59"/>
        </w:tcBorders>
      </w:tcPr>
    </w:tblStylePr>
    <w:tblStylePr w:type="band1Vert">
      <w:tblPr/>
      <w:tcPr>
        <w:tcBorders>
          <w:left w:val="single" w:sz="4" w:space="0" w:color="FFFFFF"/>
          <w:right w:val="single" w:sz="4" w:space="0" w:color="FFFFFF"/>
        </w:tcBorders>
        <w:shd w:val="clear" w:color="auto" w:fill="C3D69B"/>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3D69B"/>
      </w:tcPr>
    </w:tblStylePr>
    <w:tblStylePr w:type="band2Horz">
      <w:tblPr/>
      <w:tcPr>
        <w:tcBorders>
          <w:top w:val="single" w:sz="4" w:space="0" w:color="FFFFFF"/>
          <w:bottom w:val="single" w:sz="4" w:space="0" w:color="FFFFFF"/>
        </w:tcBorders>
        <w:shd w:val="clear" w:color="auto" w:fill="C3D69B"/>
      </w:tcPr>
    </w:tblStylePr>
  </w:style>
  <w:style w:type="table" w:customStyle="1" w:styleId="ListTable5Dark-Accent423">
    <w:name w:val="List Table 5 Dark -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B2A1C6"/>
        <w:left w:val="single" w:sz="36" w:space="0" w:color="B2A1C6"/>
        <w:bottom w:val="single" w:sz="36" w:space="0" w:color="B2A1C6"/>
        <w:right w:val="single" w:sz="36" w:space="0" w:color="B2A1C6"/>
      </w:tblBorders>
    </w:tblPr>
    <w:tblStylePr w:type="firstRow">
      <w:rPr>
        <w:b/>
        <w:color w:val="FFFFFF"/>
        <w:sz w:val="22"/>
        <w:szCs w:val="22"/>
      </w:rPr>
      <w:tblPr/>
      <w:tcPr>
        <w:tcBorders>
          <w:top w:val="single" w:sz="36" w:space="0" w:color="8064A2"/>
          <w:bottom w:val="single" w:sz="12" w:space="0" w:color="FFFFFF"/>
        </w:tcBorders>
        <w:shd w:val="clear" w:color="auto" w:fill="B2A1C6"/>
      </w:tcPr>
    </w:tblStylePr>
    <w:tblStylePr w:type="lastRow">
      <w:rPr>
        <w:b/>
        <w:color w:val="FFFFFF"/>
        <w:sz w:val="22"/>
        <w:szCs w:val="22"/>
      </w:rPr>
    </w:tblStylePr>
    <w:tblStylePr w:type="firstCol">
      <w:rPr>
        <w:b/>
        <w:color w:val="FFFFFF"/>
        <w:sz w:val="22"/>
        <w:szCs w:val="22"/>
      </w:rPr>
      <w:tblPr/>
      <w:tcPr>
        <w:tcBorders>
          <w:left w:val="single" w:sz="36" w:space="0" w:color="8064A2"/>
          <w:right w:val="single" w:sz="4" w:space="0" w:color="FFFFFF"/>
        </w:tcBorders>
      </w:tcPr>
    </w:tblStylePr>
    <w:tblStylePr w:type="lastCol">
      <w:tblPr/>
      <w:tcPr>
        <w:tcBorders>
          <w:left w:val="single" w:sz="4" w:space="0" w:color="FFFFFF"/>
          <w:right w:val="single" w:sz="36" w:space="0" w:color="8064A2"/>
        </w:tcBorders>
      </w:tcPr>
    </w:tblStylePr>
    <w:tblStylePr w:type="band1Vert">
      <w:tblPr/>
      <w:tcPr>
        <w:tcBorders>
          <w:left w:val="single" w:sz="4" w:space="0" w:color="FFFFFF"/>
          <w:right w:val="single" w:sz="4" w:space="0" w:color="FFFFFF"/>
        </w:tcBorders>
        <w:shd w:val="clear" w:color="auto" w:fill="B2A1C6"/>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B2A1C6"/>
      </w:tcPr>
    </w:tblStylePr>
    <w:tblStylePr w:type="band2Horz">
      <w:tblPr/>
      <w:tcPr>
        <w:tcBorders>
          <w:top w:val="single" w:sz="4" w:space="0" w:color="FFFFFF"/>
          <w:bottom w:val="single" w:sz="4" w:space="0" w:color="FFFFFF"/>
        </w:tcBorders>
        <w:shd w:val="clear" w:color="auto" w:fill="B2A1C6"/>
      </w:tcPr>
    </w:tblStylePr>
  </w:style>
  <w:style w:type="table" w:customStyle="1" w:styleId="ListTable5Dark-Accent523">
    <w:name w:val="List Table 5 Dark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92CCDC"/>
        <w:left w:val="single" w:sz="36" w:space="0" w:color="92CCDC"/>
        <w:bottom w:val="single" w:sz="36" w:space="0" w:color="92CCDC"/>
        <w:right w:val="single" w:sz="36" w:space="0" w:color="92CCDC"/>
      </w:tblBorders>
    </w:tblPr>
    <w:tblStylePr w:type="firstRow">
      <w:rPr>
        <w:b/>
        <w:color w:val="FFFFFF"/>
        <w:sz w:val="22"/>
        <w:szCs w:val="22"/>
      </w:rPr>
      <w:tblPr/>
      <w:tcPr>
        <w:tcBorders>
          <w:top w:val="single" w:sz="36" w:space="0" w:color="4BACC6"/>
          <w:bottom w:val="single" w:sz="12" w:space="0" w:color="FFFFFF"/>
        </w:tcBorders>
        <w:shd w:val="clear" w:color="auto" w:fill="92CCDC"/>
      </w:tcPr>
    </w:tblStylePr>
    <w:tblStylePr w:type="lastRow">
      <w:rPr>
        <w:b/>
        <w:color w:val="FFFFFF"/>
        <w:sz w:val="22"/>
        <w:szCs w:val="22"/>
      </w:rPr>
    </w:tblStylePr>
    <w:tblStylePr w:type="firstCol">
      <w:rPr>
        <w:b/>
        <w:color w:val="FFFFFF"/>
        <w:sz w:val="22"/>
        <w:szCs w:val="22"/>
      </w:rPr>
      <w:tblPr/>
      <w:tcPr>
        <w:tcBorders>
          <w:left w:val="single" w:sz="36" w:space="0" w:color="4BACC6"/>
          <w:right w:val="single" w:sz="4" w:space="0" w:color="FFFFFF"/>
        </w:tcBorders>
      </w:tcPr>
    </w:tblStylePr>
    <w:tblStylePr w:type="lastCol">
      <w:tblPr/>
      <w:tcPr>
        <w:tcBorders>
          <w:left w:val="single" w:sz="4" w:space="0" w:color="FFFFFF"/>
          <w:right w:val="single" w:sz="36" w:space="0" w:color="4BACC6"/>
        </w:tcBorders>
      </w:tcPr>
    </w:tblStylePr>
    <w:tblStylePr w:type="band1Vert">
      <w:tblPr/>
      <w:tcPr>
        <w:tcBorders>
          <w:left w:val="single" w:sz="4" w:space="0" w:color="FFFFFF"/>
          <w:right w:val="single" w:sz="4" w:space="0" w:color="FFFFFF"/>
        </w:tcBorders>
        <w:shd w:val="clear" w:color="auto" w:fill="92CCDC"/>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2CCDC"/>
      </w:tcPr>
    </w:tblStylePr>
    <w:tblStylePr w:type="band2Horz">
      <w:tblPr/>
      <w:tcPr>
        <w:tcBorders>
          <w:top w:val="single" w:sz="4" w:space="0" w:color="FFFFFF"/>
          <w:bottom w:val="single" w:sz="4" w:space="0" w:color="FFFFFF"/>
        </w:tcBorders>
        <w:shd w:val="clear" w:color="auto" w:fill="92CCDC"/>
      </w:tcPr>
    </w:tblStylePr>
  </w:style>
  <w:style w:type="table" w:customStyle="1" w:styleId="ListTable5Dark-Accent623">
    <w:name w:val="List Table 5 Dark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FAC090"/>
        <w:left w:val="single" w:sz="36" w:space="0" w:color="FAC090"/>
        <w:bottom w:val="single" w:sz="36" w:space="0" w:color="FAC090"/>
        <w:right w:val="single" w:sz="36" w:space="0" w:color="FAC090"/>
      </w:tblBorders>
    </w:tblPr>
    <w:tblStylePr w:type="firstRow">
      <w:rPr>
        <w:b/>
        <w:color w:val="FFFFFF"/>
        <w:sz w:val="22"/>
        <w:szCs w:val="22"/>
      </w:rPr>
      <w:tblPr/>
      <w:tcPr>
        <w:tcBorders>
          <w:top w:val="single" w:sz="36" w:space="0" w:color="F79646"/>
          <w:bottom w:val="single" w:sz="12" w:space="0" w:color="FFFFFF"/>
        </w:tcBorders>
        <w:shd w:val="clear" w:color="auto" w:fill="FAC090"/>
      </w:tcPr>
    </w:tblStylePr>
    <w:tblStylePr w:type="lastRow">
      <w:rPr>
        <w:b/>
        <w:color w:val="FFFFFF"/>
        <w:sz w:val="22"/>
        <w:szCs w:val="22"/>
      </w:rPr>
    </w:tblStylePr>
    <w:tblStylePr w:type="firstCol">
      <w:rPr>
        <w:b/>
        <w:color w:val="FFFFFF"/>
        <w:sz w:val="22"/>
        <w:szCs w:val="22"/>
      </w:rPr>
      <w:tblPr/>
      <w:tcPr>
        <w:tcBorders>
          <w:left w:val="single" w:sz="36" w:space="0" w:color="F79646"/>
          <w:right w:val="single" w:sz="4" w:space="0" w:color="FFFFFF"/>
        </w:tcBorders>
      </w:tcPr>
    </w:tblStylePr>
    <w:tblStylePr w:type="lastCol">
      <w:tblPr/>
      <w:tcPr>
        <w:tcBorders>
          <w:left w:val="single" w:sz="4" w:space="0" w:color="FFFFFF"/>
          <w:right w:val="single" w:sz="36" w:space="0" w:color="F79646"/>
        </w:tcBorders>
      </w:tcPr>
    </w:tblStylePr>
    <w:tblStylePr w:type="band1Vert">
      <w:tblPr/>
      <w:tcPr>
        <w:tcBorders>
          <w:left w:val="single" w:sz="4" w:space="0" w:color="FFFFFF"/>
          <w:right w:val="single" w:sz="4" w:space="0" w:color="FFFFFF"/>
        </w:tcBorders>
        <w:shd w:val="clear" w:color="auto" w:fill="FAC090"/>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AC090"/>
      </w:tcPr>
    </w:tblStylePr>
    <w:tblStylePr w:type="band2Horz">
      <w:tblPr/>
      <w:tcPr>
        <w:tcBorders>
          <w:top w:val="single" w:sz="4" w:space="0" w:color="FFFFFF"/>
          <w:bottom w:val="single" w:sz="4" w:space="0" w:color="FFFFFF"/>
        </w:tcBorders>
        <w:shd w:val="clear" w:color="auto" w:fill="FAC090"/>
      </w:tcPr>
    </w:tblStylePr>
  </w:style>
  <w:style w:type="table" w:customStyle="1" w:styleId="-61520">
    <w:name w:val="Список-таблица 6 цветная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ListTable6Colorful-Accent123">
    <w:name w:val="List Table 6 Colorful -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4F81BD"/>
        <w:bottom w:val="single" w:sz="4" w:space="0" w:color="4F81BD"/>
      </w:tblBorders>
    </w:tblPr>
    <w:tblStylePr w:type="firstRow">
      <w:rPr>
        <w:b/>
        <w:color w:val="2A4A71"/>
      </w:rPr>
      <w:tblPr/>
      <w:tcPr>
        <w:tcBorders>
          <w:bottom w:val="single" w:sz="4" w:space="0" w:color="4F81BD"/>
        </w:tcBorders>
      </w:tcPr>
    </w:tblStylePr>
    <w:tblStylePr w:type="lastRow">
      <w:rPr>
        <w:b/>
        <w:color w:val="2A4A71"/>
      </w:rPr>
      <w:tblPr/>
      <w:tcPr>
        <w:tcBorders>
          <w:top w:val="single" w:sz="4" w:space="0" w:color="4F81BD"/>
        </w:tcBorders>
      </w:tcPr>
    </w:tblStylePr>
    <w:tblStylePr w:type="firstCol">
      <w:rPr>
        <w:b/>
        <w:color w:val="2A4A71"/>
      </w:rPr>
    </w:tblStylePr>
    <w:tblStylePr w:type="lastCol">
      <w:rPr>
        <w:b/>
        <w:color w:val="2A4A71"/>
      </w:r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6Colorful-Accent223">
    <w:name w:val="List Table 6 Colorful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99695"/>
        <w:bottom w:val="single" w:sz="4" w:space="0" w:color="D99695"/>
      </w:tblBorders>
    </w:tblPr>
    <w:tblStylePr w:type="firstRow">
      <w:rPr>
        <w:b/>
        <w:color w:val="D99695"/>
      </w:rPr>
      <w:tblPr/>
      <w:tcPr>
        <w:tcBorders>
          <w:bottom w:val="single" w:sz="4" w:space="0" w:color="C0504D"/>
        </w:tcBorders>
      </w:tcPr>
    </w:tblStylePr>
    <w:tblStylePr w:type="lastRow">
      <w:rPr>
        <w:b/>
        <w:color w:val="D99695"/>
      </w:rPr>
      <w:tblPr/>
      <w:tcPr>
        <w:tcBorders>
          <w:top w:val="single" w:sz="4" w:space="0" w:color="C0504D"/>
        </w:tcBorders>
      </w:tcPr>
    </w:tblStylePr>
    <w:tblStylePr w:type="firstCol">
      <w:rPr>
        <w:b/>
        <w:color w:val="D99695"/>
      </w:rPr>
    </w:tblStylePr>
    <w:tblStylePr w:type="lastCol">
      <w:rPr>
        <w:b/>
        <w:color w:val="D99695"/>
      </w:r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6Colorful-Accent323">
    <w:name w:val="List Table 6 Colorful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3D69B"/>
        <w:bottom w:val="single" w:sz="4" w:space="0" w:color="C3D69B"/>
      </w:tblBorders>
    </w:tblPr>
    <w:tblStylePr w:type="firstRow">
      <w:rPr>
        <w:b/>
        <w:color w:val="C3D69B"/>
      </w:rPr>
      <w:tblPr/>
      <w:tcPr>
        <w:tcBorders>
          <w:bottom w:val="single" w:sz="4" w:space="0" w:color="9BBB59"/>
        </w:tcBorders>
      </w:tcPr>
    </w:tblStylePr>
    <w:tblStylePr w:type="lastRow">
      <w:rPr>
        <w:b/>
        <w:color w:val="C3D69B"/>
      </w:rPr>
      <w:tblPr/>
      <w:tcPr>
        <w:tcBorders>
          <w:top w:val="single" w:sz="4" w:space="0" w:color="9BBB59"/>
        </w:tcBorders>
      </w:tcPr>
    </w:tblStylePr>
    <w:tblStylePr w:type="firstCol">
      <w:rPr>
        <w:b/>
        <w:color w:val="C3D69B"/>
      </w:rPr>
    </w:tblStylePr>
    <w:tblStylePr w:type="lastCol">
      <w:rPr>
        <w:b/>
        <w:color w:val="C3D69B"/>
      </w:r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6Colorful-Accent423">
    <w:name w:val="List Table 6 Colorful -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2A1C6"/>
        <w:bottom w:val="single" w:sz="4" w:space="0" w:color="B2A1C6"/>
      </w:tblBorders>
    </w:tblPr>
    <w:tblStylePr w:type="firstRow">
      <w:rPr>
        <w:b/>
        <w:color w:val="B2A1C6"/>
      </w:rPr>
      <w:tblPr/>
      <w:tcPr>
        <w:tcBorders>
          <w:bottom w:val="single" w:sz="4" w:space="0" w:color="8064A2"/>
        </w:tcBorders>
      </w:tcPr>
    </w:tblStylePr>
    <w:tblStylePr w:type="lastRow">
      <w:rPr>
        <w:b/>
        <w:color w:val="B2A1C6"/>
      </w:rPr>
      <w:tblPr/>
      <w:tcPr>
        <w:tcBorders>
          <w:top w:val="single" w:sz="4" w:space="0" w:color="8064A2"/>
        </w:tcBorders>
      </w:tcPr>
    </w:tblStylePr>
    <w:tblStylePr w:type="firstCol">
      <w:rPr>
        <w:b/>
        <w:color w:val="B2A1C6"/>
      </w:rPr>
    </w:tblStylePr>
    <w:tblStylePr w:type="lastCol">
      <w:rPr>
        <w:b/>
        <w:color w:val="B2A1C6"/>
      </w:r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6Colorful-Accent523">
    <w:name w:val="List Table 6 Colorful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2CCDC"/>
        <w:bottom w:val="single" w:sz="4" w:space="0" w:color="92CCDC"/>
      </w:tblBorders>
    </w:tblPr>
    <w:tblStylePr w:type="firstRow">
      <w:rPr>
        <w:b/>
        <w:color w:val="92CCDC"/>
      </w:rPr>
      <w:tblPr/>
      <w:tcPr>
        <w:tcBorders>
          <w:bottom w:val="single" w:sz="4" w:space="0" w:color="4BACC6"/>
        </w:tcBorders>
      </w:tcPr>
    </w:tblStylePr>
    <w:tblStylePr w:type="lastRow">
      <w:rPr>
        <w:b/>
        <w:color w:val="92CCDC"/>
      </w:rPr>
      <w:tblPr/>
      <w:tcPr>
        <w:tcBorders>
          <w:top w:val="single" w:sz="4" w:space="0" w:color="4BACC6"/>
        </w:tcBorders>
      </w:tcPr>
    </w:tblStylePr>
    <w:tblStylePr w:type="firstCol">
      <w:rPr>
        <w:b/>
        <w:color w:val="92CCDC"/>
      </w:rPr>
    </w:tblStylePr>
    <w:tblStylePr w:type="lastCol">
      <w:rPr>
        <w:b/>
        <w:color w:val="92CCDC"/>
      </w:r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6Colorful-Accent623">
    <w:name w:val="List Table 6 Colorful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AC090"/>
        <w:bottom w:val="single" w:sz="4" w:space="0" w:color="FAC090"/>
      </w:tblBorders>
    </w:tblPr>
    <w:tblStylePr w:type="firstRow">
      <w:rPr>
        <w:b/>
        <w:color w:val="FAC090"/>
      </w:rPr>
      <w:tblPr/>
      <w:tcPr>
        <w:tcBorders>
          <w:bottom w:val="single" w:sz="4" w:space="0" w:color="F79646"/>
        </w:tcBorders>
      </w:tcPr>
    </w:tblStylePr>
    <w:tblStylePr w:type="lastRow">
      <w:rPr>
        <w:b/>
        <w:color w:val="FAC090"/>
      </w:rPr>
      <w:tblPr/>
      <w:tcPr>
        <w:tcBorders>
          <w:top w:val="single" w:sz="4" w:space="0" w:color="F79646"/>
        </w:tcBorders>
      </w:tcPr>
    </w:tblStylePr>
    <w:tblStylePr w:type="firstCol">
      <w:rPr>
        <w:b/>
        <w:color w:val="FAC090"/>
      </w:rPr>
    </w:tblStylePr>
    <w:tblStylePr w:type="lastCol">
      <w:rPr>
        <w:b/>
        <w:color w:val="FAC090"/>
      </w:r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71520">
    <w:name w:val="Список-таблица 7 цветная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ListTable7Colorful-Accent123">
    <w:name w:val="List Table 7 Colorful -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4F81BD"/>
      </w:tblBorders>
    </w:tblPr>
    <w:tblStylePr w:type="firstRow">
      <w:rPr>
        <w:i/>
        <w:color w:val="2A4A71"/>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i/>
        <w:color w:val="2A4A71"/>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2A4A71"/>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2A4A71"/>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7Colorful-Accent223">
    <w:name w:val="List Table 7 Colorful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D99695"/>
      </w:tblBorders>
    </w:tblPr>
    <w:tblStylePr w:type="firstRow">
      <w:rPr>
        <w:i/>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i/>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7Colorful-Accent323">
    <w:name w:val="List Table 7 Colorful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C3D69B"/>
      </w:tblBorders>
    </w:tblPr>
    <w:tblStylePr w:type="firstRow">
      <w:rPr>
        <w:i/>
        <w:color w:val="C3D69B"/>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i/>
        <w:color w:val="C3D69B"/>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C3D69B"/>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C3D69B"/>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7Colorful-Accent423">
    <w:name w:val="List Table 7 Colorful -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B2A1C6"/>
      </w:tblBorders>
    </w:tblPr>
    <w:tblStylePr w:type="firstRow">
      <w:rPr>
        <w:i/>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i/>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7Colorful-Accent523">
    <w:name w:val="List Table 7 Colorful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92CCDC"/>
      </w:tblBorders>
    </w:tblPr>
    <w:tblStylePr w:type="firstRow">
      <w:rPr>
        <w:i/>
        <w:color w:val="92CCDC"/>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i/>
        <w:color w:val="92CCDC"/>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92CCDC"/>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92CCDC"/>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7Colorful-Accent623">
    <w:name w:val="List Table 7 Colorful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FAC090"/>
      </w:tblBorders>
    </w:tblPr>
    <w:tblStylePr w:type="firstRow">
      <w:rPr>
        <w:i/>
        <w:color w:val="FAC090"/>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i/>
        <w:color w:val="FAC090"/>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FAC090"/>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FAC090"/>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Lined-Accent123">
    <w:name w:val="Lined - Accent 12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Lined-Accent223">
    <w:name w:val="Lined - Accent 22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Lined-Accent323">
    <w:name w:val="Lined - Accent 32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Lined-Accent423">
    <w:name w:val="Lined - Accent 42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Lined-Accent523">
    <w:name w:val="Lined - Accent 52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Lined-Accent623">
    <w:name w:val="Lined - Accent 62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Lined-Accent123">
    <w:name w:val="Bordered &amp; Lined - Accent 12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BorderedLined-Accent223">
    <w:name w:val="Bordered &amp; Lined - Accent 22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BorderedLined-Accent323">
    <w:name w:val="Bordered &amp; Lined - Accent 32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9BBB59"/>
        <w:left w:val="single" w:sz="4" w:space="0" w:color="9BBB59"/>
        <w:bottom w:val="single" w:sz="4" w:space="0" w:color="9BBB59"/>
        <w:right w:val="single" w:sz="4" w:space="0" w:color="9BBB59"/>
        <w:insideH w:val="single" w:sz="4" w:space="0" w:color="9BBB59"/>
        <w:insideV w:val="single" w:sz="4" w:space="0" w:color="9BBB59"/>
      </w:tblBorders>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BorderedLined-Accent423">
    <w:name w:val="Bordered &amp; Lined - Accent 42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BorderedLined-Accent523">
    <w:name w:val="Bordered &amp; Lined - Accent 52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BorderedLined-Accent623">
    <w:name w:val="Bordered &amp; Lined - Accent 62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23">
    <w:name w:val="Bordered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rPr>
        <w:color w:val="404040"/>
        <w:sz w:val="22"/>
        <w:szCs w:val="22"/>
      </w:rPr>
      <w:tblPr/>
      <w:tcPr>
        <w:tcBorders>
          <w:bottom w:val="single" w:sz="12" w:space="0" w:color="000000"/>
        </w:tcBorders>
      </w:tcPr>
    </w:tblStylePr>
    <w:tblStylePr w:type="lastRow">
      <w:rPr>
        <w:color w:val="404040"/>
        <w:sz w:val="22"/>
        <w:szCs w:val="22"/>
      </w:rPr>
      <w:tblPr/>
      <w:tcPr>
        <w:tcBorders>
          <w:top w:val="single" w:sz="12" w:space="0" w:color="000000"/>
        </w:tcBorders>
      </w:tcPr>
    </w:tblStylePr>
    <w:tblStylePr w:type="firstCol">
      <w:rPr>
        <w:color w:val="404040"/>
        <w:sz w:val="22"/>
        <w:szCs w:val="22"/>
      </w:rPr>
    </w:tblStylePr>
    <w:tblStylePr w:type="lastCol">
      <w:rPr>
        <w:color w:val="404040"/>
        <w:sz w:val="22"/>
        <w:szCs w:val="22"/>
      </w:rPr>
      <w:tblPr/>
      <w:tcPr>
        <w:tcBorders>
          <w:left w:val="single" w:sz="12" w:space="0" w:color="000000"/>
        </w:tcBorders>
      </w:tc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Bordered-Accent123">
    <w:name w:val="Bordered -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color w:val="404040"/>
        <w:sz w:val="22"/>
        <w:szCs w:val="22"/>
      </w:rPr>
      <w:tblPr/>
      <w:tcPr>
        <w:tcBorders>
          <w:bottom w:val="single" w:sz="12" w:space="0" w:color="4F81BD"/>
        </w:tcBorders>
      </w:tcPr>
    </w:tblStylePr>
    <w:tblStylePr w:type="lastRow">
      <w:rPr>
        <w:color w:val="404040"/>
        <w:sz w:val="22"/>
        <w:szCs w:val="22"/>
      </w:rPr>
      <w:tblPr/>
      <w:tcPr>
        <w:tcBorders>
          <w:top w:val="single" w:sz="12" w:space="0" w:color="4F81BD"/>
        </w:tcBorders>
      </w:tcPr>
    </w:tblStylePr>
    <w:tblStylePr w:type="firstCol">
      <w:rPr>
        <w:color w:val="404040"/>
        <w:sz w:val="22"/>
        <w:szCs w:val="22"/>
      </w:rPr>
    </w:tblStylePr>
    <w:tblStylePr w:type="lastCol">
      <w:rPr>
        <w:color w:val="404040"/>
        <w:sz w:val="22"/>
        <w:szCs w:val="22"/>
      </w:rPr>
      <w:tblPr/>
      <w:tcPr>
        <w:tcBorders>
          <w:left w:val="single" w:sz="12" w:space="0" w:color="4F81BD"/>
        </w:tcBorders>
      </w:tc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Bordered-Accent223">
    <w:name w:val="Bordered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color w:val="404040"/>
        <w:sz w:val="22"/>
        <w:szCs w:val="22"/>
      </w:rPr>
      <w:tblPr/>
      <w:tcPr>
        <w:tcBorders>
          <w:bottom w:val="single" w:sz="12" w:space="0" w:color="C0504D"/>
        </w:tcBorders>
      </w:tcPr>
    </w:tblStylePr>
    <w:tblStylePr w:type="lastRow">
      <w:rPr>
        <w:color w:val="404040"/>
        <w:sz w:val="22"/>
        <w:szCs w:val="22"/>
      </w:rPr>
      <w:tblPr/>
      <w:tcPr>
        <w:tcBorders>
          <w:top w:val="single" w:sz="12" w:space="0" w:color="C0504D"/>
        </w:tcBorders>
      </w:tcPr>
    </w:tblStylePr>
    <w:tblStylePr w:type="firstCol">
      <w:rPr>
        <w:color w:val="404040"/>
        <w:sz w:val="22"/>
        <w:szCs w:val="22"/>
      </w:rPr>
    </w:tblStylePr>
    <w:tblStylePr w:type="lastCol">
      <w:rPr>
        <w:color w:val="404040"/>
        <w:sz w:val="22"/>
        <w:szCs w:val="22"/>
      </w:rPr>
      <w:tblPr/>
      <w:tcPr>
        <w:tcBorders>
          <w:left w:val="single" w:sz="12" w:space="0" w:color="C0504D"/>
        </w:tcBorders>
      </w:tc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Bordered-Accent323">
    <w:name w:val="Bordered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color w:val="404040"/>
        <w:sz w:val="22"/>
        <w:szCs w:val="22"/>
      </w:rPr>
      <w:tblPr/>
      <w:tcPr>
        <w:tcBorders>
          <w:bottom w:val="single" w:sz="12" w:space="0" w:color="9BBB59"/>
        </w:tcBorders>
      </w:tcPr>
    </w:tblStylePr>
    <w:tblStylePr w:type="lastRow">
      <w:rPr>
        <w:color w:val="404040"/>
        <w:sz w:val="22"/>
        <w:szCs w:val="22"/>
      </w:rPr>
      <w:tblPr/>
      <w:tcPr>
        <w:tcBorders>
          <w:top w:val="single" w:sz="12" w:space="0" w:color="9BBB59"/>
        </w:tcBorders>
      </w:tcPr>
    </w:tblStylePr>
    <w:tblStylePr w:type="firstCol">
      <w:rPr>
        <w:color w:val="404040"/>
        <w:sz w:val="22"/>
        <w:szCs w:val="22"/>
      </w:rPr>
    </w:tblStylePr>
    <w:tblStylePr w:type="lastCol">
      <w:rPr>
        <w:color w:val="404040"/>
        <w:sz w:val="22"/>
        <w:szCs w:val="22"/>
      </w:rPr>
      <w:tblPr/>
      <w:tcPr>
        <w:tcBorders>
          <w:left w:val="single" w:sz="12" w:space="0" w:color="9BBB59"/>
        </w:tcBorders>
      </w:tc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Bordered-Accent423">
    <w:name w:val="Bordered -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color w:val="404040"/>
        <w:sz w:val="22"/>
        <w:szCs w:val="22"/>
      </w:rPr>
      <w:tblPr/>
      <w:tcPr>
        <w:tcBorders>
          <w:bottom w:val="single" w:sz="12" w:space="0" w:color="8064A2"/>
        </w:tcBorders>
      </w:tcPr>
    </w:tblStylePr>
    <w:tblStylePr w:type="lastRow">
      <w:rPr>
        <w:color w:val="404040"/>
        <w:sz w:val="22"/>
        <w:szCs w:val="22"/>
      </w:rPr>
      <w:tblPr/>
      <w:tcPr>
        <w:tcBorders>
          <w:top w:val="single" w:sz="12" w:space="0" w:color="8064A2"/>
        </w:tcBorders>
      </w:tcPr>
    </w:tblStylePr>
    <w:tblStylePr w:type="firstCol">
      <w:rPr>
        <w:color w:val="404040"/>
        <w:sz w:val="22"/>
        <w:szCs w:val="22"/>
      </w:rPr>
    </w:tblStylePr>
    <w:tblStylePr w:type="lastCol">
      <w:rPr>
        <w:color w:val="404040"/>
        <w:sz w:val="22"/>
        <w:szCs w:val="22"/>
      </w:rPr>
      <w:tblPr/>
      <w:tcPr>
        <w:tcBorders>
          <w:left w:val="single" w:sz="12" w:space="0" w:color="8064A2"/>
        </w:tcBorders>
      </w:tc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Bordered-Accent523">
    <w:name w:val="Bordered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color w:val="404040"/>
        <w:sz w:val="22"/>
        <w:szCs w:val="22"/>
      </w:rPr>
      <w:tblPr/>
      <w:tcPr>
        <w:tcBorders>
          <w:bottom w:val="single" w:sz="12" w:space="0" w:color="4BACC6"/>
        </w:tcBorders>
      </w:tcPr>
    </w:tblStylePr>
    <w:tblStylePr w:type="lastRow">
      <w:rPr>
        <w:color w:val="404040"/>
        <w:sz w:val="22"/>
        <w:szCs w:val="22"/>
      </w:rPr>
      <w:tblPr/>
      <w:tcPr>
        <w:tcBorders>
          <w:top w:val="single" w:sz="12" w:space="0" w:color="4BACC6"/>
        </w:tcBorders>
      </w:tcPr>
    </w:tblStylePr>
    <w:tblStylePr w:type="firstCol">
      <w:rPr>
        <w:color w:val="404040"/>
        <w:sz w:val="22"/>
        <w:szCs w:val="22"/>
      </w:rPr>
    </w:tblStylePr>
    <w:tblStylePr w:type="lastCol">
      <w:rPr>
        <w:color w:val="404040"/>
        <w:sz w:val="22"/>
        <w:szCs w:val="22"/>
      </w:rPr>
      <w:tblPr/>
      <w:tcPr>
        <w:tcBorders>
          <w:left w:val="single" w:sz="12" w:space="0" w:color="4BACC6"/>
        </w:tcBorders>
      </w:tc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Bordered-Accent623">
    <w:name w:val="Bordered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color w:val="404040"/>
        <w:sz w:val="22"/>
        <w:szCs w:val="22"/>
      </w:rPr>
      <w:tblPr/>
      <w:tcPr>
        <w:tcBorders>
          <w:bottom w:val="single" w:sz="12" w:space="0" w:color="F79646"/>
        </w:tcBorders>
      </w:tcPr>
    </w:tblStylePr>
    <w:tblStylePr w:type="lastRow">
      <w:rPr>
        <w:color w:val="404040"/>
        <w:sz w:val="22"/>
        <w:szCs w:val="22"/>
      </w:rPr>
      <w:tblPr/>
      <w:tcPr>
        <w:tcBorders>
          <w:top w:val="single" w:sz="12" w:space="0" w:color="F79646"/>
        </w:tcBorders>
      </w:tcPr>
    </w:tblStylePr>
    <w:tblStylePr w:type="firstCol">
      <w:rPr>
        <w:color w:val="404040"/>
        <w:sz w:val="22"/>
        <w:szCs w:val="22"/>
      </w:rPr>
    </w:tblStylePr>
    <w:tblStylePr w:type="lastCol">
      <w:rPr>
        <w:color w:val="404040"/>
        <w:sz w:val="22"/>
        <w:szCs w:val="22"/>
      </w:rPr>
      <w:tblPr/>
      <w:tcPr>
        <w:tcBorders>
          <w:left w:val="single" w:sz="12" w:space="0" w:color="F79646"/>
        </w:tcBorders>
      </w:tc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11113">
    <w:name w:val="Таблица простая 11113"/>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2F2F2"/>
      </w:tcPr>
    </w:tblStylePr>
    <w:tblStylePr w:type="band1Horz">
      <w:tblPr/>
      <w:tcPr>
        <w:shd w:val="clear" w:color="auto" w:fill="F2F2F2"/>
      </w:tcPr>
    </w:tblStylePr>
  </w:style>
  <w:style w:type="table" w:customStyle="1" w:styleId="21113">
    <w:name w:val="Таблица простая 21113"/>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113">
    <w:name w:val="Таблица простая 3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41113">
    <w:name w:val="Таблица простая 4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51113">
    <w:name w:val="Таблица простая 5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11113">
    <w:name w:val="Таблица-сетка 1 светлая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89898"/>
          <w:left w:val="single" w:sz="4" w:space="0" w:color="989898"/>
          <w:bottom w:val="single" w:sz="4" w:space="0" w:color="989898"/>
          <w:right w:val="single" w:sz="4" w:space="0" w:color="989898"/>
        </w:tcBorders>
      </w:tcPr>
    </w:tblStylePr>
  </w:style>
  <w:style w:type="table" w:customStyle="1" w:styleId="-21113">
    <w:name w:val="Таблица-сетка 2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6A6A6A"/>
          <w:right w:val="none" w:sz="0" w:space="0" w:color="auto"/>
        </w:tcBorders>
        <w:shd w:val="clear" w:color="auto" w:fill="auto"/>
      </w:tcPr>
    </w:tblStylePr>
    <w:tblStylePr w:type="lastRow">
      <w:rPr>
        <w:b/>
        <w:color w:val="404040"/>
      </w:rPr>
      <w:tblPr/>
      <w:tcPr>
        <w:tcBorders>
          <w:top w:val="single" w:sz="4" w:space="0" w:color="6A6A6A"/>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113">
    <w:name w:val="Таблица-сетка 3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113">
    <w:name w:val="Таблица-сетка 411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113">
    <w:name w:val="Таблица-сетка 5 темная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113">
    <w:name w:val="Таблица-сетка 6 цветная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113">
    <w:name w:val="Таблица-сетка 7 цветная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b/>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F2F2F2"/>
      </w:tcPr>
    </w:tblStylePr>
    <w:tblStylePr w:type="band1Horz">
      <w:rPr>
        <w:color w:val="7F7F7F"/>
        <w:sz w:val="22"/>
        <w:szCs w:val="22"/>
      </w:rPr>
      <w:tblPr/>
      <w:tcPr>
        <w:shd w:val="clear" w:color="auto" w:fill="F2F2F2"/>
      </w:tcPr>
    </w:tblStylePr>
    <w:tblStylePr w:type="band2Horz">
      <w:rPr>
        <w:color w:val="7F7F7F"/>
        <w:sz w:val="22"/>
        <w:szCs w:val="22"/>
      </w:rPr>
    </w:tblStylePr>
  </w:style>
  <w:style w:type="table" w:customStyle="1" w:styleId="-111130">
    <w:name w:val="Список-таблица 1 светлая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1130">
    <w:name w:val="Список-таблица 2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la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1130">
    <w:name w:val="Список-таблица 3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1130">
    <w:name w:val="Список-таблица 4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1130">
    <w:name w:val="Список-таблица 5 темная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7F7F7F"/>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7F7F7F"/>
          <w:right w:val="single" w:sz="4" w:space="0" w:color="FFFFFF"/>
        </w:tcBorders>
      </w:tcPr>
    </w:tblStylePr>
    <w:tblStylePr w:type="lastCol">
      <w:tblPr/>
      <w:tcPr>
        <w:tcBorders>
          <w:left w:val="single" w:sz="4" w:space="0" w:color="FFFFFF"/>
          <w:right w:val="single" w:sz="36" w:space="0" w:color="7F7F7F"/>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1130">
    <w:name w:val="Список-таблица 6 цветная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1130">
    <w:name w:val="Список-таблица 7 цветная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i/>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TableGridLight113">
    <w:name w:val="Table Grid Light113"/>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GridTable1Light-Accent1113">
    <w:name w:val="Grid Table 1 Light -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Pr>
    <w:tblStylePr w:type="firstRow">
      <w:rPr>
        <w:b/>
        <w:color w:val="404040"/>
      </w:rPr>
      <w:tblPr/>
      <w:tcPr>
        <w:tcBorders>
          <w:bottom w:val="single" w:sz="12" w:space="0" w:color="91ACDC"/>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B3C5E7"/>
          <w:left w:val="single" w:sz="4" w:space="0" w:color="B3C5E7"/>
          <w:bottom w:val="single" w:sz="4" w:space="0" w:color="B3C5E7"/>
          <w:right w:val="single" w:sz="4" w:space="0" w:color="B3C5E7"/>
        </w:tcBorders>
      </w:tcPr>
    </w:tblStylePr>
  </w:style>
  <w:style w:type="table" w:customStyle="1" w:styleId="GridTable1Light-Accent2113">
    <w:name w:val="Grid Table 1 Light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7CAAB"/>
        <w:left w:val="single" w:sz="4" w:space="0" w:color="F7CAAB"/>
        <w:bottom w:val="single" w:sz="4" w:space="0" w:color="F7CAAB"/>
        <w:right w:val="single" w:sz="4" w:space="0" w:color="F7CAAB"/>
        <w:insideH w:val="single" w:sz="4" w:space="0" w:color="F7CAAB"/>
        <w:insideV w:val="single" w:sz="4" w:space="0" w:color="F7CAAB"/>
      </w:tblBorders>
    </w:tblPr>
    <w:tblStylePr w:type="firstRow">
      <w:rPr>
        <w:b/>
        <w:color w:val="404040"/>
      </w:rPr>
      <w:tblPr/>
      <w:tcPr>
        <w:tcBorders>
          <w:bottom w:val="single" w:sz="12" w:space="0" w:color="F4B28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7CAAB"/>
          <w:left w:val="single" w:sz="4" w:space="0" w:color="F7CAAB"/>
          <w:bottom w:val="single" w:sz="4" w:space="0" w:color="F7CAAB"/>
          <w:right w:val="single" w:sz="4" w:space="0" w:color="F7CAAB"/>
        </w:tcBorders>
      </w:tcPr>
    </w:tblStylePr>
  </w:style>
  <w:style w:type="table" w:customStyle="1" w:styleId="GridTable1Light-Accent3113">
    <w:name w:val="Grid Table 1 Light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ADADA"/>
        <w:left w:val="single" w:sz="4" w:space="0" w:color="DADADA"/>
        <w:bottom w:val="single" w:sz="4" w:space="0" w:color="DADADA"/>
        <w:right w:val="single" w:sz="4" w:space="0" w:color="DADADA"/>
        <w:insideH w:val="single" w:sz="4" w:space="0" w:color="DADADA"/>
        <w:insideV w:val="single" w:sz="4" w:space="0" w:color="DADADA"/>
      </w:tblBorders>
    </w:tblPr>
    <w:tblStylePr w:type="firstRow">
      <w:rPr>
        <w:b/>
        <w:color w:val="404040"/>
      </w:rPr>
      <w:tblPr/>
      <w:tcPr>
        <w:tcBorders>
          <w:bottom w:val="single" w:sz="12" w:space="0" w:color="CACACA"/>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DADADA"/>
          <w:left w:val="single" w:sz="4" w:space="0" w:color="DADADA"/>
          <w:bottom w:val="single" w:sz="4" w:space="0" w:color="DADADA"/>
          <w:right w:val="single" w:sz="4" w:space="0" w:color="DADADA"/>
        </w:tcBorders>
      </w:tcPr>
    </w:tblStylePr>
  </w:style>
  <w:style w:type="table" w:customStyle="1" w:styleId="GridTable1Light-Accent4113">
    <w:name w:val="Grid Table 1 Light -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E598"/>
        <w:left w:val="single" w:sz="4" w:space="0" w:color="FFE598"/>
        <w:bottom w:val="single" w:sz="4" w:space="0" w:color="FFE598"/>
        <w:right w:val="single" w:sz="4" w:space="0" w:color="FFE598"/>
        <w:insideH w:val="single" w:sz="4" w:space="0" w:color="FFE598"/>
        <w:insideV w:val="single" w:sz="4" w:space="0" w:color="FFE598"/>
      </w:tblBorders>
    </w:tblPr>
    <w:tblStylePr w:type="firstRow">
      <w:rPr>
        <w:b/>
        <w:color w:val="404040"/>
      </w:rPr>
      <w:tblPr/>
      <w:tcPr>
        <w:tcBorders>
          <w:bottom w:val="single" w:sz="12" w:space="0" w:color="FFDA6A"/>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FE598"/>
          <w:left w:val="single" w:sz="4" w:space="0" w:color="FFE598"/>
          <w:bottom w:val="single" w:sz="4" w:space="0" w:color="FFE598"/>
          <w:right w:val="single" w:sz="4" w:space="0" w:color="FFE598"/>
        </w:tcBorders>
      </w:tcPr>
    </w:tblStylePr>
  </w:style>
  <w:style w:type="table" w:customStyle="1" w:styleId="GridTable1Light-Accent5113">
    <w:name w:val="Grid Table 1 Light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CD6EE"/>
        <w:left w:val="single" w:sz="4" w:space="0" w:color="BCD6EE"/>
        <w:bottom w:val="single" w:sz="4" w:space="0" w:color="BCD6EE"/>
        <w:right w:val="single" w:sz="4" w:space="0" w:color="BCD6EE"/>
        <w:insideH w:val="single" w:sz="4" w:space="0" w:color="BCD6EE"/>
        <w:insideV w:val="single" w:sz="4" w:space="0" w:color="BCD6EE"/>
      </w:tblBorders>
    </w:tblPr>
    <w:tblStylePr w:type="firstRow">
      <w:rPr>
        <w:b/>
        <w:color w:val="404040"/>
      </w:rPr>
      <w:tblPr/>
      <w:tcPr>
        <w:tcBorders>
          <w:bottom w:val="single" w:sz="12" w:space="0" w:color="9EC4E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BCD6EE"/>
          <w:left w:val="single" w:sz="4" w:space="0" w:color="BCD6EE"/>
          <w:bottom w:val="single" w:sz="4" w:space="0" w:color="BCD6EE"/>
          <w:right w:val="single" w:sz="4" w:space="0" w:color="BCD6EE"/>
        </w:tcBorders>
      </w:tcPr>
    </w:tblStylePr>
  </w:style>
  <w:style w:type="table" w:customStyle="1" w:styleId="GridTable1Light-Accent6113">
    <w:name w:val="Grid Table 1 Light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Pr>
    <w:tblStylePr w:type="firstRow">
      <w:rPr>
        <w:b/>
        <w:color w:val="404040"/>
      </w:rPr>
      <w:tblPr/>
      <w:tcPr>
        <w:tcBorders>
          <w:bottom w:val="single" w:sz="12" w:space="0" w:color="AAD19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C4DFB2"/>
          <w:left w:val="single" w:sz="4" w:space="0" w:color="C4DFB2"/>
          <w:bottom w:val="single" w:sz="4" w:space="0" w:color="C4DFB2"/>
          <w:right w:val="single" w:sz="4" w:space="0" w:color="C4DFB2"/>
        </w:tcBorders>
      </w:tcPr>
    </w:tblStylePr>
  </w:style>
  <w:style w:type="table" w:customStyle="1" w:styleId="GridTable2-Accent1113">
    <w:name w:val="Grid Table 2 -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37DC8"/>
        <w:insideH w:val="single" w:sz="4" w:space="0" w:color="537DC8"/>
        <w:insideV w:val="single" w:sz="4" w:space="0" w:color="537DC8"/>
      </w:tblBorders>
    </w:tblPr>
    <w:tblStylePr w:type="firstRow">
      <w:rPr>
        <w:b/>
        <w:color w:val="404040"/>
      </w:rPr>
      <w:tblPr/>
      <w:tcPr>
        <w:tcBorders>
          <w:top w:val="none" w:sz="0" w:space="0" w:color="auto"/>
          <w:left w:val="none" w:sz="0" w:space="0" w:color="auto"/>
          <w:bottom w:val="single" w:sz="12" w:space="0" w:color="537DC8"/>
          <w:right w:val="none" w:sz="0" w:space="0" w:color="auto"/>
        </w:tcBorders>
        <w:shd w:val="clear" w:color="auto" w:fill="auto"/>
      </w:tcPr>
    </w:tblStylePr>
    <w:tblStylePr w:type="lastRow">
      <w:rPr>
        <w:b/>
        <w:color w:val="404040"/>
      </w:rPr>
      <w:tblPr/>
      <w:tcPr>
        <w:tcBorders>
          <w:top w:val="single" w:sz="4" w:space="0" w:color="537DC8"/>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8E2F3"/>
      </w:tcPr>
    </w:tblStylePr>
    <w:tblStylePr w:type="band1Horz">
      <w:rPr>
        <w:color w:val="404040"/>
        <w:sz w:val="22"/>
        <w:szCs w:val="22"/>
      </w:rPr>
      <w:tblPr/>
      <w:tcPr>
        <w:shd w:val="clear" w:color="auto" w:fill="D8E2F3"/>
      </w:tcPr>
    </w:tblStylePr>
  </w:style>
  <w:style w:type="table" w:customStyle="1" w:styleId="GridTable2-Accent2113">
    <w:name w:val="Grid Table 2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4B184"/>
        <w:insideH w:val="single" w:sz="4" w:space="0" w:color="F4B184"/>
        <w:insideV w:val="single" w:sz="4" w:space="0" w:color="F4B184"/>
      </w:tblBorders>
    </w:tblPr>
    <w:tblStylePr w:type="firstRow">
      <w:rPr>
        <w:b/>
        <w:color w:val="404040"/>
      </w:rPr>
      <w:tblPr/>
      <w:tcPr>
        <w:tcBorders>
          <w:top w:val="none" w:sz="0" w:space="0" w:color="auto"/>
          <w:left w:val="none" w:sz="0" w:space="0" w:color="auto"/>
          <w:bottom w:val="single" w:sz="12" w:space="0" w:color="F4B184"/>
          <w:right w:val="none" w:sz="0" w:space="0" w:color="auto"/>
        </w:tcBorders>
        <w:shd w:val="clear" w:color="auto" w:fill="auto"/>
      </w:tcPr>
    </w:tblStylePr>
    <w:tblStylePr w:type="lastRow">
      <w:rPr>
        <w:b/>
        <w:color w:val="404040"/>
      </w:rPr>
      <w:tblPr/>
      <w:tcPr>
        <w:tcBorders>
          <w:top w:val="single" w:sz="4" w:space="0" w:color="F4B184"/>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2-Accent3113">
    <w:name w:val="Grid Table 2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5A5A5"/>
        <w:insideH w:val="single" w:sz="4" w:space="0" w:color="A5A5A5"/>
        <w:insideV w:val="single" w:sz="4" w:space="0" w:color="A5A5A5"/>
      </w:tblBorders>
    </w:tblPr>
    <w:tblStylePr w:type="firstRow">
      <w:rPr>
        <w:b/>
        <w:color w:val="404040"/>
      </w:rPr>
      <w:tblPr/>
      <w:tcPr>
        <w:tcBorders>
          <w:top w:val="none" w:sz="0" w:space="0" w:color="auto"/>
          <w:left w:val="none" w:sz="0" w:space="0" w:color="auto"/>
          <w:bottom w:val="single" w:sz="12" w:space="0" w:color="A5A5A5"/>
          <w:right w:val="none" w:sz="0" w:space="0" w:color="auto"/>
        </w:tcBorders>
        <w:shd w:val="clear" w:color="auto" w:fill="auto"/>
      </w:tcPr>
    </w:tblStylePr>
    <w:tblStylePr w:type="lastRow">
      <w:rPr>
        <w:b/>
        <w:color w:val="404040"/>
      </w:rPr>
      <w:tblPr/>
      <w:tcPr>
        <w:tcBorders>
          <w:top w:val="single" w:sz="4" w:space="0" w:color="A5A5A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2-Accent4113">
    <w:name w:val="Grid Table 2 -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FD865"/>
        <w:insideH w:val="single" w:sz="4" w:space="0" w:color="FFD865"/>
        <w:insideV w:val="single" w:sz="4" w:space="0" w:color="FFD865"/>
      </w:tblBorders>
    </w:tblPr>
    <w:tblStylePr w:type="firstRow">
      <w:rPr>
        <w:b/>
        <w:color w:val="404040"/>
      </w:rPr>
      <w:tblPr/>
      <w:tcPr>
        <w:tcBorders>
          <w:top w:val="none" w:sz="0" w:space="0" w:color="auto"/>
          <w:left w:val="none" w:sz="0" w:space="0" w:color="auto"/>
          <w:bottom w:val="single" w:sz="12" w:space="0" w:color="FFD865"/>
          <w:right w:val="none" w:sz="0" w:space="0" w:color="auto"/>
        </w:tcBorders>
        <w:shd w:val="clear" w:color="auto" w:fill="auto"/>
      </w:tcPr>
    </w:tblStylePr>
    <w:tblStylePr w:type="lastRow">
      <w:rPr>
        <w:b/>
        <w:color w:val="404040"/>
      </w:rPr>
      <w:tblPr/>
      <w:tcPr>
        <w:tcBorders>
          <w:top w:val="single" w:sz="4" w:space="0" w:color="FFD86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2-Accent5113">
    <w:name w:val="Grid Table 2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B9BD5"/>
        <w:insideH w:val="single" w:sz="4" w:space="0" w:color="5B9BD5"/>
        <w:insideV w:val="single" w:sz="4" w:space="0" w:color="5B9BD5"/>
      </w:tblBorders>
    </w:tblPr>
    <w:tblStylePr w:type="firstRow">
      <w:rPr>
        <w:b/>
        <w:color w:val="404040"/>
      </w:rPr>
      <w:tblPr/>
      <w:tcPr>
        <w:tcBorders>
          <w:top w:val="none" w:sz="0" w:space="0" w:color="auto"/>
          <w:left w:val="none" w:sz="0" w:space="0" w:color="auto"/>
          <w:bottom w:val="single" w:sz="12" w:space="0" w:color="5B9BD5"/>
          <w:right w:val="none" w:sz="0" w:space="0" w:color="auto"/>
        </w:tcBorders>
        <w:shd w:val="clear" w:color="auto" w:fill="auto"/>
      </w:tcPr>
    </w:tblStylePr>
    <w:tblStylePr w:type="lastRow">
      <w:rPr>
        <w:b/>
        <w:color w:val="404040"/>
      </w:rPr>
      <w:tblPr/>
      <w:tcPr>
        <w:tcBorders>
          <w:top w:val="single" w:sz="4" w:space="0" w:color="5B9BD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2-Accent6113">
    <w:name w:val="Grid Table 2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0AD47"/>
        <w:insideH w:val="single" w:sz="4" w:space="0" w:color="70AD47"/>
        <w:insideV w:val="single" w:sz="4" w:space="0" w:color="70AD47"/>
      </w:tblBorders>
    </w:tblPr>
    <w:tblStylePr w:type="firstRow">
      <w:rPr>
        <w:b/>
        <w:color w:val="404040"/>
      </w:rPr>
      <w:tblPr/>
      <w:tcPr>
        <w:tcBorders>
          <w:top w:val="none" w:sz="0" w:space="0" w:color="auto"/>
          <w:left w:val="none" w:sz="0" w:space="0" w:color="auto"/>
          <w:bottom w:val="single" w:sz="12" w:space="0" w:color="70AD47"/>
          <w:right w:val="none" w:sz="0" w:space="0" w:color="auto"/>
        </w:tcBorders>
        <w:shd w:val="clear" w:color="auto" w:fill="auto"/>
      </w:tcPr>
    </w:tblStylePr>
    <w:tblStylePr w:type="lastRow">
      <w:rPr>
        <w:b/>
        <w:color w:val="404040"/>
      </w:rPr>
      <w:tblPr/>
      <w:tcPr>
        <w:tcBorders>
          <w:top w:val="single" w:sz="4" w:space="0" w:color="70AD47"/>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GridTable3-Accent1113">
    <w:name w:val="Grid Table 3 -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37DC8"/>
        <w:insideH w:val="single" w:sz="4" w:space="0" w:color="537DC8"/>
        <w:insideV w:val="single" w:sz="4" w:space="0" w:color="537DC8"/>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8E2F3"/>
      </w:tcPr>
    </w:tblStylePr>
    <w:tblStylePr w:type="band1Horz">
      <w:rPr>
        <w:color w:val="404040"/>
        <w:sz w:val="22"/>
        <w:szCs w:val="22"/>
      </w:rPr>
      <w:tblPr/>
      <w:tcPr>
        <w:shd w:val="clear" w:color="auto" w:fill="D8E2F3"/>
      </w:tcPr>
    </w:tblStylePr>
  </w:style>
  <w:style w:type="table" w:customStyle="1" w:styleId="GridTable3-Accent2113">
    <w:name w:val="Grid Table 3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4B184"/>
        <w:insideH w:val="single" w:sz="4" w:space="0" w:color="F4B184"/>
        <w:insideV w:val="single" w:sz="4" w:space="0" w:color="F4B184"/>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3-Accent3113">
    <w:name w:val="Grid Table 3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5A5A5"/>
        <w:insideH w:val="single" w:sz="4" w:space="0" w:color="A5A5A5"/>
        <w:insideV w:val="single" w:sz="4" w:space="0" w:color="A5A5A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3-Accent4113">
    <w:name w:val="Grid Table 3 -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FD865"/>
        <w:insideH w:val="single" w:sz="4" w:space="0" w:color="FFD865"/>
        <w:insideV w:val="single" w:sz="4" w:space="0" w:color="FFD86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3-Accent5113">
    <w:name w:val="Grid Table 3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B9BD5"/>
        <w:insideH w:val="single" w:sz="4" w:space="0" w:color="5B9BD5"/>
        <w:insideV w:val="single" w:sz="4" w:space="0" w:color="5B9BD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3-Accent6113">
    <w:name w:val="Grid Table 3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0AD47"/>
        <w:insideH w:val="single" w:sz="4" w:space="0" w:color="70AD47"/>
        <w:insideV w:val="single" w:sz="4" w:space="0" w:color="70AD47"/>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GridTable4-Accent1113">
    <w:name w:val="Grid Table 4 - Accent 11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5AFDD"/>
        <w:left w:val="single" w:sz="4" w:space="0" w:color="95AFDD"/>
        <w:bottom w:val="single" w:sz="4" w:space="0" w:color="95AFDD"/>
        <w:right w:val="single" w:sz="4" w:space="0" w:color="95AFDD"/>
        <w:insideH w:val="single" w:sz="4" w:space="0" w:color="95AFDD"/>
        <w:insideV w:val="single" w:sz="4" w:space="0" w:color="95AFDD"/>
      </w:tblBorders>
    </w:tblPr>
    <w:tblStylePr w:type="firstRow">
      <w:rPr>
        <w:b/>
        <w:color w:val="FFFFFF"/>
        <w:sz w:val="22"/>
        <w:szCs w:val="22"/>
      </w:rPr>
      <w:tblPr/>
      <w:tcPr>
        <w:tcBorders>
          <w:top w:val="single" w:sz="4" w:space="0" w:color="537DC8"/>
          <w:left w:val="single" w:sz="4" w:space="0" w:color="537DC8"/>
          <w:bottom w:val="single" w:sz="4" w:space="0" w:color="537DC8"/>
          <w:right w:val="single" w:sz="4" w:space="0" w:color="537DC8"/>
        </w:tcBorders>
        <w:shd w:val="clear" w:color="auto" w:fill="537DC8"/>
      </w:tcPr>
    </w:tblStylePr>
    <w:tblStylePr w:type="lastRow">
      <w:rPr>
        <w:b/>
        <w:color w:val="404040"/>
      </w:rPr>
      <w:tblPr/>
      <w:tcPr>
        <w:tcBorders>
          <w:top w:val="single" w:sz="4" w:space="0" w:color="537DC8"/>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3F3"/>
      </w:tcPr>
    </w:tblStylePr>
    <w:tblStylePr w:type="band1Horz">
      <w:rPr>
        <w:color w:val="404040"/>
        <w:sz w:val="22"/>
        <w:szCs w:val="22"/>
      </w:rPr>
      <w:tblPr/>
      <w:tcPr>
        <w:shd w:val="clear" w:color="auto" w:fill="DAE3F3"/>
      </w:tcPr>
    </w:tblStylePr>
  </w:style>
  <w:style w:type="table" w:customStyle="1" w:styleId="GridTable4-Accent2113">
    <w:name w:val="Grid Table 4 - Accent 21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4B58A"/>
        <w:left w:val="single" w:sz="4" w:space="0" w:color="F4B58A"/>
        <w:bottom w:val="single" w:sz="4" w:space="0" w:color="F4B58A"/>
        <w:right w:val="single" w:sz="4" w:space="0" w:color="F4B58A"/>
        <w:insideH w:val="single" w:sz="4" w:space="0" w:color="F4B58A"/>
        <w:insideV w:val="single" w:sz="4" w:space="0" w:color="F4B58A"/>
      </w:tblBorders>
    </w:tblPr>
    <w:tblStylePr w:type="firstRow">
      <w:rPr>
        <w:b/>
        <w:color w:val="FFFFFF"/>
        <w:sz w:val="22"/>
        <w:szCs w:val="22"/>
      </w:rPr>
      <w:tblPr/>
      <w:tcPr>
        <w:tcBorders>
          <w:top w:val="single" w:sz="4" w:space="0" w:color="F4B184"/>
          <w:left w:val="single" w:sz="4" w:space="0" w:color="F4B184"/>
          <w:bottom w:val="single" w:sz="4" w:space="0" w:color="F4B184"/>
          <w:right w:val="single" w:sz="4" w:space="0" w:color="F4B184"/>
        </w:tcBorders>
        <w:shd w:val="clear" w:color="auto" w:fill="F4B184"/>
      </w:tcPr>
    </w:tblStylePr>
    <w:tblStylePr w:type="lastRow">
      <w:rPr>
        <w:b/>
        <w:color w:val="404040"/>
      </w:rPr>
      <w:tblPr/>
      <w:tcPr>
        <w:tcBorders>
          <w:top w:val="single" w:sz="4" w:space="0" w:color="F4B184"/>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4-Accent3113">
    <w:name w:val="Grid Table 4 - Accent 31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Pr>
    <w:tblStylePr w:type="firstRow">
      <w:rPr>
        <w:b/>
        <w:color w:val="FFFFFF"/>
        <w:sz w:val="22"/>
        <w:szCs w:val="22"/>
      </w:rPr>
      <w:tblPr/>
      <w:tcPr>
        <w:tcBorders>
          <w:top w:val="single" w:sz="4" w:space="0" w:color="A5A5A5"/>
          <w:left w:val="single" w:sz="4" w:space="0" w:color="A5A5A5"/>
          <w:bottom w:val="single" w:sz="4" w:space="0" w:color="A5A5A5"/>
          <w:right w:val="single" w:sz="4" w:space="0" w:color="A5A5A5"/>
        </w:tcBorders>
        <w:shd w:val="clear" w:color="auto" w:fill="A5A5A5"/>
      </w:tcPr>
    </w:tblStylePr>
    <w:tblStylePr w:type="lastRow">
      <w:rPr>
        <w:b/>
        <w:color w:val="404040"/>
      </w:rPr>
      <w:tblPr/>
      <w:tcPr>
        <w:tcBorders>
          <w:top w:val="single" w:sz="4" w:space="0" w:color="A5A5A5"/>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4-Accent4113">
    <w:name w:val="Grid Table 4 - Accent 41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DB6F"/>
        <w:left w:val="single" w:sz="4" w:space="0" w:color="FFDB6F"/>
        <w:bottom w:val="single" w:sz="4" w:space="0" w:color="FFDB6F"/>
        <w:right w:val="single" w:sz="4" w:space="0" w:color="FFDB6F"/>
        <w:insideH w:val="single" w:sz="4" w:space="0" w:color="FFDB6F"/>
        <w:insideV w:val="single" w:sz="4" w:space="0" w:color="FFDB6F"/>
      </w:tblBorders>
    </w:tblPr>
    <w:tblStylePr w:type="firstRow">
      <w:rPr>
        <w:b/>
        <w:color w:val="FFFFFF"/>
        <w:sz w:val="22"/>
        <w:szCs w:val="22"/>
      </w:rPr>
      <w:tblPr/>
      <w:tcPr>
        <w:tcBorders>
          <w:top w:val="single" w:sz="4" w:space="0" w:color="FFD865"/>
          <w:left w:val="single" w:sz="4" w:space="0" w:color="FFD865"/>
          <w:bottom w:val="single" w:sz="4" w:space="0" w:color="FFD865"/>
          <w:right w:val="single" w:sz="4" w:space="0" w:color="FFD865"/>
        </w:tcBorders>
        <w:shd w:val="clear" w:color="auto" w:fill="FFD865"/>
      </w:tcPr>
    </w:tblStylePr>
    <w:tblStylePr w:type="lastRow">
      <w:rPr>
        <w:b/>
        <w:color w:val="404040"/>
      </w:rPr>
      <w:tblPr/>
      <w:tcPr>
        <w:tcBorders>
          <w:top w:val="single" w:sz="4" w:space="0" w:color="FFD865"/>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4-Accent5113">
    <w:name w:val="Grid Table 4 - Accent 51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2C6E7"/>
        <w:left w:val="single" w:sz="4" w:space="0" w:color="A2C6E7"/>
        <w:bottom w:val="single" w:sz="4" w:space="0" w:color="A2C6E7"/>
        <w:right w:val="single" w:sz="4" w:space="0" w:color="A2C6E7"/>
        <w:insideH w:val="single" w:sz="4" w:space="0" w:color="A2C6E7"/>
        <w:insideV w:val="single" w:sz="4" w:space="0" w:color="A2C6E7"/>
      </w:tblBorders>
    </w:tblPr>
    <w:tblStylePr w:type="firstRow">
      <w:rPr>
        <w:b/>
        <w:color w:val="FFFFFF"/>
        <w:sz w:val="22"/>
        <w:szCs w:val="22"/>
      </w:rPr>
      <w:tblPr/>
      <w:tcPr>
        <w:tcBorders>
          <w:top w:val="single" w:sz="4" w:space="0" w:color="5B9BD5"/>
          <w:left w:val="single" w:sz="4" w:space="0" w:color="5B9BD5"/>
          <w:bottom w:val="single" w:sz="4" w:space="0" w:color="5B9BD5"/>
          <w:right w:val="single" w:sz="4" w:space="0" w:color="5B9BD5"/>
        </w:tcBorders>
        <w:shd w:val="clear" w:color="auto" w:fill="5B9BD5"/>
      </w:tcPr>
    </w:tblStylePr>
    <w:tblStylePr w:type="lastRow">
      <w:rPr>
        <w:b/>
        <w:color w:val="404040"/>
      </w:rPr>
      <w:tblPr/>
      <w:tcPr>
        <w:tcBorders>
          <w:top w:val="single" w:sz="4" w:space="0" w:color="5B9BD5"/>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4-Accent6113">
    <w:name w:val="Grid Table 4 - Accent 61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DD394"/>
        <w:left w:val="single" w:sz="4" w:space="0" w:color="ADD394"/>
        <w:bottom w:val="single" w:sz="4" w:space="0" w:color="ADD394"/>
        <w:right w:val="single" w:sz="4" w:space="0" w:color="ADD394"/>
        <w:insideH w:val="single" w:sz="4" w:space="0" w:color="ADD394"/>
        <w:insideV w:val="single" w:sz="4" w:space="0" w:color="ADD394"/>
      </w:tblBorders>
    </w:tblPr>
    <w:tblStylePr w:type="firstRow">
      <w:rPr>
        <w:b/>
        <w:color w:val="FFFFFF"/>
        <w:sz w:val="22"/>
        <w:szCs w:val="22"/>
      </w:rPr>
      <w:tblPr/>
      <w:tcPr>
        <w:tcBorders>
          <w:top w:val="single" w:sz="4" w:space="0" w:color="70AD47"/>
          <w:left w:val="single" w:sz="4" w:space="0" w:color="70AD47"/>
          <w:bottom w:val="single" w:sz="4" w:space="0" w:color="70AD47"/>
          <w:right w:val="single" w:sz="4" w:space="0" w:color="70AD47"/>
        </w:tcBorders>
        <w:shd w:val="clear" w:color="auto" w:fill="70AD47"/>
      </w:tcPr>
    </w:tblStylePr>
    <w:tblStylePr w:type="lastRow">
      <w:rPr>
        <w:b/>
        <w:color w:val="404040"/>
      </w:rPr>
      <w:tblPr/>
      <w:tcPr>
        <w:tcBorders>
          <w:top w:val="single" w:sz="4" w:space="0" w:color="70AD47"/>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GridTable5Dark-Accent1113">
    <w:name w:val="Grid Table 5 Dark-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472C4"/>
      </w:tcPr>
    </w:tblStylePr>
    <w:tblStylePr w:type="lastRow">
      <w:rPr>
        <w:b/>
        <w:color w:val="FFFFFF"/>
        <w:sz w:val="22"/>
        <w:szCs w:val="22"/>
      </w:rPr>
      <w:tblPr/>
      <w:tcPr>
        <w:tcBorders>
          <w:top w:val="single" w:sz="4" w:space="0" w:color="FFFFFF"/>
        </w:tcBorders>
        <w:shd w:val="clear" w:color="auto" w:fill="4472C4"/>
      </w:tcPr>
    </w:tblStylePr>
    <w:tblStylePr w:type="firstCol">
      <w:rPr>
        <w:b/>
        <w:color w:val="FFFFFF"/>
        <w:sz w:val="22"/>
        <w:szCs w:val="22"/>
      </w:rPr>
      <w:tblPr/>
      <w:tcPr>
        <w:shd w:val="clear" w:color="auto" w:fill="4472C4"/>
      </w:tcPr>
    </w:tblStylePr>
    <w:tblStylePr w:type="lastCol">
      <w:rPr>
        <w:b/>
        <w:color w:val="FFFFFF"/>
        <w:sz w:val="22"/>
        <w:szCs w:val="22"/>
      </w:rPr>
      <w:tblPr/>
      <w:tcPr>
        <w:shd w:val="clear" w:color="auto" w:fill="4472C4"/>
      </w:tcPr>
    </w:tblStylePr>
    <w:tblStylePr w:type="band1Vert">
      <w:tblPr/>
      <w:tcPr>
        <w:shd w:val="clear" w:color="auto" w:fill="A9BEE4"/>
      </w:tcPr>
    </w:tblStylePr>
    <w:tblStylePr w:type="band1Horz">
      <w:tblPr/>
      <w:tcPr>
        <w:shd w:val="clear" w:color="auto" w:fill="A9BEE4"/>
      </w:tcPr>
    </w:tblStylePr>
  </w:style>
  <w:style w:type="table" w:customStyle="1" w:styleId="GridTable5Dark-Accent2113">
    <w:name w:val="Grid Table 5 Dark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ED7D31"/>
      </w:tcPr>
    </w:tblStylePr>
    <w:tblStylePr w:type="lastRow">
      <w:rPr>
        <w:b/>
        <w:color w:val="FFFFFF"/>
        <w:sz w:val="22"/>
        <w:szCs w:val="22"/>
      </w:rPr>
      <w:tblPr/>
      <w:tcPr>
        <w:tcBorders>
          <w:top w:val="single" w:sz="4" w:space="0" w:color="FFFFFF"/>
        </w:tcBorders>
        <w:shd w:val="clear" w:color="auto" w:fill="ED7D31"/>
      </w:tcPr>
    </w:tblStylePr>
    <w:tblStylePr w:type="firstCol">
      <w:rPr>
        <w:b/>
        <w:color w:val="FFFFFF"/>
        <w:sz w:val="22"/>
        <w:szCs w:val="22"/>
      </w:rPr>
      <w:tblPr/>
      <w:tcPr>
        <w:shd w:val="clear" w:color="auto" w:fill="ED7D31"/>
      </w:tcPr>
    </w:tblStylePr>
    <w:tblStylePr w:type="lastCol">
      <w:rPr>
        <w:b/>
        <w:color w:val="FFFFFF"/>
        <w:sz w:val="22"/>
        <w:szCs w:val="22"/>
      </w:rPr>
      <w:tblPr/>
      <w:tcPr>
        <w:shd w:val="clear" w:color="auto" w:fill="ED7D31"/>
      </w:tcPr>
    </w:tblStylePr>
    <w:tblStylePr w:type="band1Vert">
      <w:tblPr/>
      <w:tcPr>
        <w:shd w:val="clear" w:color="auto" w:fill="F6C3A0"/>
      </w:tcPr>
    </w:tblStylePr>
    <w:tblStylePr w:type="band1Horz">
      <w:tblPr/>
      <w:tcPr>
        <w:shd w:val="clear" w:color="auto" w:fill="F6C3A0"/>
      </w:tcPr>
    </w:tblStylePr>
  </w:style>
  <w:style w:type="table" w:customStyle="1" w:styleId="GridTable5Dark-Accent3113">
    <w:name w:val="Grid Table 5 Dark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A5A5A5"/>
      </w:tcPr>
    </w:tblStylePr>
    <w:tblStylePr w:type="lastRow">
      <w:rPr>
        <w:b/>
        <w:color w:val="FFFFFF"/>
        <w:sz w:val="22"/>
        <w:szCs w:val="22"/>
      </w:rPr>
      <w:tblPr/>
      <w:tcPr>
        <w:tcBorders>
          <w:top w:val="single" w:sz="4" w:space="0" w:color="FFFFFF"/>
        </w:tcBorders>
        <w:shd w:val="clear" w:color="auto" w:fill="A5A5A5"/>
      </w:tcPr>
    </w:tblStylePr>
    <w:tblStylePr w:type="firstCol">
      <w:rPr>
        <w:b/>
        <w:color w:val="FFFFFF"/>
        <w:sz w:val="22"/>
        <w:szCs w:val="22"/>
      </w:rPr>
      <w:tblPr/>
      <w:tcPr>
        <w:shd w:val="clear" w:color="auto" w:fill="A5A5A5"/>
      </w:tcPr>
    </w:tblStylePr>
    <w:tblStylePr w:type="lastCol">
      <w:rPr>
        <w:b/>
        <w:color w:val="FFFFFF"/>
        <w:sz w:val="22"/>
        <w:szCs w:val="22"/>
      </w:rPr>
      <w:tblPr/>
      <w:tcPr>
        <w:shd w:val="clear" w:color="auto" w:fill="A5A5A5"/>
      </w:tcPr>
    </w:tblStylePr>
    <w:tblStylePr w:type="band1Vert">
      <w:tblPr/>
      <w:tcPr>
        <w:shd w:val="clear" w:color="auto" w:fill="D5D5D5"/>
      </w:tcPr>
    </w:tblStylePr>
    <w:tblStylePr w:type="band1Horz">
      <w:tblPr/>
      <w:tcPr>
        <w:shd w:val="clear" w:color="auto" w:fill="D5D5D5"/>
      </w:tcPr>
    </w:tblStylePr>
  </w:style>
  <w:style w:type="table" w:customStyle="1" w:styleId="GridTable5Dark-Accent4113">
    <w:name w:val="Grid Table 5 Dark-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FFC000"/>
      </w:tcPr>
    </w:tblStylePr>
    <w:tblStylePr w:type="lastRow">
      <w:rPr>
        <w:b/>
        <w:color w:val="FFFFFF"/>
        <w:sz w:val="22"/>
        <w:szCs w:val="22"/>
      </w:rPr>
      <w:tblPr/>
      <w:tcPr>
        <w:tcBorders>
          <w:top w:val="single" w:sz="4" w:space="0" w:color="FFFFFF"/>
        </w:tcBorders>
        <w:shd w:val="clear" w:color="auto" w:fill="FFC000"/>
      </w:tcPr>
    </w:tblStylePr>
    <w:tblStylePr w:type="firstCol">
      <w:rPr>
        <w:b/>
        <w:color w:val="FFFFFF"/>
        <w:sz w:val="22"/>
        <w:szCs w:val="22"/>
      </w:rPr>
      <w:tblPr/>
      <w:tcPr>
        <w:shd w:val="clear" w:color="auto" w:fill="FFC000"/>
      </w:tcPr>
    </w:tblStylePr>
    <w:tblStylePr w:type="lastCol">
      <w:rPr>
        <w:b/>
        <w:color w:val="FFFFFF"/>
        <w:sz w:val="22"/>
        <w:szCs w:val="22"/>
      </w:rPr>
      <w:tblPr/>
      <w:tcPr>
        <w:shd w:val="clear" w:color="auto" w:fill="FFC000"/>
      </w:tcPr>
    </w:tblStylePr>
    <w:tblStylePr w:type="band1Vert">
      <w:tblPr/>
      <w:tcPr>
        <w:shd w:val="clear" w:color="auto" w:fill="FFE28A"/>
      </w:tcPr>
    </w:tblStylePr>
    <w:tblStylePr w:type="band1Horz">
      <w:tblPr/>
      <w:tcPr>
        <w:shd w:val="clear" w:color="auto" w:fill="FFE28A"/>
      </w:tcPr>
    </w:tblStylePr>
  </w:style>
  <w:style w:type="table" w:customStyle="1" w:styleId="GridTable5Dark-Accent5113">
    <w:name w:val="Grid Table 5 Dark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5B9BD5"/>
      </w:tcPr>
    </w:tblStylePr>
    <w:tblStylePr w:type="lastRow">
      <w:rPr>
        <w:b/>
        <w:color w:val="FFFFFF"/>
        <w:sz w:val="22"/>
        <w:szCs w:val="22"/>
      </w:rPr>
      <w:tblPr/>
      <w:tcPr>
        <w:tcBorders>
          <w:top w:val="single" w:sz="4" w:space="0" w:color="FFFFFF"/>
        </w:tcBorders>
        <w:shd w:val="clear" w:color="auto" w:fill="5B9BD5"/>
      </w:tcPr>
    </w:tblStylePr>
    <w:tblStylePr w:type="firstCol">
      <w:rPr>
        <w:b/>
        <w:color w:val="FFFFFF"/>
        <w:sz w:val="22"/>
        <w:szCs w:val="22"/>
      </w:rPr>
      <w:tblPr/>
      <w:tcPr>
        <w:shd w:val="clear" w:color="auto" w:fill="5B9BD5"/>
      </w:tcPr>
    </w:tblStylePr>
    <w:tblStylePr w:type="lastCol">
      <w:rPr>
        <w:b/>
        <w:color w:val="FFFFFF"/>
        <w:sz w:val="22"/>
        <w:szCs w:val="22"/>
      </w:rPr>
      <w:tblPr/>
      <w:tcPr>
        <w:shd w:val="clear" w:color="auto" w:fill="5B9BD5"/>
      </w:tcPr>
    </w:tblStylePr>
    <w:tblStylePr w:type="band1Vert">
      <w:tblPr/>
      <w:tcPr>
        <w:shd w:val="clear" w:color="auto" w:fill="B3D0EB"/>
      </w:tcPr>
    </w:tblStylePr>
    <w:tblStylePr w:type="band1Horz">
      <w:tblPr/>
      <w:tcPr>
        <w:shd w:val="clear" w:color="auto" w:fill="B3D0EB"/>
      </w:tcPr>
    </w:tblStylePr>
  </w:style>
  <w:style w:type="table" w:customStyle="1" w:styleId="GridTable5Dark-Accent6113">
    <w:name w:val="Grid Table 5 Dark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70AD47"/>
      </w:tcPr>
    </w:tblStylePr>
    <w:tblStylePr w:type="lastRow">
      <w:rPr>
        <w:b/>
        <w:color w:val="FFFFFF"/>
        <w:sz w:val="22"/>
        <w:szCs w:val="22"/>
      </w:rPr>
      <w:tblPr/>
      <w:tcPr>
        <w:tcBorders>
          <w:top w:val="single" w:sz="4" w:space="0" w:color="FFFFFF"/>
        </w:tcBorders>
        <w:shd w:val="clear" w:color="auto" w:fill="70AD47"/>
      </w:tcPr>
    </w:tblStylePr>
    <w:tblStylePr w:type="firstCol">
      <w:rPr>
        <w:b/>
        <w:color w:val="FFFFFF"/>
        <w:sz w:val="22"/>
        <w:szCs w:val="22"/>
      </w:rPr>
      <w:tblPr/>
      <w:tcPr>
        <w:shd w:val="clear" w:color="auto" w:fill="70AD47"/>
      </w:tcPr>
    </w:tblStylePr>
    <w:tblStylePr w:type="lastCol">
      <w:rPr>
        <w:b/>
        <w:color w:val="FFFFFF"/>
        <w:sz w:val="22"/>
        <w:szCs w:val="22"/>
      </w:rPr>
      <w:tblPr/>
      <w:tcPr>
        <w:shd w:val="clear" w:color="auto" w:fill="70AD47"/>
      </w:tcPr>
    </w:tblStylePr>
    <w:tblStylePr w:type="band1Vert">
      <w:tblPr/>
      <w:tcPr>
        <w:shd w:val="clear" w:color="auto" w:fill="BCDBA8"/>
      </w:tcPr>
    </w:tblStylePr>
    <w:tblStylePr w:type="band1Horz">
      <w:tblPr/>
      <w:tcPr>
        <w:shd w:val="clear" w:color="auto" w:fill="BCDBA8"/>
      </w:tcPr>
    </w:tblStylePr>
  </w:style>
  <w:style w:type="table" w:customStyle="1" w:styleId="GridTable6Colorful-Accent1113">
    <w:name w:val="Grid Table 6 Colorful -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0B7E1"/>
        <w:left w:val="single" w:sz="4" w:space="0" w:color="A0B7E1"/>
        <w:bottom w:val="single" w:sz="4" w:space="0" w:color="A0B7E1"/>
        <w:right w:val="single" w:sz="4" w:space="0" w:color="A0B7E1"/>
        <w:insideH w:val="single" w:sz="4" w:space="0" w:color="A0B7E1"/>
        <w:insideV w:val="single" w:sz="4" w:space="0" w:color="A0B7E1"/>
      </w:tblBorders>
    </w:tblPr>
    <w:tblStylePr w:type="firstRow">
      <w:rPr>
        <w:b/>
        <w:color w:val="A0B7E1"/>
      </w:rPr>
      <w:tblPr/>
      <w:tcPr>
        <w:tcBorders>
          <w:bottom w:val="single" w:sz="12" w:space="0" w:color="A0B7E1"/>
        </w:tcBorders>
      </w:tcPr>
    </w:tblStylePr>
    <w:tblStylePr w:type="lastRow">
      <w:rPr>
        <w:b/>
        <w:color w:val="A0B7E1"/>
      </w:rPr>
    </w:tblStylePr>
    <w:tblStylePr w:type="firstCol">
      <w:rPr>
        <w:b/>
        <w:color w:val="A0B7E1"/>
      </w:rPr>
    </w:tblStylePr>
    <w:tblStylePr w:type="lastCol">
      <w:rPr>
        <w:b/>
        <w:color w:val="A0B7E1"/>
      </w:rPr>
    </w:tblStylePr>
    <w:tblStylePr w:type="band1Vert">
      <w:tblPr/>
      <w:tcPr>
        <w:shd w:val="clear" w:color="auto" w:fill="D8E2F3"/>
      </w:tcPr>
    </w:tblStylePr>
    <w:tblStylePr w:type="band1Horz">
      <w:rPr>
        <w:color w:val="A0B7E1"/>
        <w:sz w:val="22"/>
        <w:szCs w:val="22"/>
      </w:rPr>
      <w:tblPr/>
      <w:tcPr>
        <w:shd w:val="clear" w:color="auto" w:fill="D8E2F3"/>
      </w:tcPr>
    </w:tblStylePr>
    <w:tblStylePr w:type="band2Horz">
      <w:rPr>
        <w:color w:val="A0B7E1"/>
        <w:sz w:val="22"/>
        <w:szCs w:val="22"/>
      </w:rPr>
    </w:tblStylePr>
  </w:style>
  <w:style w:type="table" w:customStyle="1" w:styleId="GridTable6Colorful-Accent2113">
    <w:name w:val="Grid Table 6 Colorful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4B184"/>
        <w:left w:val="single" w:sz="4" w:space="0" w:color="F4B184"/>
        <w:bottom w:val="single" w:sz="4" w:space="0" w:color="F4B184"/>
        <w:right w:val="single" w:sz="4" w:space="0" w:color="F4B184"/>
        <w:insideH w:val="single" w:sz="4" w:space="0" w:color="F4B184"/>
        <w:insideV w:val="single" w:sz="4" w:space="0" w:color="F4B184"/>
      </w:tblBorders>
    </w:tblPr>
    <w:tblStylePr w:type="firstRow">
      <w:rPr>
        <w:b/>
        <w:color w:val="F4B184"/>
      </w:rPr>
      <w:tblPr/>
      <w:tcPr>
        <w:tcBorders>
          <w:bottom w:val="single" w:sz="12" w:space="0" w:color="F4B184"/>
        </w:tcBorders>
      </w:tcPr>
    </w:tblStylePr>
    <w:tblStylePr w:type="lastRow">
      <w:rPr>
        <w:b/>
        <w:color w:val="F4B184"/>
      </w:rPr>
    </w:tblStylePr>
    <w:tblStylePr w:type="firstCol">
      <w:rPr>
        <w:b/>
        <w:color w:val="F4B184"/>
      </w:rPr>
    </w:tblStylePr>
    <w:tblStylePr w:type="lastCol">
      <w:rPr>
        <w:b/>
        <w:color w:val="F4B184"/>
      </w:rPr>
    </w:tblStylePr>
    <w:tblStylePr w:type="band1Vert">
      <w:tblPr/>
      <w:tcPr>
        <w:shd w:val="clear" w:color="auto" w:fill="FBE5D6"/>
      </w:tcPr>
    </w:tblStylePr>
    <w:tblStylePr w:type="band1Horz">
      <w:rPr>
        <w:color w:val="F4B184"/>
        <w:sz w:val="22"/>
        <w:szCs w:val="22"/>
      </w:rPr>
      <w:tblPr/>
      <w:tcPr>
        <w:shd w:val="clear" w:color="auto" w:fill="FBE5D6"/>
      </w:tcPr>
    </w:tblStylePr>
    <w:tblStylePr w:type="band2Horz">
      <w:rPr>
        <w:color w:val="F4B184"/>
        <w:sz w:val="22"/>
        <w:szCs w:val="22"/>
      </w:rPr>
    </w:tblStylePr>
  </w:style>
  <w:style w:type="table" w:customStyle="1" w:styleId="GridTable6Colorful-Accent3113">
    <w:name w:val="Grid Table 6 Colorful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Pr>
    <w:tblStylePr w:type="firstRow">
      <w:rPr>
        <w:b/>
        <w:color w:val="A5A5A5"/>
      </w:rPr>
      <w:tblPr/>
      <w:tcPr>
        <w:tcBorders>
          <w:bottom w:val="single" w:sz="12" w:space="0" w:color="A5A5A5"/>
        </w:tcBorders>
      </w:tcPr>
    </w:tblStylePr>
    <w:tblStylePr w:type="lastRow">
      <w:rPr>
        <w:b/>
        <w:color w:val="A5A5A5"/>
      </w:rPr>
    </w:tblStylePr>
    <w:tblStylePr w:type="firstCol">
      <w:rPr>
        <w:b/>
        <w:color w:val="A5A5A5"/>
      </w:rPr>
    </w:tblStylePr>
    <w:tblStylePr w:type="lastCol">
      <w:rPr>
        <w:b/>
        <w:color w:val="A5A5A5"/>
      </w:rPr>
    </w:tblStylePr>
    <w:tblStylePr w:type="band1Vert">
      <w:tblPr/>
      <w:tcPr>
        <w:shd w:val="clear" w:color="auto" w:fill="ECECEC"/>
      </w:tcPr>
    </w:tblStylePr>
    <w:tblStylePr w:type="band1Horz">
      <w:rPr>
        <w:color w:val="A5A5A5"/>
        <w:sz w:val="22"/>
        <w:szCs w:val="22"/>
      </w:rPr>
      <w:tblPr/>
      <w:tcPr>
        <w:shd w:val="clear" w:color="auto" w:fill="ECECEC"/>
      </w:tcPr>
    </w:tblStylePr>
    <w:tblStylePr w:type="band2Horz">
      <w:rPr>
        <w:color w:val="A5A5A5"/>
        <w:sz w:val="22"/>
        <w:szCs w:val="22"/>
      </w:rPr>
    </w:tblStylePr>
  </w:style>
  <w:style w:type="table" w:customStyle="1" w:styleId="GridTable6Colorful-Accent4113">
    <w:name w:val="Grid Table 6 Colorful -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D865"/>
        <w:left w:val="single" w:sz="4" w:space="0" w:color="FFD865"/>
        <w:bottom w:val="single" w:sz="4" w:space="0" w:color="FFD865"/>
        <w:right w:val="single" w:sz="4" w:space="0" w:color="FFD865"/>
        <w:insideH w:val="single" w:sz="4" w:space="0" w:color="FFD865"/>
        <w:insideV w:val="single" w:sz="4" w:space="0" w:color="FFD865"/>
      </w:tblBorders>
    </w:tblPr>
    <w:tblStylePr w:type="firstRow">
      <w:rPr>
        <w:b/>
        <w:color w:val="FFD865"/>
      </w:rPr>
      <w:tblPr/>
      <w:tcPr>
        <w:tcBorders>
          <w:bottom w:val="single" w:sz="12" w:space="0" w:color="FFD865"/>
        </w:tcBorders>
      </w:tcPr>
    </w:tblStylePr>
    <w:tblStylePr w:type="lastRow">
      <w:rPr>
        <w:b/>
        <w:color w:val="FFD865"/>
      </w:rPr>
    </w:tblStylePr>
    <w:tblStylePr w:type="firstCol">
      <w:rPr>
        <w:b/>
        <w:color w:val="FFD865"/>
      </w:rPr>
    </w:tblStylePr>
    <w:tblStylePr w:type="lastCol">
      <w:rPr>
        <w:b/>
        <w:color w:val="FFD865"/>
      </w:rPr>
    </w:tblStylePr>
    <w:tblStylePr w:type="band1Vert">
      <w:tblPr/>
      <w:tcPr>
        <w:shd w:val="clear" w:color="auto" w:fill="FFF2CB"/>
      </w:tcPr>
    </w:tblStylePr>
    <w:tblStylePr w:type="band1Horz">
      <w:rPr>
        <w:color w:val="FFD865"/>
        <w:sz w:val="22"/>
        <w:szCs w:val="22"/>
      </w:rPr>
      <w:tblPr/>
      <w:tcPr>
        <w:shd w:val="clear" w:color="auto" w:fill="FFF2CB"/>
      </w:tcPr>
    </w:tblStylePr>
    <w:tblStylePr w:type="band2Horz">
      <w:rPr>
        <w:color w:val="FFD865"/>
        <w:sz w:val="22"/>
        <w:szCs w:val="22"/>
      </w:rPr>
    </w:tblStylePr>
  </w:style>
  <w:style w:type="table" w:customStyle="1" w:styleId="GridTable6Colorful-Accent5113">
    <w:name w:val="Grid Table 6 Colorful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Pr>
    <w:tblStylePr w:type="firstRow">
      <w:rPr>
        <w:b/>
        <w:color w:val="245A8D"/>
      </w:rPr>
      <w:tblPr/>
      <w:tcPr>
        <w:tcBorders>
          <w:bottom w:val="single" w:sz="12" w:space="0" w:color="5B9BD5"/>
        </w:tcBorders>
      </w:tcPr>
    </w:tblStylePr>
    <w:tblStylePr w:type="lastRow">
      <w:rPr>
        <w:b/>
        <w:color w:val="245A8D"/>
      </w:rPr>
    </w:tblStylePr>
    <w:tblStylePr w:type="firstCol">
      <w:rPr>
        <w:b/>
        <w:color w:val="245A8D"/>
      </w:rPr>
    </w:tblStylePr>
    <w:tblStylePr w:type="lastCol">
      <w:rPr>
        <w:b/>
        <w:color w:val="245A8D"/>
      </w:rPr>
    </w:tblStylePr>
    <w:tblStylePr w:type="band1Vert">
      <w:tblPr/>
      <w:tcPr>
        <w:shd w:val="clear" w:color="auto" w:fill="DDEAF6"/>
      </w:tcPr>
    </w:tblStylePr>
    <w:tblStylePr w:type="band1Horz">
      <w:rPr>
        <w:color w:val="245A8D"/>
        <w:sz w:val="22"/>
        <w:szCs w:val="22"/>
      </w:rPr>
      <w:tblPr/>
      <w:tcPr>
        <w:shd w:val="clear" w:color="auto" w:fill="DDEAF6"/>
      </w:tcPr>
    </w:tblStylePr>
    <w:tblStylePr w:type="band2Horz">
      <w:rPr>
        <w:color w:val="245A8D"/>
        <w:sz w:val="22"/>
        <w:szCs w:val="22"/>
      </w:rPr>
    </w:tblStylePr>
  </w:style>
  <w:style w:type="table" w:customStyle="1" w:styleId="GridTable6Colorful-Accent6113">
    <w:name w:val="Grid Table 6 Colorful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Pr>
    <w:tblStylePr w:type="firstRow">
      <w:rPr>
        <w:b/>
        <w:color w:val="245A8D"/>
      </w:rPr>
      <w:tblPr/>
      <w:tcPr>
        <w:tcBorders>
          <w:bottom w:val="single" w:sz="12" w:space="0" w:color="70AD47"/>
        </w:tcBorders>
      </w:tcPr>
    </w:tblStylePr>
    <w:tblStylePr w:type="lastRow">
      <w:rPr>
        <w:b/>
        <w:color w:val="245A8D"/>
      </w:rPr>
    </w:tblStylePr>
    <w:tblStylePr w:type="firstCol">
      <w:rPr>
        <w:b/>
        <w:color w:val="245A8D"/>
      </w:rPr>
    </w:tblStylePr>
    <w:tblStylePr w:type="lastCol">
      <w:rPr>
        <w:b/>
        <w:color w:val="245A8D"/>
      </w:rPr>
    </w:tblStylePr>
    <w:tblStylePr w:type="band1Vert">
      <w:tblPr/>
      <w:tcPr>
        <w:shd w:val="clear" w:color="auto" w:fill="E1EFD8"/>
      </w:tcPr>
    </w:tblStylePr>
    <w:tblStylePr w:type="band1Horz">
      <w:rPr>
        <w:color w:val="245A8D"/>
        <w:sz w:val="22"/>
        <w:szCs w:val="22"/>
      </w:rPr>
      <w:tblPr/>
      <w:tcPr>
        <w:shd w:val="clear" w:color="auto" w:fill="E1EFD8"/>
      </w:tcPr>
    </w:tblStylePr>
    <w:tblStylePr w:type="band2Horz">
      <w:rPr>
        <w:color w:val="245A8D"/>
        <w:sz w:val="22"/>
        <w:szCs w:val="22"/>
      </w:rPr>
    </w:tblStylePr>
  </w:style>
  <w:style w:type="table" w:customStyle="1" w:styleId="GridTable7Colorful-Accent1113">
    <w:name w:val="Grid Table 7 Colorful -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0B7E1"/>
        <w:right w:val="single" w:sz="4" w:space="0" w:color="A0B7E1"/>
        <w:insideH w:val="single" w:sz="4" w:space="0" w:color="A0B7E1"/>
        <w:insideV w:val="single" w:sz="4" w:space="0" w:color="A0B7E1"/>
      </w:tblBorders>
    </w:tblPr>
    <w:tblStylePr w:type="firstRow">
      <w:rPr>
        <w:b/>
        <w:color w:val="A0B7E1"/>
        <w:sz w:val="22"/>
        <w:szCs w:val="22"/>
      </w:rPr>
      <w:tblPr/>
      <w:tcPr>
        <w:tcBorders>
          <w:top w:val="none" w:sz="0" w:space="0" w:color="auto"/>
          <w:left w:val="none" w:sz="0" w:space="0" w:color="auto"/>
          <w:bottom w:val="single" w:sz="4" w:space="0" w:color="A0B7E1"/>
          <w:right w:val="none" w:sz="0" w:space="0" w:color="auto"/>
        </w:tcBorders>
        <w:shd w:val="clear" w:color="auto" w:fill="FFFFFF"/>
      </w:tcPr>
    </w:tblStylePr>
    <w:tblStylePr w:type="lastRow">
      <w:rPr>
        <w:b/>
        <w:color w:val="A0B7E1"/>
        <w:sz w:val="22"/>
        <w:szCs w:val="22"/>
      </w:rPr>
      <w:tblPr/>
      <w:tcPr>
        <w:tcBorders>
          <w:top w:val="single" w:sz="4" w:space="0" w:color="A0B7E1"/>
          <w:left w:val="none" w:sz="0" w:space="0" w:color="auto"/>
          <w:bottom w:val="none" w:sz="0" w:space="0" w:color="auto"/>
          <w:right w:val="none" w:sz="0" w:space="0" w:color="auto"/>
        </w:tcBorders>
        <w:shd w:val="clear" w:color="auto" w:fill="FFFFFF"/>
      </w:tcPr>
    </w:tblStylePr>
    <w:tblStylePr w:type="firstCol">
      <w:pPr>
        <w:jc w:val="right"/>
      </w:pPr>
      <w:rPr>
        <w:i/>
        <w:color w:val="A0B7E1"/>
        <w:sz w:val="22"/>
        <w:szCs w:val="22"/>
      </w:rPr>
      <w:tblPr/>
      <w:tcPr>
        <w:tcBorders>
          <w:top w:val="none" w:sz="0" w:space="0" w:color="auto"/>
          <w:left w:val="none" w:sz="0" w:space="0" w:color="auto"/>
          <w:bottom w:val="none" w:sz="0" w:space="0" w:color="auto"/>
          <w:right w:val="single" w:sz="4" w:space="0" w:color="A0B7E1"/>
        </w:tcBorders>
        <w:shd w:val="clear" w:color="auto" w:fill="auto"/>
      </w:tcPr>
    </w:tblStylePr>
    <w:tblStylePr w:type="lastCol">
      <w:rPr>
        <w:i/>
        <w:color w:val="A0B7E1"/>
        <w:sz w:val="22"/>
        <w:szCs w:val="22"/>
      </w:rPr>
      <w:tblPr/>
      <w:tcPr>
        <w:tcBorders>
          <w:top w:val="none" w:sz="0" w:space="0" w:color="auto"/>
          <w:left w:val="single" w:sz="4" w:space="0" w:color="A0B7E1"/>
          <w:bottom w:val="none" w:sz="0" w:space="0" w:color="auto"/>
          <w:right w:val="none" w:sz="0" w:space="0" w:color="auto"/>
        </w:tcBorders>
        <w:shd w:val="clear" w:color="auto" w:fill="auto"/>
      </w:tcPr>
    </w:tblStylePr>
    <w:tblStylePr w:type="band1Vert">
      <w:tblPr/>
      <w:tcPr>
        <w:shd w:val="clear" w:color="auto" w:fill="D8E2F3"/>
      </w:tcPr>
    </w:tblStylePr>
    <w:tblStylePr w:type="band1Horz">
      <w:rPr>
        <w:color w:val="A0B7E1"/>
        <w:sz w:val="22"/>
        <w:szCs w:val="22"/>
      </w:rPr>
      <w:tblPr/>
      <w:tcPr>
        <w:shd w:val="clear" w:color="auto" w:fill="D8E2F3"/>
      </w:tcPr>
    </w:tblStylePr>
    <w:tblStylePr w:type="band2Horz">
      <w:rPr>
        <w:color w:val="A0B7E1"/>
        <w:sz w:val="22"/>
        <w:szCs w:val="22"/>
      </w:rPr>
    </w:tblStylePr>
  </w:style>
  <w:style w:type="table" w:customStyle="1" w:styleId="GridTable7Colorful-Accent2113">
    <w:name w:val="Grid Table 7 Colorful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4B184"/>
        <w:right w:val="single" w:sz="4" w:space="0" w:color="F4B184"/>
        <w:insideH w:val="single" w:sz="4" w:space="0" w:color="F4B184"/>
        <w:insideV w:val="single" w:sz="4" w:space="0" w:color="F4B184"/>
      </w:tblBorders>
    </w:tblPr>
    <w:tblStylePr w:type="firstRow">
      <w:rPr>
        <w:b/>
        <w:color w:val="F4B184"/>
        <w:sz w:val="22"/>
        <w:szCs w:val="22"/>
      </w:rPr>
      <w:tblPr/>
      <w:tcPr>
        <w:tcBorders>
          <w:top w:val="none" w:sz="0" w:space="0" w:color="auto"/>
          <w:left w:val="none" w:sz="0" w:space="0" w:color="auto"/>
          <w:bottom w:val="single" w:sz="4" w:space="0" w:color="F4B184"/>
          <w:right w:val="none" w:sz="0" w:space="0" w:color="auto"/>
        </w:tcBorders>
        <w:shd w:val="clear" w:color="auto" w:fill="FFFFFF"/>
      </w:tcPr>
    </w:tblStylePr>
    <w:tblStylePr w:type="lastRow">
      <w:rPr>
        <w:b/>
        <w:color w:val="F4B184"/>
        <w:sz w:val="22"/>
        <w:szCs w:val="22"/>
      </w:rPr>
      <w:tblPr/>
      <w:tcPr>
        <w:tcBorders>
          <w:top w:val="single" w:sz="4" w:space="0" w:color="F4B184"/>
          <w:left w:val="none" w:sz="0" w:space="0" w:color="auto"/>
          <w:bottom w:val="none" w:sz="0" w:space="0" w:color="auto"/>
          <w:right w:val="none" w:sz="0" w:space="0" w:color="auto"/>
        </w:tcBorders>
        <w:shd w:val="clear" w:color="auto" w:fill="FFFFFF"/>
      </w:tcPr>
    </w:tblStylePr>
    <w:tblStylePr w:type="firstCol">
      <w:pPr>
        <w:jc w:val="right"/>
      </w:pPr>
      <w:rPr>
        <w:i/>
        <w:color w:val="F4B184"/>
        <w:sz w:val="22"/>
        <w:szCs w:val="22"/>
      </w:rPr>
      <w:tblPr/>
      <w:tcPr>
        <w:tcBorders>
          <w:top w:val="none" w:sz="0" w:space="0" w:color="auto"/>
          <w:left w:val="none" w:sz="0" w:space="0" w:color="auto"/>
          <w:bottom w:val="none" w:sz="0" w:space="0" w:color="auto"/>
          <w:right w:val="single" w:sz="4" w:space="0" w:color="F4B184"/>
        </w:tcBorders>
        <w:shd w:val="clear" w:color="auto" w:fill="auto"/>
      </w:tcPr>
    </w:tblStylePr>
    <w:tblStylePr w:type="lastCol">
      <w:rPr>
        <w:i/>
        <w:color w:val="F4B184"/>
        <w:sz w:val="22"/>
        <w:szCs w:val="22"/>
      </w:rPr>
      <w:tblPr/>
      <w:tcPr>
        <w:tcBorders>
          <w:top w:val="none" w:sz="0" w:space="0" w:color="auto"/>
          <w:left w:val="single" w:sz="4" w:space="0" w:color="F4B184"/>
          <w:bottom w:val="none" w:sz="0" w:space="0" w:color="auto"/>
          <w:right w:val="none" w:sz="0" w:space="0" w:color="auto"/>
        </w:tcBorders>
        <w:shd w:val="clear" w:color="auto" w:fill="auto"/>
      </w:tcPr>
    </w:tblStylePr>
    <w:tblStylePr w:type="band1Vert">
      <w:tblPr/>
      <w:tcPr>
        <w:shd w:val="clear" w:color="auto" w:fill="FBE5D6"/>
      </w:tcPr>
    </w:tblStylePr>
    <w:tblStylePr w:type="band1Horz">
      <w:rPr>
        <w:color w:val="F4B184"/>
        <w:sz w:val="22"/>
        <w:szCs w:val="22"/>
      </w:rPr>
      <w:tblPr/>
      <w:tcPr>
        <w:shd w:val="clear" w:color="auto" w:fill="FBE5D6"/>
      </w:tcPr>
    </w:tblStylePr>
    <w:tblStylePr w:type="band2Horz">
      <w:rPr>
        <w:color w:val="F4B184"/>
        <w:sz w:val="22"/>
        <w:szCs w:val="22"/>
      </w:rPr>
    </w:tblStylePr>
  </w:style>
  <w:style w:type="table" w:customStyle="1" w:styleId="GridTable7Colorful-Accent3113">
    <w:name w:val="Grid Table 7 Colorful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5A5A5"/>
        <w:right w:val="single" w:sz="4" w:space="0" w:color="A5A5A5"/>
        <w:insideH w:val="single" w:sz="4" w:space="0" w:color="A5A5A5"/>
        <w:insideV w:val="single" w:sz="4" w:space="0" w:color="A5A5A5"/>
      </w:tblBorders>
    </w:tblPr>
    <w:tblStylePr w:type="firstRow">
      <w:rPr>
        <w:b/>
        <w:color w:val="A5A5A5"/>
        <w:sz w:val="22"/>
        <w:szCs w:val="22"/>
      </w:rPr>
      <w:tblPr/>
      <w:tcPr>
        <w:tcBorders>
          <w:top w:val="none" w:sz="0" w:space="0" w:color="auto"/>
          <w:left w:val="none" w:sz="0" w:space="0" w:color="auto"/>
          <w:bottom w:val="single" w:sz="4" w:space="0" w:color="A5A5A5"/>
          <w:right w:val="none" w:sz="0" w:space="0" w:color="auto"/>
        </w:tcBorders>
        <w:shd w:val="clear" w:color="auto" w:fill="FFFFFF"/>
      </w:tcPr>
    </w:tblStylePr>
    <w:tblStylePr w:type="lastRow">
      <w:rPr>
        <w:b/>
        <w:color w:val="A5A5A5"/>
        <w:sz w:val="22"/>
        <w:szCs w:val="22"/>
      </w:rPr>
      <w:tblPr/>
      <w:tcPr>
        <w:tcBorders>
          <w:top w:val="single" w:sz="4" w:space="0" w:color="A5A5A5"/>
          <w:left w:val="none" w:sz="0" w:space="0" w:color="auto"/>
          <w:bottom w:val="none" w:sz="0" w:space="0" w:color="auto"/>
          <w:right w:val="none" w:sz="0" w:space="0" w:color="auto"/>
        </w:tcBorders>
        <w:shd w:val="clear" w:color="auto" w:fill="FFFFFF"/>
      </w:tcPr>
    </w:tblStylePr>
    <w:tblStylePr w:type="firstCol">
      <w:pPr>
        <w:jc w:val="right"/>
      </w:pPr>
      <w:rPr>
        <w:i/>
        <w:color w:val="A5A5A5"/>
        <w:sz w:val="22"/>
        <w:szCs w:val="22"/>
      </w:rPr>
      <w:tblPr/>
      <w:tcPr>
        <w:tcBorders>
          <w:top w:val="none" w:sz="0" w:space="0" w:color="auto"/>
          <w:left w:val="none" w:sz="0" w:space="0" w:color="auto"/>
          <w:bottom w:val="none" w:sz="0" w:space="0" w:color="auto"/>
          <w:right w:val="single" w:sz="4" w:space="0" w:color="A5A5A5"/>
        </w:tcBorders>
        <w:shd w:val="clear" w:color="auto" w:fill="auto"/>
      </w:tcPr>
    </w:tblStylePr>
    <w:tblStylePr w:type="lastCol">
      <w:rPr>
        <w:i/>
        <w:color w:val="A5A5A5"/>
        <w:sz w:val="22"/>
        <w:szCs w:val="22"/>
      </w:rPr>
      <w:tblPr/>
      <w:tcPr>
        <w:tcBorders>
          <w:top w:val="none" w:sz="0" w:space="0" w:color="auto"/>
          <w:left w:val="single" w:sz="4" w:space="0" w:color="A5A5A5"/>
          <w:bottom w:val="none" w:sz="0" w:space="0" w:color="auto"/>
          <w:right w:val="none" w:sz="0" w:space="0" w:color="auto"/>
        </w:tcBorders>
        <w:shd w:val="clear" w:color="auto" w:fill="auto"/>
      </w:tcPr>
    </w:tblStylePr>
    <w:tblStylePr w:type="band1Vert">
      <w:tblPr/>
      <w:tcPr>
        <w:shd w:val="clear" w:color="auto" w:fill="ECECEC"/>
      </w:tcPr>
    </w:tblStylePr>
    <w:tblStylePr w:type="band1Horz">
      <w:rPr>
        <w:color w:val="A5A5A5"/>
        <w:sz w:val="22"/>
        <w:szCs w:val="22"/>
      </w:rPr>
      <w:tblPr/>
      <w:tcPr>
        <w:shd w:val="clear" w:color="auto" w:fill="ECECEC"/>
      </w:tcPr>
    </w:tblStylePr>
    <w:tblStylePr w:type="band2Horz">
      <w:rPr>
        <w:color w:val="A5A5A5"/>
        <w:sz w:val="22"/>
        <w:szCs w:val="22"/>
      </w:rPr>
    </w:tblStylePr>
  </w:style>
  <w:style w:type="table" w:customStyle="1" w:styleId="GridTable7Colorful-Accent4113">
    <w:name w:val="Grid Table 7 Colorful -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FD865"/>
        <w:right w:val="single" w:sz="4" w:space="0" w:color="FFD865"/>
        <w:insideH w:val="single" w:sz="4" w:space="0" w:color="FFD865"/>
        <w:insideV w:val="single" w:sz="4" w:space="0" w:color="FFD865"/>
      </w:tblBorders>
    </w:tblPr>
    <w:tblStylePr w:type="firstRow">
      <w:rPr>
        <w:b/>
        <w:color w:val="FFD865"/>
        <w:sz w:val="22"/>
        <w:szCs w:val="22"/>
      </w:rPr>
      <w:tblPr/>
      <w:tcPr>
        <w:tcBorders>
          <w:top w:val="none" w:sz="0" w:space="0" w:color="auto"/>
          <w:left w:val="none" w:sz="0" w:space="0" w:color="auto"/>
          <w:bottom w:val="single" w:sz="4" w:space="0" w:color="FFD865"/>
          <w:right w:val="none" w:sz="0" w:space="0" w:color="auto"/>
        </w:tcBorders>
        <w:shd w:val="clear" w:color="auto" w:fill="FFFFFF"/>
      </w:tcPr>
    </w:tblStylePr>
    <w:tblStylePr w:type="lastRow">
      <w:rPr>
        <w:b/>
        <w:color w:val="FFD865"/>
        <w:sz w:val="22"/>
        <w:szCs w:val="22"/>
      </w:rPr>
      <w:tblPr/>
      <w:tcPr>
        <w:tcBorders>
          <w:top w:val="single" w:sz="4" w:space="0" w:color="FFD865"/>
          <w:left w:val="none" w:sz="0" w:space="0" w:color="auto"/>
          <w:bottom w:val="none" w:sz="0" w:space="0" w:color="auto"/>
          <w:right w:val="none" w:sz="0" w:space="0" w:color="auto"/>
        </w:tcBorders>
        <w:shd w:val="clear" w:color="auto" w:fill="FFFFFF"/>
      </w:tcPr>
    </w:tblStylePr>
    <w:tblStylePr w:type="firstCol">
      <w:pPr>
        <w:jc w:val="right"/>
      </w:pPr>
      <w:rPr>
        <w:i/>
        <w:color w:val="FFD865"/>
        <w:sz w:val="22"/>
        <w:szCs w:val="22"/>
      </w:rPr>
      <w:tblPr/>
      <w:tcPr>
        <w:tcBorders>
          <w:top w:val="none" w:sz="0" w:space="0" w:color="auto"/>
          <w:left w:val="none" w:sz="0" w:space="0" w:color="auto"/>
          <w:bottom w:val="none" w:sz="0" w:space="0" w:color="auto"/>
          <w:right w:val="single" w:sz="4" w:space="0" w:color="FFD865"/>
        </w:tcBorders>
        <w:shd w:val="clear" w:color="auto" w:fill="auto"/>
      </w:tcPr>
    </w:tblStylePr>
    <w:tblStylePr w:type="lastCol">
      <w:rPr>
        <w:i/>
        <w:color w:val="FFD865"/>
        <w:sz w:val="22"/>
        <w:szCs w:val="22"/>
      </w:rPr>
      <w:tblPr/>
      <w:tcPr>
        <w:tcBorders>
          <w:top w:val="none" w:sz="0" w:space="0" w:color="auto"/>
          <w:left w:val="single" w:sz="4" w:space="0" w:color="FFD865"/>
          <w:bottom w:val="none" w:sz="0" w:space="0" w:color="auto"/>
          <w:right w:val="none" w:sz="0" w:space="0" w:color="auto"/>
        </w:tcBorders>
        <w:shd w:val="clear" w:color="auto" w:fill="auto"/>
      </w:tcPr>
    </w:tblStylePr>
    <w:tblStylePr w:type="band1Vert">
      <w:tblPr/>
      <w:tcPr>
        <w:shd w:val="clear" w:color="auto" w:fill="FFF2CB"/>
      </w:tcPr>
    </w:tblStylePr>
    <w:tblStylePr w:type="band1Horz">
      <w:rPr>
        <w:color w:val="FFD865"/>
        <w:sz w:val="22"/>
        <w:szCs w:val="22"/>
      </w:rPr>
      <w:tblPr/>
      <w:tcPr>
        <w:shd w:val="clear" w:color="auto" w:fill="FFF2CB"/>
      </w:tcPr>
    </w:tblStylePr>
    <w:tblStylePr w:type="band2Horz">
      <w:rPr>
        <w:color w:val="FFD865"/>
        <w:sz w:val="22"/>
        <w:szCs w:val="22"/>
      </w:rPr>
    </w:tblStylePr>
  </w:style>
  <w:style w:type="table" w:customStyle="1" w:styleId="GridTable7Colorful-Accent5113">
    <w:name w:val="Grid Table 7 Colorful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2C6E7"/>
        <w:right w:val="single" w:sz="4" w:space="0" w:color="A2C6E7"/>
        <w:insideH w:val="single" w:sz="4" w:space="0" w:color="A2C6E7"/>
        <w:insideV w:val="single" w:sz="4" w:space="0" w:color="A2C6E7"/>
      </w:tblBorders>
    </w:tblPr>
    <w:tblStylePr w:type="firstRow">
      <w:rPr>
        <w:b/>
        <w:color w:val="245A8D"/>
        <w:sz w:val="22"/>
        <w:szCs w:val="22"/>
      </w:rPr>
      <w:tblPr/>
      <w:tcPr>
        <w:tcBorders>
          <w:top w:val="none" w:sz="0" w:space="0" w:color="auto"/>
          <w:left w:val="none" w:sz="0" w:space="0" w:color="auto"/>
          <w:bottom w:val="single" w:sz="4" w:space="0" w:color="A2C6E7"/>
          <w:right w:val="none" w:sz="0" w:space="0" w:color="auto"/>
        </w:tcBorders>
        <w:shd w:val="clear" w:color="auto" w:fill="FFFFFF"/>
      </w:tcPr>
    </w:tblStylePr>
    <w:tblStylePr w:type="lastRow">
      <w:rPr>
        <w:b/>
        <w:color w:val="245A8D"/>
        <w:sz w:val="22"/>
        <w:szCs w:val="22"/>
      </w:rPr>
      <w:tblPr/>
      <w:tcPr>
        <w:tcBorders>
          <w:top w:val="single" w:sz="4" w:space="0" w:color="A2C6E7"/>
          <w:left w:val="none" w:sz="0" w:space="0" w:color="auto"/>
          <w:bottom w:val="none" w:sz="0" w:space="0" w:color="auto"/>
          <w:right w:val="none" w:sz="0" w:space="0" w:color="auto"/>
        </w:tcBorders>
        <w:shd w:val="clear" w:color="auto" w:fill="FFFFFF"/>
      </w:tcPr>
    </w:tblStylePr>
    <w:tblStylePr w:type="firstCol">
      <w:pPr>
        <w:jc w:val="right"/>
      </w:pPr>
      <w:rPr>
        <w:i/>
        <w:color w:val="245A8D"/>
        <w:sz w:val="22"/>
        <w:szCs w:val="22"/>
      </w:rPr>
      <w:tblPr/>
      <w:tcPr>
        <w:tcBorders>
          <w:top w:val="none" w:sz="0" w:space="0" w:color="auto"/>
          <w:left w:val="none" w:sz="0" w:space="0" w:color="auto"/>
          <w:bottom w:val="none" w:sz="0" w:space="0" w:color="auto"/>
          <w:right w:val="single" w:sz="4" w:space="0" w:color="A2C6E7"/>
        </w:tcBorders>
        <w:shd w:val="clear" w:color="auto" w:fill="auto"/>
      </w:tcPr>
    </w:tblStylePr>
    <w:tblStylePr w:type="lastCol">
      <w:rPr>
        <w:i/>
        <w:color w:val="245A8D"/>
        <w:sz w:val="22"/>
        <w:szCs w:val="22"/>
      </w:rPr>
      <w:tblPr/>
      <w:tcPr>
        <w:tcBorders>
          <w:top w:val="none" w:sz="0" w:space="0" w:color="auto"/>
          <w:left w:val="single" w:sz="4" w:space="0" w:color="A2C6E7"/>
          <w:bottom w:val="none" w:sz="0" w:space="0" w:color="auto"/>
          <w:right w:val="none" w:sz="0" w:space="0" w:color="auto"/>
        </w:tcBorders>
        <w:shd w:val="clear" w:color="auto" w:fill="auto"/>
      </w:tcPr>
    </w:tblStylePr>
    <w:tblStylePr w:type="band1Vert">
      <w:tblPr/>
      <w:tcPr>
        <w:shd w:val="clear" w:color="auto" w:fill="DDEAF6"/>
      </w:tcPr>
    </w:tblStylePr>
    <w:tblStylePr w:type="band1Horz">
      <w:rPr>
        <w:color w:val="245A8D"/>
        <w:sz w:val="22"/>
        <w:szCs w:val="22"/>
      </w:rPr>
      <w:tblPr/>
      <w:tcPr>
        <w:shd w:val="clear" w:color="auto" w:fill="DDEAF6"/>
      </w:tcPr>
    </w:tblStylePr>
    <w:tblStylePr w:type="band2Horz">
      <w:rPr>
        <w:color w:val="245A8D"/>
        <w:sz w:val="22"/>
        <w:szCs w:val="22"/>
      </w:rPr>
    </w:tblStylePr>
  </w:style>
  <w:style w:type="table" w:customStyle="1" w:styleId="GridTable7Colorful-Accent6113">
    <w:name w:val="Grid Table 7 Colorful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DD394"/>
        <w:right w:val="single" w:sz="4" w:space="0" w:color="ADD394"/>
        <w:insideH w:val="single" w:sz="4" w:space="0" w:color="ADD394"/>
        <w:insideV w:val="single" w:sz="4" w:space="0" w:color="ADD394"/>
      </w:tblBorders>
    </w:tblPr>
    <w:tblStylePr w:type="firstRow">
      <w:rPr>
        <w:b/>
        <w:color w:val="416429"/>
        <w:sz w:val="22"/>
        <w:szCs w:val="22"/>
      </w:rPr>
      <w:tblPr/>
      <w:tcPr>
        <w:tcBorders>
          <w:top w:val="none" w:sz="0" w:space="0" w:color="auto"/>
          <w:left w:val="none" w:sz="0" w:space="0" w:color="auto"/>
          <w:bottom w:val="single" w:sz="4" w:space="0" w:color="ADD394"/>
          <w:right w:val="none" w:sz="0" w:space="0" w:color="auto"/>
        </w:tcBorders>
        <w:shd w:val="clear" w:color="auto" w:fill="FFFFFF"/>
      </w:tcPr>
    </w:tblStylePr>
    <w:tblStylePr w:type="lastRow">
      <w:rPr>
        <w:b/>
        <w:color w:val="416429"/>
        <w:sz w:val="22"/>
        <w:szCs w:val="22"/>
      </w:rPr>
      <w:tblPr/>
      <w:tcPr>
        <w:tcBorders>
          <w:top w:val="single" w:sz="4" w:space="0" w:color="ADD394"/>
          <w:left w:val="none" w:sz="0" w:space="0" w:color="auto"/>
          <w:bottom w:val="none" w:sz="0" w:space="0" w:color="auto"/>
          <w:right w:val="none" w:sz="0" w:space="0" w:color="auto"/>
        </w:tcBorders>
        <w:shd w:val="clear" w:color="auto" w:fill="FFFFFF"/>
      </w:tcPr>
    </w:tblStylePr>
    <w:tblStylePr w:type="firstCol">
      <w:pPr>
        <w:jc w:val="right"/>
      </w:pPr>
      <w:rPr>
        <w:i/>
        <w:color w:val="416429"/>
        <w:sz w:val="22"/>
        <w:szCs w:val="22"/>
      </w:rPr>
      <w:tblPr/>
      <w:tcPr>
        <w:tcBorders>
          <w:top w:val="none" w:sz="0" w:space="0" w:color="auto"/>
          <w:left w:val="none" w:sz="0" w:space="0" w:color="auto"/>
          <w:bottom w:val="none" w:sz="0" w:space="0" w:color="auto"/>
          <w:right w:val="single" w:sz="4" w:space="0" w:color="ADD394"/>
        </w:tcBorders>
        <w:shd w:val="clear" w:color="auto" w:fill="auto"/>
      </w:tcPr>
    </w:tblStylePr>
    <w:tblStylePr w:type="lastCol">
      <w:rPr>
        <w:i/>
        <w:color w:val="416429"/>
        <w:sz w:val="22"/>
        <w:szCs w:val="22"/>
      </w:rPr>
      <w:tblPr/>
      <w:tcPr>
        <w:tcBorders>
          <w:top w:val="none" w:sz="0" w:space="0" w:color="auto"/>
          <w:left w:val="single" w:sz="4" w:space="0" w:color="ADD394"/>
          <w:bottom w:val="none" w:sz="0" w:space="0" w:color="auto"/>
          <w:right w:val="none" w:sz="0" w:space="0" w:color="auto"/>
        </w:tcBorders>
        <w:shd w:val="clear" w:color="auto" w:fill="auto"/>
      </w:tcPr>
    </w:tblStylePr>
    <w:tblStylePr w:type="band1Vert">
      <w:tblPr/>
      <w:tcPr>
        <w:shd w:val="clear" w:color="auto" w:fill="E1EFD8"/>
      </w:tcPr>
    </w:tblStylePr>
    <w:tblStylePr w:type="band1Horz">
      <w:rPr>
        <w:color w:val="416429"/>
        <w:sz w:val="22"/>
        <w:szCs w:val="22"/>
      </w:rPr>
      <w:tblPr/>
      <w:tcPr>
        <w:shd w:val="clear" w:color="auto" w:fill="E1EFD8"/>
      </w:tcPr>
    </w:tblStylePr>
    <w:tblStylePr w:type="band2Horz">
      <w:rPr>
        <w:color w:val="416429"/>
        <w:sz w:val="22"/>
        <w:szCs w:val="22"/>
      </w:rPr>
    </w:tblStylePr>
  </w:style>
  <w:style w:type="table" w:customStyle="1" w:styleId="ListTable1Light-Accent1113">
    <w:name w:val="List Table 1 Light -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472C4"/>
          <w:right w:val="none" w:sz="0" w:space="0" w:color="auto"/>
        </w:tcBorders>
      </w:tcPr>
    </w:tblStylePr>
    <w:tblStylePr w:type="lastRow">
      <w:rPr>
        <w:b/>
        <w:color w:val="404040"/>
      </w:rPr>
      <w:tblPr/>
      <w:tcPr>
        <w:tcBorders>
          <w:top w:val="single" w:sz="4" w:space="0" w:color="4472C4"/>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CFDBF0"/>
      </w:tcPr>
    </w:tblStylePr>
    <w:tblStylePr w:type="band1Horz">
      <w:tblPr/>
      <w:tcPr>
        <w:shd w:val="clear" w:color="auto" w:fill="CFDBF0"/>
      </w:tcPr>
    </w:tblStylePr>
  </w:style>
  <w:style w:type="table" w:customStyle="1" w:styleId="ListTable1Light-Accent2113">
    <w:name w:val="List Table 1 Light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ED7D31"/>
          <w:right w:val="none" w:sz="0" w:space="0" w:color="auto"/>
        </w:tcBorders>
      </w:tcPr>
    </w:tblStylePr>
    <w:tblStylePr w:type="lastRow">
      <w:rPr>
        <w:b/>
        <w:color w:val="404040"/>
      </w:rPr>
      <w:tblPr/>
      <w:tcPr>
        <w:tcBorders>
          <w:top w:val="single" w:sz="4" w:space="0" w:color="ED7D31"/>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ADECB"/>
      </w:tcPr>
    </w:tblStylePr>
    <w:tblStylePr w:type="band1Horz">
      <w:tblPr/>
      <w:tcPr>
        <w:shd w:val="clear" w:color="auto" w:fill="FADECB"/>
      </w:tcPr>
    </w:tblStylePr>
  </w:style>
  <w:style w:type="table" w:customStyle="1" w:styleId="ListTable1Light-Accent3113">
    <w:name w:val="List Table 1 Light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A5A5A5"/>
          <w:right w:val="none" w:sz="0" w:space="0" w:color="auto"/>
        </w:tcBorders>
      </w:tcPr>
    </w:tblStylePr>
    <w:tblStylePr w:type="lastRow">
      <w:rPr>
        <w:b/>
        <w:color w:val="404040"/>
      </w:rPr>
      <w:tblPr/>
      <w:tcPr>
        <w:tcBorders>
          <w:top w:val="single" w:sz="4" w:space="0" w:color="A5A5A5"/>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8E8E8"/>
      </w:tcPr>
    </w:tblStylePr>
    <w:tblStylePr w:type="band1Horz">
      <w:tblPr/>
      <w:tcPr>
        <w:shd w:val="clear" w:color="auto" w:fill="E8E8E8"/>
      </w:tcPr>
    </w:tblStylePr>
  </w:style>
  <w:style w:type="table" w:customStyle="1" w:styleId="ListTable1Light-Accent4113">
    <w:name w:val="List Table 1 Light -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FFC000"/>
          <w:right w:val="none" w:sz="0" w:space="0" w:color="auto"/>
        </w:tcBorders>
      </w:tcPr>
    </w:tblStylePr>
    <w:tblStylePr w:type="lastRow">
      <w:rPr>
        <w:b/>
        <w:color w:val="404040"/>
      </w:rPr>
      <w:tblPr/>
      <w:tcPr>
        <w:tcBorders>
          <w:top w:val="single" w:sz="4" w:space="0" w:color="FFC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FEFBF"/>
      </w:tcPr>
    </w:tblStylePr>
    <w:tblStylePr w:type="band1Horz">
      <w:tblPr/>
      <w:tcPr>
        <w:shd w:val="clear" w:color="auto" w:fill="FFEFBF"/>
      </w:tcPr>
    </w:tblStylePr>
  </w:style>
  <w:style w:type="table" w:customStyle="1" w:styleId="ListTable1Light-Accent5113">
    <w:name w:val="List Table 1 Light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5B9BD5"/>
          <w:right w:val="none" w:sz="0" w:space="0" w:color="auto"/>
        </w:tcBorders>
      </w:tcPr>
    </w:tblStylePr>
    <w:tblStylePr w:type="lastRow">
      <w:rPr>
        <w:b/>
        <w:color w:val="404040"/>
      </w:rPr>
      <w:tblPr/>
      <w:tcPr>
        <w:tcBorders>
          <w:top w:val="single" w:sz="4" w:space="0" w:color="5B9BD5"/>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5E5F4"/>
      </w:tcPr>
    </w:tblStylePr>
    <w:tblStylePr w:type="band1Horz">
      <w:tblPr/>
      <w:tcPr>
        <w:shd w:val="clear" w:color="auto" w:fill="D5E5F4"/>
      </w:tcPr>
    </w:tblStylePr>
  </w:style>
  <w:style w:type="table" w:customStyle="1" w:styleId="ListTable1Light-Accent6113">
    <w:name w:val="List Table 1 Light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70AD47"/>
          <w:right w:val="none" w:sz="0" w:space="0" w:color="auto"/>
        </w:tcBorders>
      </w:tcPr>
    </w:tblStylePr>
    <w:tblStylePr w:type="lastRow">
      <w:rPr>
        <w:b/>
        <w:color w:val="404040"/>
      </w:rPr>
      <w:tblPr/>
      <w:tcPr>
        <w:tcBorders>
          <w:top w:val="single" w:sz="4" w:space="0" w:color="70AD47"/>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AEBCF"/>
      </w:tcPr>
    </w:tblStylePr>
    <w:tblStylePr w:type="band1Horz">
      <w:tblPr/>
      <w:tcPr>
        <w:shd w:val="clear" w:color="auto" w:fill="DAEBCF"/>
      </w:tcPr>
    </w:tblStylePr>
  </w:style>
  <w:style w:type="table" w:customStyle="1" w:styleId="ListTable2-Accent1113">
    <w:name w:val="List Table 2 -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5AFDD"/>
        <w:bottom w:val="single" w:sz="4" w:space="0" w:color="95AFDD"/>
        <w:insideH w:val="single" w:sz="4" w:space="0" w:color="95AFDD"/>
      </w:tblBorders>
    </w:tblPr>
    <w:tblStylePr w:type="firstRow">
      <w:rPr>
        <w:b/>
        <w:color w:val="404040"/>
        <w:sz w:val="22"/>
        <w:szCs w:val="22"/>
      </w:rPr>
      <w:tblPr/>
      <w:tcPr>
        <w:tcBorders>
          <w:top w:val="single" w:sz="4" w:space="0" w:color="95AFDD"/>
          <w:left w:val="none" w:sz="0" w:space="0" w:color="auto"/>
          <w:bottom w:val="single" w:sz="4" w:space="0" w:color="95AFDD"/>
          <w:right w:val="none" w:sz="0" w:space="0" w:color="auto"/>
        </w:tcBorders>
      </w:tcPr>
    </w:tblStylePr>
    <w:tblStylePr w:type="lastRow">
      <w:rPr>
        <w:b/>
        <w:color w:val="404040"/>
        <w:sz w:val="22"/>
        <w:szCs w:val="22"/>
      </w:rPr>
      <w:tblPr/>
      <w:tcPr>
        <w:tcBorders>
          <w:top w:val="single" w:sz="4" w:space="0" w:color="95AFDD"/>
          <w:left w:val="none" w:sz="0" w:space="0" w:color="auto"/>
          <w:bottom w:val="single" w:sz="4" w:space="0" w:color="95AFD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CFDBF0"/>
      </w:tcPr>
    </w:tblStylePr>
    <w:tblStylePr w:type="band1Horz">
      <w:rPr>
        <w:color w:val="404040"/>
        <w:sz w:val="22"/>
        <w:szCs w:val="22"/>
      </w:rPr>
      <w:tblPr/>
      <w:tcPr>
        <w:shd w:val="clear" w:color="auto" w:fill="CFDBF0"/>
      </w:tcPr>
    </w:tblStylePr>
  </w:style>
  <w:style w:type="table" w:customStyle="1" w:styleId="ListTable2-Accent2113">
    <w:name w:val="List Table 2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4B58A"/>
        <w:bottom w:val="single" w:sz="4" w:space="0" w:color="F4B58A"/>
        <w:insideH w:val="single" w:sz="4" w:space="0" w:color="F4B58A"/>
      </w:tblBorders>
    </w:tblPr>
    <w:tblStylePr w:type="firstRow">
      <w:rPr>
        <w:b/>
        <w:color w:val="404040"/>
        <w:sz w:val="22"/>
        <w:szCs w:val="22"/>
      </w:rPr>
      <w:tblPr/>
      <w:tcPr>
        <w:tcBorders>
          <w:top w:val="single" w:sz="4" w:space="0" w:color="F4B58A"/>
          <w:left w:val="none" w:sz="0" w:space="0" w:color="auto"/>
          <w:bottom w:val="single" w:sz="4" w:space="0" w:color="F4B58A"/>
          <w:right w:val="none" w:sz="0" w:space="0" w:color="auto"/>
        </w:tcBorders>
      </w:tcPr>
    </w:tblStylePr>
    <w:tblStylePr w:type="lastRow">
      <w:rPr>
        <w:b/>
        <w:color w:val="404040"/>
        <w:sz w:val="22"/>
        <w:szCs w:val="22"/>
      </w:rPr>
      <w:tblPr/>
      <w:tcPr>
        <w:tcBorders>
          <w:top w:val="single" w:sz="4" w:space="0" w:color="F4B58A"/>
          <w:left w:val="none" w:sz="0" w:space="0" w:color="auto"/>
          <w:bottom w:val="single" w:sz="4" w:space="0" w:color="F4B58A"/>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ADECB"/>
      </w:tcPr>
    </w:tblStylePr>
    <w:tblStylePr w:type="band1Horz">
      <w:rPr>
        <w:color w:val="404040"/>
        <w:sz w:val="22"/>
        <w:szCs w:val="22"/>
      </w:rPr>
      <w:tblPr/>
      <w:tcPr>
        <w:shd w:val="clear" w:color="auto" w:fill="FADECB"/>
      </w:tcPr>
    </w:tblStylePr>
  </w:style>
  <w:style w:type="table" w:customStyle="1" w:styleId="ListTable2-Accent3113">
    <w:name w:val="List Table 2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CCCCC"/>
        <w:bottom w:val="single" w:sz="4" w:space="0" w:color="CCCCCC"/>
        <w:insideH w:val="single" w:sz="4" w:space="0" w:color="CCCCCC"/>
      </w:tblBorders>
    </w:tblPr>
    <w:tblStylePr w:type="firstRow">
      <w:rPr>
        <w:b/>
        <w:color w:val="404040"/>
        <w:sz w:val="22"/>
        <w:szCs w:val="22"/>
      </w:rPr>
      <w:tblPr/>
      <w:tcPr>
        <w:tcBorders>
          <w:top w:val="single" w:sz="4" w:space="0" w:color="CCCCCC"/>
          <w:left w:val="none" w:sz="0" w:space="0" w:color="auto"/>
          <w:bottom w:val="single" w:sz="4" w:space="0" w:color="CCCCCC"/>
          <w:right w:val="none" w:sz="0" w:space="0" w:color="auto"/>
        </w:tcBorders>
      </w:tcPr>
    </w:tblStylePr>
    <w:tblStylePr w:type="lastRow">
      <w:rPr>
        <w:b/>
        <w:color w:val="404040"/>
        <w:sz w:val="22"/>
        <w:szCs w:val="22"/>
      </w:rPr>
      <w:tblPr/>
      <w:tcPr>
        <w:tcBorders>
          <w:top w:val="single" w:sz="4" w:space="0" w:color="CCCCCC"/>
          <w:left w:val="none" w:sz="0" w:space="0" w:color="auto"/>
          <w:bottom w:val="single" w:sz="4" w:space="0" w:color="CCCCCC"/>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8E8E8"/>
      </w:tcPr>
    </w:tblStylePr>
    <w:tblStylePr w:type="band1Horz">
      <w:rPr>
        <w:color w:val="404040"/>
        <w:sz w:val="22"/>
        <w:szCs w:val="22"/>
      </w:rPr>
      <w:tblPr/>
      <w:tcPr>
        <w:shd w:val="clear" w:color="auto" w:fill="E8E8E8"/>
      </w:tcPr>
    </w:tblStylePr>
  </w:style>
  <w:style w:type="table" w:customStyle="1" w:styleId="ListTable2-Accent4113">
    <w:name w:val="List Table 2 -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DB6F"/>
        <w:bottom w:val="single" w:sz="4" w:space="0" w:color="FFDB6F"/>
        <w:insideH w:val="single" w:sz="4" w:space="0" w:color="FFDB6F"/>
      </w:tblBorders>
    </w:tblPr>
    <w:tblStylePr w:type="firstRow">
      <w:rPr>
        <w:b/>
        <w:color w:val="404040"/>
        <w:sz w:val="22"/>
        <w:szCs w:val="22"/>
      </w:rPr>
      <w:tblPr/>
      <w:tcPr>
        <w:tcBorders>
          <w:top w:val="single" w:sz="4" w:space="0" w:color="FFDB6F"/>
          <w:left w:val="none" w:sz="0" w:space="0" w:color="auto"/>
          <w:bottom w:val="single" w:sz="4" w:space="0" w:color="FFDB6F"/>
          <w:right w:val="none" w:sz="0" w:space="0" w:color="auto"/>
        </w:tcBorders>
      </w:tcPr>
    </w:tblStylePr>
    <w:tblStylePr w:type="lastRow">
      <w:rPr>
        <w:b/>
        <w:color w:val="404040"/>
        <w:sz w:val="22"/>
        <w:szCs w:val="22"/>
      </w:rPr>
      <w:tblPr/>
      <w:tcPr>
        <w:tcBorders>
          <w:top w:val="single" w:sz="4" w:space="0" w:color="FFDB6F"/>
          <w:left w:val="none" w:sz="0" w:space="0" w:color="auto"/>
          <w:bottom w:val="single" w:sz="4" w:space="0" w:color="FFDB6F"/>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FEFBF"/>
      </w:tcPr>
    </w:tblStylePr>
    <w:tblStylePr w:type="band1Horz">
      <w:rPr>
        <w:color w:val="404040"/>
        <w:sz w:val="22"/>
        <w:szCs w:val="22"/>
      </w:rPr>
      <w:tblPr/>
      <w:tcPr>
        <w:shd w:val="clear" w:color="auto" w:fill="FFEFBF"/>
      </w:tcPr>
    </w:tblStylePr>
  </w:style>
  <w:style w:type="table" w:customStyle="1" w:styleId="ListTable2-Accent5113">
    <w:name w:val="List Table 2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2C6E7"/>
        <w:bottom w:val="single" w:sz="4" w:space="0" w:color="A2C6E7"/>
        <w:insideH w:val="single" w:sz="4" w:space="0" w:color="A2C6E7"/>
      </w:tblBorders>
    </w:tblPr>
    <w:tblStylePr w:type="firstRow">
      <w:rPr>
        <w:b/>
        <w:color w:val="404040"/>
        <w:sz w:val="22"/>
        <w:szCs w:val="22"/>
      </w:rPr>
      <w:tblPr/>
      <w:tcPr>
        <w:tcBorders>
          <w:top w:val="single" w:sz="4" w:space="0" w:color="A2C6E7"/>
          <w:left w:val="none" w:sz="0" w:space="0" w:color="auto"/>
          <w:bottom w:val="single" w:sz="4" w:space="0" w:color="A2C6E7"/>
          <w:right w:val="none" w:sz="0" w:space="0" w:color="auto"/>
        </w:tcBorders>
      </w:tcPr>
    </w:tblStylePr>
    <w:tblStylePr w:type="lastRow">
      <w:rPr>
        <w:b/>
        <w:color w:val="404040"/>
        <w:sz w:val="22"/>
        <w:szCs w:val="22"/>
      </w:rPr>
      <w:tblPr/>
      <w:tcPr>
        <w:tcBorders>
          <w:top w:val="single" w:sz="4" w:space="0" w:color="A2C6E7"/>
          <w:left w:val="none" w:sz="0" w:space="0" w:color="auto"/>
          <w:bottom w:val="single" w:sz="4" w:space="0" w:color="A2C6E7"/>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5E5F4"/>
      </w:tcPr>
    </w:tblStylePr>
    <w:tblStylePr w:type="band1Horz">
      <w:rPr>
        <w:color w:val="404040"/>
        <w:sz w:val="22"/>
        <w:szCs w:val="22"/>
      </w:rPr>
      <w:tblPr/>
      <w:tcPr>
        <w:shd w:val="clear" w:color="auto" w:fill="D5E5F4"/>
      </w:tcPr>
    </w:tblStylePr>
  </w:style>
  <w:style w:type="table" w:customStyle="1" w:styleId="ListTable2-Accent6113">
    <w:name w:val="List Table 2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DD394"/>
        <w:bottom w:val="single" w:sz="4" w:space="0" w:color="ADD394"/>
        <w:insideH w:val="single" w:sz="4" w:space="0" w:color="ADD394"/>
      </w:tblBorders>
    </w:tblPr>
    <w:tblStylePr w:type="firstRow">
      <w:rPr>
        <w:b/>
        <w:color w:val="404040"/>
        <w:sz w:val="22"/>
        <w:szCs w:val="22"/>
      </w:rPr>
      <w:tblPr/>
      <w:tcPr>
        <w:tcBorders>
          <w:top w:val="single" w:sz="4" w:space="0" w:color="ADD394"/>
          <w:left w:val="none" w:sz="0" w:space="0" w:color="auto"/>
          <w:bottom w:val="single" w:sz="4" w:space="0" w:color="ADD394"/>
          <w:right w:val="none" w:sz="0" w:space="0" w:color="auto"/>
        </w:tcBorders>
      </w:tcPr>
    </w:tblStylePr>
    <w:tblStylePr w:type="lastRow">
      <w:rPr>
        <w:b/>
        <w:color w:val="404040"/>
        <w:sz w:val="22"/>
        <w:szCs w:val="22"/>
      </w:rPr>
      <w:tblPr/>
      <w:tcPr>
        <w:tcBorders>
          <w:top w:val="single" w:sz="4" w:space="0" w:color="ADD394"/>
          <w:left w:val="none" w:sz="0" w:space="0" w:color="auto"/>
          <w:bottom w:val="single" w:sz="4" w:space="0" w:color="ADD394"/>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AEBCF"/>
      </w:tcPr>
    </w:tblStylePr>
    <w:tblStylePr w:type="band1Horz">
      <w:rPr>
        <w:color w:val="404040"/>
        <w:sz w:val="22"/>
        <w:szCs w:val="22"/>
      </w:rPr>
      <w:tblPr/>
      <w:tcPr>
        <w:shd w:val="clear" w:color="auto" w:fill="DAEBCF"/>
      </w:tcPr>
    </w:tblStylePr>
  </w:style>
  <w:style w:type="table" w:customStyle="1" w:styleId="ListTable3-Accent1113">
    <w:name w:val="List Table 3 -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color w:val="FFFFFF"/>
        <w:sz w:val="22"/>
        <w:szCs w:val="22"/>
      </w:rPr>
      <w:tblPr/>
      <w:tcPr>
        <w:shd w:val="clear" w:color="auto" w:fill="4472C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472C4"/>
          <w:right w:val="single" w:sz="4" w:space="0" w:color="4472C4"/>
        </w:tcBorders>
      </w:tcPr>
    </w:tblStylePr>
    <w:tblStylePr w:type="band1Horz">
      <w:rPr>
        <w:color w:val="404040"/>
        <w:sz w:val="22"/>
        <w:szCs w:val="22"/>
      </w:rPr>
      <w:tblPr/>
      <w:tcPr>
        <w:tcBorders>
          <w:top w:val="single" w:sz="4" w:space="0" w:color="4472C4"/>
          <w:bottom w:val="single" w:sz="4" w:space="0" w:color="4472C4"/>
        </w:tcBorders>
      </w:tcPr>
    </w:tblStylePr>
  </w:style>
  <w:style w:type="table" w:customStyle="1" w:styleId="ListTable3-Accent2113">
    <w:name w:val="List Table 3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4B184"/>
        <w:left w:val="single" w:sz="4" w:space="0" w:color="F4B184"/>
        <w:bottom w:val="single" w:sz="4" w:space="0" w:color="F4B184"/>
        <w:right w:val="single" w:sz="4" w:space="0" w:color="F4B184"/>
      </w:tblBorders>
    </w:tblPr>
    <w:tblStylePr w:type="firstRow">
      <w:rPr>
        <w:b/>
        <w:color w:val="FFFFFF"/>
        <w:sz w:val="22"/>
        <w:szCs w:val="22"/>
      </w:rPr>
      <w:tblPr/>
      <w:tcPr>
        <w:shd w:val="clear" w:color="auto" w:fill="F4B18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4B184"/>
          <w:right w:val="single" w:sz="4" w:space="0" w:color="F4B184"/>
        </w:tcBorders>
      </w:tcPr>
    </w:tblStylePr>
    <w:tblStylePr w:type="band1Horz">
      <w:rPr>
        <w:color w:val="404040"/>
        <w:sz w:val="22"/>
        <w:szCs w:val="22"/>
      </w:rPr>
      <w:tblPr/>
      <w:tcPr>
        <w:tcBorders>
          <w:top w:val="single" w:sz="4" w:space="0" w:color="F4B184"/>
          <w:bottom w:val="single" w:sz="4" w:space="0" w:color="F4B184"/>
        </w:tcBorders>
      </w:tcPr>
    </w:tblStylePr>
  </w:style>
  <w:style w:type="table" w:customStyle="1" w:styleId="ListTable3-Accent3113">
    <w:name w:val="List Table 3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9C9C9"/>
        <w:left w:val="single" w:sz="4" w:space="0" w:color="C9C9C9"/>
        <w:bottom w:val="single" w:sz="4" w:space="0" w:color="C9C9C9"/>
        <w:right w:val="single" w:sz="4" w:space="0" w:color="C9C9C9"/>
      </w:tblBorders>
    </w:tblPr>
    <w:tblStylePr w:type="firstRow">
      <w:rPr>
        <w:b/>
        <w:color w:val="FFFFFF"/>
        <w:sz w:val="22"/>
        <w:szCs w:val="22"/>
      </w:rPr>
      <w:tblPr/>
      <w:tcPr>
        <w:shd w:val="clear" w:color="auto" w:fill="C9C9C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C9C9C9"/>
          <w:right w:val="single" w:sz="4" w:space="0" w:color="C9C9C9"/>
        </w:tcBorders>
      </w:tcPr>
    </w:tblStylePr>
    <w:tblStylePr w:type="band1Horz">
      <w:rPr>
        <w:color w:val="404040"/>
        <w:sz w:val="22"/>
        <w:szCs w:val="22"/>
      </w:rPr>
      <w:tblPr/>
      <w:tcPr>
        <w:tcBorders>
          <w:top w:val="single" w:sz="4" w:space="0" w:color="C9C9C9"/>
          <w:bottom w:val="single" w:sz="4" w:space="0" w:color="C9C9C9"/>
        </w:tcBorders>
      </w:tcPr>
    </w:tblStylePr>
  </w:style>
  <w:style w:type="table" w:customStyle="1" w:styleId="ListTable3-Accent4113">
    <w:name w:val="List Table 3 -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D865"/>
        <w:left w:val="single" w:sz="4" w:space="0" w:color="FFD865"/>
        <w:bottom w:val="single" w:sz="4" w:space="0" w:color="FFD865"/>
        <w:right w:val="single" w:sz="4" w:space="0" w:color="FFD865"/>
      </w:tblBorders>
    </w:tblPr>
    <w:tblStylePr w:type="firstRow">
      <w:rPr>
        <w:b/>
        <w:color w:val="FFFFFF"/>
        <w:sz w:val="22"/>
        <w:szCs w:val="22"/>
      </w:rPr>
      <w:tblPr/>
      <w:tcPr>
        <w:shd w:val="clear" w:color="auto" w:fill="FFD86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FD865"/>
          <w:right w:val="single" w:sz="4" w:space="0" w:color="FFD865"/>
        </w:tcBorders>
      </w:tcPr>
    </w:tblStylePr>
    <w:tblStylePr w:type="band1Horz">
      <w:rPr>
        <w:color w:val="404040"/>
        <w:sz w:val="22"/>
        <w:szCs w:val="22"/>
      </w:rPr>
      <w:tblPr/>
      <w:tcPr>
        <w:tcBorders>
          <w:top w:val="single" w:sz="4" w:space="0" w:color="FFD865"/>
          <w:bottom w:val="single" w:sz="4" w:space="0" w:color="FFD865"/>
        </w:tcBorders>
      </w:tcPr>
    </w:tblStylePr>
  </w:style>
  <w:style w:type="table" w:customStyle="1" w:styleId="ListTable3-Accent5113">
    <w:name w:val="List Table 3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BC2E5"/>
        <w:left w:val="single" w:sz="4" w:space="0" w:color="9BC2E5"/>
        <w:bottom w:val="single" w:sz="4" w:space="0" w:color="9BC2E5"/>
        <w:right w:val="single" w:sz="4" w:space="0" w:color="9BC2E5"/>
      </w:tblBorders>
    </w:tblPr>
    <w:tblStylePr w:type="firstRow">
      <w:rPr>
        <w:b/>
        <w:color w:val="FFFFFF"/>
        <w:sz w:val="22"/>
        <w:szCs w:val="22"/>
      </w:rPr>
      <w:tblPr/>
      <w:tcPr>
        <w:shd w:val="clear" w:color="auto" w:fill="9BC2E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9BC2E5"/>
          <w:right w:val="single" w:sz="4" w:space="0" w:color="9BC2E5"/>
        </w:tcBorders>
      </w:tcPr>
    </w:tblStylePr>
    <w:tblStylePr w:type="band1Horz">
      <w:rPr>
        <w:color w:val="404040"/>
        <w:sz w:val="22"/>
        <w:szCs w:val="22"/>
      </w:rPr>
      <w:tblPr/>
      <w:tcPr>
        <w:tcBorders>
          <w:top w:val="single" w:sz="4" w:space="0" w:color="9BC2E5"/>
          <w:bottom w:val="single" w:sz="4" w:space="0" w:color="9BC2E5"/>
        </w:tcBorders>
      </w:tcPr>
    </w:tblStylePr>
  </w:style>
  <w:style w:type="table" w:customStyle="1" w:styleId="ListTable3-Accent6113">
    <w:name w:val="List Table 3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9D08E"/>
        <w:left w:val="single" w:sz="4" w:space="0" w:color="A9D08E"/>
        <w:bottom w:val="single" w:sz="4" w:space="0" w:color="A9D08E"/>
        <w:right w:val="single" w:sz="4" w:space="0" w:color="A9D08E"/>
      </w:tblBorders>
    </w:tblPr>
    <w:tblStylePr w:type="firstRow">
      <w:rPr>
        <w:b/>
        <w:color w:val="FFFFFF"/>
        <w:sz w:val="22"/>
        <w:szCs w:val="22"/>
      </w:rPr>
      <w:tblPr/>
      <w:tcPr>
        <w:shd w:val="clear" w:color="auto" w:fill="A9D08E"/>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A9D08E"/>
          <w:right w:val="single" w:sz="4" w:space="0" w:color="A9D08E"/>
        </w:tcBorders>
      </w:tcPr>
    </w:tblStylePr>
    <w:tblStylePr w:type="band1Horz">
      <w:rPr>
        <w:color w:val="404040"/>
        <w:sz w:val="22"/>
        <w:szCs w:val="22"/>
      </w:rPr>
      <w:tblPr/>
      <w:tcPr>
        <w:tcBorders>
          <w:top w:val="single" w:sz="4" w:space="0" w:color="A9D08E"/>
          <w:bottom w:val="single" w:sz="4" w:space="0" w:color="A9D08E"/>
        </w:tcBorders>
      </w:tcPr>
    </w:tblStylePr>
  </w:style>
  <w:style w:type="table" w:customStyle="1" w:styleId="ListTable4-Accent1113">
    <w:name w:val="List Table 4 -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5AFDD"/>
        <w:left w:val="single" w:sz="4" w:space="0" w:color="95AFDD"/>
        <w:bottom w:val="single" w:sz="4" w:space="0" w:color="95AFDD"/>
        <w:right w:val="single" w:sz="4" w:space="0" w:color="95AFDD"/>
        <w:insideH w:val="single" w:sz="4" w:space="0" w:color="95AFDD"/>
      </w:tblBorders>
    </w:tblPr>
    <w:tblStylePr w:type="firstRow">
      <w:rPr>
        <w:b/>
        <w:color w:val="FFFFFF"/>
        <w:sz w:val="22"/>
        <w:szCs w:val="22"/>
      </w:rPr>
      <w:tblPr/>
      <w:tcPr>
        <w:shd w:val="clear" w:color="auto" w:fill="4472C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CFDBF0"/>
      </w:tcPr>
    </w:tblStylePr>
    <w:tblStylePr w:type="band1Horz">
      <w:rPr>
        <w:color w:val="404040"/>
        <w:sz w:val="22"/>
        <w:szCs w:val="22"/>
      </w:rPr>
      <w:tblPr/>
      <w:tcPr>
        <w:shd w:val="clear" w:color="auto" w:fill="CFDBF0"/>
      </w:tcPr>
    </w:tblStylePr>
  </w:style>
  <w:style w:type="table" w:customStyle="1" w:styleId="ListTable4-Accent2113">
    <w:name w:val="List Table 4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4B58A"/>
        <w:left w:val="single" w:sz="4" w:space="0" w:color="F4B58A"/>
        <w:bottom w:val="single" w:sz="4" w:space="0" w:color="F4B58A"/>
        <w:right w:val="single" w:sz="4" w:space="0" w:color="F4B58A"/>
        <w:insideH w:val="single" w:sz="4" w:space="0" w:color="F4B58A"/>
      </w:tblBorders>
    </w:tblPr>
    <w:tblStylePr w:type="firstRow">
      <w:rPr>
        <w:b/>
        <w:color w:val="FFFFFF"/>
        <w:sz w:val="22"/>
        <w:szCs w:val="22"/>
      </w:rPr>
      <w:tblPr/>
      <w:tcPr>
        <w:shd w:val="clear" w:color="auto" w:fill="ED7D31"/>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ADECB"/>
      </w:tcPr>
    </w:tblStylePr>
    <w:tblStylePr w:type="band1Horz">
      <w:rPr>
        <w:color w:val="404040"/>
        <w:sz w:val="22"/>
        <w:szCs w:val="22"/>
      </w:rPr>
      <w:tblPr/>
      <w:tcPr>
        <w:shd w:val="clear" w:color="auto" w:fill="FADECB"/>
      </w:tcPr>
    </w:tblStylePr>
  </w:style>
  <w:style w:type="table" w:customStyle="1" w:styleId="ListTable4-Accent3113">
    <w:name w:val="List Table 4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CCCCC"/>
        <w:left w:val="single" w:sz="4" w:space="0" w:color="CCCCCC"/>
        <w:bottom w:val="single" w:sz="4" w:space="0" w:color="CCCCCC"/>
        <w:right w:val="single" w:sz="4" w:space="0" w:color="CCCCCC"/>
        <w:insideH w:val="single" w:sz="4" w:space="0" w:color="CCCCCC"/>
      </w:tblBorders>
    </w:tblPr>
    <w:tblStylePr w:type="firstRow">
      <w:rPr>
        <w:b/>
        <w:color w:val="FFFFFF"/>
        <w:sz w:val="22"/>
        <w:szCs w:val="22"/>
      </w:rPr>
      <w:tblPr/>
      <w:tcPr>
        <w:shd w:val="clear" w:color="auto" w:fill="A5A5A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8E8E8"/>
      </w:tcPr>
    </w:tblStylePr>
    <w:tblStylePr w:type="band1Horz">
      <w:rPr>
        <w:color w:val="404040"/>
        <w:sz w:val="22"/>
        <w:szCs w:val="22"/>
      </w:rPr>
      <w:tblPr/>
      <w:tcPr>
        <w:shd w:val="clear" w:color="auto" w:fill="E8E8E8"/>
      </w:tcPr>
    </w:tblStylePr>
  </w:style>
  <w:style w:type="table" w:customStyle="1" w:styleId="ListTable4-Accent4113">
    <w:name w:val="List Table 4 -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DB6F"/>
        <w:left w:val="single" w:sz="4" w:space="0" w:color="FFDB6F"/>
        <w:bottom w:val="single" w:sz="4" w:space="0" w:color="FFDB6F"/>
        <w:right w:val="single" w:sz="4" w:space="0" w:color="FFDB6F"/>
        <w:insideH w:val="single" w:sz="4" w:space="0" w:color="FFDB6F"/>
      </w:tblBorders>
    </w:tblPr>
    <w:tblStylePr w:type="firstRow">
      <w:rPr>
        <w:b/>
        <w:color w:val="FFFFFF"/>
        <w:sz w:val="22"/>
        <w:szCs w:val="22"/>
      </w:rPr>
      <w:tblPr/>
      <w:tcPr>
        <w:shd w:val="clear" w:color="auto" w:fill="FFC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EFBF"/>
      </w:tcPr>
    </w:tblStylePr>
    <w:tblStylePr w:type="band1Horz">
      <w:rPr>
        <w:color w:val="404040"/>
        <w:sz w:val="22"/>
        <w:szCs w:val="22"/>
      </w:rPr>
      <w:tblPr/>
      <w:tcPr>
        <w:shd w:val="clear" w:color="auto" w:fill="FFEFBF"/>
      </w:tcPr>
    </w:tblStylePr>
  </w:style>
  <w:style w:type="table" w:customStyle="1" w:styleId="ListTable4-Accent5113">
    <w:name w:val="List Table 4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2C6E7"/>
        <w:left w:val="single" w:sz="4" w:space="0" w:color="A2C6E7"/>
        <w:bottom w:val="single" w:sz="4" w:space="0" w:color="A2C6E7"/>
        <w:right w:val="single" w:sz="4" w:space="0" w:color="A2C6E7"/>
        <w:insideH w:val="single" w:sz="4" w:space="0" w:color="A2C6E7"/>
      </w:tblBorders>
    </w:tblPr>
    <w:tblStylePr w:type="firstRow">
      <w:rPr>
        <w:b/>
        <w:color w:val="FFFFFF"/>
        <w:sz w:val="22"/>
        <w:szCs w:val="22"/>
      </w:rPr>
      <w:tblPr/>
      <w:tcPr>
        <w:shd w:val="clear" w:color="auto" w:fill="5B9BD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5E5F4"/>
      </w:tcPr>
    </w:tblStylePr>
    <w:tblStylePr w:type="band1Horz">
      <w:rPr>
        <w:color w:val="404040"/>
        <w:sz w:val="22"/>
        <w:szCs w:val="22"/>
      </w:rPr>
      <w:tblPr/>
      <w:tcPr>
        <w:shd w:val="clear" w:color="auto" w:fill="D5E5F4"/>
      </w:tcPr>
    </w:tblStylePr>
  </w:style>
  <w:style w:type="table" w:customStyle="1" w:styleId="ListTable4-Accent6113">
    <w:name w:val="List Table 4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DD394"/>
        <w:left w:val="single" w:sz="4" w:space="0" w:color="ADD394"/>
        <w:bottom w:val="single" w:sz="4" w:space="0" w:color="ADD394"/>
        <w:right w:val="single" w:sz="4" w:space="0" w:color="ADD394"/>
        <w:insideH w:val="single" w:sz="4" w:space="0" w:color="ADD394"/>
      </w:tblBorders>
    </w:tblPr>
    <w:tblStylePr w:type="firstRow">
      <w:rPr>
        <w:b/>
        <w:color w:val="FFFFFF"/>
        <w:sz w:val="22"/>
        <w:szCs w:val="22"/>
      </w:rPr>
      <w:tblPr/>
      <w:tcPr>
        <w:shd w:val="clear" w:color="auto" w:fill="70AD47"/>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AEBCF"/>
      </w:tcPr>
    </w:tblStylePr>
    <w:tblStylePr w:type="band1Horz">
      <w:rPr>
        <w:color w:val="404040"/>
        <w:sz w:val="22"/>
        <w:szCs w:val="22"/>
      </w:rPr>
      <w:tblPr/>
      <w:tcPr>
        <w:shd w:val="clear" w:color="auto" w:fill="DAEBCF"/>
      </w:tcPr>
    </w:tblStylePr>
  </w:style>
  <w:style w:type="table" w:customStyle="1" w:styleId="ListTable5Dark-Accent1113">
    <w:name w:val="List Table 5 Dark -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4472C4"/>
        <w:left w:val="single" w:sz="36" w:space="0" w:color="4472C4"/>
        <w:bottom w:val="single" w:sz="36" w:space="0" w:color="4472C4"/>
        <w:right w:val="single" w:sz="36" w:space="0" w:color="4472C4"/>
      </w:tblBorders>
    </w:tblPr>
    <w:tblStylePr w:type="firstRow">
      <w:rPr>
        <w:b/>
        <w:color w:val="FFFFFF"/>
        <w:sz w:val="22"/>
        <w:szCs w:val="22"/>
      </w:rPr>
      <w:tblPr/>
      <w:tcPr>
        <w:tcBorders>
          <w:top w:val="single" w:sz="36" w:space="0" w:color="4472C4"/>
          <w:bottom w:val="single" w:sz="12" w:space="0" w:color="FFFFFF"/>
        </w:tcBorders>
        <w:shd w:val="clear" w:color="auto" w:fill="4472C4"/>
      </w:tcPr>
    </w:tblStylePr>
    <w:tblStylePr w:type="lastRow">
      <w:rPr>
        <w:b/>
        <w:color w:val="FFFFFF"/>
        <w:sz w:val="22"/>
        <w:szCs w:val="22"/>
      </w:rPr>
    </w:tblStylePr>
    <w:tblStylePr w:type="firstCol">
      <w:rPr>
        <w:b/>
        <w:color w:val="FFFFFF"/>
        <w:sz w:val="22"/>
        <w:szCs w:val="22"/>
      </w:rPr>
      <w:tblPr/>
      <w:tcPr>
        <w:tcBorders>
          <w:left w:val="single" w:sz="36" w:space="0" w:color="4472C4"/>
          <w:right w:val="single" w:sz="4" w:space="0" w:color="FFFFFF"/>
        </w:tcBorders>
      </w:tcPr>
    </w:tblStylePr>
    <w:tblStylePr w:type="lastCol">
      <w:tblPr/>
      <w:tcPr>
        <w:tcBorders>
          <w:left w:val="single" w:sz="4" w:space="0" w:color="FFFFFF"/>
          <w:right w:val="single" w:sz="36" w:space="0" w:color="4472C4"/>
        </w:tcBorders>
      </w:tcPr>
    </w:tblStylePr>
    <w:tblStylePr w:type="band1Vert">
      <w:tblPr/>
      <w:tcPr>
        <w:tcBorders>
          <w:left w:val="single" w:sz="4" w:space="0" w:color="FFFFFF"/>
          <w:right w:val="single" w:sz="4" w:space="0" w:color="FFFFFF"/>
        </w:tcBorders>
        <w:shd w:val="clear" w:color="auto" w:fill="4472C4"/>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472C4"/>
      </w:tcPr>
    </w:tblStylePr>
    <w:tblStylePr w:type="band2Horz">
      <w:tblPr/>
      <w:tcPr>
        <w:tcBorders>
          <w:top w:val="single" w:sz="4" w:space="0" w:color="FFFFFF"/>
          <w:bottom w:val="single" w:sz="4" w:space="0" w:color="FFFFFF"/>
        </w:tcBorders>
        <w:shd w:val="clear" w:color="auto" w:fill="4472C4"/>
      </w:tcPr>
    </w:tblStylePr>
  </w:style>
  <w:style w:type="table" w:customStyle="1" w:styleId="ListTable5Dark-Accent2113">
    <w:name w:val="List Table 5 Dark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F4B184"/>
        <w:left w:val="single" w:sz="36" w:space="0" w:color="F4B184"/>
        <w:bottom w:val="single" w:sz="36" w:space="0" w:color="F4B184"/>
        <w:right w:val="single" w:sz="36" w:space="0" w:color="F4B184"/>
      </w:tblBorders>
    </w:tblPr>
    <w:tblStylePr w:type="firstRow">
      <w:rPr>
        <w:b/>
        <w:color w:val="FFFFFF"/>
        <w:sz w:val="22"/>
        <w:szCs w:val="22"/>
      </w:rPr>
      <w:tblPr/>
      <w:tcPr>
        <w:tcBorders>
          <w:top w:val="single" w:sz="36" w:space="0" w:color="F4B184"/>
          <w:bottom w:val="single" w:sz="12" w:space="0" w:color="FFFFFF"/>
        </w:tcBorders>
        <w:shd w:val="clear" w:color="auto" w:fill="F4B184"/>
      </w:tcPr>
    </w:tblStylePr>
    <w:tblStylePr w:type="lastRow">
      <w:rPr>
        <w:b/>
        <w:color w:val="FFFFFF"/>
        <w:sz w:val="22"/>
        <w:szCs w:val="22"/>
      </w:rPr>
    </w:tblStylePr>
    <w:tblStylePr w:type="firstCol">
      <w:rPr>
        <w:b/>
        <w:color w:val="FFFFFF"/>
        <w:sz w:val="22"/>
        <w:szCs w:val="22"/>
      </w:rPr>
      <w:tblPr/>
      <w:tcPr>
        <w:tcBorders>
          <w:left w:val="single" w:sz="36" w:space="0" w:color="F4B184"/>
          <w:right w:val="single" w:sz="4" w:space="0" w:color="FFFFFF"/>
        </w:tcBorders>
      </w:tcPr>
    </w:tblStylePr>
    <w:tblStylePr w:type="lastCol">
      <w:tblPr/>
      <w:tcPr>
        <w:tcBorders>
          <w:left w:val="single" w:sz="4" w:space="0" w:color="FFFFFF"/>
          <w:right w:val="single" w:sz="36" w:space="0" w:color="F4B184"/>
        </w:tcBorders>
      </w:tcPr>
    </w:tblStylePr>
    <w:tblStylePr w:type="band1Vert">
      <w:tblPr/>
      <w:tcPr>
        <w:tcBorders>
          <w:left w:val="single" w:sz="4" w:space="0" w:color="FFFFFF"/>
          <w:right w:val="single" w:sz="4" w:space="0" w:color="FFFFFF"/>
        </w:tcBorders>
        <w:shd w:val="clear" w:color="auto" w:fill="F4B184"/>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4B184"/>
      </w:tcPr>
    </w:tblStylePr>
    <w:tblStylePr w:type="band2Horz">
      <w:tblPr/>
      <w:tcPr>
        <w:tcBorders>
          <w:top w:val="single" w:sz="4" w:space="0" w:color="FFFFFF"/>
          <w:bottom w:val="single" w:sz="4" w:space="0" w:color="FFFFFF"/>
        </w:tcBorders>
        <w:shd w:val="clear" w:color="auto" w:fill="F4B184"/>
      </w:tcPr>
    </w:tblStylePr>
  </w:style>
  <w:style w:type="table" w:customStyle="1" w:styleId="ListTable5Dark-Accent3113">
    <w:name w:val="List Table 5 Dark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C9C9C9"/>
        <w:left w:val="single" w:sz="36" w:space="0" w:color="C9C9C9"/>
        <w:bottom w:val="single" w:sz="36" w:space="0" w:color="C9C9C9"/>
        <w:right w:val="single" w:sz="36" w:space="0" w:color="C9C9C9"/>
      </w:tblBorders>
    </w:tblPr>
    <w:tblStylePr w:type="firstRow">
      <w:rPr>
        <w:b/>
        <w:color w:val="FFFFFF"/>
        <w:sz w:val="22"/>
        <w:szCs w:val="22"/>
      </w:rPr>
      <w:tblPr/>
      <w:tcPr>
        <w:tcBorders>
          <w:top w:val="single" w:sz="36" w:space="0" w:color="C9C9C9"/>
          <w:bottom w:val="single" w:sz="12" w:space="0" w:color="FFFFFF"/>
        </w:tcBorders>
        <w:shd w:val="clear" w:color="auto" w:fill="C9C9C9"/>
      </w:tcPr>
    </w:tblStylePr>
    <w:tblStylePr w:type="lastRow">
      <w:rPr>
        <w:b/>
        <w:color w:val="FFFFFF"/>
        <w:sz w:val="22"/>
        <w:szCs w:val="22"/>
      </w:rPr>
    </w:tblStylePr>
    <w:tblStylePr w:type="firstCol">
      <w:rPr>
        <w:b/>
        <w:color w:val="FFFFFF"/>
        <w:sz w:val="22"/>
        <w:szCs w:val="22"/>
      </w:rPr>
      <w:tblPr/>
      <w:tcPr>
        <w:tcBorders>
          <w:left w:val="single" w:sz="36" w:space="0" w:color="C9C9C9"/>
          <w:right w:val="single" w:sz="4" w:space="0" w:color="FFFFFF"/>
        </w:tcBorders>
      </w:tcPr>
    </w:tblStylePr>
    <w:tblStylePr w:type="lastCol">
      <w:tblPr/>
      <w:tcPr>
        <w:tcBorders>
          <w:left w:val="single" w:sz="4" w:space="0" w:color="FFFFFF"/>
          <w:right w:val="single" w:sz="36" w:space="0" w:color="C9C9C9"/>
        </w:tcBorders>
      </w:tcPr>
    </w:tblStylePr>
    <w:tblStylePr w:type="band1Vert">
      <w:tblPr/>
      <w:tcPr>
        <w:tcBorders>
          <w:left w:val="single" w:sz="4" w:space="0" w:color="FFFFFF"/>
          <w:right w:val="single" w:sz="4" w:space="0" w:color="FFFFFF"/>
        </w:tcBorders>
        <w:shd w:val="clear" w:color="auto" w:fill="C9C9C9"/>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9C9C9"/>
      </w:tcPr>
    </w:tblStylePr>
    <w:tblStylePr w:type="band2Horz">
      <w:tblPr/>
      <w:tcPr>
        <w:tcBorders>
          <w:top w:val="single" w:sz="4" w:space="0" w:color="FFFFFF"/>
          <w:bottom w:val="single" w:sz="4" w:space="0" w:color="FFFFFF"/>
        </w:tcBorders>
        <w:shd w:val="clear" w:color="auto" w:fill="C9C9C9"/>
      </w:tcPr>
    </w:tblStylePr>
  </w:style>
  <w:style w:type="table" w:customStyle="1" w:styleId="ListTable5Dark-Accent4113">
    <w:name w:val="List Table 5 Dark -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FFD865"/>
        <w:left w:val="single" w:sz="36" w:space="0" w:color="FFD865"/>
        <w:bottom w:val="single" w:sz="36" w:space="0" w:color="FFD865"/>
        <w:right w:val="single" w:sz="36" w:space="0" w:color="FFD865"/>
      </w:tblBorders>
    </w:tblPr>
    <w:tblStylePr w:type="firstRow">
      <w:rPr>
        <w:b/>
        <w:color w:val="FFFFFF"/>
        <w:sz w:val="22"/>
        <w:szCs w:val="22"/>
      </w:rPr>
      <w:tblPr/>
      <w:tcPr>
        <w:tcBorders>
          <w:top w:val="single" w:sz="36" w:space="0" w:color="FFD865"/>
          <w:bottom w:val="single" w:sz="12" w:space="0" w:color="FFFFFF"/>
        </w:tcBorders>
        <w:shd w:val="clear" w:color="auto" w:fill="FFD865"/>
      </w:tcPr>
    </w:tblStylePr>
    <w:tblStylePr w:type="lastRow">
      <w:rPr>
        <w:b/>
        <w:color w:val="FFFFFF"/>
        <w:sz w:val="22"/>
        <w:szCs w:val="22"/>
      </w:rPr>
    </w:tblStylePr>
    <w:tblStylePr w:type="firstCol">
      <w:rPr>
        <w:b/>
        <w:color w:val="FFFFFF"/>
        <w:sz w:val="22"/>
        <w:szCs w:val="22"/>
      </w:rPr>
      <w:tblPr/>
      <w:tcPr>
        <w:tcBorders>
          <w:left w:val="single" w:sz="36" w:space="0" w:color="FFD865"/>
          <w:right w:val="single" w:sz="4" w:space="0" w:color="FFFFFF"/>
        </w:tcBorders>
      </w:tcPr>
    </w:tblStylePr>
    <w:tblStylePr w:type="lastCol">
      <w:tblPr/>
      <w:tcPr>
        <w:tcBorders>
          <w:left w:val="single" w:sz="4" w:space="0" w:color="FFFFFF"/>
          <w:right w:val="single" w:sz="36" w:space="0" w:color="FFD865"/>
        </w:tcBorders>
      </w:tcPr>
    </w:tblStylePr>
    <w:tblStylePr w:type="band1Vert">
      <w:tblPr/>
      <w:tcPr>
        <w:tcBorders>
          <w:left w:val="single" w:sz="4" w:space="0" w:color="FFFFFF"/>
          <w:right w:val="single" w:sz="4" w:space="0" w:color="FFFFFF"/>
        </w:tcBorders>
        <w:shd w:val="clear" w:color="auto" w:fill="FFD86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FD865"/>
      </w:tcPr>
    </w:tblStylePr>
    <w:tblStylePr w:type="band2Horz">
      <w:tblPr/>
      <w:tcPr>
        <w:tcBorders>
          <w:top w:val="single" w:sz="4" w:space="0" w:color="FFFFFF"/>
          <w:bottom w:val="single" w:sz="4" w:space="0" w:color="FFFFFF"/>
        </w:tcBorders>
        <w:shd w:val="clear" w:color="auto" w:fill="FFD865"/>
      </w:tcPr>
    </w:tblStylePr>
  </w:style>
  <w:style w:type="table" w:customStyle="1" w:styleId="ListTable5Dark-Accent5113">
    <w:name w:val="List Table 5 Dark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9BC2E5"/>
        <w:left w:val="single" w:sz="36" w:space="0" w:color="9BC2E5"/>
        <w:bottom w:val="single" w:sz="36" w:space="0" w:color="9BC2E5"/>
        <w:right w:val="single" w:sz="36" w:space="0" w:color="9BC2E5"/>
      </w:tblBorders>
    </w:tblPr>
    <w:tblStylePr w:type="firstRow">
      <w:rPr>
        <w:b/>
        <w:color w:val="FFFFFF"/>
        <w:sz w:val="22"/>
        <w:szCs w:val="22"/>
      </w:rPr>
      <w:tblPr/>
      <w:tcPr>
        <w:tcBorders>
          <w:top w:val="single" w:sz="36" w:space="0" w:color="9BC2E5"/>
          <w:bottom w:val="single" w:sz="12" w:space="0" w:color="FFFFFF"/>
        </w:tcBorders>
        <w:shd w:val="clear" w:color="auto" w:fill="9BC2E5"/>
      </w:tcPr>
    </w:tblStylePr>
    <w:tblStylePr w:type="lastRow">
      <w:rPr>
        <w:b/>
        <w:color w:val="FFFFFF"/>
        <w:sz w:val="22"/>
        <w:szCs w:val="22"/>
      </w:rPr>
    </w:tblStylePr>
    <w:tblStylePr w:type="firstCol">
      <w:rPr>
        <w:b/>
        <w:color w:val="FFFFFF"/>
        <w:sz w:val="22"/>
        <w:szCs w:val="22"/>
      </w:rPr>
      <w:tblPr/>
      <w:tcPr>
        <w:tcBorders>
          <w:left w:val="single" w:sz="36" w:space="0" w:color="9BC2E5"/>
          <w:right w:val="single" w:sz="4" w:space="0" w:color="FFFFFF"/>
        </w:tcBorders>
      </w:tcPr>
    </w:tblStylePr>
    <w:tblStylePr w:type="lastCol">
      <w:tblPr/>
      <w:tcPr>
        <w:tcBorders>
          <w:left w:val="single" w:sz="4" w:space="0" w:color="FFFFFF"/>
          <w:right w:val="single" w:sz="36" w:space="0" w:color="9BC2E5"/>
        </w:tcBorders>
      </w:tcPr>
    </w:tblStylePr>
    <w:tblStylePr w:type="band1Vert">
      <w:tblPr/>
      <w:tcPr>
        <w:tcBorders>
          <w:left w:val="single" w:sz="4" w:space="0" w:color="FFFFFF"/>
          <w:right w:val="single" w:sz="4" w:space="0" w:color="FFFFFF"/>
        </w:tcBorders>
        <w:shd w:val="clear" w:color="auto" w:fill="9BC2E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BC2E5"/>
      </w:tcPr>
    </w:tblStylePr>
    <w:tblStylePr w:type="band2Horz">
      <w:tblPr/>
      <w:tcPr>
        <w:tcBorders>
          <w:top w:val="single" w:sz="4" w:space="0" w:color="FFFFFF"/>
          <w:bottom w:val="single" w:sz="4" w:space="0" w:color="FFFFFF"/>
        </w:tcBorders>
        <w:shd w:val="clear" w:color="auto" w:fill="9BC2E5"/>
      </w:tcPr>
    </w:tblStylePr>
  </w:style>
  <w:style w:type="table" w:customStyle="1" w:styleId="ListTable5Dark-Accent6113">
    <w:name w:val="List Table 5 Dark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A9D08E"/>
        <w:left w:val="single" w:sz="36" w:space="0" w:color="A9D08E"/>
        <w:bottom w:val="single" w:sz="36" w:space="0" w:color="A9D08E"/>
        <w:right w:val="single" w:sz="36" w:space="0" w:color="A9D08E"/>
      </w:tblBorders>
    </w:tblPr>
    <w:tblStylePr w:type="firstRow">
      <w:rPr>
        <w:b/>
        <w:color w:val="FFFFFF"/>
        <w:sz w:val="22"/>
        <w:szCs w:val="22"/>
      </w:rPr>
      <w:tblPr/>
      <w:tcPr>
        <w:tcBorders>
          <w:top w:val="single" w:sz="36" w:space="0" w:color="A9D08E"/>
          <w:bottom w:val="single" w:sz="12" w:space="0" w:color="FFFFFF"/>
        </w:tcBorders>
        <w:shd w:val="clear" w:color="auto" w:fill="A9D08E"/>
      </w:tcPr>
    </w:tblStylePr>
    <w:tblStylePr w:type="lastRow">
      <w:rPr>
        <w:b/>
        <w:color w:val="FFFFFF"/>
        <w:sz w:val="22"/>
        <w:szCs w:val="22"/>
      </w:rPr>
    </w:tblStylePr>
    <w:tblStylePr w:type="firstCol">
      <w:rPr>
        <w:b/>
        <w:color w:val="FFFFFF"/>
        <w:sz w:val="22"/>
        <w:szCs w:val="22"/>
      </w:rPr>
      <w:tblPr/>
      <w:tcPr>
        <w:tcBorders>
          <w:left w:val="single" w:sz="36" w:space="0" w:color="A9D08E"/>
          <w:right w:val="single" w:sz="4" w:space="0" w:color="FFFFFF"/>
        </w:tcBorders>
      </w:tcPr>
    </w:tblStylePr>
    <w:tblStylePr w:type="lastCol">
      <w:tblPr/>
      <w:tcPr>
        <w:tcBorders>
          <w:left w:val="single" w:sz="4" w:space="0" w:color="FFFFFF"/>
          <w:right w:val="single" w:sz="36" w:space="0" w:color="A9D08E"/>
        </w:tcBorders>
      </w:tcPr>
    </w:tblStylePr>
    <w:tblStylePr w:type="band1Vert">
      <w:tblPr/>
      <w:tcPr>
        <w:tcBorders>
          <w:left w:val="single" w:sz="4" w:space="0" w:color="FFFFFF"/>
          <w:right w:val="single" w:sz="4" w:space="0" w:color="FFFFFF"/>
        </w:tcBorders>
        <w:shd w:val="clear" w:color="auto" w:fill="A9D08E"/>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A9D08E"/>
      </w:tcPr>
    </w:tblStylePr>
    <w:tblStylePr w:type="band2Horz">
      <w:tblPr/>
      <w:tcPr>
        <w:tcBorders>
          <w:top w:val="single" w:sz="4" w:space="0" w:color="FFFFFF"/>
          <w:bottom w:val="single" w:sz="4" w:space="0" w:color="FFFFFF"/>
        </w:tcBorders>
        <w:shd w:val="clear" w:color="auto" w:fill="A9D08E"/>
      </w:tcPr>
    </w:tblStylePr>
  </w:style>
  <w:style w:type="table" w:customStyle="1" w:styleId="ListTable6Colorful-Accent1113">
    <w:name w:val="List Table 6 Colorful -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4472C4"/>
        <w:bottom w:val="single" w:sz="4" w:space="0" w:color="4472C4"/>
      </w:tblBorders>
    </w:tblPr>
    <w:tblStylePr w:type="firstRow">
      <w:rPr>
        <w:b/>
        <w:color w:val="254175"/>
      </w:rPr>
      <w:tblPr/>
      <w:tcPr>
        <w:tcBorders>
          <w:bottom w:val="single" w:sz="4" w:space="0" w:color="4472C4"/>
        </w:tcBorders>
      </w:tcPr>
    </w:tblStylePr>
    <w:tblStylePr w:type="lastRow">
      <w:rPr>
        <w:b/>
        <w:color w:val="254175"/>
      </w:rPr>
      <w:tblPr/>
      <w:tcPr>
        <w:tcBorders>
          <w:top w:val="single" w:sz="4" w:space="0" w:color="4472C4"/>
        </w:tcBorders>
      </w:tcPr>
    </w:tblStylePr>
    <w:tblStylePr w:type="firstCol">
      <w:rPr>
        <w:b/>
        <w:color w:val="254175"/>
      </w:rPr>
    </w:tblStylePr>
    <w:tblStylePr w:type="lastCol">
      <w:rPr>
        <w:b/>
        <w:color w:val="254175"/>
      </w:rPr>
    </w:tblStylePr>
    <w:tblStylePr w:type="band1Vert">
      <w:tblPr/>
      <w:tcPr>
        <w:shd w:val="clear" w:color="auto" w:fill="CFDBF0"/>
      </w:tcPr>
    </w:tblStylePr>
    <w:tblStylePr w:type="band1Horz">
      <w:rPr>
        <w:color w:val="254175"/>
        <w:sz w:val="22"/>
        <w:szCs w:val="22"/>
      </w:rPr>
      <w:tblPr/>
      <w:tcPr>
        <w:shd w:val="clear" w:color="auto" w:fill="CFDBF0"/>
      </w:tcPr>
    </w:tblStylePr>
    <w:tblStylePr w:type="band2Horz">
      <w:rPr>
        <w:color w:val="254175"/>
        <w:sz w:val="22"/>
        <w:szCs w:val="22"/>
      </w:rPr>
    </w:tblStylePr>
  </w:style>
  <w:style w:type="table" w:customStyle="1" w:styleId="ListTable6Colorful-Accent2113">
    <w:name w:val="List Table 6 Colorful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4B184"/>
        <w:bottom w:val="single" w:sz="4" w:space="0" w:color="F4B184"/>
      </w:tblBorders>
    </w:tblPr>
    <w:tblStylePr w:type="firstRow">
      <w:rPr>
        <w:b/>
        <w:color w:val="F4B184"/>
      </w:rPr>
      <w:tblPr/>
      <w:tcPr>
        <w:tcBorders>
          <w:bottom w:val="single" w:sz="4" w:space="0" w:color="F4B184"/>
        </w:tcBorders>
      </w:tcPr>
    </w:tblStylePr>
    <w:tblStylePr w:type="lastRow">
      <w:rPr>
        <w:b/>
        <w:color w:val="F4B184"/>
      </w:rPr>
      <w:tblPr/>
      <w:tcPr>
        <w:tcBorders>
          <w:top w:val="single" w:sz="4" w:space="0" w:color="F4B184"/>
        </w:tcBorders>
      </w:tcPr>
    </w:tblStylePr>
    <w:tblStylePr w:type="firstCol">
      <w:rPr>
        <w:b/>
        <w:color w:val="F4B184"/>
      </w:rPr>
    </w:tblStylePr>
    <w:tblStylePr w:type="lastCol">
      <w:rPr>
        <w:b/>
        <w:color w:val="F4B184"/>
      </w:rPr>
    </w:tblStylePr>
    <w:tblStylePr w:type="band1Vert">
      <w:tblPr/>
      <w:tcPr>
        <w:shd w:val="clear" w:color="auto" w:fill="FADECB"/>
      </w:tcPr>
    </w:tblStylePr>
    <w:tblStylePr w:type="band1Horz">
      <w:rPr>
        <w:color w:val="F4B184"/>
        <w:sz w:val="22"/>
        <w:szCs w:val="22"/>
      </w:rPr>
      <w:tblPr/>
      <w:tcPr>
        <w:shd w:val="clear" w:color="auto" w:fill="FADECB"/>
      </w:tcPr>
    </w:tblStylePr>
    <w:tblStylePr w:type="band2Horz">
      <w:rPr>
        <w:color w:val="F4B184"/>
        <w:sz w:val="22"/>
        <w:szCs w:val="22"/>
      </w:rPr>
    </w:tblStylePr>
  </w:style>
  <w:style w:type="table" w:customStyle="1" w:styleId="ListTable6Colorful-Accent3113">
    <w:name w:val="List Table 6 Colorful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9C9C9"/>
        <w:bottom w:val="single" w:sz="4" w:space="0" w:color="C9C9C9"/>
      </w:tblBorders>
    </w:tblPr>
    <w:tblStylePr w:type="firstRow">
      <w:rPr>
        <w:b/>
        <w:color w:val="C9C9C9"/>
      </w:rPr>
      <w:tblPr/>
      <w:tcPr>
        <w:tcBorders>
          <w:bottom w:val="single" w:sz="4" w:space="0" w:color="C9C9C9"/>
        </w:tcBorders>
      </w:tcPr>
    </w:tblStylePr>
    <w:tblStylePr w:type="lastRow">
      <w:rPr>
        <w:b/>
        <w:color w:val="C9C9C9"/>
      </w:rPr>
      <w:tblPr/>
      <w:tcPr>
        <w:tcBorders>
          <w:top w:val="single" w:sz="4" w:space="0" w:color="C9C9C9"/>
        </w:tcBorders>
      </w:tcPr>
    </w:tblStylePr>
    <w:tblStylePr w:type="firstCol">
      <w:rPr>
        <w:b/>
        <w:color w:val="C9C9C9"/>
      </w:rPr>
    </w:tblStylePr>
    <w:tblStylePr w:type="lastCol">
      <w:rPr>
        <w:b/>
        <w:color w:val="C9C9C9"/>
      </w:rPr>
    </w:tblStylePr>
    <w:tblStylePr w:type="band1Vert">
      <w:tblPr/>
      <w:tcPr>
        <w:shd w:val="clear" w:color="auto" w:fill="E8E8E8"/>
      </w:tcPr>
    </w:tblStylePr>
    <w:tblStylePr w:type="band1Horz">
      <w:rPr>
        <w:color w:val="C9C9C9"/>
        <w:sz w:val="22"/>
        <w:szCs w:val="22"/>
      </w:rPr>
      <w:tblPr/>
      <w:tcPr>
        <w:shd w:val="clear" w:color="auto" w:fill="E8E8E8"/>
      </w:tcPr>
    </w:tblStylePr>
    <w:tblStylePr w:type="band2Horz">
      <w:rPr>
        <w:color w:val="C9C9C9"/>
        <w:sz w:val="22"/>
        <w:szCs w:val="22"/>
      </w:rPr>
    </w:tblStylePr>
  </w:style>
  <w:style w:type="table" w:customStyle="1" w:styleId="ListTable6Colorful-Accent4113">
    <w:name w:val="List Table 6 Colorful -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D865"/>
        <w:bottom w:val="single" w:sz="4" w:space="0" w:color="FFD865"/>
      </w:tblBorders>
    </w:tblPr>
    <w:tblStylePr w:type="firstRow">
      <w:rPr>
        <w:b/>
        <w:color w:val="FFD865"/>
      </w:rPr>
      <w:tblPr/>
      <w:tcPr>
        <w:tcBorders>
          <w:bottom w:val="single" w:sz="4" w:space="0" w:color="FFD865"/>
        </w:tcBorders>
      </w:tcPr>
    </w:tblStylePr>
    <w:tblStylePr w:type="lastRow">
      <w:rPr>
        <w:b/>
        <w:color w:val="FFD865"/>
      </w:rPr>
      <w:tblPr/>
      <w:tcPr>
        <w:tcBorders>
          <w:top w:val="single" w:sz="4" w:space="0" w:color="FFD865"/>
        </w:tcBorders>
      </w:tcPr>
    </w:tblStylePr>
    <w:tblStylePr w:type="firstCol">
      <w:rPr>
        <w:b/>
        <w:color w:val="FFD865"/>
      </w:rPr>
    </w:tblStylePr>
    <w:tblStylePr w:type="lastCol">
      <w:rPr>
        <w:b/>
        <w:color w:val="FFD865"/>
      </w:rPr>
    </w:tblStylePr>
    <w:tblStylePr w:type="band1Vert">
      <w:tblPr/>
      <w:tcPr>
        <w:shd w:val="clear" w:color="auto" w:fill="FFEFBF"/>
      </w:tcPr>
    </w:tblStylePr>
    <w:tblStylePr w:type="band1Horz">
      <w:rPr>
        <w:color w:val="FFD865"/>
        <w:sz w:val="22"/>
        <w:szCs w:val="22"/>
      </w:rPr>
      <w:tblPr/>
      <w:tcPr>
        <w:shd w:val="clear" w:color="auto" w:fill="FFEFBF"/>
      </w:tcPr>
    </w:tblStylePr>
    <w:tblStylePr w:type="band2Horz">
      <w:rPr>
        <w:color w:val="FFD865"/>
        <w:sz w:val="22"/>
        <w:szCs w:val="22"/>
      </w:rPr>
    </w:tblStylePr>
  </w:style>
  <w:style w:type="table" w:customStyle="1" w:styleId="ListTable6Colorful-Accent5113">
    <w:name w:val="List Table 6 Colorful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BC2E5"/>
        <w:bottom w:val="single" w:sz="4" w:space="0" w:color="9BC2E5"/>
      </w:tblBorders>
    </w:tblPr>
    <w:tblStylePr w:type="firstRow">
      <w:rPr>
        <w:b/>
        <w:color w:val="9BC2E5"/>
      </w:rPr>
      <w:tblPr/>
      <w:tcPr>
        <w:tcBorders>
          <w:bottom w:val="single" w:sz="4" w:space="0" w:color="9BC2E5"/>
        </w:tcBorders>
      </w:tcPr>
    </w:tblStylePr>
    <w:tblStylePr w:type="lastRow">
      <w:rPr>
        <w:b/>
        <w:color w:val="9BC2E5"/>
      </w:rPr>
      <w:tblPr/>
      <w:tcPr>
        <w:tcBorders>
          <w:top w:val="single" w:sz="4" w:space="0" w:color="9BC2E5"/>
        </w:tcBorders>
      </w:tcPr>
    </w:tblStylePr>
    <w:tblStylePr w:type="firstCol">
      <w:rPr>
        <w:b/>
        <w:color w:val="9BC2E5"/>
      </w:rPr>
    </w:tblStylePr>
    <w:tblStylePr w:type="lastCol">
      <w:rPr>
        <w:b/>
        <w:color w:val="9BC2E5"/>
      </w:rPr>
    </w:tblStylePr>
    <w:tblStylePr w:type="band1Vert">
      <w:tblPr/>
      <w:tcPr>
        <w:shd w:val="clear" w:color="auto" w:fill="D5E5F4"/>
      </w:tcPr>
    </w:tblStylePr>
    <w:tblStylePr w:type="band1Horz">
      <w:rPr>
        <w:color w:val="9BC2E5"/>
        <w:sz w:val="22"/>
        <w:szCs w:val="22"/>
      </w:rPr>
      <w:tblPr/>
      <w:tcPr>
        <w:shd w:val="clear" w:color="auto" w:fill="D5E5F4"/>
      </w:tcPr>
    </w:tblStylePr>
    <w:tblStylePr w:type="band2Horz">
      <w:rPr>
        <w:color w:val="9BC2E5"/>
        <w:sz w:val="22"/>
        <w:szCs w:val="22"/>
      </w:rPr>
    </w:tblStylePr>
  </w:style>
  <w:style w:type="table" w:customStyle="1" w:styleId="ListTable6Colorful-Accent6113">
    <w:name w:val="List Table 6 Colorful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9D08E"/>
        <w:bottom w:val="single" w:sz="4" w:space="0" w:color="A9D08E"/>
      </w:tblBorders>
    </w:tblPr>
    <w:tblStylePr w:type="firstRow">
      <w:rPr>
        <w:b/>
        <w:color w:val="A9D08E"/>
      </w:rPr>
      <w:tblPr/>
      <w:tcPr>
        <w:tcBorders>
          <w:bottom w:val="single" w:sz="4" w:space="0" w:color="A9D08E"/>
        </w:tcBorders>
      </w:tcPr>
    </w:tblStylePr>
    <w:tblStylePr w:type="lastRow">
      <w:rPr>
        <w:b/>
        <w:color w:val="A9D08E"/>
      </w:rPr>
      <w:tblPr/>
      <w:tcPr>
        <w:tcBorders>
          <w:top w:val="single" w:sz="4" w:space="0" w:color="A9D08E"/>
        </w:tcBorders>
      </w:tcPr>
    </w:tblStylePr>
    <w:tblStylePr w:type="firstCol">
      <w:rPr>
        <w:b/>
        <w:color w:val="A9D08E"/>
      </w:rPr>
    </w:tblStylePr>
    <w:tblStylePr w:type="lastCol">
      <w:rPr>
        <w:b/>
        <w:color w:val="A9D08E"/>
      </w:rPr>
    </w:tblStylePr>
    <w:tblStylePr w:type="band1Vert">
      <w:tblPr/>
      <w:tcPr>
        <w:shd w:val="clear" w:color="auto" w:fill="DAEBCF"/>
      </w:tcPr>
    </w:tblStylePr>
    <w:tblStylePr w:type="band1Horz">
      <w:rPr>
        <w:color w:val="A9D08E"/>
        <w:sz w:val="22"/>
        <w:szCs w:val="22"/>
      </w:rPr>
      <w:tblPr/>
      <w:tcPr>
        <w:shd w:val="clear" w:color="auto" w:fill="DAEBCF"/>
      </w:tcPr>
    </w:tblStylePr>
    <w:tblStylePr w:type="band2Horz">
      <w:rPr>
        <w:color w:val="A9D08E"/>
        <w:sz w:val="22"/>
        <w:szCs w:val="22"/>
      </w:rPr>
    </w:tblStylePr>
  </w:style>
  <w:style w:type="table" w:customStyle="1" w:styleId="ListTable7Colorful-Accent1113">
    <w:name w:val="List Table 7 Colorful -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4472C4"/>
      </w:tblBorders>
    </w:tblPr>
    <w:tblStylePr w:type="firstRow">
      <w:rPr>
        <w:i/>
        <w:color w:val="254175"/>
        <w:sz w:val="22"/>
        <w:szCs w:val="22"/>
      </w:rPr>
      <w:tblPr/>
      <w:tcPr>
        <w:tcBorders>
          <w:top w:val="none" w:sz="0" w:space="0" w:color="auto"/>
          <w:left w:val="none" w:sz="0" w:space="0" w:color="auto"/>
          <w:bottom w:val="single" w:sz="4" w:space="0" w:color="4472C4"/>
          <w:right w:val="none" w:sz="0" w:space="0" w:color="auto"/>
        </w:tcBorders>
        <w:shd w:val="clear" w:color="auto" w:fill="FFFFFF"/>
      </w:tcPr>
    </w:tblStylePr>
    <w:tblStylePr w:type="lastRow">
      <w:rPr>
        <w:i/>
        <w:color w:val="254175"/>
        <w:sz w:val="22"/>
        <w:szCs w:val="22"/>
      </w:rPr>
      <w:tblPr/>
      <w:tcPr>
        <w:tcBorders>
          <w:top w:val="single" w:sz="4" w:space="0" w:color="4472C4"/>
          <w:left w:val="none" w:sz="0" w:space="0" w:color="auto"/>
          <w:bottom w:val="none" w:sz="0" w:space="0" w:color="auto"/>
          <w:right w:val="none" w:sz="0" w:space="0" w:color="auto"/>
        </w:tcBorders>
        <w:shd w:val="clear" w:color="auto" w:fill="FFFFFF"/>
      </w:tcPr>
    </w:tblStylePr>
    <w:tblStylePr w:type="firstCol">
      <w:pPr>
        <w:jc w:val="right"/>
      </w:pPr>
      <w:rPr>
        <w:i/>
        <w:color w:val="254175"/>
        <w:sz w:val="22"/>
        <w:szCs w:val="22"/>
      </w:rPr>
      <w:tblPr/>
      <w:tcPr>
        <w:tcBorders>
          <w:top w:val="none" w:sz="0" w:space="0" w:color="auto"/>
          <w:left w:val="none" w:sz="0" w:space="0" w:color="auto"/>
          <w:bottom w:val="none" w:sz="0" w:space="0" w:color="auto"/>
          <w:right w:val="single" w:sz="4" w:space="0" w:color="4472C4"/>
        </w:tcBorders>
        <w:shd w:val="clear" w:color="auto" w:fill="auto"/>
      </w:tcPr>
    </w:tblStylePr>
    <w:tblStylePr w:type="lastCol">
      <w:rPr>
        <w:i/>
        <w:color w:val="254175"/>
        <w:sz w:val="22"/>
        <w:szCs w:val="22"/>
      </w:rPr>
      <w:tblPr/>
      <w:tcPr>
        <w:tcBorders>
          <w:top w:val="none" w:sz="0" w:space="0" w:color="auto"/>
          <w:left w:val="single" w:sz="4" w:space="0" w:color="4472C4"/>
          <w:bottom w:val="none" w:sz="0" w:space="0" w:color="auto"/>
          <w:right w:val="none" w:sz="0" w:space="0" w:color="auto"/>
        </w:tcBorders>
        <w:shd w:val="clear" w:color="auto" w:fill="auto"/>
      </w:tcPr>
    </w:tblStylePr>
    <w:tblStylePr w:type="band1Vert">
      <w:tblPr/>
      <w:tcPr>
        <w:shd w:val="clear" w:color="auto" w:fill="CFDBF0"/>
      </w:tcPr>
    </w:tblStylePr>
    <w:tblStylePr w:type="band1Horz">
      <w:rPr>
        <w:color w:val="254175"/>
        <w:sz w:val="22"/>
        <w:szCs w:val="22"/>
      </w:rPr>
      <w:tblPr/>
      <w:tcPr>
        <w:shd w:val="clear" w:color="auto" w:fill="CFDBF0"/>
      </w:tcPr>
    </w:tblStylePr>
    <w:tblStylePr w:type="band2Horz">
      <w:rPr>
        <w:color w:val="254175"/>
        <w:sz w:val="22"/>
        <w:szCs w:val="22"/>
      </w:rPr>
    </w:tblStylePr>
  </w:style>
  <w:style w:type="table" w:customStyle="1" w:styleId="ListTable7Colorful-Accent2113">
    <w:name w:val="List Table 7 Colorful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F4B184"/>
      </w:tblBorders>
    </w:tblPr>
    <w:tblStylePr w:type="firstRow">
      <w:rPr>
        <w:i/>
        <w:color w:val="F4B184"/>
        <w:sz w:val="22"/>
        <w:szCs w:val="22"/>
      </w:rPr>
      <w:tblPr/>
      <w:tcPr>
        <w:tcBorders>
          <w:top w:val="none" w:sz="0" w:space="0" w:color="auto"/>
          <w:left w:val="none" w:sz="0" w:space="0" w:color="auto"/>
          <w:bottom w:val="single" w:sz="4" w:space="0" w:color="F4B184"/>
          <w:right w:val="none" w:sz="0" w:space="0" w:color="auto"/>
        </w:tcBorders>
        <w:shd w:val="clear" w:color="auto" w:fill="FFFFFF"/>
      </w:tcPr>
    </w:tblStylePr>
    <w:tblStylePr w:type="lastRow">
      <w:rPr>
        <w:i/>
        <w:color w:val="F4B184"/>
        <w:sz w:val="22"/>
        <w:szCs w:val="22"/>
      </w:rPr>
      <w:tblPr/>
      <w:tcPr>
        <w:tcBorders>
          <w:top w:val="single" w:sz="4" w:space="0" w:color="F4B184"/>
          <w:left w:val="none" w:sz="0" w:space="0" w:color="auto"/>
          <w:bottom w:val="none" w:sz="0" w:space="0" w:color="auto"/>
          <w:right w:val="none" w:sz="0" w:space="0" w:color="auto"/>
        </w:tcBorders>
        <w:shd w:val="clear" w:color="auto" w:fill="FFFFFF"/>
      </w:tcPr>
    </w:tblStylePr>
    <w:tblStylePr w:type="firstCol">
      <w:pPr>
        <w:jc w:val="right"/>
      </w:pPr>
      <w:rPr>
        <w:i/>
        <w:color w:val="F4B184"/>
        <w:sz w:val="22"/>
        <w:szCs w:val="22"/>
      </w:rPr>
      <w:tblPr/>
      <w:tcPr>
        <w:tcBorders>
          <w:top w:val="none" w:sz="0" w:space="0" w:color="auto"/>
          <w:left w:val="none" w:sz="0" w:space="0" w:color="auto"/>
          <w:bottom w:val="none" w:sz="0" w:space="0" w:color="auto"/>
          <w:right w:val="single" w:sz="4" w:space="0" w:color="F4B184"/>
        </w:tcBorders>
        <w:shd w:val="clear" w:color="auto" w:fill="auto"/>
      </w:tcPr>
    </w:tblStylePr>
    <w:tblStylePr w:type="lastCol">
      <w:rPr>
        <w:i/>
        <w:color w:val="F4B184"/>
        <w:sz w:val="22"/>
        <w:szCs w:val="22"/>
      </w:rPr>
      <w:tblPr/>
      <w:tcPr>
        <w:tcBorders>
          <w:top w:val="none" w:sz="0" w:space="0" w:color="auto"/>
          <w:left w:val="single" w:sz="4" w:space="0" w:color="F4B184"/>
          <w:bottom w:val="none" w:sz="0" w:space="0" w:color="auto"/>
          <w:right w:val="none" w:sz="0" w:space="0" w:color="auto"/>
        </w:tcBorders>
        <w:shd w:val="clear" w:color="auto" w:fill="auto"/>
      </w:tcPr>
    </w:tblStylePr>
    <w:tblStylePr w:type="band1Vert">
      <w:tblPr/>
      <w:tcPr>
        <w:shd w:val="clear" w:color="auto" w:fill="FADECB"/>
      </w:tcPr>
    </w:tblStylePr>
    <w:tblStylePr w:type="band1Horz">
      <w:rPr>
        <w:color w:val="F4B184"/>
        <w:sz w:val="22"/>
        <w:szCs w:val="22"/>
      </w:rPr>
      <w:tblPr/>
      <w:tcPr>
        <w:shd w:val="clear" w:color="auto" w:fill="FADECB"/>
      </w:tcPr>
    </w:tblStylePr>
    <w:tblStylePr w:type="band2Horz">
      <w:rPr>
        <w:color w:val="F4B184"/>
        <w:sz w:val="22"/>
        <w:szCs w:val="22"/>
      </w:rPr>
    </w:tblStylePr>
  </w:style>
  <w:style w:type="table" w:customStyle="1" w:styleId="ListTable7Colorful-Accent3113">
    <w:name w:val="List Table 7 Colorful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C9C9C9"/>
      </w:tblBorders>
    </w:tblPr>
    <w:tblStylePr w:type="firstRow">
      <w:rPr>
        <w:i/>
        <w:color w:val="C9C9C9"/>
        <w:sz w:val="22"/>
        <w:szCs w:val="22"/>
      </w:rPr>
      <w:tblPr/>
      <w:tcPr>
        <w:tcBorders>
          <w:top w:val="none" w:sz="0" w:space="0" w:color="auto"/>
          <w:left w:val="none" w:sz="0" w:space="0" w:color="auto"/>
          <w:bottom w:val="single" w:sz="4" w:space="0" w:color="C9C9C9"/>
          <w:right w:val="none" w:sz="0" w:space="0" w:color="auto"/>
        </w:tcBorders>
        <w:shd w:val="clear" w:color="auto" w:fill="FFFFFF"/>
      </w:tcPr>
    </w:tblStylePr>
    <w:tblStylePr w:type="lastRow">
      <w:rPr>
        <w:i/>
        <w:color w:val="C9C9C9"/>
        <w:sz w:val="22"/>
        <w:szCs w:val="22"/>
      </w:rPr>
      <w:tblPr/>
      <w:tcPr>
        <w:tcBorders>
          <w:top w:val="single" w:sz="4" w:space="0" w:color="C9C9C9"/>
          <w:left w:val="none" w:sz="0" w:space="0" w:color="auto"/>
          <w:bottom w:val="none" w:sz="0" w:space="0" w:color="auto"/>
          <w:right w:val="none" w:sz="0" w:space="0" w:color="auto"/>
        </w:tcBorders>
        <w:shd w:val="clear" w:color="auto" w:fill="FFFFFF"/>
      </w:tcPr>
    </w:tblStylePr>
    <w:tblStylePr w:type="firstCol">
      <w:pPr>
        <w:jc w:val="right"/>
      </w:pPr>
      <w:rPr>
        <w:i/>
        <w:color w:val="C9C9C9"/>
        <w:sz w:val="22"/>
        <w:szCs w:val="22"/>
      </w:rPr>
      <w:tblPr/>
      <w:tcPr>
        <w:tcBorders>
          <w:top w:val="none" w:sz="0" w:space="0" w:color="auto"/>
          <w:left w:val="none" w:sz="0" w:space="0" w:color="auto"/>
          <w:bottom w:val="none" w:sz="0" w:space="0" w:color="auto"/>
          <w:right w:val="single" w:sz="4" w:space="0" w:color="C9C9C9"/>
        </w:tcBorders>
        <w:shd w:val="clear" w:color="auto" w:fill="auto"/>
      </w:tcPr>
    </w:tblStylePr>
    <w:tblStylePr w:type="lastCol">
      <w:rPr>
        <w:i/>
        <w:color w:val="C9C9C9"/>
        <w:sz w:val="22"/>
        <w:szCs w:val="22"/>
      </w:rPr>
      <w:tblPr/>
      <w:tcPr>
        <w:tcBorders>
          <w:top w:val="none" w:sz="0" w:space="0" w:color="auto"/>
          <w:left w:val="single" w:sz="4" w:space="0" w:color="C9C9C9"/>
          <w:bottom w:val="none" w:sz="0" w:space="0" w:color="auto"/>
          <w:right w:val="none" w:sz="0" w:space="0" w:color="auto"/>
        </w:tcBorders>
        <w:shd w:val="clear" w:color="auto" w:fill="auto"/>
      </w:tcPr>
    </w:tblStylePr>
    <w:tblStylePr w:type="band1Vert">
      <w:tblPr/>
      <w:tcPr>
        <w:shd w:val="clear" w:color="auto" w:fill="E8E8E8"/>
      </w:tcPr>
    </w:tblStylePr>
    <w:tblStylePr w:type="band1Horz">
      <w:rPr>
        <w:color w:val="C9C9C9"/>
        <w:sz w:val="22"/>
        <w:szCs w:val="22"/>
      </w:rPr>
      <w:tblPr/>
      <w:tcPr>
        <w:shd w:val="clear" w:color="auto" w:fill="E8E8E8"/>
      </w:tcPr>
    </w:tblStylePr>
    <w:tblStylePr w:type="band2Horz">
      <w:rPr>
        <w:color w:val="C9C9C9"/>
        <w:sz w:val="22"/>
        <w:szCs w:val="22"/>
      </w:rPr>
    </w:tblStylePr>
  </w:style>
  <w:style w:type="table" w:customStyle="1" w:styleId="ListTable7Colorful-Accent4113">
    <w:name w:val="List Table 7 Colorful -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FFD865"/>
      </w:tblBorders>
    </w:tblPr>
    <w:tblStylePr w:type="firstRow">
      <w:rPr>
        <w:i/>
        <w:color w:val="FFD865"/>
        <w:sz w:val="22"/>
        <w:szCs w:val="22"/>
      </w:rPr>
      <w:tblPr/>
      <w:tcPr>
        <w:tcBorders>
          <w:top w:val="none" w:sz="0" w:space="0" w:color="auto"/>
          <w:left w:val="none" w:sz="0" w:space="0" w:color="auto"/>
          <w:bottom w:val="single" w:sz="4" w:space="0" w:color="FFD865"/>
          <w:right w:val="none" w:sz="0" w:space="0" w:color="auto"/>
        </w:tcBorders>
        <w:shd w:val="clear" w:color="auto" w:fill="FFFFFF"/>
      </w:tcPr>
    </w:tblStylePr>
    <w:tblStylePr w:type="lastRow">
      <w:rPr>
        <w:i/>
        <w:color w:val="FFD865"/>
        <w:sz w:val="22"/>
        <w:szCs w:val="22"/>
      </w:rPr>
      <w:tblPr/>
      <w:tcPr>
        <w:tcBorders>
          <w:top w:val="single" w:sz="4" w:space="0" w:color="FFD865"/>
          <w:left w:val="none" w:sz="0" w:space="0" w:color="auto"/>
          <w:bottom w:val="none" w:sz="0" w:space="0" w:color="auto"/>
          <w:right w:val="none" w:sz="0" w:space="0" w:color="auto"/>
        </w:tcBorders>
        <w:shd w:val="clear" w:color="auto" w:fill="FFFFFF"/>
      </w:tcPr>
    </w:tblStylePr>
    <w:tblStylePr w:type="firstCol">
      <w:pPr>
        <w:jc w:val="right"/>
      </w:pPr>
      <w:rPr>
        <w:i/>
        <w:color w:val="FFD865"/>
        <w:sz w:val="22"/>
        <w:szCs w:val="22"/>
      </w:rPr>
      <w:tblPr/>
      <w:tcPr>
        <w:tcBorders>
          <w:top w:val="none" w:sz="0" w:space="0" w:color="auto"/>
          <w:left w:val="none" w:sz="0" w:space="0" w:color="auto"/>
          <w:bottom w:val="none" w:sz="0" w:space="0" w:color="auto"/>
          <w:right w:val="single" w:sz="4" w:space="0" w:color="FFD865"/>
        </w:tcBorders>
        <w:shd w:val="clear" w:color="auto" w:fill="auto"/>
      </w:tcPr>
    </w:tblStylePr>
    <w:tblStylePr w:type="lastCol">
      <w:rPr>
        <w:i/>
        <w:color w:val="FFD865"/>
        <w:sz w:val="22"/>
        <w:szCs w:val="22"/>
      </w:rPr>
      <w:tblPr/>
      <w:tcPr>
        <w:tcBorders>
          <w:top w:val="none" w:sz="0" w:space="0" w:color="auto"/>
          <w:left w:val="single" w:sz="4" w:space="0" w:color="FFD865"/>
          <w:bottom w:val="none" w:sz="0" w:space="0" w:color="auto"/>
          <w:right w:val="none" w:sz="0" w:space="0" w:color="auto"/>
        </w:tcBorders>
        <w:shd w:val="clear" w:color="auto" w:fill="auto"/>
      </w:tcPr>
    </w:tblStylePr>
    <w:tblStylePr w:type="band1Vert">
      <w:tblPr/>
      <w:tcPr>
        <w:shd w:val="clear" w:color="auto" w:fill="FFEFBF"/>
      </w:tcPr>
    </w:tblStylePr>
    <w:tblStylePr w:type="band1Horz">
      <w:rPr>
        <w:color w:val="FFD865"/>
        <w:sz w:val="22"/>
        <w:szCs w:val="22"/>
      </w:rPr>
      <w:tblPr/>
      <w:tcPr>
        <w:shd w:val="clear" w:color="auto" w:fill="FFEFBF"/>
      </w:tcPr>
    </w:tblStylePr>
    <w:tblStylePr w:type="band2Horz">
      <w:rPr>
        <w:color w:val="FFD865"/>
        <w:sz w:val="22"/>
        <w:szCs w:val="22"/>
      </w:rPr>
    </w:tblStylePr>
  </w:style>
  <w:style w:type="table" w:customStyle="1" w:styleId="ListTable7Colorful-Accent5113">
    <w:name w:val="List Table 7 Colorful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9BC2E5"/>
      </w:tblBorders>
    </w:tblPr>
    <w:tblStylePr w:type="firstRow">
      <w:rPr>
        <w:i/>
        <w:color w:val="9BC2E5"/>
        <w:sz w:val="22"/>
        <w:szCs w:val="22"/>
      </w:rPr>
      <w:tblPr/>
      <w:tcPr>
        <w:tcBorders>
          <w:top w:val="none" w:sz="0" w:space="0" w:color="auto"/>
          <w:left w:val="none" w:sz="0" w:space="0" w:color="auto"/>
          <w:bottom w:val="single" w:sz="4" w:space="0" w:color="9BC2E5"/>
          <w:right w:val="none" w:sz="0" w:space="0" w:color="auto"/>
        </w:tcBorders>
        <w:shd w:val="clear" w:color="auto" w:fill="FFFFFF"/>
      </w:tcPr>
    </w:tblStylePr>
    <w:tblStylePr w:type="lastRow">
      <w:rPr>
        <w:i/>
        <w:color w:val="9BC2E5"/>
        <w:sz w:val="22"/>
        <w:szCs w:val="22"/>
      </w:rPr>
      <w:tblPr/>
      <w:tcPr>
        <w:tcBorders>
          <w:top w:val="single" w:sz="4" w:space="0" w:color="9BC2E5"/>
          <w:left w:val="none" w:sz="0" w:space="0" w:color="auto"/>
          <w:bottom w:val="none" w:sz="0" w:space="0" w:color="auto"/>
          <w:right w:val="none" w:sz="0" w:space="0" w:color="auto"/>
        </w:tcBorders>
        <w:shd w:val="clear" w:color="auto" w:fill="FFFFFF"/>
      </w:tcPr>
    </w:tblStylePr>
    <w:tblStylePr w:type="firstCol">
      <w:pPr>
        <w:jc w:val="right"/>
      </w:pPr>
      <w:rPr>
        <w:i/>
        <w:color w:val="9BC2E5"/>
        <w:sz w:val="22"/>
        <w:szCs w:val="22"/>
      </w:rPr>
      <w:tblPr/>
      <w:tcPr>
        <w:tcBorders>
          <w:top w:val="none" w:sz="0" w:space="0" w:color="auto"/>
          <w:left w:val="none" w:sz="0" w:space="0" w:color="auto"/>
          <w:bottom w:val="none" w:sz="0" w:space="0" w:color="auto"/>
          <w:right w:val="single" w:sz="4" w:space="0" w:color="9BC2E5"/>
        </w:tcBorders>
        <w:shd w:val="clear" w:color="auto" w:fill="auto"/>
      </w:tcPr>
    </w:tblStylePr>
    <w:tblStylePr w:type="lastCol">
      <w:rPr>
        <w:i/>
        <w:color w:val="9BC2E5"/>
        <w:sz w:val="22"/>
        <w:szCs w:val="22"/>
      </w:rPr>
      <w:tblPr/>
      <w:tcPr>
        <w:tcBorders>
          <w:top w:val="none" w:sz="0" w:space="0" w:color="auto"/>
          <w:left w:val="single" w:sz="4" w:space="0" w:color="9BC2E5"/>
          <w:bottom w:val="none" w:sz="0" w:space="0" w:color="auto"/>
          <w:right w:val="none" w:sz="0" w:space="0" w:color="auto"/>
        </w:tcBorders>
        <w:shd w:val="clear" w:color="auto" w:fill="auto"/>
      </w:tcPr>
    </w:tblStylePr>
    <w:tblStylePr w:type="band1Vert">
      <w:tblPr/>
      <w:tcPr>
        <w:shd w:val="clear" w:color="auto" w:fill="D5E5F4"/>
      </w:tcPr>
    </w:tblStylePr>
    <w:tblStylePr w:type="band1Horz">
      <w:rPr>
        <w:color w:val="9BC2E5"/>
        <w:sz w:val="22"/>
        <w:szCs w:val="22"/>
      </w:rPr>
      <w:tblPr/>
      <w:tcPr>
        <w:shd w:val="clear" w:color="auto" w:fill="D5E5F4"/>
      </w:tcPr>
    </w:tblStylePr>
    <w:tblStylePr w:type="band2Horz">
      <w:rPr>
        <w:color w:val="9BC2E5"/>
        <w:sz w:val="22"/>
        <w:szCs w:val="22"/>
      </w:rPr>
    </w:tblStylePr>
  </w:style>
  <w:style w:type="table" w:customStyle="1" w:styleId="ListTable7Colorful-Accent6113">
    <w:name w:val="List Table 7 Colorful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A9D08E"/>
      </w:tblBorders>
    </w:tblPr>
    <w:tblStylePr w:type="firstRow">
      <w:rPr>
        <w:i/>
        <w:color w:val="A9D08E"/>
        <w:sz w:val="22"/>
        <w:szCs w:val="22"/>
      </w:rPr>
      <w:tblPr/>
      <w:tcPr>
        <w:tcBorders>
          <w:top w:val="none" w:sz="0" w:space="0" w:color="auto"/>
          <w:left w:val="none" w:sz="0" w:space="0" w:color="auto"/>
          <w:bottom w:val="single" w:sz="4" w:space="0" w:color="A9D08E"/>
          <w:right w:val="none" w:sz="0" w:space="0" w:color="auto"/>
        </w:tcBorders>
        <w:shd w:val="clear" w:color="auto" w:fill="FFFFFF"/>
      </w:tcPr>
    </w:tblStylePr>
    <w:tblStylePr w:type="lastRow">
      <w:rPr>
        <w:i/>
        <w:color w:val="A9D08E"/>
        <w:sz w:val="22"/>
        <w:szCs w:val="22"/>
      </w:rPr>
      <w:tblPr/>
      <w:tcPr>
        <w:tcBorders>
          <w:top w:val="single" w:sz="4" w:space="0" w:color="A9D08E"/>
          <w:left w:val="none" w:sz="0" w:space="0" w:color="auto"/>
          <w:bottom w:val="none" w:sz="0" w:space="0" w:color="auto"/>
          <w:right w:val="none" w:sz="0" w:space="0" w:color="auto"/>
        </w:tcBorders>
        <w:shd w:val="clear" w:color="auto" w:fill="FFFFFF"/>
      </w:tcPr>
    </w:tblStylePr>
    <w:tblStylePr w:type="firstCol">
      <w:pPr>
        <w:jc w:val="right"/>
      </w:pPr>
      <w:rPr>
        <w:i/>
        <w:color w:val="A9D08E"/>
        <w:sz w:val="22"/>
        <w:szCs w:val="22"/>
      </w:rPr>
      <w:tblPr/>
      <w:tcPr>
        <w:tcBorders>
          <w:top w:val="none" w:sz="0" w:space="0" w:color="auto"/>
          <w:left w:val="none" w:sz="0" w:space="0" w:color="auto"/>
          <w:bottom w:val="none" w:sz="0" w:space="0" w:color="auto"/>
          <w:right w:val="single" w:sz="4" w:space="0" w:color="A9D08E"/>
        </w:tcBorders>
        <w:shd w:val="clear" w:color="auto" w:fill="auto"/>
      </w:tcPr>
    </w:tblStylePr>
    <w:tblStylePr w:type="lastCol">
      <w:rPr>
        <w:i/>
        <w:color w:val="A9D08E"/>
        <w:sz w:val="22"/>
        <w:szCs w:val="22"/>
      </w:rPr>
      <w:tblPr/>
      <w:tcPr>
        <w:tcBorders>
          <w:top w:val="none" w:sz="0" w:space="0" w:color="auto"/>
          <w:left w:val="single" w:sz="4" w:space="0" w:color="A9D08E"/>
          <w:bottom w:val="none" w:sz="0" w:space="0" w:color="auto"/>
          <w:right w:val="none" w:sz="0" w:space="0" w:color="auto"/>
        </w:tcBorders>
        <w:shd w:val="clear" w:color="auto" w:fill="auto"/>
      </w:tcPr>
    </w:tblStylePr>
    <w:tblStylePr w:type="band1Vert">
      <w:tblPr/>
      <w:tcPr>
        <w:shd w:val="clear" w:color="auto" w:fill="DAEBCF"/>
      </w:tcPr>
    </w:tblStylePr>
    <w:tblStylePr w:type="band1Horz">
      <w:rPr>
        <w:color w:val="A9D08E"/>
        <w:sz w:val="22"/>
        <w:szCs w:val="22"/>
      </w:rPr>
      <w:tblPr/>
      <w:tcPr>
        <w:shd w:val="clear" w:color="auto" w:fill="DAEBCF"/>
      </w:tcPr>
    </w:tblStylePr>
    <w:tblStylePr w:type="band2Horz">
      <w:rPr>
        <w:color w:val="A9D08E"/>
        <w:sz w:val="22"/>
        <w:szCs w:val="22"/>
      </w:rPr>
    </w:tblStylePr>
  </w:style>
  <w:style w:type="table" w:customStyle="1" w:styleId="Lined-Accent1120">
    <w:name w:val="Lined - Accent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2F2F2"/>
      </w:tcPr>
    </w:tblStylePr>
    <w:tblStylePr w:type="band1Horz">
      <w:rPr>
        <w:color w:val="404040"/>
        <w:sz w:val="22"/>
        <w:szCs w:val="22"/>
      </w:rPr>
    </w:tblStylePr>
    <w:tblStylePr w:type="band2Horz">
      <w:rPr>
        <w:color w:val="404040"/>
        <w:sz w:val="22"/>
        <w:szCs w:val="22"/>
      </w:rPr>
      <w:tblPr/>
      <w:tcPr>
        <w:shd w:val="clear" w:color="auto" w:fill="F2F2F2"/>
      </w:tcPr>
    </w:tblStylePr>
  </w:style>
  <w:style w:type="table" w:customStyle="1" w:styleId="Lined-Accent1113">
    <w:name w:val="Lined - Accent 1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37DC8"/>
      </w:tcPr>
    </w:tblStylePr>
    <w:tblStylePr w:type="lastRow">
      <w:rPr>
        <w:color w:val="F2F2F2"/>
        <w:sz w:val="22"/>
        <w:szCs w:val="22"/>
      </w:rPr>
      <w:tblPr/>
      <w:tcPr>
        <w:shd w:val="clear" w:color="auto" w:fill="537DC8"/>
      </w:tcPr>
    </w:tblStylePr>
    <w:tblStylePr w:type="firstCol">
      <w:rPr>
        <w:color w:val="F2F2F2"/>
        <w:sz w:val="22"/>
        <w:szCs w:val="22"/>
      </w:rPr>
      <w:tblPr/>
      <w:tcPr>
        <w:shd w:val="clear" w:color="auto" w:fill="537DC8"/>
      </w:tcPr>
    </w:tblStylePr>
    <w:tblStylePr w:type="lastCol">
      <w:rPr>
        <w:color w:val="F2F2F2"/>
        <w:sz w:val="22"/>
        <w:szCs w:val="22"/>
      </w:rPr>
      <w:tblPr/>
      <w:tcPr>
        <w:shd w:val="clear" w:color="auto" w:fill="537DC8"/>
      </w:tcPr>
    </w:tblStylePr>
    <w:tblStylePr w:type="band1Vert">
      <w:rPr>
        <w:color w:val="404040"/>
        <w:sz w:val="22"/>
        <w:szCs w:val="22"/>
      </w:rPr>
    </w:tblStylePr>
    <w:tblStylePr w:type="band2Vert">
      <w:rPr>
        <w:color w:val="404040"/>
        <w:sz w:val="22"/>
        <w:szCs w:val="22"/>
      </w:rPr>
      <w:tblPr/>
      <w:tcPr>
        <w:shd w:val="clear" w:color="auto" w:fill="C4D2EC"/>
      </w:tcPr>
    </w:tblStylePr>
    <w:tblStylePr w:type="band1Horz">
      <w:rPr>
        <w:color w:val="404040"/>
        <w:sz w:val="22"/>
        <w:szCs w:val="22"/>
      </w:rPr>
    </w:tblStylePr>
    <w:tblStylePr w:type="band2Horz">
      <w:rPr>
        <w:color w:val="404040"/>
        <w:sz w:val="22"/>
        <w:szCs w:val="22"/>
      </w:rPr>
      <w:tblPr/>
      <w:tcPr>
        <w:shd w:val="clear" w:color="auto" w:fill="C4D2EC"/>
      </w:tcPr>
    </w:tblStylePr>
  </w:style>
  <w:style w:type="table" w:customStyle="1" w:styleId="Lined-Accent2113">
    <w:name w:val="Lined - Accent 2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4B184"/>
      </w:tcPr>
    </w:tblStylePr>
    <w:tblStylePr w:type="lastRow">
      <w:rPr>
        <w:color w:val="F2F2F2"/>
        <w:sz w:val="22"/>
        <w:szCs w:val="22"/>
      </w:rPr>
      <w:tblPr/>
      <w:tcPr>
        <w:shd w:val="clear" w:color="auto" w:fill="F4B184"/>
      </w:tcPr>
    </w:tblStylePr>
    <w:tblStylePr w:type="firstCol">
      <w:rPr>
        <w:color w:val="F2F2F2"/>
        <w:sz w:val="22"/>
        <w:szCs w:val="22"/>
      </w:rPr>
      <w:tblPr/>
      <w:tcPr>
        <w:shd w:val="clear" w:color="auto" w:fill="F4B184"/>
      </w:tcPr>
    </w:tblStylePr>
    <w:tblStylePr w:type="lastCol">
      <w:rPr>
        <w:color w:val="F2F2F2"/>
        <w:sz w:val="22"/>
        <w:szCs w:val="22"/>
      </w:rPr>
      <w:tblPr/>
      <w:tcPr>
        <w:shd w:val="clear" w:color="auto" w:fill="F4B184"/>
      </w:tcPr>
    </w:tblStylePr>
    <w:tblStylePr w:type="band1Vert">
      <w:rPr>
        <w:color w:val="404040"/>
        <w:sz w:val="22"/>
        <w:szCs w:val="22"/>
      </w:rPr>
    </w:tblStylePr>
    <w:tblStylePr w:type="band2Vert">
      <w:rPr>
        <w:color w:val="404040"/>
        <w:sz w:val="22"/>
        <w:szCs w:val="22"/>
      </w:rPr>
      <w:tblPr/>
      <w:tcPr>
        <w:shd w:val="clear" w:color="auto" w:fill="FBE5D6"/>
      </w:tcPr>
    </w:tblStylePr>
    <w:tblStylePr w:type="band1Horz">
      <w:rPr>
        <w:color w:val="404040"/>
        <w:sz w:val="22"/>
        <w:szCs w:val="22"/>
      </w:rPr>
    </w:tblStylePr>
    <w:tblStylePr w:type="band2Horz">
      <w:rPr>
        <w:color w:val="404040"/>
        <w:sz w:val="22"/>
        <w:szCs w:val="22"/>
      </w:rPr>
      <w:tblPr/>
      <w:tcPr>
        <w:shd w:val="clear" w:color="auto" w:fill="FBE5D6"/>
      </w:tcPr>
    </w:tblStylePr>
  </w:style>
  <w:style w:type="table" w:customStyle="1" w:styleId="Lined-Accent3113">
    <w:name w:val="Lined - Accent 3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A5A5A5"/>
      </w:tcPr>
    </w:tblStylePr>
    <w:tblStylePr w:type="lastRow">
      <w:rPr>
        <w:color w:val="F2F2F2"/>
        <w:sz w:val="22"/>
        <w:szCs w:val="22"/>
      </w:rPr>
      <w:tblPr/>
      <w:tcPr>
        <w:shd w:val="clear" w:color="auto" w:fill="A5A5A5"/>
      </w:tcPr>
    </w:tblStylePr>
    <w:tblStylePr w:type="firstCol">
      <w:rPr>
        <w:color w:val="F2F2F2"/>
        <w:sz w:val="22"/>
        <w:szCs w:val="22"/>
      </w:rPr>
      <w:tblPr/>
      <w:tcPr>
        <w:shd w:val="clear" w:color="auto" w:fill="A5A5A5"/>
      </w:tcPr>
    </w:tblStylePr>
    <w:tblStylePr w:type="lastCol">
      <w:rPr>
        <w:color w:val="F2F2F2"/>
        <w:sz w:val="22"/>
        <w:szCs w:val="22"/>
      </w:rPr>
      <w:tblPr/>
      <w:tcPr>
        <w:shd w:val="clear" w:color="auto" w:fill="A5A5A5"/>
      </w:tcPr>
    </w:tblStylePr>
    <w:tblStylePr w:type="band1Vert">
      <w:rPr>
        <w:color w:val="404040"/>
        <w:sz w:val="22"/>
        <w:szCs w:val="22"/>
      </w:rPr>
    </w:tblStylePr>
    <w:tblStylePr w:type="band2Vert">
      <w:rPr>
        <w:color w:val="404040"/>
        <w:sz w:val="22"/>
        <w:szCs w:val="22"/>
      </w:rPr>
      <w:tblPr/>
      <w:tcPr>
        <w:shd w:val="clear" w:color="auto" w:fill="ECECEC"/>
      </w:tcPr>
    </w:tblStylePr>
    <w:tblStylePr w:type="band1Horz">
      <w:rPr>
        <w:color w:val="404040"/>
        <w:sz w:val="22"/>
        <w:szCs w:val="22"/>
      </w:rPr>
    </w:tblStylePr>
    <w:tblStylePr w:type="band2Horz">
      <w:rPr>
        <w:color w:val="404040"/>
        <w:sz w:val="22"/>
        <w:szCs w:val="22"/>
      </w:rPr>
      <w:tblPr/>
      <w:tcPr>
        <w:shd w:val="clear" w:color="auto" w:fill="ECECEC"/>
      </w:tcPr>
    </w:tblStylePr>
  </w:style>
  <w:style w:type="table" w:customStyle="1" w:styleId="Lined-Accent4113">
    <w:name w:val="Lined - Accent 4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FD865"/>
      </w:tcPr>
    </w:tblStylePr>
    <w:tblStylePr w:type="lastRow">
      <w:rPr>
        <w:color w:val="F2F2F2"/>
        <w:sz w:val="22"/>
        <w:szCs w:val="22"/>
      </w:rPr>
      <w:tblPr/>
      <w:tcPr>
        <w:shd w:val="clear" w:color="auto" w:fill="FFD865"/>
      </w:tcPr>
    </w:tblStylePr>
    <w:tblStylePr w:type="firstCol">
      <w:rPr>
        <w:color w:val="F2F2F2"/>
        <w:sz w:val="22"/>
        <w:szCs w:val="22"/>
      </w:rPr>
      <w:tblPr/>
      <w:tcPr>
        <w:shd w:val="clear" w:color="auto" w:fill="FFD865"/>
      </w:tcPr>
    </w:tblStylePr>
    <w:tblStylePr w:type="lastCol">
      <w:rPr>
        <w:color w:val="F2F2F2"/>
        <w:sz w:val="22"/>
        <w:szCs w:val="22"/>
      </w:rPr>
      <w:tblPr/>
      <w:tcPr>
        <w:shd w:val="clear" w:color="auto" w:fill="FFD865"/>
      </w:tcPr>
    </w:tblStylePr>
    <w:tblStylePr w:type="band1Vert">
      <w:rPr>
        <w:color w:val="404040"/>
        <w:sz w:val="22"/>
        <w:szCs w:val="22"/>
      </w:rPr>
    </w:tblStylePr>
    <w:tblStylePr w:type="band2Vert">
      <w:rPr>
        <w:color w:val="404040"/>
        <w:sz w:val="22"/>
        <w:szCs w:val="22"/>
      </w:rPr>
      <w:tblPr/>
      <w:tcPr>
        <w:shd w:val="clear" w:color="auto" w:fill="FFF2CB"/>
      </w:tcPr>
    </w:tblStylePr>
    <w:tblStylePr w:type="band1Horz">
      <w:rPr>
        <w:color w:val="404040"/>
        <w:sz w:val="22"/>
        <w:szCs w:val="22"/>
      </w:rPr>
    </w:tblStylePr>
    <w:tblStylePr w:type="band2Horz">
      <w:rPr>
        <w:color w:val="404040"/>
        <w:sz w:val="22"/>
        <w:szCs w:val="22"/>
      </w:rPr>
      <w:tblPr/>
      <w:tcPr>
        <w:shd w:val="clear" w:color="auto" w:fill="FFF2CB"/>
      </w:tcPr>
    </w:tblStylePr>
  </w:style>
  <w:style w:type="table" w:customStyle="1" w:styleId="Lined-Accent5113">
    <w:name w:val="Lined - Accent 5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B9BD5"/>
      </w:tcPr>
    </w:tblStylePr>
    <w:tblStylePr w:type="lastRow">
      <w:rPr>
        <w:color w:val="F2F2F2"/>
        <w:sz w:val="22"/>
        <w:szCs w:val="22"/>
      </w:rPr>
      <w:tblPr/>
      <w:tcPr>
        <w:shd w:val="clear" w:color="auto" w:fill="5B9BD5"/>
      </w:tcPr>
    </w:tblStylePr>
    <w:tblStylePr w:type="firstCol">
      <w:rPr>
        <w:color w:val="F2F2F2"/>
        <w:sz w:val="22"/>
        <w:szCs w:val="22"/>
      </w:rPr>
      <w:tblPr/>
      <w:tcPr>
        <w:shd w:val="clear" w:color="auto" w:fill="5B9BD5"/>
      </w:tcPr>
    </w:tblStylePr>
    <w:tblStylePr w:type="lastCol">
      <w:rPr>
        <w:color w:val="F2F2F2"/>
        <w:sz w:val="22"/>
        <w:szCs w:val="22"/>
      </w:rPr>
      <w:tblPr/>
      <w:tcPr>
        <w:shd w:val="clear" w:color="auto" w:fill="5B9BD5"/>
      </w:tcPr>
    </w:tblStylePr>
    <w:tblStylePr w:type="band1Vert">
      <w:rPr>
        <w:color w:val="404040"/>
        <w:sz w:val="22"/>
        <w:szCs w:val="22"/>
      </w:rPr>
    </w:tblStylePr>
    <w:tblStylePr w:type="band2Vert">
      <w:rPr>
        <w:color w:val="404040"/>
        <w:sz w:val="22"/>
        <w:szCs w:val="22"/>
      </w:rPr>
      <w:tblPr/>
      <w:tcPr>
        <w:shd w:val="clear" w:color="auto" w:fill="DDEAF6"/>
      </w:tcPr>
    </w:tblStylePr>
    <w:tblStylePr w:type="band1Horz">
      <w:rPr>
        <w:color w:val="404040"/>
        <w:sz w:val="22"/>
        <w:szCs w:val="22"/>
      </w:rPr>
    </w:tblStylePr>
    <w:tblStylePr w:type="band2Horz">
      <w:rPr>
        <w:color w:val="404040"/>
        <w:sz w:val="22"/>
        <w:szCs w:val="22"/>
      </w:rPr>
      <w:tblPr/>
      <w:tcPr>
        <w:shd w:val="clear" w:color="auto" w:fill="DDEAF6"/>
      </w:tcPr>
    </w:tblStylePr>
  </w:style>
  <w:style w:type="table" w:customStyle="1" w:styleId="Lined-Accent6113">
    <w:name w:val="Lined - Accent 6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70AD47"/>
      </w:tcPr>
    </w:tblStylePr>
    <w:tblStylePr w:type="lastRow">
      <w:rPr>
        <w:color w:val="F2F2F2"/>
        <w:sz w:val="22"/>
        <w:szCs w:val="22"/>
      </w:rPr>
      <w:tblPr/>
      <w:tcPr>
        <w:shd w:val="clear" w:color="auto" w:fill="70AD47"/>
      </w:tcPr>
    </w:tblStylePr>
    <w:tblStylePr w:type="firstCol">
      <w:rPr>
        <w:color w:val="F2F2F2"/>
        <w:sz w:val="22"/>
        <w:szCs w:val="22"/>
      </w:rPr>
      <w:tblPr/>
      <w:tcPr>
        <w:shd w:val="clear" w:color="auto" w:fill="70AD47"/>
      </w:tcPr>
    </w:tblStylePr>
    <w:tblStylePr w:type="lastCol">
      <w:rPr>
        <w:color w:val="F2F2F2"/>
        <w:sz w:val="22"/>
        <w:szCs w:val="22"/>
      </w:rPr>
      <w:tblPr/>
      <w:tcPr>
        <w:shd w:val="clear" w:color="auto" w:fill="70AD47"/>
      </w:tcPr>
    </w:tblStylePr>
    <w:tblStylePr w:type="band1Vert">
      <w:rPr>
        <w:color w:val="404040"/>
        <w:sz w:val="22"/>
        <w:szCs w:val="22"/>
      </w:rPr>
    </w:tblStylePr>
    <w:tblStylePr w:type="band2Vert">
      <w:rPr>
        <w:color w:val="404040"/>
        <w:sz w:val="22"/>
        <w:szCs w:val="22"/>
      </w:rPr>
      <w:tblPr/>
      <w:tcPr>
        <w:shd w:val="clear" w:color="auto" w:fill="E1EFD8"/>
      </w:tcPr>
    </w:tblStylePr>
    <w:tblStylePr w:type="band1Horz">
      <w:rPr>
        <w:color w:val="404040"/>
        <w:sz w:val="22"/>
        <w:szCs w:val="22"/>
      </w:rPr>
    </w:tblStylePr>
    <w:tblStylePr w:type="band2Horz">
      <w:rPr>
        <w:color w:val="404040"/>
        <w:sz w:val="22"/>
        <w:szCs w:val="22"/>
      </w:rPr>
      <w:tblPr/>
      <w:tcPr>
        <w:shd w:val="clear" w:color="auto" w:fill="E1EFD8"/>
      </w:tcPr>
    </w:tblStylePr>
  </w:style>
  <w:style w:type="table" w:customStyle="1" w:styleId="BorderedLined-Accent1120">
    <w:name w:val="Bordered &amp; Lined - Accent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2F2F2"/>
      </w:tcPr>
    </w:tblStylePr>
    <w:tblStylePr w:type="band1Horz">
      <w:rPr>
        <w:color w:val="404040"/>
        <w:sz w:val="22"/>
        <w:szCs w:val="22"/>
      </w:rPr>
    </w:tblStylePr>
    <w:tblStylePr w:type="band2Horz">
      <w:rPr>
        <w:color w:val="404040"/>
        <w:sz w:val="22"/>
        <w:szCs w:val="22"/>
      </w:rPr>
      <w:tblPr/>
      <w:tcPr>
        <w:shd w:val="clear" w:color="auto" w:fill="F2F2F2"/>
      </w:tcPr>
    </w:tblStylePr>
  </w:style>
  <w:style w:type="table" w:customStyle="1" w:styleId="BorderedLined-Accent1113">
    <w:name w:val="Bordered &amp; Lined - Accent 1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254175"/>
        <w:left w:val="single" w:sz="4" w:space="0" w:color="254175"/>
        <w:bottom w:val="single" w:sz="4" w:space="0" w:color="254175"/>
        <w:right w:val="single" w:sz="4" w:space="0" w:color="254175"/>
        <w:insideH w:val="single" w:sz="4" w:space="0" w:color="254175"/>
        <w:insideV w:val="single" w:sz="4" w:space="0" w:color="254175"/>
      </w:tblBorders>
    </w:tblPr>
    <w:tblStylePr w:type="firstRow">
      <w:rPr>
        <w:color w:val="F2F2F2"/>
        <w:sz w:val="22"/>
        <w:szCs w:val="22"/>
      </w:rPr>
      <w:tblPr/>
      <w:tcPr>
        <w:shd w:val="clear" w:color="auto" w:fill="537DC8"/>
      </w:tcPr>
    </w:tblStylePr>
    <w:tblStylePr w:type="lastRow">
      <w:rPr>
        <w:color w:val="F2F2F2"/>
        <w:sz w:val="22"/>
        <w:szCs w:val="22"/>
      </w:rPr>
      <w:tblPr/>
      <w:tcPr>
        <w:shd w:val="clear" w:color="auto" w:fill="537DC8"/>
      </w:tcPr>
    </w:tblStylePr>
    <w:tblStylePr w:type="firstCol">
      <w:rPr>
        <w:color w:val="F2F2F2"/>
        <w:sz w:val="22"/>
        <w:szCs w:val="22"/>
      </w:rPr>
      <w:tblPr/>
      <w:tcPr>
        <w:shd w:val="clear" w:color="auto" w:fill="537DC8"/>
      </w:tcPr>
    </w:tblStylePr>
    <w:tblStylePr w:type="lastCol">
      <w:rPr>
        <w:color w:val="F2F2F2"/>
        <w:sz w:val="22"/>
        <w:szCs w:val="22"/>
      </w:rPr>
      <w:tblPr/>
      <w:tcPr>
        <w:shd w:val="clear" w:color="auto" w:fill="537DC8"/>
      </w:tcPr>
    </w:tblStylePr>
    <w:tblStylePr w:type="band1Vert">
      <w:rPr>
        <w:color w:val="404040"/>
        <w:sz w:val="22"/>
        <w:szCs w:val="22"/>
      </w:rPr>
    </w:tblStylePr>
    <w:tblStylePr w:type="band2Vert">
      <w:rPr>
        <w:color w:val="404040"/>
        <w:sz w:val="22"/>
        <w:szCs w:val="22"/>
      </w:rPr>
      <w:tblPr/>
      <w:tcPr>
        <w:shd w:val="clear" w:color="auto" w:fill="C4D2EC"/>
      </w:tcPr>
    </w:tblStylePr>
    <w:tblStylePr w:type="band1Horz">
      <w:rPr>
        <w:color w:val="404040"/>
        <w:sz w:val="22"/>
        <w:szCs w:val="22"/>
      </w:rPr>
    </w:tblStylePr>
    <w:tblStylePr w:type="band2Horz">
      <w:rPr>
        <w:color w:val="404040"/>
        <w:sz w:val="22"/>
        <w:szCs w:val="22"/>
      </w:rPr>
      <w:tblPr/>
      <w:tcPr>
        <w:shd w:val="clear" w:color="auto" w:fill="C4D2EC"/>
      </w:tcPr>
    </w:tblStylePr>
  </w:style>
  <w:style w:type="table" w:customStyle="1" w:styleId="BorderedLined-Accent2113">
    <w:name w:val="Bordered &amp; Lined - Accent 2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99460D"/>
        <w:left w:val="single" w:sz="4" w:space="0" w:color="99460D"/>
        <w:bottom w:val="single" w:sz="4" w:space="0" w:color="99460D"/>
        <w:right w:val="single" w:sz="4" w:space="0" w:color="99460D"/>
        <w:insideH w:val="single" w:sz="4" w:space="0" w:color="99460D"/>
        <w:insideV w:val="single" w:sz="4" w:space="0" w:color="99460D"/>
      </w:tblBorders>
    </w:tblPr>
    <w:tblStylePr w:type="firstRow">
      <w:rPr>
        <w:color w:val="F2F2F2"/>
        <w:sz w:val="22"/>
        <w:szCs w:val="22"/>
      </w:rPr>
      <w:tblPr/>
      <w:tcPr>
        <w:shd w:val="clear" w:color="auto" w:fill="F4B184"/>
      </w:tcPr>
    </w:tblStylePr>
    <w:tblStylePr w:type="lastRow">
      <w:rPr>
        <w:color w:val="F2F2F2"/>
        <w:sz w:val="22"/>
        <w:szCs w:val="22"/>
      </w:rPr>
      <w:tblPr/>
      <w:tcPr>
        <w:shd w:val="clear" w:color="auto" w:fill="F4B184"/>
      </w:tcPr>
    </w:tblStylePr>
    <w:tblStylePr w:type="firstCol">
      <w:rPr>
        <w:color w:val="F2F2F2"/>
        <w:sz w:val="22"/>
        <w:szCs w:val="22"/>
      </w:rPr>
      <w:tblPr/>
      <w:tcPr>
        <w:shd w:val="clear" w:color="auto" w:fill="F4B184"/>
      </w:tcPr>
    </w:tblStylePr>
    <w:tblStylePr w:type="lastCol">
      <w:rPr>
        <w:color w:val="F2F2F2"/>
        <w:sz w:val="22"/>
        <w:szCs w:val="22"/>
      </w:rPr>
      <w:tblPr/>
      <w:tcPr>
        <w:shd w:val="clear" w:color="auto" w:fill="F4B184"/>
      </w:tcPr>
    </w:tblStylePr>
    <w:tblStylePr w:type="band1Vert">
      <w:rPr>
        <w:color w:val="404040"/>
        <w:sz w:val="22"/>
        <w:szCs w:val="22"/>
      </w:rPr>
    </w:tblStylePr>
    <w:tblStylePr w:type="band2Vert">
      <w:rPr>
        <w:color w:val="404040"/>
        <w:sz w:val="22"/>
        <w:szCs w:val="22"/>
      </w:rPr>
      <w:tblPr/>
      <w:tcPr>
        <w:shd w:val="clear" w:color="auto" w:fill="FBE5D6"/>
      </w:tcPr>
    </w:tblStylePr>
    <w:tblStylePr w:type="band1Horz">
      <w:rPr>
        <w:color w:val="404040"/>
        <w:sz w:val="22"/>
        <w:szCs w:val="22"/>
      </w:rPr>
    </w:tblStylePr>
    <w:tblStylePr w:type="band2Horz">
      <w:rPr>
        <w:color w:val="404040"/>
        <w:sz w:val="22"/>
        <w:szCs w:val="22"/>
      </w:rPr>
      <w:tblPr/>
      <w:tcPr>
        <w:shd w:val="clear" w:color="auto" w:fill="FBE5D6"/>
      </w:tcPr>
    </w:tblStylePr>
  </w:style>
  <w:style w:type="table" w:customStyle="1" w:styleId="BorderedLined-Accent3113">
    <w:name w:val="Bordered &amp; Lined - Accent 3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606060"/>
        <w:left w:val="single" w:sz="4" w:space="0" w:color="606060"/>
        <w:bottom w:val="single" w:sz="4" w:space="0" w:color="606060"/>
        <w:right w:val="single" w:sz="4" w:space="0" w:color="606060"/>
        <w:insideH w:val="single" w:sz="4" w:space="0" w:color="606060"/>
        <w:insideV w:val="single" w:sz="4" w:space="0" w:color="606060"/>
      </w:tblBorders>
    </w:tblPr>
    <w:tblStylePr w:type="firstRow">
      <w:rPr>
        <w:color w:val="F2F2F2"/>
        <w:sz w:val="22"/>
        <w:szCs w:val="22"/>
      </w:rPr>
      <w:tblPr/>
      <w:tcPr>
        <w:shd w:val="clear" w:color="auto" w:fill="A5A5A5"/>
      </w:tcPr>
    </w:tblStylePr>
    <w:tblStylePr w:type="lastRow">
      <w:rPr>
        <w:color w:val="F2F2F2"/>
        <w:sz w:val="22"/>
        <w:szCs w:val="22"/>
      </w:rPr>
      <w:tblPr/>
      <w:tcPr>
        <w:shd w:val="clear" w:color="auto" w:fill="A5A5A5"/>
      </w:tcPr>
    </w:tblStylePr>
    <w:tblStylePr w:type="firstCol">
      <w:rPr>
        <w:color w:val="F2F2F2"/>
        <w:sz w:val="22"/>
        <w:szCs w:val="22"/>
      </w:rPr>
      <w:tblPr/>
      <w:tcPr>
        <w:shd w:val="clear" w:color="auto" w:fill="A5A5A5"/>
      </w:tcPr>
    </w:tblStylePr>
    <w:tblStylePr w:type="lastCol">
      <w:rPr>
        <w:color w:val="F2F2F2"/>
        <w:sz w:val="22"/>
        <w:szCs w:val="22"/>
      </w:rPr>
      <w:tblPr/>
      <w:tcPr>
        <w:shd w:val="clear" w:color="auto" w:fill="A5A5A5"/>
      </w:tcPr>
    </w:tblStylePr>
    <w:tblStylePr w:type="band1Vert">
      <w:rPr>
        <w:color w:val="404040"/>
        <w:sz w:val="22"/>
        <w:szCs w:val="22"/>
      </w:rPr>
    </w:tblStylePr>
    <w:tblStylePr w:type="band2Vert">
      <w:rPr>
        <w:color w:val="404040"/>
        <w:sz w:val="22"/>
        <w:szCs w:val="22"/>
      </w:rPr>
      <w:tblPr/>
      <w:tcPr>
        <w:shd w:val="clear" w:color="auto" w:fill="ECECEC"/>
      </w:tcPr>
    </w:tblStylePr>
    <w:tblStylePr w:type="band1Horz">
      <w:rPr>
        <w:color w:val="404040"/>
        <w:sz w:val="22"/>
        <w:szCs w:val="22"/>
      </w:rPr>
    </w:tblStylePr>
    <w:tblStylePr w:type="band2Horz">
      <w:rPr>
        <w:color w:val="404040"/>
        <w:sz w:val="22"/>
        <w:szCs w:val="22"/>
      </w:rPr>
      <w:tblPr/>
      <w:tcPr>
        <w:shd w:val="clear" w:color="auto" w:fill="ECECEC"/>
      </w:tcPr>
    </w:tblStylePr>
  </w:style>
  <w:style w:type="table" w:customStyle="1" w:styleId="BorderedLined-Accent4113">
    <w:name w:val="Bordered &amp; Lined - Accent 4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957000"/>
        <w:left w:val="single" w:sz="4" w:space="0" w:color="957000"/>
        <w:bottom w:val="single" w:sz="4" w:space="0" w:color="957000"/>
        <w:right w:val="single" w:sz="4" w:space="0" w:color="957000"/>
        <w:insideH w:val="single" w:sz="4" w:space="0" w:color="957000"/>
        <w:insideV w:val="single" w:sz="4" w:space="0" w:color="957000"/>
      </w:tblBorders>
    </w:tblPr>
    <w:tblStylePr w:type="firstRow">
      <w:rPr>
        <w:color w:val="F2F2F2"/>
        <w:sz w:val="22"/>
        <w:szCs w:val="22"/>
      </w:rPr>
      <w:tblPr/>
      <w:tcPr>
        <w:shd w:val="clear" w:color="auto" w:fill="FFD865"/>
      </w:tcPr>
    </w:tblStylePr>
    <w:tblStylePr w:type="lastRow">
      <w:rPr>
        <w:color w:val="F2F2F2"/>
        <w:sz w:val="22"/>
        <w:szCs w:val="22"/>
      </w:rPr>
      <w:tblPr/>
      <w:tcPr>
        <w:shd w:val="clear" w:color="auto" w:fill="FFD865"/>
      </w:tcPr>
    </w:tblStylePr>
    <w:tblStylePr w:type="firstCol">
      <w:rPr>
        <w:color w:val="F2F2F2"/>
        <w:sz w:val="22"/>
        <w:szCs w:val="22"/>
      </w:rPr>
      <w:tblPr/>
      <w:tcPr>
        <w:shd w:val="clear" w:color="auto" w:fill="FFD865"/>
      </w:tcPr>
    </w:tblStylePr>
    <w:tblStylePr w:type="lastCol">
      <w:rPr>
        <w:color w:val="F2F2F2"/>
        <w:sz w:val="22"/>
        <w:szCs w:val="22"/>
      </w:rPr>
      <w:tblPr/>
      <w:tcPr>
        <w:shd w:val="clear" w:color="auto" w:fill="FFD865"/>
      </w:tcPr>
    </w:tblStylePr>
    <w:tblStylePr w:type="band1Vert">
      <w:rPr>
        <w:color w:val="404040"/>
        <w:sz w:val="22"/>
        <w:szCs w:val="22"/>
      </w:rPr>
    </w:tblStylePr>
    <w:tblStylePr w:type="band2Vert">
      <w:rPr>
        <w:color w:val="404040"/>
        <w:sz w:val="22"/>
        <w:szCs w:val="22"/>
      </w:rPr>
      <w:tblPr/>
      <w:tcPr>
        <w:shd w:val="clear" w:color="auto" w:fill="FFF2CB"/>
      </w:tcPr>
    </w:tblStylePr>
    <w:tblStylePr w:type="band1Horz">
      <w:rPr>
        <w:color w:val="404040"/>
        <w:sz w:val="22"/>
        <w:szCs w:val="22"/>
      </w:rPr>
    </w:tblStylePr>
    <w:tblStylePr w:type="band2Horz">
      <w:rPr>
        <w:color w:val="404040"/>
        <w:sz w:val="22"/>
        <w:szCs w:val="22"/>
      </w:rPr>
      <w:tblPr/>
      <w:tcPr>
        <w:shd w:val="clear" w:color="auto" w:fill="FFF2CB"/>
      </w:tcPr>
    </w:tblStylePr>
  </w:style>
  <w:style w:type="table" w:customStyle="1" w:styleId="BorderedLined-Accent5113">
    <w:name w:val="Bordered &amp; Lined - Accent 5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245A8D"/>
        <w:left w:val="single" w:sz="4" w:space="0" w:color="245A8D"/>
        <w:bottom w:val="single" w:sz="4" w:space="0" w:color="245A8D"/>
        <w:right w:val="single" w:sz="4" w:space="0" w:color="245A8D"/>
        <w:insideH w:val="single" w:sz="4" w:space="0" w:color="245A8D"/>
        <w:insideV w:val="single" w:sz="4" w:space="0" w:color="245A8D"/>
      </w:tblBorders>
    </w:tblPr>
    <w:tblStylePr w:type="firstRow">
      <w:rPr>
        <w:color w:val="F2F2F2"/>
        <w:sz w:val="22"/>
        <w:szCs w:val="22"/>
      </w:rPr>
      <w:tblPr/>
      <w:tcPr>
        <w:shd w:val="clear" w:color="auto" w:fill="5B9BD5"/>
      </w:tcPr>
    </w:tblStylePr>
    <w:tblStylePr w:type="lastRow">
      <w:rPr>
        <w:color w:val="F2F2F2"/>
        <w:sz w:val="22"/>
        <w:szCs w:val="22"/>
      </w:rPr>
      <w:tblPr/>
      <w:tcPr>
        <w:shd w:val="clear" w:color="auto" w:fill="5B9BD5"/>
      </w:tcPr>
    </w:tblStylePr>
    <w:tblStylePr w:type="firstCol">
      <w:rPr>
        <w:color w:val="F2F2F2"/>
        <w:sz w:val="22"/>
        <w:szCs w:val="22"/>
      </w:rPr>
      <w:tblPr/>
      <w:tcPr>
        <w:shd w:val="clear" w:color="auto" w:fill="5B9BD5"/>
      </w:tcPr>
    </w:tblStylePr>
    <w:tblStylePr w:type="lastCol">
      <w:rPr>
        <w:color w:val="F2F2F2"/>
        <w:sz w:val="22"/>
        <w:szCs w:val="22"/>
      </w:rPr>
      <w:tblPr/>
      <w:tcPr>
        <w:shd w:val="clear" w:color="auto" w:fill="5B9BD5"/>
      </w:tcPr>
    </w:tblStylePr>
    <w:tblStylePr w:type="band1Vert">
      <w:rPr>
        <w:color w:val="404040"/>
        <w:sz w:val="22"/>
        <w:szCs w:val="22"/>
      </w:rPr>
    </w:tblStylePr>
    <w:tblStylePr w:type="band2Vert">
      <w:rPr>
        <w:color w:val="404040"/>
        <w:sz w:val="22"/>
        <w:szCs w:val="22"/>
      </w:rPr>
      <w:tblPr/>
      <w:tcPr>
        <w:shd w:val="clear" w:color="auto" w:fill="DDEAF6"/>
      </w:tcPr>
    </w:tblStylePr>
    <w:tblStylePr w:type="band1Horz">
      <w:rPr>
        <w:color w:val="404040"/>
        <w:sz w:val="22"/>
        <w:szCs w:val="22"/>
      </w:rPr>
    </w:tblStylePr>
    <w:tblStylePr w:type="band2Horz">
      <w:rPr>
        <w:color w:val="404040"/>
        <w:sz w:val="22"/>
        <w:szCs w:val="22"/>
      </w:rPr>
      <w:tblPr/>
      <w:tcPr>
        <w:shd w:val="clear" w:color="auto" w:fill="DDEAF6"/>
      </w:tcPr>
    </w:tblStylePr>
  </w:style>
  <w:style w:type="table" w:customStyle="1" w:styleId="BorderedLined-Accent6113">
    <w:name w:val="Bordered &amp; Lined - Accent 6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16429"/>
        <w:left w:val="single" w:sz="4" w:space="0" w:color="416429"/>
        <w:bottom w:val="single" w:sz="4" w:space="0" w:color="416429"/>
        <w:right w:val="single" w:sz="4" w:space="0" w:color="416429"/>
        <w:insideH w:val="single" w:sz="4" w:space="0" w:color="416429"/>
        <w:insideV w:val="single" w:sz="4" w:space="0" w:color="416429"/>
      </w:tblBorders>
    </w:tblPr>
    <w:tblStylePr w:type="firstRow">
      <w:rPr>
        <w:color w:val="F2F2F2"/>
        <w:sz w:val="22"/>
        <w:szCs w:val="22"/>
      </w:rPr>
      <w:tblPr/>
      <w:tcPr>
        <w:shd w:val="clear" w:color="auto" w:fill="70AD47"/>
      </w:tcPr>
    </w:tblStylePr>
    <w:tblStylePr w:type="lastRow">
      <w:rPr>
        <w:color w:val="F2F2F2"/>
        <w:sz w:val="22"/>
        <w:szCs w:val="22"/>
      </w:rPr>
      <w:tblPr/>
      <w:tcPr>
        <w:shd w:val="clear" w:color="auto" w:fill="70AD47"/>
      </w:tcPr>
    </w:tblStylePr>
    <w:tblStylePr w:type="firstCol">
      <w:rPr>
        <w:color w:val="F2F2F2"/>
        <w:sz w:val="22"/>
        <w:szCs w:val="22"/>
      </w:rPr>
      <w:tblPr/>
      <w:tcPr>
        <w:shd w:val="clear" w:color="auto" w:fill="70AD47"/>
      </w:tcPr>
    </w:tblStylePr>
    <w:tblStylePr w:type="lastCol">
      <w:rPr>
        <w:color w:val="F2F2F2"/>
        <w:sz w:val="22"/>
        <w:szCs w:val="22"/>
      </w:rPr>
      <w:tblPr/>
      <w:tcPr>
        <w:shd w:val="clear" w:color="auto" w:fill="70AD47"/>
      </w:tcPr>
    </w:tblStylePr>
    <w:tblStylePr w:type="band1Vert">
      <w:rPr>
        <w:color w:val="404040"/>
        <w:sz w:val="22"/>
        <w:szCs w:val="22"/>
      </w:rPr>
    </w:tblStylePr>
    <w:tblStylePr w:type="band2Vert">
      <w:rPr>
        <w:color w:val="404040"/>
        <w:sz w:val="22"/>
        <w:szCs w:val="22"/>
      </w:rPr>
      <w:tblPr/>
      <w:tcPr>
        <w:shd w:val="clear" w:color="auto" w:fill="E1EFD8"/>
      </w:tcPr>
    </w:tblStylePr>
    <w:tblStylePr w:type="band1Horz">
      <w:rPr>
        <w:color w:val="404040"/>
        <w:sz w:val="22"/>
        <w:szCs w:val="22"/>
      </w:rPr>
    </w:tblStylePr>
    <w:tblStylePr w:type="band2Horz">
      <w:rPr>
        <w:color w:val="404040"/>
        <w:sz w:val="22"/>
        <w:szCs w:val="22"/>
      </w:rPr>
      <w:tblPr/>
      <w:tcPr>
        <w:shd w:val="clear" w:color="auto" w:fill="E1EFD8"/>
      </w:tcPr>
    </w:tblStylePr>
  </w:style>
  <w:style w:type="table" w:customStyle="1" w:styleId="Bordered113">
    <w:name w:val="Bordered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rPr>
        <w:color w:val="404040"/>
        <w:sz w:val="22"/>
        <w:szCs w:val="22"/>
      </w:rPr>
      <w:tblPr/>
      <w:tcPr>
        <w:tcBorders>
          <w:bottom w:val="single" w:sz="12" w:space="0" w:color="7F7F7F"/>
        </w:tcBorders>
      </w:tcPr>
    </w:tblStylePr>
    <w:tblStylePr w:type="lastRow">
      <w:rPr>
        <w:color w:val="404040"/>
        <w:sz w:val="22"/>
        <w:szCs w:val="22"/>
      </w:rPr>
      <w:tblPr/>
      <w:tcPr>
        <w:tcBorders>
          <w:top w:val="single" w:sz="12" w:space="0" w:color="7F7F7F"/>
        </w:tcBorders>
      </w:tcPr>
    </w:tblStylePr>
    <w:tblStylePr w:type="firstCol">
      <w:rPr>
        <w:color w:val="404040"/>
        <w:sz w:val="22"/>
        <w:szCs w:val="22"/>
      </w:rPr>
    </w:tblStylePr>
    <w:tblStylePr w:type="lastCol">
      <w:rPr>
        <w:color w:val="404040"/>
        <w:sz w:val="22"/>
        <w:szCs w:val="22"/>
      </w:rPr>
      <w:tblPr/>
      <w:tcPr>
        <w:tcBorders>
          <w:left w:val="single" w:sz="12" w:space="0" w:color="7F7F7F"/>
        </w:tcBorders>
      </w:tcPr>
    </w:tblStylePr>
    <w:tblStylePr w:type="band1Horz">
      <w:rPr>
        <w:color w:val="404040"/>
        <w:sz w:val="22"/>
        <w:szCs w:val="22"/>
      </w:rPr>
      <w:tblPr/>
      <w:tcPr>
        <w:tcBorders>
          <w:top w:val="single" w:sz="4" w:space="0" w:color="D9D9D9"/>
          <w:left w:val="single" w:sz="4" w:space="0" w:color="D9D9D9"/>
          <w:bottom w:val="single" w:sz="4" w:space="0" w:color="D9D9D9"/>
          <w:right w:val="single" w:sz="4" w:space="0" w:color="D9D9D9"/>
        </w:tcBorders>
      </w:tcPr>
    </w:tblStylePr>
  </w:style>
  <w:style w:type="table" w:customStyle="1" w:styleId="Bordered-Accent1113">
    <w:name w:val="Bordered -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Pr>
    <w:tblStylePr w:type="firstRow">
      <w:rPr>
        <w:color w:val="404040"/>
        <w:sz w:val="22"/>
        <w:szCs w:val="22"/>
      </w:rPr>
      <w:tblPr/>
      <w:tcPr>
        <w:tcBorders>
          <w:bottom w:val="single" w:sz="12" w:space="0" w:color="4472C4"/>
        </w:tcBorders>
      </w:tcPr>
    </w:tblStylePr>
    <w:tblStylePr w:type="lastRow">
      <w:rPr>
        <w:color w:val="404040"/>
        <w:sz w:val="22"/>
        <w:szCs w:val="22"/>
      </w:rPr>
      <w:tblPr/>
      <w:tcPr>
        <w:tcBorders>
          <w:top w:val="single" w:sz="12" w:space="0" w:color="4472C4"/>
        </w:tcBorders>
      </w:tcPr>
    </w:tblStylePr>
    <w:tblStylePr w:type="firstCol">
      <w:rPr>
        <w:color w:val="404040"/>
        <w:sz w:val="22"/>
        <w:szCs w:val="22"/>
      </w:rPr>
    </w:tblStylePr>
    <w:tblStylePr w:type="lastCol">
      <w:rPr>
        <w:color w:val="404040"/>
        <w:sz w:val="22"/>
        <w:szCs w:val="22"/>
      </w:rPr>
      <w:tblPr/>
      <w:tcPr>
        <w:tcBorders>
          <w:left w:val="single" w:sz="12" w:space="0" w:color="4472C4"/>
        </w:tcBorders>
      </w:tcPr>
    </w:tblStylePr>
    <w:tblStylePr w:type="band1Horz">
      <w:rPr>
        <w:color w:val="404040"/>
        <w:sz w:val="22"/>
        <w:szCs w:val="22"/>
      </w:rPr>
      <w:tblPr/>
      <w:tcPr>
        <w:tcBorders>
          <w:top w:val="single" w:sz="4" w:space="0" w:color="B3C5E7"/>
          <w:left w:val="single" w:sz="4" w:space="0" w:color="B3C5E7"/>
          <w:bottom w:val="single" w:sz="4" w:space="0" w:color="B3C5E7"/>
          <w:right w:val="single" w:sz="4" w:space="0" w:color="B3C5E7"/>
        </w:tcBorders>
      </w:tcPr>
    </w:tblStylePr>
  </w:style>
  <w:style w:type="table" w:customStyle="1" w:styleId="Bordered-Accent2113">
    <w:name w:val="Bordered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7CAAB"/>
        <w:left w:val="single" w:sz="4" w:space="0" w:color="F7CAAB"/>
        <w:bottom w:val="single" w:sz="4" w:space="0" w:color="F7CAAB"/>
        <w:right w:val="single" w:sz="4" w:space="0" w:color="F7CAAB"/>
        <w:insideH w:val="single" w:sz="4" w:space="0" w:color="F7CAAB"/>
        <w:insideV w:val="single" w:sz="4" w:space="0" w:color="F7CAAB"/>
      </w:tblBorders>
    </w:tblPr>
    <w:tblStylePr w:type="firstRow">
      <w:rPr>
        <w:color w:val="404040"/>
        <w:sz w:val="22"/>
        <w:szCs w:val="22"/>
      </w:rPr>
      <w:tblPr/>
      <w:tcPr>
        <w:tcBorders>
          <w:bottom w:val="single" w:sz="12" w:space="0" w:color="F4B184"/>
        </w:tcBorders>
      </w:tcPr>
    </w:tblStylePr>
    <w:tblStylePr w:type="lastRow">
      <w:rPr>
        <w:color w:val="404040"/>
        <w:sz w:val="22"/>
        <w:szCs w:val="22"/>
      </w:rPr>
      <w:tblPr/>
      <w:tcPr>
        <w:tcBorders>
          <w:top w:val="single" w:sz="12" w:space="0" w:color="F4B184"/>
        </w:tcBorders>
      </w:tcPr>
    </w:tblStylePr>
    <w:tblStylePr w:type="firstCol">
      <w:rPr>
        <w:color w:val="404040"/>
        <w:sz w:val="22"/>
        <w:szCs w:val="22"/>
      </w:rPr>
    </w:tblStylePr>
    <w:tblStylePr w:type="lastCol">
      <w:rPr>
        <w:color w:val="404040"/>
        <w:sz w:val="22"/>
        <w:szCs w:val="22"/>
      </w:rPr>
      <w:tblPr/>
      <w:tcPr>
        <w:tcBorders>
          <w:left w:val="single" w:sz="12" w:space="0" w:color="F4B184"/>
        </w:tcBorders>
      </w:tcPr>
    </w:tblStylePr>
    <w:tblStylePr w:type="band1Horz">
      <w:rPr>
        <w:color w:val="404040"/>
        <w:sz w:val="22"/>
        <w:szCs w:val="22"/>
      </w:rPr>
      <w:tblPr/>
      <w:tcPr>
        <w:tcBorders>
          <w:top w:val="single" w:sz="4" w:space="0" w:color="F7CAAB"/>
          <w:left w:val="single" w:sz="4" w:space="0" w:color="F7CAAB"/>
          <w:bottom w:val="single" w:sz="4" w:space="0" w:color="F7CAAB"/>
          <w:right w:val="single" w:sz="4" w:space="0" w:color="F7CAAB"/>
        </w:tcBorders>
      </w:tcPr>
    </w:tblStylePr>
  </w:style>
  <w:style w:type="table" w:customStyle="1" w:styleId="Bordered-Accent3113">
    <w:name w:val="Bordered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ADADA"/>
        <w:left w:val="single" w:sz="4" w:space="0" w:color="DADADA"/>
        <w:bottom w:val="single" w:sz="4" w:space="0" w:color="DADADA"/>
        <w:right w:val="single" w:sz="4" w:space="0" w:color="DADADA"/>
        <w:insideH w:val="single" w:sz="4" w:space="0" w:color="DADADA"/>
        <w:insideV w:val="single" w:sz="4" w:space="0" w:color="DADADA"/>
      </w:tblBorders>
    </w:tblPr>
    <w:tblStylePr w:type="firstRow">
      <w:rPr>
        <w:color w:val="404040"/>
        <w:sz w:val="22"/>
        <w:szCs w:val="22"/>
      </w:rPr>
      <w:tblPr/>
      <w:tcPr>
        <w:tcBorders>
          <w:bottom w:val="single" w:sz="12" w:space="0" w:color="C9C9C9"/>
        </w:tcBorders>
      </w:tcPr>
    </w:tblStylePr>
    <w:tblStylePr w:type="lastRow">
      <w:rPr>
        <w:color w:val="404040"/>
        <w:sz w:val="22"/>
        <w:szCs w:val="22"/>
      </w:rPr>
      <w:tblPr/>
      <w:tcPr>
        <w:tcBorders>
          <w:top w:val="single" w:sz="12" w:space="0" w:color="C9C9C9"/>
        </w:tcBorders>
      </w:tcPr>
    </w:tblStylePr>
    <w:tblStylePr w:type="firstCol">
      <w:rPr>
        <w:color w:val="404040"/>
        <w:sz w:val="22"/>
        <w:szCs w:val="22"/>
      </w:rPr>
    </w:tblStylePr>
    <w:tblStylePr w:type="lastCol">
      <w:rPr>
        <w:color w:val="404040"/>
        <w:sz w:val="22"/>
        <w:szCs w:val="22"/>
      </w:rPr>
      <w:tblPr/>
      <w:tcPr>
        <w:tcBorders>
          <w:left w:val="single" w:sz="12" w:space="0" w:color="C9C9C9"/>
        </w:tcBorders>
      </w:tcPr>
    </w:tblStylePr>
    <w:tblStylePr w:type="band1Horz">
      <w:rPr>
        <w:color w:val="404040"/>
        <w:sz w:val="22"/>
        <w:szCs w:val="22"/>
      </w:rPr>
      <w:tblPr/>
      <w:tcPr>
        <w:tcBorders>
          <w:top w:val="single" w:sz="4" w:space="0" w:color="DADADA"/>
          <w:left w:val="single" w:sz="4" w:space="0" w:color="DADADA"/>
          <w:bottom w:val="single" w:sz="4" w:space="0" w:color="DADADA"/>
          <w:right w:val="single" w:sz="4" w:space="0" w:color="DADADA"/>
        </w:tcBorders>
      </w:tcPr>
    </w:tblStylePr>
  </w:style>
  <w:style w:type="table" w:customStyle="1" w:styleId="Bordered-Accent4113">
    <w:name w:val="Bordered -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E598"/>
        <w:left w:val="single" w:sz="4" w:space="0" w:color="FFE598"/>
        <w:bottom w:val="single" w:sz="4" w:space="0" w:color="FFE598"/>
        <w:right w:val="single" w:sz="4" w:space="0" w:color="FFE598"/>
        <w:insideH w:val="single" w:sz="4" w:space="0" w:color="FFE598"/>
        <w:insideV w:val="single" w:sz="4" w:space="0" w:color="FFE598"/>
      </w:tblBorders>
    </w:tblPr>
    <w:tblStylePr w:type="firstRow">
      <w:rPr>
        <w:color w:val="404040"/>
        <w:sz w:val="22"/>
        <w:szCs w:val="22"/>
      </w:rPr>
      <w:tblPr/>
      <w:tcPr>
        <w:tcBorders>
          <w:bottom w:val="single" w:sz="12" w:space="0" w:color="FFD865"/>
        </w:tcBorders>
      </w:tcPr>
    </w:tblStylePr>
    <w:tblStylePr w:type="lastRow">
      <w:rPr>
        <w:color w:val="404040"/>
        <w:sz w:val="22"/>
        <w:szCs w:val="22"/>
      </w:rPr>
      <w:tblPr/>
      <w:tcPr>
        <w:tcBorders>
          <w:top w:val="single" w:sz="12" w:space="0" w:color="FFD865"/>
        </w:tcBorders>
      </w:tcPr>
    </w:tblStylePr>
    <w:tblStylePr w:type="firstCol">
      <w:rPr>
        <w:color w:val="404040"/>
        <w:sz w:val="22"/>
        <w:szCs w:val="22"/>
      </w:rPr>
    </w:tblStylePr>
    <w:tblStylePr w:type="lastCol">
      <w:rPr>
        <w:color w:val="404040"/>
        <w:sz w:val="22"/>
        <w:szCs w:val="22"/>
      </w:rPr>
      <w:tblPr/>
      <w:tcPr>
        <w:tcBorders>
          <w:left w:val="single" w:sz="12" w:space="0" w:color="FFD865"/>
        </w:tcBorders>
      </w:tcPr>
    </w:tblStylePr>
    <w:tblStylePr w:type="band1Horz">
      <w:rPr>
        <w:color w:val="404040"/>
        <w:sz w:val="22"/>
        <w:szCs w:val="22"/>
      </w:rPr>
      <w:tblPr/>
      <w:tcPr>
        <w:tcBorders>
          <w:top w:val="single" w:sz="4" w:space="0" w:color="FFE598"/>
          <w:left w:val="single" w:sz="4" w:space="0" w:color="FFE598"/>
          <w:bottom w:val="single" w:sz="4" w:space="0" w:color="FFE598"/>
          <w:right w:val="single" w:sz="4" w:space="0" w:color="FFE598"/>
        </w:tcBorders>
      </w:tcPr>
    </w:tblStylePr>
  </w:style>
  <w:style w:type="table" w:customStyle="1" w:styleId="Bordered-Accent5113">
    <w:name w:val="Bordered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CD6EE"/>
        <w:left w:val="single" w:sz="4" w:space="0" w:color="BCD6EE"/>
        <w:bottom w:val="single" w:sz="4" w:space="0" w:color="BCD6EE"/>
        <w:right w:val="single" w:sz="4" w:space="0" w:color="BCD6EE"/>
        <w:insideH w:val="single" w:sz="4" w:space="0" w:color="BCD6EE"/>
        <w:insideV w:val="single" w:sz="4" w:space="0" w:color="BCD6EE"/>
      </w:tblBorders>
    </w:tblPr>
    <w:tblStylePr w:type="firstRow">
      <w:rPr>
        <w:color w:val="404040"/>
        <w:sz w:val="22"/>
        <w:szCs w:val="22"/>
      </w:rPr>
      <w:tblPr/>
      <w:tcPr>
        <w:tcBorders>
          <w:bottom w:val="single" w:sz="12" w:space="0" w:color="9BC2E5"/>
        </w:tcBorders>
      </w:tcPr>
    </w:tblStylePr>
    <w:tblStylePr w:type="lastRow">
      <w:rPr>
        <w:color w:val="404040"/>
        <w:sz w:val="22"/>
        <w:szCs w:val="22"/>
      </w:rPr>
      <w:tblPr/>
      <w:tcPr>
        <w:tcBorders>
          <w:top w:val="single" w:sz="12" w:space="0" w:color="9BC2E5"/>
        </w:tcBorders>
      </w:tcPr>
    </w:tblStylePr>
    <w:tblStylePr w:type="firstCol">
      <w:rPr>
        <w:color w:val="404040"/>
        <w:sz w:val="22"/>
        <w:szCs w:val="22"/>
      </w:rPr>
    </w:tblStylePr>
    <w:tblStylePr w:type="lastCol">
      <w:rPr>
        <w:color w:val="404040"/>
        <w:sz w:val="22"/>
        <w:szCs w:val="22"/>
      </w:rPr>
      <w:tblPr/>
      <w:tcPr>
        <w:tcBorders>
          <w:left w:val="single" w:sz="12" w:space="0" w:color="9BC2E5"/>
        </w:tcBorders>
      </w:tcPr>
    </w:tblStylePr>
    <w:tblStylePr w:type="band1Horz">
      <w:rPr>
        <w:color w:val="404040"/>
        <w:sz w:val="22"/>
        <w:szCs w:val="22"/>
      </w:rPr>
      <w:tblPr/>
      <w:tcPr>
        <w:tcBorders>
          <w:top w:val="single" w:sz="4" w:space="0" w:color="BCD6EE"/>
          <w:left w:val="single" w:sz="4" w:space="0" w:color="BCD6EE"/>
          <w:bottom w:val="single" w:sz="4" w:space="0" w:color="BCD6EE"/>
          <w:right w:val="single" w:sz="4" w:space="0" w:color="BCD6EE"/>
        </w:tcBorders>
      </w:tcPr>
    </w:tblStylePr>
  </w:style>
  <w:style w:type="table" w:customStyle="1" w:styleId="Bordered-Accent6113">
    <w:name w:val="Bordered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Pr>
    <w:tblStylePr w:type="firstRow">
      <w:rPr>
        <w:color w:val="404040"/>
        <w:sz w:val="22"/>
        <w:szCs w:val="22"/>
      </w:rPr>
      <w:tblPr/>
      <w:tcPr>
        <w:tcBorders>
          <w:bottom w:val="single" w:sz="12" w:space="0" w:color="A9D08E"/>
        </w:tcBorders>
      </w:tcPr>
    </w:tblStylePr>
    <w:tblStylePr w:type="lastRow">
      <w:rPr>
        <w:color w:val="404040"/>
        <w:sz w:val="22"/>
        <w:szCs w:val="22"/>
      </w:rPr>
      <w:tblPr/>
      <w:tcPr>
        <w:tcBorders>
          <w:top w:val="single" w:sz="12" w:space="0" w:color="A9D08E"/>
        </w:tcBorders>
      </w:tcPr>
    </w:tblStylePr>
    <w:tblStylePr w:type="firstCol">
      <w:rPr>
        <w:color w:val="404040"/>
        <w:sz w:val="22"/>
        <w:szCs w:val="22"/>
      </w:rPr>
    </w:tblStylePr>
    <w:tblStylePr w:type="lastCol">
      <w:rPr>
        <w:color w:val="404040"/>
        <w:sz w:val="22"/>
        <w:szCs w:val="22"/>
      </w:rPr>
      <w:tblPr/>
      <w:tcPr>
        <w:tcBorders>
          <w:left w:val="single" w:sz="12" w:space="0" w:color="A9D08E"/>
        </w:tcBorders>
      </w:tcPr>
    </w:tblStylePr>
    <w:tblStylePr w:type="band1Horz">
      <w:rPr>
        <w:color w:val="404040"/>
        <w:sz w:val="22"/>
        <w:szCs w:val="22"/>
      </w:rPr>
      <w:tblPr/>
      <w:tcPr>
        <w:tcBorders>
          <w:top w:val="single" w:sz="4" w:space="0" w:color="C4DFB2"/>
          <w:left w:val="single" w:sz="4" w:space="0" w:color="C4DFB2"/>
          <w:bottom w:val="single" w:sz="4" w:space="0" w:color="C4DFB2"/>
          <w:right w:val="single" w:sz="4" w:space="0" w:color="C4DFB2"/>
        </w:tcBorders>
      </w:tcPr>
    </w:tblStylePr>
  </w:style>
  <w:style w:type="table" w:customStyle="1" w:styleId="1133">
    <w:name w:val="Сетка таблицы113"/>
    <w:uiPriority w:val="39"/>
    <w:rsid w:val="00DA6359"/>
    <w:pPr>
      <w:spacing w:after="0" w:line="240" w:lineRule="auto"/>
    </w:pPr>
    <w:rPr>
      <w:rFonts w:ascii="Cambria" w:eastAsia="Cambria" w:hAnsi="Cambria" w:cs="Times New Roman"/>
      <w:sz w:val="20"/>
      <w:lang w:val="en-US" w:eastAsia="en-US"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StGen012">
    <w:name w:val="StGen012"/>
    <w:rsid w:val="00DA6359"/>
    <w:pPr>
      <w:spacing w:after="0" w:line="240" w:lineRule="auto"/>
    </w:pPr>
    <w:rPr>
      <w:rFonts w:ascii="Cambria" w:eastAsia="Cambria" w:hAnsi="Cambria" w:cs="Times New Roman"/>
      <w:lang w:val="en-US" w:eastAsia="zh-CN" w:bidi="hi-IN"/>
    </w:rPr>
    <w:tblPr>
      <w:tblStyleRowBandSize w:val="1"/>
      <w:tblStyleColBandSize w:val="1"/>
      <w:tblCellMar>
        <w:top w:w="0" w:type="dxa"/>
        <w:left w:w="108" w:type="dxa"/>
        <w:bottom w:w="0" w:type="dxa"/>
        <w:right w:w="108" w:type="dxa"/>
      </w:tblCellMar>
    </w:tblPr>
  </w:style>
  <w:style w:type="table" w:customStyle="1" w:styleId="11121">
    <w:name w:val="Сетка таблицы1112"/>
    <w:uiPriority w:val="59"/>
    <w:rsid w:val="00DA6359"/>
    <w:pPr>
      <w:spacing w:after="0" w:line="240" w:lineRule="auto"/>
    </w:pPr>
    <w:rPr>
      <w:rFonts w:ascii="Cambria" w:eastAsia="Cambria" w:hAnsi="Cambria" w:cs="Times New Roman"/>
      <w:sz w:val="20"/>
      <w:lang w:val="en-US" w:eastAsia="en-US"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2124">
    <w:name w:val="Сетка таблицы212"/>
    <w:uiPriority w:val="39"/>
    <w:rsid w:val="00DA6359"/>
    <w:pPr>
      <w:spacing w:after="0" w:line="240" w:lineRule="auto"/>
    </w:pPr>
    <w:rPr>
      <w:rFonts w:ascii="Cambria" w:eastAsia="Cambria" w:hAnsi="Cambria" w:cs="Times New Roman"/>
      <w:sz w:val="20"/>
      <w:szCs w:val="24"/>
      <w:lang w:val="en-US" w:eastAsia="zh-CN"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66">
    <w:name w:val="Сетка таблицы6"/>
    <w:basedOn w:val="a3"/>
    <w:uiPriority w:val="39"/>
    <w:rsid w:val="00DA6359"/>
    <w:pPr>
      <w:spacing w:after="0" w:line="240" w:lineRule="auto"/>
      <w:jc w:val="both"/>
    </w:pPr>
    <w:rPr>
      <w:rFonts w:ascii="Times New Roman" w:eastAsia="Times New Roman" w:hAnsi="Times New Roman" w:cs="Times New Roman"/>
      <w:sz w:val="28"/>
      <w:szCs w:val="28"/>
      <w:lang w:val="en-US"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4">
    <w:name w:val="Сетка таблицы9"/>
    <w:basedOn w:val="a3"/>
    <w:uiPriority w:val="59"/>
    <w:rsid w:val="00DA6359"/>
    <w:pPr>
      <w:spacing w:after="0" w:line="240" w:lineRule="auto"/>
      <w:jc w:val="both"/>
    </w:pPr>
    <w:rPr>
      <w:rFonts w:ascii="Times New Roman" w:eastAsia="Times New Roman" w:hAnsi="Times New Roman" w:cs="Times New Roman"/>
      <w:sz w:val="28"/>
      <w:szCs w:val="28"/>
      <w:lang w:val="en-US"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4">
    <w:name w:val="Сетка таблицы7"/>
    <w:basedOn w:val="a3"/>
    <w:uiPriority w:val="39"/>
    <w:rsid w:val="00DA6359"/>
    <w:pPr>
      <w:spacing w:after="0" w:line="240" w:lineRule="auto"/>
      <w:jc w:val="both"/>
    </w:pPr>
    <w:rPr>
      <w:rFonts w:ascii="Times New Roman" w:eastAsia="Times New Roman" w:hAnsi="Times New Roman" w:cs="Times New Roman"/>
      <w:sz w:val="28"/>
      <w:szCs w:val="28"/>
      <w:lang w:val="en-US"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0">
    <w:name w:val="Таблица простая 15"/>
    <w:basedOn w:val="a3"/>
    <w:uiPriority w:val="59"/>
    <w:rsid w:val="00DA6359"/>
    <w:pPr>
      <w:spacing w:after="0" w:line="240" w:lineRule="auto"/>
    </w:pPr>
    <w:rPr>
      <w:rFonts w:ascii="Cambria" w:eastAsia="Cambria" w:hAnsi="Cambria" w:cs="Times New Roman"/>
      <w:sz w:val="20"/>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rFonts w:ascii="Arial" w:hAnsi="Arial" w:cs="Arial" w:hint="default"/>
        <w:b/>
        <w:color w:val="404040"/>
        <w:sz w:val="22"/>
        <w:szCs w:val="22"/>
      </w:rPr>
    </w:tblStylePr>
    <w:tblStylePr w:type="lastRow">
      <w:rPr>
        <w:rFonts w:ascii="Arial" w:hAnsi="Arial" w:cs="Arial" w:hint="default"/>
        <w:b/>
        <w:color w:val="404040"/>
        <w:sz w:val="22"/>
        <w:szCs w:val="22"/>
      </w:r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tblPr/>
      <w:tcPr>
        <w:shd w:val="clear" w:color="auto" w:fill="F2F2F2"/>
      </w:tcPr>
    </w:tblStylePr>
    <w:tblStylePr w:type="band1Horz">
      <w:tblPr/>
      <w:tcPr>
        <w:shd w:val="clear" w:color="auto" w:fill="F2F2F2"/>
      </w:tcPr>
    </w:tblStylePr>
  </w:style>
  <w:style w:type="table" w:customStyle="1" w:styleId="250">
    <w:name w:val="Таблица простая 25"/>
    <w:basedOn w:val="a3"/>
    <w:uiPriority w:val="59"/>
    <w:rsid w:val="00DA6359"/>
    <w:pPr>
      <w:spacing w:after="0" w:line="240" w:lineRule="auto"/>
    </w:pPr>
    <w:rPr>
      <w:rFonts w:ascii="Cambria" w:eastAsia="Cambria" w:hAnsi="Cambria" w:cs="Times New Roman"/>
      <w:sz w:val="20"/>
      <w:lang w:val="en-US" w:eastAsia="en-US" w:bidi="hi-IN"/>
    </w:rPr>
    <w:tblPr>
      <w:tblBorders>
        <w:top w:val="single" w:sz="4" w:space="0" w:color="000000"/>
        <w:bottom w:val="single" w:sz="4" w:space="0" w:color="000000"/>
      </w:tblBorders>
    </w:tblPr>
    <w:tblStylePr w:type="firstRow">
      <w:rPr>
        <w:rFonts w:ascii="Arial" w:hAnsi="Arial" w:cs="Arial" w:hint="default"/>
        <w:b/>
        <w:color w:val="404040"/>
        <w:sz w:val="22"/>
        <w:szCs w:val="22"/>
      </w:rPr>
      <w:tblPr/>
      <w:tcPr>
        <w:tcBorders>
          <w:top w:val="single" w:sz="4" w:space="0" w:color="000000"/>
          <w:bottom w:val="single" w:sz="4" w:space="0" w:color="000000"/>
        </w:tcBorders>
      </w:tcPr>
    </w:tblStylePr>
    <w:tblStylePr w:type="lastRow">
      <w:rPr>
        <w:rFonts w:ascii="Arial" w:hAnsi="Arial" w:cs="Arial" w:hint="default"/>
        <w:b/>
        <w:color w:val="404040"/>
        <w:sz w:val="22"/>
        <w:szCs w:val="22"/>
      </w:r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50">
    <w:name w:val="Таблица простая 3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450">
    <w:name w:val="Таблица простая 4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55">
    <w:name w:val="Таблица простая 5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15">
    <w:name w:val="Таблица-сетка 1 светлая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s="Arial" w:hint="default"/>
        <w:color w:val="404040"/>
        <w:sz w:val="22"/>
        <w:szCs w:val="22"/>
      </w:rPr>
      <w:tblPr/>
      <w:tcPr>
        <w:tcBorders>
          <w:top w:val="single" w:sz="4" w:space="0" w:color="989898"/>
          <w:left w:val="single" w:sz="4" w:space="0" w:color="989898"/>
          <w:bottom w:val="single" w:sz="4" w:space="0" w:color="989898"/>
          <w:right w:val="single" w:sz="4" w:space="0" w:color="989898"/>
        </w:tcBorders>
      </w:tcPr>
    </w:tblStylePr>
  </w:style>
  <w:style w:type="table" w:customStyle="1" w:styleId="-25">
    <w:name w:val="Таблица-сетка 2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6A6A6A"/>
          <w:right w:val="none" w:sz="0" w:space="0" w:color="auto"/>
        </w:tcBorders>
        <w:shd w:val="clear" w:color="auto" w:fill="auto"/>
      </w:tcPr>
    </w:tblStylePr>
    <w:tblStylePr w:type="lastRow">
      <w:rPr>
        <w:b/>
        <w:color w:val="404040"/>
      </w:rPr>
      <w:tblPr/>
      <w:tcPr>
        <w:tcBorders>
          <w:top w:val="single" w:sz="4" w:space="0" w:color="6A6A6A"/>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35">
    <w:name w:val="Таблица-сетка 3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45">
    <w:name w:val="Таблица-сетка 45"/>
    <w:basedOn w:val="a3"/>
    <w:uiPriority w:val="5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rFonts w:ascii="Arial" w:hAnsi="Arial" w:cs="Arial" w:hint="default"/>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55">
    <w:name w:val="Таблица-сетка 5 темная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BFBFBF"/>
    </w:tblPr>
    <w:tblStylePr w:type="firstRow">
      <w:rPr>
        <w:rFonts w:ascii="Arial" w:hAnsi="Arial" w:cs="Arial" w:hint="default"/>
        <w:b/>
        <w:color w:val="FFFFFF"/>
        <w:sz w:val="22"/>
        <w:szCs w:val="22"/>
      </w:rPr>
      <w:tblPr/>
      <w:tcPr>
        <w:shd w:val="clear" w:color="auto" w:fill="000000"/>
      </w:tcPr>
    </w:tblStylePr>
    <w:tblStylePr w:type="lastRow">
      <w:rPr>
        <w:rFonts w:ascii="Arial" w:hAnsi="Arial" w:cs="Arial" w:hint="default"/>
        <w:b/>
        <w:color w:val="FFFFFF"/>
        <w:sz w:val="22"/>
        <w:szCs w:val="22"/>
      </w:rPr>
      <w:tblPr/>
      <w:tcPr>
        <w:tcBorders>
          <w:top w:val="single" w:sz="4" w:space="0" w:color="FFFFFF"/>
        </w:tcBorders>
        <w:shd w:val="clear" w:color="auto" w:fill="000000"/>
      </w:tcPr>
    </w:tblStylePr>
    <w:tblStylePr w:type="firstCol">
      <w:rPr>
        <w:rFonts w:ascii="Arial" w:hAnsi="Arial" w:cs="Arial" w:hint="default"/>
        <w:b/>
        <w:color w:val="FFFFFF"/>
        <w:sz w:val="22"/>
        <w:szCs w:val="22"/>
      </w:rPr>
      <w:tblPr/>
      <w:tcPr>
        <w:shd w:val="clear" w:color="auto" w:fill="000000"/>
      </w:tcPr>
    </w:tblStylePr>
    <w:tblStylePr w:type="lastCol">
      <w:rPr>
        <w:rFonts w:ascii="Arial" w:hAnsi="Arial" w:cs="Arial" w:hint="default"/>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5">
    <w:name w:val="Таблица-сетка 6 цветная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rFonts w:ascii="Arial" w:hAnsi="Arial" w:cs="Arial" w:hint="default"/>
        <w:color w:val="7F7F7F"/>
        <w:sz w:val="22"/>
        <w:szCs w:val="22"/>
      </w:rPr>
      <w:tblPr/>
      <w:tcPr>
        <w:shd w:val="clear" w:color="auto" w:fill="CBCBCB"/>
      </w:tcPr>
    </w:tblStylePr>
    <w:tblStylePr w:type="band2Horz">
      <w:rPr>
        <w:rFonts w:ascii="Arial" w:hAnsi="Arial" w:cs="Arial" w:hint="default"/>
        <w:color w:val="7F7F7F"/>
        <w:sz w:val="22"/>
        <w:szCs w:val="22"/>
      </w:rPr>
    </w:tblStylePr>
  </w:style>
  <w:style w:type="table" w:customStyle="1" w:styleId="-75">
    <w:name w:val="Таблица-сетка 7 цветная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rFonts w:ascii="Arial" w:hAnsi="Arial" w:cs="Arial" w:hint="default"/>
        <w:b/>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rFonts w:ascii="Arial" w:hAnsi="Arial" w:cs="Arial" w:hint="default"/>
        <w:b/>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rFonts w:ascii="Arial" w:hAnsi="Arial" w:cs="Arial" w:hint="default"/>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F2F2F2"/>
      </w:tcPr>
    </w:tblStylePr>
    <w:tblStylePr w:type="band1Horz">
      <w:rPr>
        <w:rFonts w:ascii="Arial" w:hAnsi="Arial" w:cs="Arial" w:hint="default"/>
        <w:color w:val="7F7F7F"/>
        <w:sz w:val="22"/>
        <w:szCs w:val="22"/>
      </w:rPr>
      <w:tblPr/>
      <w:tcPr>
        <w:shd w:val="clear" w:color="auto" w:fill="F2F2F2"/>
      </w:tcPr>
    </w:tblStylePr>
    <w:tblStylePr w:type="band2Horz">
      <w:rPr>
        <w:rFonts w:ascii="Arial" w:hAnsi="Arial" w:cs="Arial" w:hint="default"/>
        <w:color w:val="7F7F7F"/>
        <w:sz w:val="22"/>
        <w:szCs w:val="22"/>
      </w:rPr>
    </w:tblStylePr>
  </w:style>
  <w:style w:type="table" w:customStyle="1" w:styleId="-150">
    <w:name w:val="Список-таблица 1 светлая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50">
    <w:name w:val="Список-таблица 2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rFonts w:ascii="Arial" w:hAnsi="Arial" w:cs="Arial" w:hint="default"/>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lastRow">
      <w:rPr>
        <w:rFonts w:ascii="Arial" w:hAnsi="Arial" w:cs="Arial" w:hint="default"/>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rPr>
        <w:rFonts w:ascii="Arial" w:hAnsi="Arial" w:cs="Arial" w:hint="default"/>
        <w:color w:val="404040"/>
        <w:sz w:val="22"/>
        <w:szCs w:val="22"/>
      </w:rPr>
      <w:tblPr/>
      <w:tcPr>
        <w:shd w:val="clear" w:color="auto" w:fill="BFBFBF"/>
      </w:tcPr>
    </w:tblStylePr>
    <w:tblStylePr w:type="band1Horz">
      <w:rPr>
        <w:rFonts w:ascii="Arial" w:hAnsi="Arial" w:cs="Arial" w:hint="default"/>
        <w:color w:val="404040"/>
        <w:sz w:val="22"/>
        <w:szCs w:val="22"/>
      </w:rPr>
      <w:tblPr/>
      <w:tcPr>
        <w:shd w:val="clear" w:color="auto" w:fill="BFBFBF"/>
      </w:tcPr>
    </w:tblStylePr>
  </w:style>
  <w:style w:type="table" w:customStyle="1" w:styleId="-350">
    <w:name w:val="Список-таблица 3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rFonts w:ascii="Arial" w:hAnsi="Arial" w:cs="Arial" w:hint="default"/>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tcBorders>
          <w:left w:val="single" w:sz="4" w:space="0" w:color="000000"/>
          <w:right w:val="single" w:sz="4" w:space="0" w:color="000000"/>
        </w:tcBorders>
      </w:tcPr>
    </w:tblStylePr>
    <w:tblStylePr w:type="band1Horz">
      <w:rPr>
        <w:rFonts w:ascii="Arial" w:hAnsi="Arial" w:cs="Arial" w:hint="default"/>
        <w:color w:val="404040"/>
        <w:sz w:val="22"/>
        <w:szCs w:val="22"/>
      </w:rPr>
      <w:tblPr/>
      <w:tcPr>
        <w:tcBorders>
          <w:top w:val="single" w:sz="4" w:space="0" w:color="000000"/>
          <w:bottom w:val="single" w:sz="4" w:space="0" w:color="000000"/>
        </w:tcBorders>
      </w:tcPr>
    </w:tblStylePr>
  </w:style>
  <w:style w:type="table" w:customStyle="1" w:styleId="-450">
    <w:name w:val="Список-таблица 4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rFonts w:ascii="Arial" w:hAnsi="Arial" w:cs="Arial" w:hint="default"/>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BFBFBF"/>
      </w:tcPr>
    </w:tblStylePr>
    <w:tblStylePr w:type="band1Horz">
      <w:rPr>
        <w:rFonts w:ascii="Arial" w:hAnsi="Arial" w:cs="Arial" w:hint="default"/>
        <w:color w:val="404040"/>
        <w:sz w:val="22"/>
        <w:szCs w:val="22"/>
      </w:rPr>
      <w:tblPr/>
      <w:tcPr>
        <w:shd w:val="clear" w:color="auto" w:fill="BFBFBF"/>
      </w:tcPr>
    </w:tblStylePr>
  </w:style>
  <w:style w:type="table" w:customStyle="1" w:styleId="-550">
    <w:name w:val="Список-таблица 5 темная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shd w:val="clear" w:color="auto" w:fill="7F7F7F"/>
    </w:tblPr>
    <w:tblStylePr w:type="firstRow">
      <w:rPr>
        <w:rFonts w:ascii="Arial" w:hAnsi="Arial" w:cs="Arial" w:hint="default"/>
        <w:b/>
        <w:color w:val="FFFFFF"/>
        <w:sz w:val="22"/>
        <w:szCs w:val="22"/>
      </w:rPr>
      <w:tblPr/>
      <w:tcPr>
        <w:tcBorders>
          <w:top w:val="single" w:sz="36" w:space="0" w:color="7F7F7F"/>
          <w:bottom w:val="single" w:sz="12" w:space="0" w:color="FFFFFF"/>
        </w:tcBorders>
        <w:shd w:val="clear" w:color="auto" w:fill="7F7F7F"/>
      </w:tcPr>
    </w:tblStylePr>
    <w:tblStylePr w:type="lastRow">
      <w:rPr>
        <w:rFonts w:ascii="Arial" w:hAnsi="Arial" w:cs="Arial" w:hint="default"/>
        <w:b/>
        <w:color w:val="FFFFFF"/>
        <w:sz w:val="22"/>
        <w:szCs w:val="22"/>
      </w:rPr>
    </w:tblStylePr>
    <w:tblStylePr w:type="firstCol">
      <w:rPr>
        <w:rFonts w:ascii="Arial" w:hAnsi="Arial" w:cs="Arial" w:hint="default"/>
        <w:b/>
        <w:color w:val="FFFFFF"/>
        <w:sz w:val="22"/>
        <w:szCs w:val="22"/>
      </w:rPr>
      <w:tblPr/>
      <w:tcPr>
        <w:tcBorders>
          <w:left w:val="single" w:sz="36" w:space="0" w:color="7F7F7F"/>
          <w:right w:val="single" w:sz="4" w:space="0" w:color="FFFFFF"/>
        </w:tcBorders>
      </w:tcPr>
    </w:tblStylePr>
    <w:tblStylePr w:type="lastCol">
      <w:tblPr/>
      <w:tcPr>
        <w:tcBorders>
          <w:left w:val="single" w:sz="4" w:space="0" w:color="FFFFFF"/>
          <w:right w:val="single" w:sz="36" w:space="0" w:color="7F7F7F"/>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50">
    <w:name w:val="Список-таблица 6 цветная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rFonts w:ascii="Arial" w:hAnsi="Arial" w:cs="Arial" w:hint="default"/>
        <w:color w:val="000000"/>
        <w:sz w:val="22"/>
        <w:szCs w:val="22"/>
      </w:rPr>
      <w:tblPr/>
      <w:tcPr>
        <w:shd w:val="clear" w:color="auto" w:fill="BFBFBF"/>
      </w:tcPr>
    </w:tblStylePr>
    <w:tblStylePr w:type="band2Horz">
      <w:rPr>
        <w:rFonts w:ascii="Arial" w:hAnsi="Arial" w:cs="Arial" w:hint="default"/>
        <w:color w:val="000000"/>
        <w:sz w:val="22"/>
        <w:szCs w:val="22"/>
      </w:rPr>
    </w:tblStylePr>
  </w:style>
  <w:style w:type="table" w:customStyle="1" w:styleId="-750">
    <w:name w:val="Список-таблица 7 цветная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right w:val="single" w:sz="4" w:space="0" w:color="7F7F7F"/>
      </w:tblBorders>
    </w:tblPr>
    <w:tblStylePr w:type="firstRow">
      <w:rPr>
        <w:rFonts w:ascii="Arial" w:hAnsi="Arial" w:cs="Arial" w:hint="default"/>
        <w:i/>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rFonts w:ascii="Arial" w:hAnsi="Arial" w:cs="Arial" w:hint="default"/>
        <w:i/>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rFonts w:ascii="Arial" w:hAnsi="Arial" w:cs="Arial" w:hint="default"/>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BFBFBF"/>
      </w:tcPr>
    </w:tblStylePr>
    <w:tblStylePr w:type="band1Horz">
      <w:rPr>
        <w:rFonts w:ascii="Arial" w:hAnsi="Arial" w:cs="Arial" w:hint="default"/>
        <w:color w:val="7F7F7F"/>
        <w:sz w:val="22"/>
        <w:szCs w:val="22"/>
      </w:rPr>
      <w:tblPr/>
      <w:tcPr>
        <w:shd w:val="clear" w:color="auto" w:fill="BFBFBF"/>
      </w:tcPr>
    </w:tblStylePr>
    <w:tblStylePr w:type="band2Horz">
      <w:rPr>
        <w:rFonts w:ascii="Arial" w:hAnsi="Arial" w:cs="Arial" w:hint="default"/>
        <w:color w:val="7F7F7F"/>
        <w:sz w:val="22"/>
        <w:szCs w:val="22"/>
      </w:rPr>
    </w:tblStylePr>
  </w:style>
  <w:style w:type="table" w:customStyle="1" w:styleId="TableGridLight5">
    <w:name w:val="Table Grid Light5"/>
    <w:uiPriority w:val="59"/>
    <w:rsid w:val="00DA6359"/>
    <w:pPr>
      <w:spacing w:after="0" w:line="240" w:lineRule="auto"/>
    </w:pPr>
    <w:rPr>
      <w:rFonts w:ascii="Cambria" w:eastAsia="Cambria" w:hAnsi="Cambria" w:cs="Times New Roman"/>
      <w:sz w:val="20"/>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CellMar>
        <w:top w:w="0" w:type="dxa"/>
        <w:left w:w="108" w:type="dxa"/>
        <w:bottom w:w="0" w:type="dxa"/>
        <w:right w:w="108" w:type="dxa"/>
      </w:tblCellMar>
    </w:tblPr>
  </w:style>
  <w:style w:type="table" w:customStyle="1" w:styleId="1180">
    <w:name w:val="Таблица простая 118"/>
    <w:uiPriority w:val="59"/>
    <w:rsid w:val="00DA6359"/>
    <w:pPr>
      <w:spacing w:after="0" w:line="240" w:lineRule="auto"/>
    </w:pPr>
    <w:rPr>
      <w:rFonts w:ascii="Cambria" w:eastAsia="Cambria" w:hAnsi="Cambria" w:cs="Times New Roman"/>
      <w:sz w:val="20"/>
      <w:szCs w:val="20"/>
      <w:lang w:val="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CellMar>
        <w:top w:w="0" w:type="dxa"/>
        <w:left w:w="108" w:type="dxa"/>
        <w:bottom w:w="0" w:type="dxa"/>
        <w:right w:w="108" w:type="dxa"/>
      </w:tblCellMar>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8">
    <w:name w:val="Таблица простая 218"/>
    <w:uiPriority w:val="59"/>
    <w:rsid w:val="00DA6359"/>
    <w:pPr>
      <w:spacing w:after="0" w:line="240" w:lineRule="auto"/>
    </w:pPr>
    <w:rPr>
      <w:rFonts w:ascii="Cambria" w:eastAsia="Cambria" w:hAnsi="Cambria" w:cs="Times New Roman"/>
      <w:sz w:val="20"/>
      <w:szCs w:val="20"/>
      <w:lang w:val="en-US" w:bidi="hi-IN"/>
    </w:rPr>
    <w:tblPr>
      <w:tblBorders>
        <w:top w:val="single" w:sz="4" w:space="0" w:color="000000"/>
        <w:bottom w:val="single" w:sz="4" w:space="0" w:color="000000"/>
      </w:tblBorders>
      <w:tblCellMar>
        <w:top w:w="0" w:type="dxa"/>
        <w:left w:w="108" w:type="dxa"/>
        <w:bottom w:w="0" w:type="dxa"/>
        <w:right w:w="108" w:type="dxa"/>
      </w:tblCellMar>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8">
    <w:name w:val="Таблица простая 3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8">
    <w:name w:val="Таблица простая 4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8">
    <w:name w:val="Таблица простая 5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8">
    <w:name w:val="Таблица-сетка 1 светлая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CellMar>
        <w:top w:w="0" w:type="dxa"/>
        <w:left w:w="0" w:type="dxa"/>
        <w:bottom w:w="0" w:type="dxa"/>
        <w:right w:w="0" w:type="dxa"/>
      </w:tblCellMar>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GridTable1Light-Accent15">
    <w:name w:val="Grid Table 1 Light -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CellMar>
        <w:top w:w="0" w:type="dxa"/>
        <w:left w:w="0" w:type="dxa"/>
        <w:bottom w:w="0" w:type="dxa"/>
        <w:right w:w="0" w:type="dxa"/>
      </w:tblCellMar>
    </w:tblPr>
    <w:tblStylePr w:type="firstRow">
      <w:rPr>
        <w:b/>
        <w:color w:val="404040"/>
      </w:rPr>
      <w:tblPr/>
      <w:tcPr>
        <w:tcBorders>
          <w:bottom w:val="single" w:sz="12" w:space="0" w:color="4F81B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GridTable1Light-Accent25">
    <w:name w:val="Grid Table 1 Light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CellMar>
        <w:top w:w="0" w:type="dxa"/>
        <w:left w:w="0" w:type="dxa"/>
        <w:bottom w:w="0" w:type="dxa"/>
        <w:right w:w="0" w:type="dxa"/>
      </w:tblCellMar>
    </w:tblPr>
    <w:tblStylePr w:type="firstRow">
      <w:rPr>
        <w:b/>
        <w:color w:val="404040"/>
      </w:rPr>
      <w:tblPr/>
      <w:tcPr>
        <w:tcBorders>
          <w:bottom w:val="single" w:sz="12" w:space="0" w:color="C0504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GridTable1Light-Accent35">
    <w:name w:val="Grid Table 1 Light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CellMar>
        <w:top w:w="0" w:type="dxa"/>
        <w:left w:w="0" w:type="dxa"/>
        <w:bottom w:w="0" w:type="dxa"/>
        <w:right w:w="0" w:type="dxa"/>
      </w:tblCellMar>
    </w:tblPr>
    <w:tblStylePr w:type="firstRow">
      <w:rPr>
        <w:b/>
        <w:color w:val="404040"/>
      </w:rPr>
      <w:tblPr/>
      <w:tcPr>
        <w:tcBorders>
          <w:bottom w:val="single" w:sz="12" w:space="0" w:color="9BBB59"/>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GridTable1Light-Accent45">
    <w:name w:val="Grid Table 1 Light -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CellMar>
        <w:top w:w="0" w:type="dxa"/>
        <w:left w:w="0" w:type="dxa"/>
        <w:bottom w:w="0" w:type="dxa"/>
        <w:right w:w="0" w:type="dxa"/>
      </w:tblCellMar>
    </w:tblPr>
    <w:tblStylePr w:type="firstRow">
      <w:rPr>
        <w:b/>
        <w:color w:val="404040"/>
      </w:rPr>
      <w:tblPr/>
      <w:tcPr>
        <w:tcBorders>
          <w:bottom w:val="single" w:sz="12" w:space="0" w:color="8064A2"/>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GridTable1Light-Accent55">
    <w:name w:val="Grid Table 1 Light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0" w:type="dxa"/>
        <w:left w:w="0" w:type="dxa"/>
        <w:bottom w:w="0" w:type="dxa"/>
        <w:right w:w="0" w:type="dxa"/>
      </w:tblCellMar>
    </w:tblPr>
    <w:tblStylePr w:type="firstRow">
      <w:rPr>
        <w:b/>
        <w:color w:val="404040"/>
      </w:rPr>
      <w:tblPr/>
      <w:tcPr>
        <w:tcBorders>
          <w:bottom w:val="single" w:sz="12" w:space="0" w:color="4BACC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GridTable1Light-Accent65">
    <w:name w:val="Grid Table 1 Light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0" w:type="dxa"/>
        <w:left w:w="0" w:type="dxa"/>
        <w:bottom w:w="0" w:type="dxa"/>
        <w:right w:w="0" w:type="dxa"/>
      </w:tblCellMar>
    </w:tblPr>
    <w:tblStylePr w:type="firstRow">
      <w:rPr>
        <w:b/>
        <w:color w:val="404040"/>
      </w:rPr>
      <w:tblPr/>
      <w:tcPr>
        <w:tcBorders>
          <w:bottom w:val="single" w:sz="12" w:space="0" w:color="F7964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218">
    <w:name w:val="Таблица-сетка 2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6A6A6A"/>
        <w:insideH w:val="single" w:sz="4" w:space="0" w:color="6A6A6A"/>
        <w:insideV w:val="single" w:sz="4" w:space="0" w:color="6A6A6A"/>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2-Accent15">
    <w:name w:val="Grid Table 2 -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5D8AC2"/>
        <w:insideH w:val="single" w:sz="4" w:space="0" w:color="5D8AC2"/>
        <w:insideV w:val="single" w:sz="4" w:space="0" w:color="5D8AC2"/>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4F81BD"/>
          <w:right w:val="none" w:sz="0" w:space="0" w:color="auto"/>
        </w:tcBorders>
        <w:shd w:val="clear" w:color="auto" w:fill="auto"/>
      </w:tcPr>
    </w:tblStylePr>
    <w:tblStylePr w:type="lastRow">
      <w:rPr>
        <w:b/>
        <w:color w:val="404040"/>
      </w:rPr>
      <w:tblPr/>
      <w:tcPr>
        <w:tcBorders>
          <w:top w:val="single" w:sz="4" w:space="0" w:color="4F81B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2-Accent25">
    <w:name w:val="Grid Table 2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D99695"/>
        <w:insideH w:val="single" w:sz="4" w:space="0" w:color="D99695"/>
        <w:insideV w:val="single" w:sz="4" w:space="0" w:color="D99695"/>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C0504D"/>
          <w:right w:val="none" w:sz="0" w:space="0" w:color="auto"/>
        </w:tcBorders>
        <w:shd w:val="clear" w:color="auto" w:fill="auto"/>
      </w:tcPr>
    </w:tblStylePr>
    <w:tblStylePr w:type="lastRow">
      <w:rPr>
        <w:b/>
        <w:color w:val="404040"/>
      </w:rPr>
      <w:tblPr/>
      <w:tcPr>
        <w:tcBorders>
          <w:top w:val="single" w:sz="4" w:space="0" w:color="C0504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2-Accent35">
    <w:name w:val="Grid Table 2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9ABB59"/>
        <w:insideH w:val="single" w:sz="4" w:space="0" w:color="9ABB59"/>
        <w:insideV w:val="single" w:sz="4" w:space="0" w:color="9ABB59"/>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9BBB59"/>
          <w:right w:val="none" w:sz="0" w:space="0" w:color="auto"/>
        </w:tcBorders>
        <w:shd w:val="clear" w:color="auto" w:fill="auto"/>
      </w:tcPr>
    </w:tblStylePr>
    <w:tblStylePr w:type="lastRow">
      <w:rPr>
        <w:b/>
        <w:color w:val="404040"/>
      </w:rPr>
      <w:tblPr/>
      <w:tcPr>
        <w:tcBorders>
          <w:top w:val="single" w:sz="4" w:space="0" w:color="9BBB59"/>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2-Accent45">
    <w:name w:val="Grid Table 2 -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B2A1C6"/>
        <w:insideH w:val="single" w:sz="4" w:space="0" w:color="B2A1C6"/>
        <w:insideV w:val="single" w:sz="4" w:space="0" w:color="B2A1C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8064A2"/>
          <w:right w:val="none" w:sz="0" w:space="0" w:color="auto"/>
        </w:tcBorders>
        <w:shd w:val="clear" w:color="auto" w:fill="auto"/>
      </w:tcPr>
    </w:tblStylePr>
    <w:tblStylePr w:type="lastRow">
      <w:rPr>
        <w:b/>
        <w:color w:val="404040"/>
      </w:rPr>
      <w:tblPr/>
      <w:tcPr>
        <w:tcBorders>
          <w:top w:val="single" w:sz="4" w:space="0" w:color="8064A2"/>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2-Accent55">
    <w:name w:val="Grid Table 2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4BACC6"/>
        <w:insideH w:val="single" w:sz="4" w:space="0" w:color="4BACC6"/>
        <w:insideV w:val="single" w:sz="4" w:space="0" w:color="4BACC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4BACC6"/>
          <w:right w:val="none" w:sz="0" w:space="0" w:color="auto"/>
        </w:tcBorders>
        <w:shd w:val="clear" w:color="auto" w:fill="auto"/>
      </w:tcPr>
    </w:tblStylePr>
    <w:tblStylePr w:type="lastRow">
      <w:rPr>
        <w:b/>
        <w:color w:val="404040"/>
      </w:rPr>
      <w:tblPr/>
      <w:tcPr>
        <w:tcBorders>
          <w:top w:val="single" w:sz="4" w:space="0" w:color="4BACC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2-Accent65">
    <w:name w:val="Grid Table 2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F79646"/>
        <w:insideH w:val="single" w:sz="4" w:space="0" w:color="F79646"/>
        <w:insideV w:val="single" w:sz="4" w:space="0" w:color="F7964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F79646"/>
          <w:right w:val="none" w:sz="0" w:space="0" w:color="auto"/>
        </w:tcBorders>
        <w:shd w:val="clear" w:color="auto" w:fill="auto"/>
      </w:tcPr>
    </w:tblStylePr>
    <w:tblStylePr w:type="lastRow">
      <w:rPr>
        <w:b/>
        <w:color w:val="404040"/>
      </w:rPr>
      <w:tblPr/>
      <w:tcPr>
        <w:tcBorders>
          <w:top w:val="single" w:sz="4" w:space="0" w:color="F7964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318">
    <w:name w:val="Таблица-сетка 3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6A6A6A"/>
        <w:insideH w:val="single" w:sz="4" w:space="0" w:color="6A6A6A"/>
        <w:insideV w:val="single" w:sz="4" w:space="0" w:color="6A6A6A"/>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3-Accent15">
    <w:name w:val="Grid Table 3 -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5D8AC2"/>
        <w:insideH w:val="single" w:sz="4" w:space="0" w:color="5D8AC2"/>
        <w:insideV w:val="single" w:sz="4" w:space="0" w:color="5D8AC2"/>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3-Accent25">
    <w:name w:val="Grid Table 3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D99695"/>
        <w:insideH w:val="single" w:sz="4" w:space="0" w:color="D99695"/>
        <w:insideV w:val="single" w:sz="4" w:space="0" w:color="D99695"/>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3-Accent35">
    <w:name w:val="Grid Table 3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9ABB59"/>
        <w:insideH w:val="single" w:sz="4" w:space="0" w:color="9ABB59"/>
        <w:insideV w:val="single" w:sz="4" w:space="0" w:color="9ABB59"/>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3-Accent45">
    <w:name w:val="Grid Table 3 -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B2A1C6"/>
        <w:insideH w:val="single" w:sz="4" w:space="0" w:color="B2A1C6"/>
        <w:insideV w:val="single" w:sz="4" w:space="0" w:color="B2A1C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3-Accent55">
    <w:name w:val="Grid Table 3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4BACC6"/>
        <w:insideH w:val="single" w:sz="4" w:space="0" w:color="4BACC6"/>
        <w:insideV w:val="single" w:sz="4" w:space="0" w:color="4BACC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3-Accent65">
    <w:name w:val="Grid Table 3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F79646"/>
        <w:insideH w:val="single" w:sz="4" w:space="0" w:color="F79646"/>
        <w:insideV w:val="single" w:sz="4" w:space="0" w:color="F7964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418">
    <w:name w:val="Таблица-сетка 418"/>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CellMar>
        <w:top w:w="0" w:type="dxa"/>
        <w:left w:w="0" w:type="dxa"/>
        <w:bottom w:w="0" w:type="dxa"/>
        <w:right w:w="0" w:type="dxa"/>
      </w:tblCellMar>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4-Accent15">
    <w:name w:val="Grid Table 4 - Accent 15"/>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insideV w:val="single" w:sz="4" w:space="0" w:color="9BB7D9"/>
      </w:tblBorders>
      <w:tblCellMar>
        <w:top w:w="0" w:type="dxa"/>
        <w:left w:w="0" w:type="dxa"/>
        <w:bottom w:w="0" w:type="dxa"/>
        <w:right w:w="0" w:type="dxa"/>
      </w:tblCellMar>
    </w:tblPr>
    <w:tblStylePr w:type="firstRow">
      <w:rPr>
        <w:b/>
        <w:color w:val="FFFFFF"/>
        <w:sz w:val="22"/>
        <w:szCs w:val="22"/>
      </w:rPr>
      <w:tblPr/>
      <w:tcPr>
        <w:tcBorders>
          <w:top w:val="single" w:sz="4" w:space="0" w:color="4F81BD"/>
          <w:left w:val="single" w:sz="4" w:space="0" w:color="4F81BD"/>
          <w:bottom w:val="single" w:sz="4" w:space="0" w:color="4F81BD"/>
          <w:right w:val="single" w:sz="4" w:space="0" w:color="4F81BD"/>
        </w:tcBorders>
        <w:shd w:val="clear" w:color="auto" w:fill="5D8AC2"/>
      </w:tcPr>
    </w:tblStylePr>
    <w:tblStylePr w:type="lastRow">
      <w:rPr>
        <w:b/>
        <w:color w:val="404040"/>
      </w:rPr>
      <w:tblPr/>
      <w:tcPr>
        <w:tcBorders>
          <w:top w:val="single" w:sz="4" w:space="0" w:color="4F81B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CE6F2"/>
      </w:tcPr>
    </w:tblStylePr>
    <w:tblStylePr w:type="band1Horz">
      <w:rPr>
        <w:color w:val="404040"/>
        <w:sz w:val="22"/>
        <w:szCs w:val="22"/>
      </w:rPr>
      <w:tblPr/>
      <w:tcPr>
        <w:shd w:val="clear" w:color="auto" w:fill="DCE6F2"/>
      </w:tcPr>
    </w:tblStylePr>
  </w:style>
  <w:style w:type="table" w:customStyle="1" w:styleId="GridTable4-Accent25">
    <w:name w:val="Grid Table 4 - Accent 25"/>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insideV w:val="single" w:sz="4" w:space="0" w:color="DB9B9A"/>
      </w:tblBorders>
      <w:tblCellMar>
        <w:top w:w="0" w:type="dxa"/>
        <w:left w:w="0" w:type="dxa"/>
        <w:bottom w:w="0" w:type="dxa"/>
        <w:right w:w="0" w:type="dxa"/>
      </w:tblCellMar>
    </w:tblPr>
    <w:tblStylePr w:type="firstRow">
      <w:rPr>
        <w:b/>
        <w:color w:val="FFFFFF"/>
        <w:sz w:val="22"/>
        <w:szCs w:val="22"/>
      </w:rPr>
      <w:tblPr/>
      <w:tcPr>
        <w:tcBorders>
          <w:top w:val="single" w:sz="4" w:space="0" w:color="C0504D"/>
          <w:left w:val="single" w:sz="4" w:space="0" w:color="C0504D"/>
          <w:bottom w:val="single" w:sz="4" w:space="0" w:color="C0504D"/>
          <w:right w:val="single" w:sz="4" w:space="0" w:color="C0504D"/>
        </w:tcBorders>
        <w:shd w:val="clear" w:color="auto" w:fill="D99695"/>
      </w:tcPr>
    </w:tblStylePr>
    <w:tblStylePr w:type="lastRow">
      <w:rPr>
        <w:b/>
        <w:color w:val="404040"/>
      </w:rPr>
      <w:tblPr/>
      <w:tcPr>
        <w:tcBorders>
          <w:top w:val="single" w:sz="4" w:space="0" w:color="C0504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4-Accent35">
    <w:name w:val="Grid Table 4 - Accent 35"/>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insideV w:val="single" w:sz="4" w:space="0" w:color="C6D8A1"/>
      </w:tblBorders>
      <w:tblCellMar>
        <w:top w:w="0" w:type="dxa"/>
        <w:left w:w="0" w:type="dxa"/>
        <w:bottom w:w="0" w:type="dxa"/>
        <w:right w:w="0" w:type="dxa"/>
      </w:tblCellMar>
    </w:tblPr>
    <w:tblStylePr w:type="firstRow">
      <w:rPr>
        <w:b/>
        <w:color w:val="FFFFFF"/>
        <w:sz w:val="22"/>
        <w:szCs w:val="22"/>
      </w:rPr>
      <w:tblPr/>
      <w:tcPr>
        <w:tcBorders>
          <w:top w:val="single" w:sz="4" w:space="0" w:color="9BBB59"/>
          <w:left w:val="single" w:sz="4" w:space="0" w:color="9BBB59"/>
          <w:bottom w:val="single" w:sz="4" w:space="0" w:color="9BBB59"/>
          <w:right w:val="single" w:sz="4" w:space="0" w:color="9BBB59"/>
        </w:tcBorders>
        <w:shd w:val="clear" w:color="auto" w:fill="9ABB59"/>
      </w:tcPr>
    </w:tblStylePr>
    <w:tblStylePr w:type="lastRow">
      <w:rPr>
        <w:b/>
        <w:color w:val="404040"/>
      </w:rPr>
      <w:tblPr/>
      <w:tcPr>
        <w:tcBorders>
          <w:top w:val="single" w:sz="4" w:space="0" w:color="9BBB59"/>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4-Accent45">
    <w:name w:val="Grid Table 4 - Accent 45"/>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insideV w:val="single" w:sz="4" w:space="0" w:color="B7A7CA"/>
      </w:tblBorders>
      <w:tblCellMar>
        <w:top w:w="0" w:type="dxa"/>
        <w:left w:w="0" w:type="dxa"/>
        <w:bottom w:w="0" w:type="dxa"/>
        <w:right w:w="0" w:type="dxa"/>
      </w:tblCellMar>
    </w:tblPr>
    <w:tblStylePr w:type="firstRow">
      <w:rPr>
        <w:b/>
        <w:color w:val="FFFFFF"/>
        <w:sz w:val="22"/>
        <w:szCs w:val="22"/>
      </w:rPr>
      <w:tblPr/>
      <w:tcPr>
        <w:tcBorders>
          <w:top w:val="single" w:sz="4" w:space="0" w:color="8064A2"/>
          <w:left w:val="single" w:sz="4" w:space="0" w:color="8064A2"/>
          <w:bottom w:val="single" w:sz="4" w:space="0" w:color="8064A2"/>
          <w:right w:val="single" w:sz="4" w:space="0" w:color="8064A2"/>
        </w:tcBorders>
        <w:shd w:val="clear" w:color="auto" w:fill="B2A1C6"/>
      </w:tcPr>
    </w:tblStylePr>
    <w:tblStylePr w:type="lastRow">
      <w:rPr>
        <w:b/>
        <w:color w:val="404040"/>
      </w:rPr>
      <w:tblPr/>
      <w:tcPr>
        <w:tcBorders>
          <w:top w:val="single" w:sz="4" w:space="0" w:color="8064A2"/>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4-Accent55">
    <w:name w:val="Grid Table 4 - Accent 55"/>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insideV w:val="single" w:sz="4" w:space="0" w:color="99D0DE"/>
      </w:tblBorders>
      <w:tblCellMar>
        <w:top w:w="0" w:type="dxa"/>
        <w:left w:w="0" w:type="dxa"/>
        <w:bottom w:w="0" w:type="dxa"/>
        <w:right w:w="0" w:type="dxa"/>
      </w:tblCellMar>
    </w:tblPr>
    <w:tblStylePr w:type="firstRow">
      <w:rPr>
        <w:b/>
        <w:color w:val="FFFFFF"/>
        <w:sz w:val="22"/>
        <w:szCs w:val="22"/>
      </w:rPr>
      <w:tblPr/>
      <w:tcPr>
        <w:tcBorders>
          <w:top w:val="single" w:sz="4" w:space="0" w:color="4BACC6"/>
          <w:left w:val="single" w:sz="4" w:space="0" w:color="4BACC6"/>
          <w:bottom w:val="single" w:sz="4" w:space="0" w:color="4BACC6"/>
          <w:right w:val="single" w:sz="4" w:space="0" w:color="4BACC6"/>
        </w:tcBorders>
        <w:shd w:val="clear" w:color="auto" w:fill="4BACC6"/>
      </w:tcPr>
    </w:tblStylePr>
    <w:tblStylePr w:type="lastRow">
      <w:rPr>
        <w:b/>
        <w:color w:val="404040"/>
      </w:rPr>
      <w:tblPr/>
      <w:tcPr>
        <w:tcBorders>
          <w:top w:val="single" w:sz="4" w:space="0" w:color="4BACC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4-Accent65">
    <w:name w:val="Grid Table 4 - Accent 65"/>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insideV w:val="single" w:sz="4" w:space="0" w:color="FAC396"/>
      </w:tblBorders>
      <w:tblCellMar>
        <w:top w:w="0" w:type="dxa"/>
        <w:left w:w="0" w:type="dxa"/>
        <w:bottom w:w="0" w:type="dxa"/>
        <w:right w:w="0" w:type="dxa"/>
      </w:tblCellMar>
    </w:tblPr>
    <w:tblStylePr w:type="firstRow">
      <w:rPr>
        <w:b/>
        <w:color w:val="FFFFFF"/>
        <w:sz w:val="22"/>
        <w:szCs w:val="22"/>
      </w:rPr>
      <w:tblPr/>
      <w:tcPr>
        <w:tcBorders>
          <w:top w:val="single" w:sz="4" w:space="0" w:color="F79646"/>
          <w:left w:val="single" w:sz="4" w:space="0" w:color="F79646"/>
          <w:bottom w:val="single" w:sz="4" w:space="0" w:color="F79646"/>
          <w:right w:val="single" w:sz="4" w:space="0" w:color="F79646"/>
        </w:tcBorders>
        <w:shd w:val="clear" w:color="auto" w:fill="F79646"/>
      </w:tcPr>
    </w:tblStylePr>
    <w:tblStylePr w:type="lastRow">
      <w:rPr>
        <w:b/>
        <w:color w:val="404040"/>
      </w:rPr>
      <w:tblPr/>
      <w:tcPr>
        <w:tcBorders>
          <w:top w:val="single" w:sz="4" w:space="0" w:color="F7964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518">
    <w:name w:val="Таблица-сетка 5 темная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GridTable5Dark-Accent15">
    <w:name w:val="Grid Table 5 Dark-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4F81BD"/>
      </w:tcPr>
    </w:tblStylePr>
    <w:tblStylePr w:type="lastRow">
      <w:rPr>
        <w:b/>
        <w:color w:val="FFFFFF"/>
        <w:sz w:val="22"/>
        <w:szCs w:val="22"/>
      </w:rPr>
      <w:tblPr/>
      <w:tcPr>
        <w:tcBorders>
          <w:top w:val="single" w:sz="4" w:space="0" w:color="FFFFFF"/>
        </w:tcBorders>
        <w:shd w:val="clear" w:color="auto" w:fill="4F81BD"/>
      </w:tcPr>
    </w:tblStylePr>
    <w:tblStylePr w:type="firstCol">
      <w:rPr>
        <w:b/>
        <w:color w:val="FFFFFF"/>
        <w:sz w:val="22"/>
        <w:szCs w:val="22"/>
      </w:rPr>
      <w:tblPr/>
      <w:tcPr>
        <w:shd w:val="clear" w:color="auto" w:fill="4F81BD"/>
      </w:tcPr>
    </w:tblStylePr>
    <w:tblStylePr w:type="lastCol">
      <w:rPr>
        <w:b/>
        <w:color w:val="FFFFFF"/>
        <w:sz w:val="22"/>
        <w:szCs w:val="22"/>
      </w:rPr>
      <w:tblPr/>
      <w:tcPr>
        <w:shd w:val="clear" w:color="auto" w:fill="4F81BD"/>
      </w:tcPr>
    </w:tblStylePr>
    <w:tblStylePr w:type="band1Vert">
      <w:tblPr/>
      <w:tcPr>
        <w:shd w:val="clear" w:color="auto" w:fill="AEC4E0"/>
      </w:tcPr>
    </w:tblStylePr>
    <w:tblStylePr w:type="band1Horz">
      <w:tblPr/>
      <w:tcPr>
        <w:shd w:val="clear" w:color="auto" w:fill="AEC4E0"/>
      </w:tcPr>
    </w:tblStylePr>
  </w:style>
  <w:style w:type="table" w:customStyle="1" w:styleId="GridTable5Dark-Accent25">
    <w:name w:val="Grid Table 5 Dark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C0504D"/>
      </w:tcPr>
    </w:tblStylePr>
    <w:tblStylePr w:type="lastRow">
      <w:rPr>
        <w:b/>
        <w:color w:val="FFFFFF"/>
        <w:sz w:val="22"/>
        <w:szCs w:val="22"/>
      </w:rPr>
      <w:tblPr/>
      <w:tcPr>
        <w:tcBorders>
          <w:top w:val="single" w:sz="4" w:space="0" w:color="FFFFFF"/>
        </w:tcBorders>
        <w:shd w:val="clear" w:color="auto" w:fill="C0504D"/>
      </w:tcPr>
    </w:tblStylePr>
    <w:tblStylePr w:type="firstCol">
      <w:rPr>
        <w:b/>
        <w:color w:val="FFFFFF"/>
        <w:sz w:val="22"/>
        <w:szCs w:val="22"/>
      </w:rPr>
      <w:tblPr/>
      <w:tcPr>
        <w:shd w:val="clear" w:color="auto" w:fill="C0504D"/>
      </w:tcPr>
    </w:tblStylePr>
    <w:tblStylePr w:type="lastCol">
      <w:rPr>
        <w:b/>
        <w:color w:val="FFFFFF"/>
        <w:sz w:val="22"/>
        <w:szCs w:val="22"/>
      </w:rPr>
      <w:tblPr/>
      <w:tcPr>
        <w:shd w:val="clear" w:color="auto" w:fill="C0504D"/>
      </w:tcPr>
    </w:tblStylePr>
    <w:tblStylePr w:type="band1Vert">
      <w:tblPr/>
      <w:tcPr>
        <w:shd w:val="clear" w:color="auto" w:fill="E2AEAD"/>
      </w:tcPr>
    </w:tblStylePr>
    <w:tblStylePr w:type="band1Horz">
      <w:tblPr/>
      <w:tcPr>
        <w:shd w:val="clear" w:color="auto" w:fill="E2AEAD"/>
      </w:tcPr>
    </w:tblStylePr>
  </w:style>
  <w:style w:type="table" w:customStyle="1" w:styleId="GridTable5Dark-Accent35">
    <w:name w:val="Grid Table 5 Dark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9BBB59"/>
      </w:tcPr>
    </w:tblStylePr>
    <w:tblStylePr w:type="lastRow">
      <w:rPr>
        <w:b/>
        <w:color w:val="FFFFFF"/>
        <w:sz w:val="22"/>
        <w:szCs w:val="22"/>
      </w:rPr>
      <w:tblPr/>
      <w:tcPr>
        <w:tcBorders>
          <w:top w:val="single" w:sz="4" w:space="0" w:color="FFFFFF"/>
        </w:tcBorders>
        <w:shd w:val="clear" w:color="auto" w:fill="9BBB59"/>
      </w:tcPr>
    </w:tblStylePr>
    <w:tblStylePr w:type="firstCol">
      <w:rPr>
        <w:b/>
        <w:color w:val="FFFFFF"/>
        <w:sz w:val="22"/>
        <w:szCs w:val="22"/>
      </w:rPr>
      <w:tblPr/>
      <w:tcPr>
        <w:shd w:val="clear" w:color="auto" w:fill="9BBB59"/>
      </w:tcPr>
    </w:tblStylePr>
    <w:tblStylePr w:type="lastCol">
      <w:rPr>
        <w:b/>
        <w:color w:val="FFFFFF"/>
        <w:sz w:val="22"/>
        <w:szCs w:val="22"/>
      </w:rPr>
      <w:tblPr/>
      <w:tcPr>
        <w:shd w:val="clear" w:color="auto" w:fill="9BBB59"/>
      </w:tcPr>
    </w:tblStylePr>
    <w:tblStylePr w:type="band1Vert">
      <w:tblPr/>
      <w:tcPr>
        <w:shd w:val="clear" w:color="auto" w:fill="D0DFB2"/>
      </w:tcPr>
    </w:tblStylePr>
    <w:tblStylePr w:type="band1Horz">
      <w:tblPr/>
      <w:tcPr>
        <w:shd w:val="clear" w:color="auto" w:fill="D0DFB2"/>
      </w:tcPr>
    </w:tblStylePr>
  </w:style>
  <w:style w:type="table" w:customStyle="1" w:styleId="GridTable5Dark-Accent45">
    <w:name w:val="Grid Table 5 Dark-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8064A2"/>
      </w:tcPr>
    </w:tblStylePr>
    <w:tblStylePr w:type="lastRow">
      <w:rPr>
        <w:b/>
        <w:color w:val="FFFFFF"/>
        <w:sz w:val="22"/>
        <w:szCs w:val="22"/>
      </w:rPr>
      <w:tblPr/>
      <w:tcPr>
        <w:tcBorders>
          <w:top w:val="single" w:sz="4" w:space="0" w:color="FFFFFF"/>
        </w:tcBorders>
        <w:shd w:val="clear" w:color="auto" w:fill="8064A2"/>
      </w:tcPr>
    </w:tblStylePr>
    <w:tblStylePr w:type="firstCol">
      <w:rPr>
        <w:b/>
        <w:color w:val="FFFFFF"/>
        <w:sz w:val="22"/>
        <w:szCs w:val="22"/>
      </w:rPr>
      <w:tblPr/>
      <w:tcPr>
        <w:shd w:val="clear" w:color="auto" w:fill="8064A2"/>
      </w:tcPr>
    </w:tblStylePr>
    <w:tblStylePr w:type="lastCol">
      <w:rPr>
        <w:b/>
        <w:color w:val="FFFFFF"/>
        <w:sz w:val="22"/>
        <w:szCs w:val="22"/>
      </w:rPr>
      <w:tblPr/>
      <w:tcPr>
        <w:shd w:val="clear" w:color="auto" w:fill="8064A2"/>
      </w:tcPr>
    </w:tblStylePr>
    <w:tblStylePr w:type="band1Vert">
      <w:tblPr/>
      <w:tcPr>
        <w:shd w:val="clear" w:color="auto" w:fill="C4B7D4"/>
      </w:tcPr>
    </w:tblStylePr>
    <w:tblStylePr w:type="band1Horz">
      <w:tblPr/>
      <w:tcPr>
        <w:shd w:val="clear" w:color="auto" w:fill="C4B7D4"/>
      </w:tcPr>
    </w:tblStylePr>
  </w:style>
  <w:style w:type="table" w:customStyle="1" w:styleId="GridTable5Dark-Accent55">
    <w:name w:val="Grid Table 5 Dark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4BACC6"/>
      </w:tcPr>
    </w:tblStylePr>
    <w:tblStylePr w:type="lastRow">
      <w:rPr>
        <w:b/>
        <w:color w:val="FFFFFF"/>
        <w:sz w:val="22"/>
        <w:szCs w:val="22"/>
      </w:rPr>
      <w:tblPr/>
      <w:tcPr>
        <w:tcBorders>
          <w:top w:val="single" w:sz="4" w:space="0" w:color="FFFFFF"/>
        </w:tcBorders>
        <w:shd w:val="clear" w:color="auto" w:fill="4BACC6"/>
      </w:tcPr>
    </w:tblStylePr>
    <w:tblStylePr w:type="firstCol">
      <w:rPr>
        <w:b/>
        <w:color w:val="FFFFFF"/>
        <w:sz w:val="22"/>
        <w:szCs w:val="22"/>
      </w:rPr>
      <w:tblPr/>
      <w:tcPr>
        <w:shd w:val="clear" w:color="auto" w:fill="4BACC6"/>
      </w:tcPr>
    </w:tblStylePr>
    <w:tblStylePr w:type="lastCol">
      <w:rPr>
        <w:b/>
        <w:color w:val="FFFFFF"/>
        <w:sz w:val="22"/>
        <w:szCs w:val="22"/>
      </w:rPr>
      <w:tblPr/>
      <w:tcPr>
        <w:shd w:val="clear" w:color="auto" w:fill="4BACC6"/>
      </w:tcPr>
    </w:tblStylePr>
    <w:tblStylePr w:type="band1Vert">
      <w:tblPr/>
      <w:tcPr>
        <w:shd w:val="clear" w:color="auto" w:fill="ACD8E4"/>
      </w:tcPr>
    </w:tblStylePr>
    <w:tblStylePr w:type="band1Horz">
      <w:tblPr/>
      <w:tcPr>
        <w:shd w:val="clear" w:color="auto" w:fill="ACD8E4"/>
      </w:tcPr>
    </w:tblStylePr>
  </w:style>
  <w:style w:type="table" w:customStyle="1" w:styleId="GridTable5Dark-Accent65">
    <w:name w:val="Grid Table 5 Dark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F79646"/>
      </w:tcPr>
    </w:tblStylePr>
    <w:tblStylePr w:type="lastRow">
      <w:rPr>
        <w:b/>
        <w:color w:val="FFFFFF"/>
        <w:sz w:val="22"/>
        <w:szCs w:val="22"/>
      </w:rPr>
      <w:tblPr/>
      <w:tcPr>
        <w:tcBorders>
          <w:top w:val="single" w:sz="4" w:space="0" w:color="FFFFFF"/>
        </w:tcBorders>
        <w:shd w:val="clear" w:color="auto" w:fill="F79646"/>
      </w:tcPr>
    </w:tblStylePr>
    <w:tblStylePr w:type="firstCol">
      <w:rPr>
        <w:b/>
        <w:color w:val="FFFFFF"/>
        <w:sz w:val="22"/>
        <w:szCs w:val="22"/>
      </w:rPr>
      <w:tblPr/>
      <w:tcPr>
        <w:shd w:val="clear" w:color="auto" w:fill="F79646"/>
      </w:tcPr>
    </w:tblStylePr>
    <w:tblStylePr w:type="lastCol">
      <w:rPr>
        <w:b/>
        <w:color w:val="FFFFFF"/>
        <w:sz w:val="22"/>
        <w:szCs w:val="22"/>
      </w:rPr>
      <w:tblPr/>
      <w:tcPr>
        <w:shd w:val="clear" w:color="auto" w:fill="F79646"/>
      </w:tcPr>
    </w:tblStylePr>
    <w:tblStylePr w:type="band1Vert">
      <w:tblPr/>
      <w:tcPr>
        <w:shd w:val="clear" w:color="auto" w:fill="FBCEAA"/>
      </w:tcPr>
    </w:tblStylePr>
    <w:tblStylePr w:type="band1Horz">
      <w:tblPr/>
      <w:tcPr>
        <w:shd w:val="clear" w:color="auto" w:fill="FBCEAA"/>
      </w:tcPr>
    </w:tblStylePr>
  </w:style>
  <w:style w:type="table" w:customStyle="1" w:styleId="-618">
    <w:name w:val="Таблица-сетка 6 цветная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0" w:type="dxa"/>
        <w:bottom w:w="0" w:type="dxa"/>
        <w:right w:w="0" w:type="dxa"/>
      </w:tblCellMar>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GridTable6Colorful-Accent15">
    <w:name w:val="Grid Table 6 Colorful -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A6BFDD"/>
        <w:left w:val="single" w:sz="4" w:space="0" w:color="A6BFDD"/>
        <w:bottom w:val="single" w:sz="4" w:space="0" w:color="A6BFDD"/>
        <w:right w:val="single" w:sz="4" w:space="0" w:color="A6BFDD"/>
        <w:insideH w:val="single" w:sz="4" w:space="0" w:color="A6BFDD"/>
        <w:insideV w:val="single" w:sz="4" w:space="0" w:color="A6BFDD"/>
      </w:tblBorders>
      <w:tblCellMar>
        <w:top w:w="0" w:type="dxa"/>
        <w:left w:w="0" w:type="dxa"/>
        <w:bottom w:w="0" w:type="dxa"/>
        <w:right w:w="0" w:type="dxa"/>
      </w:tblCellMar>
    </w:tblPr>
    <w:tblStylePr w:type="firstRow">
      <w:rPr>
        <w:b/>
        <w:color w:val="A6BFDD"/>
      </w:rPr>
      <w:tblPr/>
      <w:tcPr>
        <w:tcBorders>
          <w:bottom w:val="single" w:sz="12" w:space="0" w:color="4F81BD"/>
        </w:tcBorders>
      </w:tcPr>
    </w:tblStylePr>
    <w:tblStylePr w:type="lastRow">
      <w:rPr>
        <w:b/>
        <w:color w:val="A6BFDD"/>
      </w:rPr>
    </w:tblStylePr>
    <w:tblStylePr w:type="firstCol">
      <w:rPr>
        <w:b/>
        <w:color w:val="A6BFDD"/>
      </w:rPr>
    </w:tblStylePr>
    <w:tblStylePr w:type="lastCol">
      <w:rPr>
        <w:b/>
        <w:color w:val="A6BFDD"/>
      </w:r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6Colorful-Accent25">
    <w:name w:val="Grid Table 6 Colorful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99695"/>
        <w:left w:val="single" w:sz="4" w:space="0" w:color="D99695"/>
        <w:bottom w:val="single" w:sz="4" w:space="0" w:color="D99695"/>
        <w:right w:val="single" w:sz="4" w:space="0" w:color="D99695"/>
        <w:insideH w:val="single" w:sz="4" w:space="0" w:color="D99695"/>
        <w:insideV w:val="single" w:sz="4" w:space="0" w:color="D99695"/>
      </w:tblBorders>
      <w:tblCellMar>
        <w:top w:w="0" w:type="dxa"/>
        <w:left w:w="0" w:type="dxa"/>
        <w:bottom w:w="0" w:type="dxa"/>
        <w:right w:w="0" w:type="dxa"/>
      </w:tblCellMar>
    </w:tblPr>
    <w:tblStylePr w:type="firstRow">
      <w:rPr>
        <w:b/>
        <w:color w:val="D99695"/>
      </w:rPr>
      <w:tblPr/>
      <w:tcPr>
        <w:tcBorders>
          <w:bottom w:val="single" w:sz="12" w:space="0" w:color="C0504D"/>
        </w:tcBorders>
      </w:tcPr>
    </w:tblStylePr>
    <w:tblStylePr w:type="lastRow">
      <w:rPr>
        <w:b/>
        <w:color w:val="D99695"/>
      </w:rPr>
    </w:tblStylePr>
    <w:tblStylePr w:type="firstCol">
      <w:rPr>
        <w:b/>
        <w:color w:val="D99695"/>
      </w:rPr>
    </w:tblStylePr>
    <w:tblStylePr w:type="lastCol">
      <w:rPr>
        <w:b/>
        <w:color w:val="D99695"/>
      </w:r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6Colorful-Accent35">
    <w:name w:val="Grid Table 6 Colorful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ABB59"/>
        <w:left w:val="single" w:sz="4" w:space="0" w:color="9ABB59"/>
        <w:bottom w:val="single" w:sz="4" w:space="0" w:color="9ABB59"/>
        <w:right w:val="single" w:sz="4" w:space="0" w:color="9ABB59"/>
        <w:insideH w:val="single" w:sz="4" w:space="0" w:color="9ABB59"/>
        <w:insideV w:val="single" w:sz="4" w:space="0" w:color="9ABB59"/>
      </w:tblBorders>
      <w:tblCellMar>
        <w:top w:w="0" w:type="dxa"/>
        <w:left w:w="0" w:type="dxa"/>
        <w:bottom w:w="0" w:type="dxa"/>
        <w:right w:w="0" w:type="dxa"/>
      </w:tblCellMar>
    </w:tblPr>
    <w:tblStylePr w:type="firstRow">
      <w:rPr>
        <w:b/>
        <w:color w:val="9ABB59"/>
      </w:rPr>
      <w:tblPr/>
      <w:tcPr>
        <w:tcBorders>
          <w:bottom w:val="single" w:sz="12" w:space="0" w:color="9BBB59"/>
        </w:tcBorders>
      </w:tcPr>
    </w:tblStylePr>
    <w:tblStylePr w:type="lastRow">
      <w:rPr>
        <w:b/>
        <w:color w:val="9ABB59"/>
      </w:rPr>
    </w:tblStylePr>
    <w:tblStylePr w:type="firstCol">
      <w:rPr>
        <w:b/>
        <w:color w:val="9ABB59"/>
      </w:rPr>
    </w:tblStylePr>
    <w:tblStylePr w:type="lastCol">
      <w:rPr>
        <w:b/>
        <w:color w:val="9ABB59"/>
      </w:r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6Colorful-Accent45">
    <w:name w:val="Grid Table 6 Colorful -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2A1C6"/>
        <w:left w:val="single" w:sz="4" w:space="0" w:color="B2A1C6"/>
        <w:bottom w:val="single" w:sz="4" w:space="0" w:color="B2A1C6"/>
        <w:right w:val="single" w:sz="4" w:space="0" w:color="B2A1C6"/>
        <w:insideH w:val="single" w:sz="4" w:space="0" w:color="B2A1C6"/>
        <w:insideV w:val="single" w:sz="4" w:space="0" w:color="B2A1C6"/>
      </w:tblBorders>
      <w:tblCellMar>
        <w:top w:w="0" w:type="dxa"/>
        <w:left w:w="0" w:type="dxa"/>
        <w:bottom w:w="0" w:type="dxa"/>
        <w:right w:w="0" w:type="dxa"/>
      </w:tblCellMar>
    </w:tblPr>
    <w:tblStylePr w:type="firstRow">
      <w:rPr>
        <w:b/>
        <w:color w:val="B2A1C6"/>
      </w:rPr>
      <w:tblPr/>
      <w:tcPr>
        <w:tcBorders>
          <w:bottom w:val="single" w:sz="12" w:space="0" w:color="8064A2"/>
        </w:tcBorders>
      </w:tcPr>
    </w:tblStylePr>
    <w:tblStylePr w:type="lastRow">
      <w:rPr>
        <w:b/>
        <w:color w:val="B2A1C6"/>
      </w:rPr>
    </w:tblStylePr>
    <w:tblStylePr w:type="firstCol">
      <w:rPr>
        <w:b/>
        <w:color w:val="B2A1C6"/>
      </w:rPr>
    </w:tblStylePr>
    <w:tblStylePr w:type="lastCol">
      <w:rPr>
        <w:b/>
        <w:color w:val="B2A1C6"/>
      </w:r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6Colorful-Accent55">
    <w:name w:val="Grid Table 6 Colorful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CellMar>
        <w:top w:w="0" w:type="dxa"/>
        <w:left w:w="0" w:type="dxa"/>
        <w:bottom w:w="0" w:type="dxa"/>
        <w:right w:w="0" w:type="dxa"/>
      </w:tblCellMar>
    </w:tblPr>
    <w:tblStylePr w:type="firstRow">
      <w:rPr>
        <w:b/>
        <w:color w:val="266779"/>
      </w:rPr>
      <w:tblPr/>
      <w:tcPr>
        <w:tcBorders>
          <w:bottom w:val="single" w:sz="12" w:space="0" w:color="4BACC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6Colorful-Accent65">
    <w:name w:val="Grid Table 6 Colorful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CellMar>
        <w:top w:w="0" w:type="dxa"/>
        <w:left w:w="0" w:type="dxa"/>
        <w:bottom w:w="0" w:type="dxa"/>
        <w:right w:w="0" w:type="dxa"/>
      </w:tblCellMar>
    </w:tblPr>
    <w:tblStylePr w:type="firstRow">
      <w:rPr>
        <w:b/>
        <w:color w:val="266779"/>
      </w:rPr>
      <w:tblPr/>
      <w:tcPr>
        <w:tcBorders>
          <w:bottom w:val="single" w:sz="12" w:space="0" w:color="F7964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FDE9D8"/>
      </w:tcPr>
    </w:tblStylePr>
    <w:tblStylePr w:type="band1Horz">
      <w:rPr>
        <w:color w:val="266779"/>
        <w:sz w:val="22"/>
        <w:szCs w:val="22"/>
      </w:rPr>
      <w:tblPr/>
      <w:tcPr>
        <w:shd w:val="clear" w:color="auto" w:fill="FDE9D8"/>
      </w:tcPr>
    </w:tblStylePr>
    <w:tblStylePr w:type="band2Horz">
      <w:rPr>
        <w:color w:val="266779"/>
        <w:sz w:val="22"/>
        <w:szCs w:val="22"/>
      </w:rPr>
    </w:tblStylePr>
  </w:style>
  <w:style w:type="table" w:customStyle="1" w:styleId="-718">
    <w:name w:val="Таблица-сетка 7 цветная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CellMar>
        <w:top w:w="0" w:type="dxa"/>
        <w:left w:w="0" w:type="dxa"/>
        <w:bottom w:w="0" w:type="dxa"/>
        <w:right w:w="0" w:type="dxa"/>
      </w:tblCellMar>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GridTable7Colorful-Accent15">
    <w:name w:val="Grid Table 7 Colorful -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A6BFDD"/>
        <w:right w:val="single" w:sz="4" w:space="0" w:color="A6BFDD"/>
        <w:insideH w:val="single" w:sz="4" w:space="0" w:color="A6BFDD"/>
        <w:insideV w:val="single" w:sz="4" w:space="0" w:color="A6BFDD"/>
      </w:tblBorders>
      <w:tblCellMar>
        <w:top w:w="0" w:type="dxa"/>
        <w:left w:w="0" w:type="dxa"/>
        <w:bottom w:w="0" w:type="dxa"/>
        <w:right w:w="0" w:type="dxa"/>
      </w:tblCellMar>
    </w:tblPr>
    <w:tblStylePr w:type="firstRow">
      <w:rPr>
        <w:b/>
        <w:color w:val="A6BFDD"/>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b/>
        <w:color w:val="A6BFDD"/>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A6BFDD"/>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A6BFDD"/>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7Colorful-Accent25">
    <w:name w:val="Grid Table 7 Colorful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D99695"/>
        <w:right w:val="single" w:sz="4" w:space="0" w:color="D99695"/>
        <w:insideH w:val="single" w:sz="4" w:space="0" w:color="D99695"/>
        <w:insideV w:val="single" w:sz="4" w:space="0" w:color="D99695"/>
      </w:tblBorders>
      <w:tblCellMar>
        <w:top w:w="0" w:type="dxa"/>
        <w:left w:w="0" w:type="dxa"/>
        <w:bottom w:w="0" w:type="dxa"/>
        <w:right w:w="0" w:type="dxa"/>
      </w:tblCellMar>
    </w:tblPr>
    <w:tblStylePr w:type="firstRow">
      <w:rPr>
        <w:b/>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b/>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7Colorful-Accent35">
    <w:name w:val="Grid Table 7 Colorful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9ABB59"/>
        <w:right w:val="single" w:sz="4" w:space="0" w:color="9ABB59"/>
        <w:insideH w:val="single" w:sz="4" w:space="0" w:color="9ABB59"/>
        <w:insideV w:val="single" w:sz="4" w:space="0" w:color="9ABB59"/>
      </w:tblBorders>
      <w:tblCellMar>
        <w:top w:w="0" w:type="dxa"/>
        <w:left w:w="0" w:type="dxa"/>
        <w:bottom w:w="0" w:type="dxa"/>
        <w:right w:w="0" w:type="dxa"/>
      </w:tblCellMar>
    </w:tblPr>
    <w:tblStylePr w:type="firstRow">
      <w:rPr>
        <w:b/>
        <w:color w:val="9ABB59"/>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b/>
        <w:color w:val="9ABB59"/>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9ABB59"/>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9ABB59"/>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7Colorful-Accent45">
    <w:name w:val="Grid Table 7 Colorful -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B2A1C6"/>
        <w:right w:val="single" w:sz="4" w:space="0" w:color="B2A1C6"/>
        <w:insideH w:val="single" w:sz="4" w:space="0" w:color="B2A1C6"/>
        <w:insideV w:val="single" w:sz="4" w:space="0" w:color="B2A1C6"/>
      </w:tblBorders>
      <w:tblCellMar>
        <w:top w:w="0" w:type="dxa"/>
        <w:left w:w="0" w:type="dxa"/>
        <w:bottom w:w="0" w:type="dxa"/>
        <w:right w:w="0" w:type="dxa"/>
      </w:tblCellMar>
    </w:tblPr>
    <w:tblStylePr w:type="firstRow">
      <w:rPr>
        <w:b/>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b/>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7Colorful-Accent55">
    <w:name w:val="Grid Table 7 Colorful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99D0DE"/>
        <w:right w:val="single" w:sz="4" w:space="0" w:color="99D0DE"/>
        <w:insideH w:val="single" w:sz="4" w:space="0" w:color="99D0DE"/>
        <w:insideV w:val="single" w:sz="4" w:space="0" w:color="99D0DE"/>
      </w:tblBorders>
      <w:tblCellMar>
        <w:top w:w="0" w:type="dxa"/>
        <w:left w:w="0" w:type="dxa"/>
        <w:bottom w:w="0" w:type="dxa"/>
        <w:right w:w="0" w:type="dxa"/>
      </w:tblCellMar>
    </w:tblPr>
    <w:tblStylePr w:type="firstRow">
      <w:rPr>
        <w:b/>
        <w:color w:val="266779"/>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b/>
        <w:color w:val="266779"/>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266779"/>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266779"/>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7Colorful-Accent65">
    <w:name w:val="Grid Table 7 Colorful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FAC396"/>
        <w:right w:val="single" w:sz="4" w:space="0" w:color="FAC396"/>
        <w:insideH w:val="single" w:sz="4" w:space="0" w:color="FAC396"/>
        <w:insideV w:val="single" w:sz="4" w:space="0" w:color="FAC396"/>
      </w:tblBorders>
      <w:tblCellMar>
        <w:top w:w="0" w:type="dxa"/>
        <w:left w:w="0" w:type="dxa"/>
        <w:bottom w:w="0" w:type="dxa"/>
        <w:right w:w="0" w:type="dxa"/>
      </w:tblCellMar>
    </w:tblPr>
    <w:tblStylePr w:type="firstRow">
      <w:rPr>
        <w:b/>
        <w:color w:val="B15407"/>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b/>
        <w:color w:val="B15407"/>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B15407"/>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B15407"/>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9D8"/>
      </w:tcPr>
    </w:tblStylePr>
    <w:tblStylePr w:type="band1Horz">
      <w:rPr>
        <w:color w:val="B15407"/>
        <w:sz w:val="22"/>
        <w:szCs w:val="22"/>
      </w:rPr>
      <w:tblPr/>
      <w:tcPr>
        <w:shd w:val="clear" w:color="auto" w:fill="FDE9D8"/>
      </w:tcPr>
    </w:tblStylePr>
    <w:tblStylePr w:type="band2Horz">
      <w:rPr>
        <w:color w:val="B15407"/>
        <w:sz w:val="22"/>
        <w:szCs w:val="22"/>
      </w:rPr>
    </w:tblStylePr>
  </w:style>
  <w:style w:type="table" w:customStyle="1" w:styleId="-1180">
    <w:name w:val="Список-таблица 1 светлая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ListTable1Light-Accent15">
    <w:name w:val="List Table 1 Light -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4F81BD"/>
          <w:right w:val="none" w:sz="0" w:space="0" w:color="auto"/>
        </w:tcBorders>
      </w:tcPr>
    </w:tblStylePr>
    <w:tblStylePr w:type="lastRow">
      <w:rPr>
        <w:b/>
        <w:color w:val="404040"/>
      </w:rPr>
      <w:tblPr/>
      <w:tcPr>
        <w:tcBorders>
          <w:top w:val="single" w:sz="4" w:space="0" w:color="4F81B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2DFEE"/>
      </w:tcPr>
    </w:tblStylePr>
    <w:tblStylePr w:type="band1Horz">
      <w:tblPr/>
      <w:tcPr>
        <w:shd w:val="clear" w:color="auto" w:fill="D2DFEE"/>
      </w:tcPr>
    </w:tblStylePr>
  </w:style>
  <w:style w:type="table" w:customStyle="1" w:styleId="ListTable1Light-Accent25">
    <w:name w:val="List Table 1 Light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C0504D"/>
          <w:right w:val="none" w:sz="0" w:space="0" w:color="auto"/>
        </w:tcBorders>
      </w:tcPr>
    </w:tblStylePr>
    <w:tblStylePr w:type="lastRow">
      <w:rPr>
        <w:b/>
        <w:color w:val="404040"/>
      </w:rPr>
      <w:tblPr/>
      <w:tcPr>
        <w:tcBorders>
          <w:top w:val="single" w:sz="4" w:space="0" w:color="C0504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FD2D2"/>
      </w:tcPr>
    </w:tblStylePr>
    <w:tblStylePr w:type="band1Horz">
      <w:tblPr/>
      <w:tcPr>
        <w:shd w:val="clear" w:color="auto" w:fill="EFD2D2"/>
      </w:tcPr>
    </w:tblStylePr>
  </w:style>
  <w:style w:type="table" w:customStyle="1" w:styleId="ListTable1Light-Accent35">
    <w:name w:val="List Table 1 Light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9BBB59"/>
          <w:right w:val="none" w:sz="0" w:space="0" w:color="auto"/>
        </w:tcBorders>
      </w:tcPr>
    </w:tblStylePr>
    <w:tblStylePr w:type="lastRow">
      <w:rPr>
        <w:b/>
        <w:color w:val="404040"/>
      </w:rPr>
      <w:tblPr/>
      <w:tcPr>
        <w:tcBorders>
          <w:top w:val="single" w:sz="4" w:space="0" w:color="9BBB59"/>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5EED5"/>
      </w:tcPr>
    </w:tblStylePr>
    <w:tblStylePr w:type="band1Horz">
      <w:tblPr/>
      <w:tcPr>
        <w:shd w:val="clear" w:color="auto" w:fill="E5EED5"/>
      </w:tcPr>
    </w:tblStylePr>
  </w:style>
  <w:style w:type="table" w:customStyle="1" w:styleId="ListTable1Light-Accent45">
    <w:name w:val="List Table 1 Light -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8064A2"/>
          <w:right w:val="none" w:sz="0" w:space="0" w:color="auto"/>
        </w:tcBorders>
      </w:tcPr>
    </w:tblStylePr>
    <w:tblStylePr w:type="lastRow">
      <w:rPr>
        <w:b/>
        <w:color w:val="404040"/>
      </w:rPr>
      <w:tblPr/>
      <w:tcPr>
        <w:tcBorders>
          <w:top w:val="single" w:sz="4" w:space="0" w:color="8064A2"/>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FD8E7"/>
      </w:tcPr>
    </w:tblStylePr>
    <w:tblStylePr w:type="band1Horz">
      <w:tblPr/>
      <w:tcPr>
        <w:shd w:val="clear" w:color="auto" w:fill="DFD8E7"/>
      </w:tcPr>
    </w:tblStylePr>
  </w:style>
  <w:style w:type="table" w:customStyle="1" w:styleId="ListTable1Light-Accent55">
    <w:name w:val="List Table 1 Light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4BACC6"/>
          <w:right w:val="none" w:sz="0" w:space="0" w:color="auto"/>
        </w:tcBorders>
      </w:tcPr>
    </w:tblStylePr>
    <w:tblStylePr w:type="lastRow">
      <w:rPr>
        <w:b/>
        <w:color w:val="404040"/>
      </w:rPr>
      <w:tblPr/>
      <w:tcPr>
        <w:tcBorders>
          <w:top w:val="single" w:sz="4" w:space="0" w:color="4BACC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1EAF0"/>
      </w:tcPr>
    </w:tblStylePr>
    <w:tblStylePr w:type="band1Horz">
      <w:tblPr/>
      <w:tcPr>
        <w:shd w:val="clear" w:color="auto" w:fill="D1EAF0"/>
      </w:tcPr>
    </w:tblStylePr>
  </w:style>
  <w:style w:type="table" w:customStyle="1" w:styleId="ListTable1Light-Accent65">
    <w:name w:val="List Table 1 Light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F79646"/>
          <w:right w:val="none" w:sz="0" w:space="0" w:color="auto"/>
        </w:tcBorders>
      </w:tcPr>
    </w:tblStylePr>
    <w:tblStylePr w:type="lastRow">
      <w:rPr>
        <w:b/>
        <w:color w:val="404040"/>
      </w:rPr>
      <w:tblPr/>
      <w:tcPr>
        <w:tcBorders>
          <w:top w:val="single" w:sz="4" w:space="0" w:color="F7964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DE4D0"/>
      </w:tcPr>
    </w:tblStylePr>
    <w:tblStylePr w:type="band1Horz">
      <w:tblPr/>
      <w:tcPr>
        <w:shd w:val="clear" w:color="auto" w:fill="FDE4D0"/>
      </w:tcPr>
    </w:tblStylePr>
  </w:style>
  <w:style w:type="table" w:customStyle="1" w:styleId="-2180">
    <w:name w:val="Список-таблица 2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6F6F6F"/>
        <w:bottom w:val="single" w:sz="4" w:space="0" w:color="6F6F6F"/>
        <w:insideH w:val="single" w:sz="4" w:space="0" w:color="6F6F6F"/>
      </w:tblBorders>
      <w:tblCellMar>
        <w:top w:w="0" w:type="dxa"/>
        <w:left w:w="0" w:type="dxa"/>
        <w:bottom w:w="0" w:type="dxa"/>
        <w:right w:w="0" w:type="dxa"/>
      </w:tblCellMar>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2-Accent15">
    <w:name w:val="List Table 2 -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BB7D9"/>
        <w:bottom w:val="single" w:sz="4" w:space="0" w:color="9BB7D9"/>
        <w:insideH w:val="single" w:sz="4" w:space="0" w:color="9BB7D9"/>
      </w:tblBorders>
      <w:tblCellMar>
        <w:top w:w="0" w:type="dxa"/>
        <w:left w:w="0" w:type="dxa"/>
        <w:bottom w:w="0" w:type="dxa"/>
        <w:right w:w="0" w:type="dxa"/>
      </w:tblCellMar>
    </w:tblPr>
    <w:tblStylePr w:type="fir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la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2-Accent25">
    <w:name w:val="List Table 2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B9B9A"/>
        <w:bottom w:val="single" w:sz="4" w:space="0" w:color="DB9B9A"/>
        <w:insideH w:val="single" w:sz="4" w:space="0" w:color="DB9B9A"/>
      </w:tblBorders>
      <w:tblCellMar>
        <w:top w:w="0" w:type="dxa"/>
        <w:left w:w="0" w:type="dxa"/>
        <w:bottom w:w="0" w:type="dxa"/>
        <w:right w:w="0" w:type="dxa"/>
      </w:tblCellMar>
    </w:tblPr>
    <w:tblStylePr w:type="fir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la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2-Accent35">
    <w:name w:val="List Table 2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6D8A1"/>
        <w:bottom w:val="single" w:sz="4" w:space="0" w:color="C6D8A1"/>
        <w:insideH w:val="single" w:sz="4" w:space="0" w:color="C6D8A1"/>
      </w:tblBorders>
      <w:tblCellMar>
        <w:top w:w="0" w:type="dxa"/>
        <w:left w:w="0" w:type="dxa"/>
        <w:bottom w:w="0" w:type="dxa"/>
        <w:right w:w="0" w:type="dxa"/>
      </w:tblCellMar>
    </w:tblPr>
    <w:tblStylePr w:type="fir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la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2-Accent45">
    <w:name w:val="List Table 2 -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A7CA"/>
        <w:bottom w:val="single" w:sz="4" w:space="0" w:color="B7A7CA"/>
        <w:insideH w:val="single" w:sz="4" w:space="0" w:color="B7A7CA"/>
      </w:tblBorders>
      <w:tblCellMar>
        <w:top w:w="0" w:type="dxa"/>
        <w:left w:w="0" w:type="dxa"/>
        <w:bottom w:w="0" w:type="dxa"/>
        <w:right w:w="0" w:type="dxa"/>
      </w:tblCellMar>
    </w:tblPr>
    <w:tblStylePr w:type="fir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la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2-Accent55">
    <w:name w:val="List Table 2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9D0DE"/>
        <w:bottom w:val="single" w:sz="4" w:space="0" w:color="99D0DE"/>
        <w:insideH w:val="single" w:sz="4" w:space="0" w:color="99D0DE"/>
      </w:tblBorders>
      <w:tblCellMar>
        <w:top w:w="0" w:type="dxa"/>
        <w:left w:w="0" w:type="dxa"/>
        <w:bottom w:w="0" w:type="dxa"/>
        <w:right w:w="0" w:type="dxa"/>
      </w:tblCellMar>
    </w:tblPr>
    <w:tblStylePr w:type="fir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la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2-Accent65">
    <w:name w:val="List Table 2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396"/>
        <w:bottom w:val="single" w:sz="4" w:space="0" w:color="FAC396"/>
        <w:insideH w:val="single" w:sz="4" w:space="0" w:color="FAC396"/>
      </w:tblBorders>
      <w:tblCellMar>
        <w:top w:w="0" w:type="dxa"/>
        <w:left w:w="0" w:type="dxa"/>
        <w:bottom w:w="0" w:type="dxa"/>
        <w:right w:w="0" w:type="dxa"/>
      </w:tblCellMar>
    </w:tblPr>
    <w:tblStylePr w:type="fir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la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3180">
    <w:name w:val="Список-таблица 3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CellMar>
        <w:top w:w="0" w:type="dxa"/>
        <w:left w:w="0" w:type="dxa"/>
        <w:bottom w:w="0" w:type="dxa"/>
        <w:right w:w="0" w:type="dxa"/>
      </w:tblCellMar>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ListTable3-Accent15">
    <w:name w:val="List Table 3 -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4F81BD"/>
        <w:left w:val="single" w:sz="4" w:space="0" w:color="4F81BD"/>
        <w:bottom w:val="single" w:sz="4" w:space="0" w:color="4F81BD"/>
        <w:right w:val="single" w:sz="4" w:space="0" w:color="4F81BD"/>
      </w:tblBorders>
      <w:tblCellMar>
        <w:top w:w="0" w:type="dxa"/>
        <w:left w:w="0" w:type="dxa"/>
        <w:bottom w:w="0" w:type="dxa"/>
        <w:right w:w="0" w:type="dxa"/>
      </w:tblCellMar>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F81BD"/>
          <w:right w:val="single" w:sz="4" w:space="0" w:color="4F81BD"/>
        </w:tcBorders>
      </w:tcPr>
    </w:tblStylePr>
    <w:tblStylePr w:type="band1Horz">
      <w:rPr>
        <w:color w:val="404040"/>
        <w:sz w:val="22"/>
        <w:szCs w:val="22"/>
      </w:rPr>
      <w:tblPr/>
      <w:tcPr>
        <w:tcBorders>
          <w:top w:val="single" w:sz="4" w:space="0" w:color="4F81BD"/>
          <w:bottom w:val="single" w:sz="4" w:space="0" w:color="4F81BD"/>
        </w:tcBorders>
      </w:tcPr>
    </w:tblStylePr>
  </w:style>
  <w:style w:type="table" w:customStyle="1" w:styleId="ListTable3-Accent25">
    <w:name w:val="List Table 3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99695"/>
        <w:left w:val="single" w:sz="4" w:space="0" w:color="D99695"/>
        <w:bottom w:val="single" w:sz="4" w:space="0" w:color="D99695"/>
        <w:right w:val="single" w:sz="4" w:space="0" w:color="D99695"/>
      </w:tblBorders>
      <w:tblCellMar>
        <w:top w:w="0" w:type="dxa"/>
        <w:left w:w="0" w:type="dxa"/>
        <w:bottom w:w="0" w:type="dxa"/>
        <w:right w:w="0" w:type="dxa"/>
      </w:tblCellMar>
    </w:tblPr>
    <w:tblStylePr w:type="firstRow">
      <w:rPr>
        <w:b/>
        <w:color w:val="FFFFFF"/>
        <w:sz w:val="22"/>
        <w:szCs w:val="22"/>
      </w:rPr>
      <w:tblPr/>
      <w:tcPr>
        <w:shd w:val="clear" w:color="auto" w:fill="D9969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C0504D"/>
          <w:right w:val="single" w:sz="4" w:space="0" w:color="C0504D"/>
        </w:tcBorders>
      </w:tcPr>
    </w:tblStylePr>
    <w:tblStylePr w:type="band1Horz">
      <w:rPr>
        <w:color w:val="404040"/>
        <w:sz w:val="22"/>
        <w:szCs w:val="22"/>
      </w:rPr>
      <w:tblPr/>
      <w:tcPr>
        <w:tcBorders>
          <w:top w:val="single" w:sz="4" w:space="0" w:color="C0504D"/>
          <w:bottom w:val="single" w:sz="4" w:space="0" w:color="C0504D"/>
        </w:tcBorders>
      </w:tcPr>
    </w:tblStylePr>
  </w:style>
  <w:style w:type="table" w:customStyle="1" w:styleId="ListTable3-Accent35">
    <w:name w:val="List Table 3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3D69B"/>
        <w:left w:val="single" w:sz="4" w:space="0" w:color="C3D69B"/>
        <w:bottom w:val="single" w:sz="4" w:space="0" w:color="C3D69B"/>
        <w:right w:val="single" w:sz="4" w:space="0" w:color="C3D69B"/>
      </w:tblBorders>
      <w:tblCellMar>
        <w:top w:w="0" w:type="dxa"/>
        <w:left w:w="0" w:type="dxa"/>
        <w:bottom w:w="0" w:type="dxa"/>
        <w:right w:w="0" w:type="dxa"/>
      </w:tblCellMar>
    </w:tblPr>
    <w:tblStylePr w:type="firstRow">
      <w:rPr>
        <w:b/>
        <w:color w:val="FFFFFF"/>
        <w:sz w:val="22"/>
        <w:szCs w:val="22"/>
      </w:rPr>
      <w:tblPr/>
      <w:tcPr>
        <w:shd w:val="clear" w:color="auto" w:fill="C3D69B"/>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9BBB59"/>
          <w:right w:val="single" w:sz="4" w:space="0" w:color="9BBB59"/>
        </w:tcBorders>
      </w:tcPr>
    </w:tblStylePr>
    <w:tblStylePr w:type="band1Horz">
      <w:rPr>
        <w:color w:val="404040"/>
        <w:sz w:val="22"/>
        <w:szCs w:val="22"/>
      </w:rPr>
      <w:tblPr/>
      <w:tcPr>
        <w:tcBorders>
          <w:top w:val="single" w:sz="4" w:space="0" w:color="9BBB59"/>
          <w:bottom w:val="single" w:sz="4" w:space="0" w:color="9BBB59"/>
        </w:tcBorders>
      </w:tcPr>
    </w:tblStylePr>
  </w:style>
  <w:style w:type="table" w:customStyle="1" w:styleId="ListTable3-Accent45">
    <w:name w:val="List Table 3 -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2A1C6"/>
        <w:left w:val="single" w:sz="4" w:space="0" w:color="B2A1C6"/>
        <w:bottom w:val="single" w:sz="4" w:space="0" w:color="B2A1C6"/>
        <w:right w:val="single" w:sz="4" w:space="0" w:color="B2A1C6"/>
      </w:tblBorders>
      <w:tblCellMar>
        <w:top w:w="0" w:type="dxa"/>
        <w:left w:w="0" w:type="dxa"/>
        <w:bottom w:w="0" w:type="dxa"/>
        <w:right w:w="0" w:type="dxa"/>
      </w:tblCellMar>
    </w:tblPr>
    <w:tblStylePr w:type="firstRow">
      <w:rPr>
        <w:b/>
        <w:color w:val="FFFFFF"/>
        <w:sz w:val="22"/>
        <w:szCs w:val="22"/>
      </w:rPr>
      <w:tblPr/>
      <w:tcPr>
        <w:shd w:val="clear" w:color="auto" w:fill="B2A1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8064A2"/>
          <w:right w:val="single" w:sz="4" w:space="0" w:color="8064A2"/>
        </w:tcBorders>
      </w:tcPr>
    </w:tblStylePr>
    <w:tblStylePr w:type="band1Horz">
      <w:rPr>
        <w:color w:val="404040"/>
        <w:sz w:val="22"/>
        <w:szCs w:val="22"/>
      </w:rPr>
      <w:tblPr/>
      <w:tcPr>
        <w:tcBorders>
          <w:top w:val="single" w:sz="4" w:space="0" w:color="8064A2"/>
          <w:bottom w:val="single" w:sz="4" w:space="0" w:color="8064A2"/>
        </w:tcBorders>
      </w:tcPr>
    </w:tblStylePr>
  </w:style>
  <w:style w:type="table" w:customStyle="1" w:styleId="ListTable3-Accent55">
    <w:name w:val="List Table 3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2CCDC"/>
        <w:left w:val="single" w:sz="4" w:space="0" w:color="92CCDC"/>
        <w:bottom w:val="single" w:sz="4" w:space="0" w:color="92CCDC"/>
        <w:right w:val="single" w:sz="4" w:space="0" w:color="92CCDC"/>
      </w:tblBorders>
      <w:tblCellMar>
        <w:top w:w="0" w:type="dxa"/>
        <w:left w:w="0" w:type="dxa"/>
        <w:bottom w:w="0" w:type="dxa"/>
        <w:right w:w="0" w:type="dxa"/>
      </w:tblCellMar>
    </w:tblPr>
    <w:tblStylePr w:type="firstRow">
      <w:rPr>
        <w:b/>
        <w:color w:val="FFFFFF"/>
        <w:sz w:val="22"/>
        <w:szCs w:val="22"/>
      </w:rPr>
      <w:tblPr/>
      <w:tcPr>
        <w:shd w:val="clear" w:color="auto" w:fill="92CCDC"/>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BACC6"/>
          <w:right w:val="single" w:sz="4" w:space="0" w:color="4BACC6"/>
        </w:tcBorders>
      </w:tcPr>
    </w:tblStylePr>
    <w:tblStylePr w:type="band1Horz">
      <w:rPr>
        <w:color w:val="404040"/>
        <w:sz w:val="22"/>
        <w:szCs w:val="22"/>
      </w:rPr>
      <w:tblPr/>
      <w:tcPr>
        <w:tcBorders>
          <w:top w:val="single" w:sz="4" w:space="0" w:color="4BACC6"/>
          <w:bottom w:val="single" w:sz="4" w:space="0" w:color="4BACC6"/>
        </w:tcBorders>
      </w:tcPr>
    </w:tblStylePr>
  </w:style>
  <w:style w:type="table" w:customStyle="1" w:styleId="ListTable3-Accent65">
    <w:name w:val="List Table 3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090"/>
        <w:left w:val="single" w:sz="4" w:space="0" w:color="FAC090"/>
        <w:bottom w:val="single" w:sz="4" w:space="0" w:color="FAC090"/>
        <w:right w:val="single" w:sz="4" w:space="0" w:color="FAC090"/>
      </w:tblBorders>
      <w:tblCellMar>
        <w:top w:w="0" w:type="dxa"/>
        <w:left w:w="0" w:type="dxa"/>
        <w:bottom w:w="0" w:type="dxa"/>
        <w:right w:w="0" w:type="dxa"/>
      </w:tblCellMar>
    </w:tblPr>
    <w:tblStylePr w:type="firstRow">
      <w:rPr>
        <w:b/>
        <w:color w:val="FFFFFF"/>
        <w:sz w:val="22"/>
        <w:szCs w:val="22"/>
      </w:rPr>
      <w:tblPr/>
      <w:tcPr>
        <w:shd w:val="clear" w:color="auto" w:fill="FAC09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79646"/>
          <w:right w:val="single" w:sz="4" w:space="0" w:color="F79646"/>
        </w:tcBorders>
      </w:tcPr>
    </w:tblStylePr>
    <w:tblStylePr w:type="band1Horz">
      <w:rPr>
        <w:color w:val="404040"/>
        <w:sz w:val="22"/>
        <w:szCs w:val="22"/>
      </w:rPr>
      <w:tblPr/>
      <w:tcPr>
        <w:tcBorders>
          <w:top w:val="single" w:sz="4" w:space="0" w:color="F79646"/>
          <w:bottom w:val="single" w:sz="4" w:space="0" w:color="F79646"/>
        </w:tcBorders>
      </w:tcPr>
    </w:tblStylePr>
  </w:style>
  <w:style w:type="table" w:customStyle="1" w:styleId="-4180">
    <w:name w:val="Список-таблица 4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CellMar>
        <w:top w:w="0" w:type="dxa"/>
        <w:left w:w="0" w:type="dxa"/>
        <w:bottom w:w="0" w:type="dxa"/>
        <w:right w:w="0" w:type="dxa"/>
      </w:tblCellMar>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4-Accent15">
    <w:name w:val="List Table 4 -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tblBorders>
      <w:tblCellMar>
        <w:top w:w="0" w:type="dxa"/>
        <w:left w:w="0" w:type="dxa"/>
        <w:bottom w:w="0" w:type="dxa"/>
        <w:right w:w="0" w:type="dxa"/>
      </w:tblCellMar>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4-Accent25">
    <w:name w:val="List Table 4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tblBorders>
      <w:tblCellMar>
        <w:top w:w="0" w:type="dxa"/>
        <w:left w:w="0" w:type="dxa"/>
        <w:bottom w:w="0" w:type="dxa"/>
        <w:right w:w="0" w:type="dxa"/>
      </w:tblCellMar>
    </w:tblPr>
    <w:tblStylePr w:type="firstRow">
      <w:rPr>
        <w:b/>
        <w:color w:val="FFFFFF"/>
        <w:sz w:val="22"/>
        <w:szCs w:val="22"/>
      </w:rPr>
      <w:tblPr/>
      <w:tcPr>
        <w:shd w:val="clear" w:color="auto" w:fill="C0504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4-Accent35">
    <w:name w:val="List Table 4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tblBorders>
      <w:tblCellMar>
        <w:top w:w="0" w:type="dxa"/>
        <w:left w:w="0" w:type="dxa"/>
        <w:bottom w:w="0" w:type="dxa"/>
        <w:right w:w="0" w:type="dxa"/>
      </w:tblCellMar>
    </w:tblPr>
    <w:tblStylePr w:type="firstRow">
      <w:rPr>
        <w:b/>
        <w:color w:val="FFFFFF"/>
        <w:sz w:val="22"/>
        <w:szCs w:val="22"/>
      </w:rPr>
      <w:tblPr/>
      <w:tcPr>
        <w:shd w:val="clear" w:color="auto" w:fill="9BBB5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4-Accent45">
    <w:name w:val="List Table 4 -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tblBorders>
      <w:tblCellMar>
        <w:top w:w="0" w:type="dxa"/>
        <w:left w:w="0" w:type="dxa"/>
        <w:bottom w:w="0" w:type="dxa"/>
        <w:right w:w="0" w:type="dxa"/>
      </w:tblCellMar>
    </w:tblPr>
    <w:tblStylePr w:type="firstRow">
      <w:rPr>
        <w:b/>
        <w:color w:val="FFFFFF"/>
        <w:sz w:val="22"/>
        <w:szCs w:val="22"/>
      </w:rPr>
      <w:tblPr/>
      <w:tcPr>
        <w:shd w:val="clear" w:color="auto" w:fill="8064A2"/>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4-Accent55">
    <w:name w:val="List Table 4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tblBorders>
      <w:tblCellMar>
        <w:top w:w="0" w:type="dxa"/>
        <w:left w:w="0" w:type="dxa"/>
        <w:bottom w:w="0" w:type="dxa"/>
        <w:right w:w="0" w:type="dxa"/>
      </w:tblCellMar>
    </w:tblPr>
    <w:tblStylePr w:type="firstRow">
      <w:rPr>
        <w:b/>
        <w:color w:val="FFFFFF"/>
        <w:sz w:val="22"/>
        <w:szCs w:val="22"/>
      </w:rPr>
      <w:tblPr/>
      <w:tcPr>
        <w:shd w:val="clear" w:color="auto" w:fill="4BAC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4-Accent65">
    <w:name w:val="List Table 4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tblBorders>
      <w:tblCellMar>
        <w:top w:w="0" w:type="dxa"/>
        <w:left w:w="0" w:type="dxa"/>
        <w:bottom w:w="0" w:type="dxa"/>
        <w:right w:w="0" w:type="dxa"/>
      </w:tblCellMar>
    </w:tblPr>
    <w:tblStylePr w:type="firstRow">
      <w:rPr>
        <w:b/>
        <w:color w:val="FFFFFF"/>
        <w:sz w:val="22"/>
        <w:szCs w:val="22"/>
      </w:rPr>
      <w:tblPr/>
      <w:tcPr>
        <w:shd w:val="clear" w:color="auto" w:fill="F7964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5180">
    <w:name w:val="Список-таблица 5 темная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CellMar>
        <w:top w:w="0" w:type="dxa"/>
        <w:left w:w="0" w:type="dxa"/>
        <w:bottom w:w="0" w:type="dxa"/>
        <w:right w:w="0" w:type="dxa"/>
      </w:tblCellMar>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ListTable5Dark-Accent15">
    <w:name w:val="List Table 5 Dark -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4F81BD"/>
        <w:left w:val="single" w:sz="36" w:space="0" w:color="4F81BD"/>
        <w:bottom w:val="single" w:sz="36" w:space="0" w:color="4F81BD"/>
        <w:right w:val="single" w:sz="36" w:space="0" w:color="4F81BD"/>
      </w:tblBorders>
      <w:tblCellMar>
        <w:top w:w="0" w:type="dxa"/>
        <w:left w:w="0" w:type="dxa"/>
        <w:bottom w:w="0" w:type="dxa"/>
        <w:right w:w="0" w:type="dxa"/>
      </w:tblCellMar>
    </w:tblPr>
    <w:tblStylePr w:type="firstRow">
      <w:rPr>
        <w:b/>
        <w:color w:val="FFFFFF"/>
        <w:sz w:val="22"/>
        <w:szCs w:val="22"/>
      </w:rPr>
      <w:tblPr/>
      <w:tcPr>
        <w:tcBorders>
          <w:top w:val="single" w:sz="36" w:space="0" w:color="4F81BD"/>
          <w:bottom w:val="single" w:sz="12" w:space="0" w:color="FFFFFF"/>
        </w:tcBorders>
        <w:shd w:val="clear" w:color="auto" w:fill="4F81BD"/>
      </w:tcPr>
    </w:tblStylePr>
    <w:tblStylePr w:type="lastRow">
      <w:rPr>
        <w:b/>
        <w:color w:val="FFFFFF"/>
        <w:sz w:val="22"/>
        <w:szCs w:val="22"/>
      </w:rPr>
    </w:tblStylePr>
    <w:tblStylePr w:type="firstCol">
      <w:rPr>
        <w:b/>
        <w:color w:val="FFFFFF"/>
        <w:sz w:val="22"/>
        <w:szCs w:val="22"/>
      </w:rPr>
      <w:tblPr/>
      <w:tcPr>
        <w:tcBorders>
          <w:left w:val="single" w:sz="36" w:space="0" w:color="4F81BD"/>
          <w:right w:val="single" w:sz="4" w:space="0" w:color="FFFFFF"/>
        </w:tcBorders>
      </w:tcPr>
    </w:tblStylePr>
    <w:tblStylePr w:type="lastCol">
      <w:tblPr/>
      <w:tcPr>
        <w:tcBorders>
          <w:left w:val="single" w:sz="4" w:space="0" w:color="FFFFFF"/>
          <w:right w:val="single" w:sz="36" w:space="0" w:color="4F81BD"/>
        </w:tcBorders>
      </w:tcPr>
    </w:tblStylePr>
    <w:tblStylePr w:type="band1Vert">
      <w:tblPr/>
      <w:tcPr>
        <w:tcBorders>
          <w:left w:val="single" w:sz="4" w:space="0" w:color="FFFFFF"/>
          <w:right w:val="single" w:sz="4" w:space="0" w:color="FFFFFF"/>
        </w:tcBorders>
        <w:shd w:val="clear" w:color="auto" w:fill="4F81BD"/>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F81BD"/>
      </w:tcPr>
    </w:tblStylePr>
    <w:tblStylePr w:type="band2Horz">
      <w:tblPr/>
      <w:tcPr>
        <w:tcBorders>
          <w:top w:val="single" w:sz="4" w:space="0" w:color="FFFFFF"/>
          <w:bottom w:val="single" w:sz="4" w:space="0" w:color="FFFFFF"/>
        </w:tcBorders>
        <w:shd w:val="clear" w:color="auto" w:fill="4F81BD"/>
      </w:tcPr>
    </w:tblStylePr>
  </w:style>
  <w:style w:type="table" w:customStyle="1" w:styleId="ListTable5Dark-Accent25">
    <w:name w:val="List Table 5 Dark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D99695"/>
        <w:left w:val="single" w:sz="36" w:space="0" w:color="D99695"/>
        <w:bottom w:val="single" w:sz="36" w:space="0" w:color="D99695"/>
        <w:right w:val="single" w:sz="36" w:space="0" w:color="D99695"/>
      </w:tblBorders>
      <w:tblCellMar>
        <w:top w:w="0" w:type="dxa"/>
        <w:left w:w="0" w:type="dxa"/>
        <w:bottom w:w="0" w:type="dxa"/>
        <w:right w:w="0" w:type="dxa"/>
      </w:tblCellMar>
    </w:tblPr>
    <w:tblStylePr w:type="firstRow">
      <w:rPr>
        <w:b/>
        <w:color w:val="FFFFFF"/>
        <w:sz w:val="22"/>
        <w:szCs w:val="22"/>
      </w:rPr>
      <w:tblPr/>
      <w:tcPr>
        <w:tcBorders>
          <w:top w:val="single" w:sz="36" w:space="0" w:color="C0504D"/>
          <w:bottom w:val="single" w:sz="12" w:space="0" w:color="FFFFFF"/>
        </w:tcBorders>
        <w:shd w:val="clear" w:color="auto" w:fill="D99695"/>
      </w:tcPr>
    </w:tblStylePr>
    <w:tblStylePr w:type="lastRow">
      <w:rPr>
        <w:b/>
        <w:color w:val="FFFFFF"/>
        <w:sz w:val="22"/>
        <w:szCs w:val="22"/>
      </w:rPr>
    </w:tblStylePr>
    <w:tblStylePr w:type="firstCol">
      <w:rPr>
        <w:b/>
        <w:color w:val="FFFFFF"/>
        <w:sz w:val="22"/>
        <w:szCs w:val="22"/>
      </w:rPr>
      <w:tblPr/>
      <w:tcPr>
        <w:tcBorders>
          <w:left w:val="single" w:sz="36" w:space="0" w:color="C0504D"/>
          <w:right w:val="single" w:sz="4" w:space="0" w:color="FFFFFF"/>
        </w:tcBorders>
      </w:tcPr>
    </w:tblStylePr>
    <w:tblStylePr w:type="lastCol">
      <w:tblPr/>
      <w:tcPr>
        <w:tcBorders>
          <w:left w:val="single" w:sz="4" w:space="0" w:color="FFFFFF"/>
          <w:right w:val="single" w:sz="36" w:space="0" w:color="C0504D"/>
        </w:tcBorders>
      </w:tcPr>
    </w:tblStylePr>
    <w:tblStylePr w:type="band1Vert">
      <w:tblPr/>
      <w:tcPr>
        <w:tcBorders>
          <w:left w:val="single" w:sz="4" w:space="0" w:color="FFFFFF"/>
          <w:right w:val="single" w:sz="4" w:space="0" w:color="FFFFFF"/>
        </w:tcBorders>
        <w:shd w:val="clear" w:color="auto" w:fill="D9969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D99695"/>
      </w:tcPr>
    </w:tblStylePr>
    <w:tblStylePr w:type="band2Horz">
      <w:tblPr/>
      <w:tcPr>
        <w:tcBorders>
          <w:top w:val="single" w:sz="4" w:space="0" w:color="FFFFFF"/>
          <w:bottom w:val="single" w:sz="4" w:space="0" w:color="FFFFFF"/>
        </w:tcBorders>
        <w:shd w:val="clear" w:color="auto" w:fill="D99695"/>
      </w:tcPr>
    </w:tblStylePr>
  </w:style>
  <w:style w:type="table" w:customStyle="1" w:styleId="ListTable5Dark-Accent35">
    <w:name w:val="List Table 5 Dark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C3D69B"/>
        <w:left w:val="single" w:sz="36" w:space="0" w:color="C3D69B"/>
        <w:bottom w:val="single" w:sz="36" w:space="0" w:color="C3D69B"/>
        <w:right w:val="single" w:sz="36" w:space="0" w:color="C3D69B"/>
      </w:tblBorders>
      <w:tblCellMar>
        <w:top w:w="0" w:type="dxa"/>
        <w:left w:w="0" w:type="dxa"/>
        <w:bottom w:w="0" w:type="dxa"/>
        <w:right w:w="0" w:type="dxa"/>
      </w:tblCellMar>
    </w:tblPr>
    <w:tblStylePr w:type="firstRow">
      <w:rPr>
        <w:b/>
        <w:color w:val="FFFFFF"/>
        <w:sz w:val="22"/>
        <w:szCs w:val="22"/>
      </w:rPr>
      <w:tblPr/>
      <w:tcPr>
        <w:tcBorders>
          <w:top w:val="single" w:sz="36" w:space="0" w:color="9BBB59"/>
          <w:bottom w:val="single" w:sz="12" w:space="0" w:color="FFFFFF"/>
        </w:tcBorders>
        <w:shd w:val="clear" w:color="auto" w:fill="C3D69B"/>
      </w:tcPr>
    </w:tblStylePr>
    <w:tblStylePr w:type="lastRow">
      <w:rPr>
        <w:b/>
        <w:color w:val="FFFFFF"/>
        <w:sz w:val="22"/>
        <w:szCs w:val="22"/>
      </w:rPr>
    </w:tblStylePr>
    <w:tblStylePr w:type="firstCol">
      <w:rPr>
        <w:b/>
        <w:color w:val="FFFFFF"/>
        <w:sz w:val="22"/>
        <w:szCs w:val="22"/>
      </w:rPr>
      <w:tblPr/>
      <w:tcPr>
        <w:tcBorders>
          <w:left w:val="single" w:sz="36" w:space="0" w:color="9BBB59"/>
          <w:right w:val="single" w:sz="4" w:space="0" w:color="FFFFFF"/>
        </w:tcBorders>
      </w:tcPr>
    </w:tblStylePr>
    <w:tblStylePr w:type="lastCol">
      <w:tblPr/>
      <w:tcPr>
        <w:tcBorders>
          <w:left w:val="single" w:sz="4" w:space="0" w:color="FFFFFF"/>
          <w:right w:val="single" w:sz="36" w:space="0" w:color="9BBB59"/>
        </w:tcBorders>
      </w:tcPr>
    </w:tblStylePr>
    <w:tblStylePr w:type="band1Vert">
      <w:tblPr/>
      <w:tcPr>
        <w:tcBorders>
          <w:left w:val="single" w:sz="4" w:space="0" w:color="FFFFFF"/>
          <w:right w:val="single" w:sz="4" w:space="0" w:color="FFFFFF"/>
        </w:tcBorders>
        <w:shd w:val="clear" w:color="auto" w:fill="C3D69B"/>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3D69B"/>
      </w:tcPr>
    </w:tblStylePr>
    <w:tblStylePr w:type="band2Horz">
      <w:tblPr/>
      <w:tcPr>
        <w:tcBorders>
          <w:top w:val="single" w:sz="4" w:space="0" w:color="FFFFFF"/>
          <w:bottom w:val="single" w:sz="4" w:space="0" w:color="FFFFFF"/>
        </w:tcBorders>
        <w:shd w:val="clear" w:color="auto" w:fill="C3D69B"/>
      </w:tcPr>
    </w:tblStylePr>
  </w:style>
  <w:style w:type="table" w:customStyle="1" w:styleId="ListTable5Dark-Accent45">
    <w:name w:val="List Table 5 Dark -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B2A1C6"/>
        <w:left w:val="single" w:sz="36" w:space="0" w:color="B2A1C6"/>
        <w:bottom w:val="single" w:sz="36" w:space="0" w:color="B2A1C6"/>
        <w:right w:val="single" w:sz="36" w:space="0" w:color="B2A1C6"/>
      </w:tblBorders>
      <w:tblCellMar>
        <w:top w:w="0" w:type="dxa"/>
        <w:left w:w="0" w:type="dxa"/>
        <w:bottom w:w="0" w:type="dxa"/>
        <w:right w:w="0" w:type="dxa"/>
      </w:tblCellMar>
    </w:tblPr>
    <w:tblStylePr w:type="firstRow">
      <w:rPr>
        <w:b/>
        <w:color w:val="FFFFFF"/>
        <w:sz w:val="22"/>
        <w:szCs w:val="22"/>
      </w:rPr>
      <w:tblPr/>
      <w:tcPr>
        <w:tcBorders>
          <w:top w:val="single" w:sz="36" w:space="0" w:color="8064A2"/>
          <w:bottom w:val="single" w:sz="12" w:space="0" w:color="FFFFFF"/>
        </w:tcBorders>
        <w:shd w:val="clear" w:color="auto" w:fill="B2A1C6"/>
      </w:tcPr>
    </w:tblStylePr>
    <w:tblStylePr w:type="lastRow">
      <w:rPr>
        <w:b/>
        <w:color w:val="FFFFFF"/>
        <w:sz w:val="22"/>
        <w:szCs w:val="22"/>
      </w:rPr>
    </w:tblStylePr>
    <w:tblStylePr w:type="firstCol">
      <w:rPr>
        <w:b/>
        <w:color w:val="FFFFFF"/>
        <w:sz w:val="22"/>
        <w:szCs w:val="22"/>
      </w:rPr>
      <w:tblPr/>
      <w:tcPr>
        <w:tcBorders>
          <w:left w:val="single" w:sz="36" w:space="0" w:color="8064A2"/>
          <w:right w:val="single" w:sz="4" w:space="0" w:color="FFFFFF"/>
        </w:tcBorders>
      </w:tcPr>
    </w:tblStylePr>
    <w:tblStylePr w:type="lastCol">
      <w:tblPr/>
      <w:tcPr>
        <w:tcBorders>
          <w:left w:val="single" w:sz="4" w:space="0" w:color="FFFFFF"/>
          <w:right w:val="single" w:sz="36" w:space="0" w:color="8064A2"/>
        </w:tcBorders>
      </w:tcPr>
    </w:tblStylePr>
    <w:tblStylePr w:type="band1Vert">
      <w:tblPr/>
      <w:tcPr>
        <w:tcBorders>
          <w:left w:val="single" w:sz="4" w:space="0" w:color="FFFFFF"/>
          <w:right w:val="single" w:sz="4" w:space="0" w:color="FFFFFF"/>
        </w:tcBorders>
        <w:shd w:val="clear" w:color="auto" w:fill="B2A1C6"/>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B2A1C6"/>
      </w:tcPr>
    </w:tblStylePr>
    <w:tblStylePr w:type="band2Horz">
      <w:tblPr/>
      <w:tcPr>
        <w:tcBorders>
          <w:top w:val="single" w:sz="4" w:space="0" w:color="FFFFFF"/>
          <w:bottom w:val="single" w:sz="4" w:space="0" w:color="FFFFFF"/>
        </w:tcBorders>
        <w:shd w:val="clear" w:color="auto" w:fill="B2A1C6"/>
      </w:tcPr>
    </w:tblStylePr>
  </w:style>
  <w:style w:type="table" w:customStyle="1" w:styleId="ListTable5Dark-Accent55">
    <w:name w:val="List Table 5 Dark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92CCDC"/>
        <w:left w:val="single" w:sz="36" w:space="0" w:color="92CCDC"/>
        <w:bottom w:val="single" w:sz="36" w:space="0" w:color="92CCDC"/>
        <w:right w:val="single" w:sz="36" w:space="0" w:color="92CCDC"/>
      </w:tblBorders>
      <w:tblCellMar>
        <w:top w:w="0" w:type="dxa"/>
        <w:left w:w="0" w:type="dxa"/>
        <w:bottom w:w="0" w:type="dxa"/>
        <w:right w:w="0" w:type="dxa"/>
      </w:tblCellMar>
    </w:tblPr>
    <w:tblStylePr w:type="firstRow">
      <w:rPr>
        <w:b/>
        <w:color w:val="FFFFFF"/>
        <w:sz w:val="22"/>
        <w:szCs w:val="22"/>
      </w:rPr>
      <w:tblPr/>
      <w:tcPr>
        <w:tcBorders>
          <w:top w:val="single" w:sz="36" w:space="0" w:color="4BACC6"/>
          <w:bottom w:val="single" w:sz="12" w:space="0" w:color="FFFFFF"/>
        </w:tcBorders>
        <w:shd w:val="clear" w:color="auto" w:fill="92CCDC"/>
      </w:tcPr>
    </w:tblStylePr>
    <w:tblStylePr w:type="lastRow">
      <w:rPr>
        <w:b/>
        <w:color w:val="FFFFFF"/>
        <w:sz w:val="22"/>
        <w:szCs w:val="22"/>
      </w:rPr>
    </w:tblStylePr>
    <w:tblStylePr w:type="firstCol">
      <w:rPr>
        <w:b/>
        <w:color w:val="FFFFFF"/>
        <w:sz w:val="22"/>
        <w:szCs w:val="22"/>
      </w:rPr>
      <w:tblPr/>
      <w:tcPr>
        <w:tcBorders>
          <w:left w:val="single" w:sz="36" w:space="0" w:color="4BACC6"/>
          <w:right w:val="single" w:sz="4" w:space="0" w:color="FFFFFF"/>
        </w:tcBorders>
      </w:tcPr>
    </w:tblStylePr>
    <w:tblStylePr w:type="lastCol">
      <w:tblPr/>
      <w:tcPr>
        <w:tcBorders>
          <w:left w:val="single" w:sz="4" w:space="0" w:color="FFFFFF"/>
          <w:right w:val="single" w:sz="36" w:space="0" w:color="4BACC6"/>
        </w:tcBorders>
      </w:tcPr>
    </w:tblStylePr>
    <w:tblStylePr w:type="band1Vert">
      <w:tblPr/>
      <w:tcPr>
        <w:tcBorders>
          <w:left w:val="single" w:sz="4" w:space="0" w:color="FFFFFF"/>
          <w:right w:val="single" w:sz="4" w:space="0" w:color="FFFFFF"/>
        </w:tcBorders>
        <w:shd w:val="clear" w:color="auto" w:fill="92CCDC"/>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2CCDC"/>
      </w:tcPr>
    </w:tblStylePr>
    <w:tblStylePr w:type="band2Horz">
      <w:tblPr/>
      <w:tcPr>
        <w:tcBorders>
          <w:top w:val="single" w:sz="4" w:space="0" w:color="FFFFFF"/>
          <w:bottom w:val="single" w:sz="4" w:space="0" w:color="FFFFFF"/>
        </w:tcBorders>
        <w:shd w:val="clear" w:color="auto" w:fill="92CCDC"/>
      </w:tcPr>
    </w:tblStylePr>
  </w:style>
  <w:style w:type="table" w:customStyle="1" w:styleId="ListTable5Dark-Accent65">
    <w:name w:val="List Table 5 Dark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FAC090"/>
        <w:left w:val="single" w:sz="36" w:space="0" w:color="FAC090"/>
        <w:bottom w:val="single" w:sz="36" w:space="0" w:color="FAC090"/>
        <w:right w:val="single" w:sz="36" w:space="0" w:color="FAC090"/>
      </w:tblBorders>
      <w:tblCellMar>
        <w:top w:w="0" w:type="dxa"/>
        <w:left w:w="0" w:type="dxa"/>
        <w:bottom w:w="0" w:type="dxa"/>
        <w:right w:w="0" w:type="dxa"/>
      </w:tblCellMar>
    </w:tblPr>
    <w:tblStylePr w:type="firstRow">
      <w:rPr>
        <w:b/>
        <w:color w:val="FFFFFF"/>
        <w:sz w:val="22"/>
        <w:szCs w:val="22"/>
      </w:rPr>
      <w:tblPr/>
      <w:tcPr>
        <w:tcBorders>
          <w:top w:val="single" w:sz="36" w:space="0" w:color="F79646"/>
          <w:bottom w:val="single" w:sz="12" w:space="0" w:color="FFFFFF"/>
        </w:tcBorders>
        <w:shd w:val="clear" w:color="auto" w:fill="FAC090"/>
      </w:tcPr>
    </w:tblStylePr>
    <w:tblStylePr w:type="lastRow">
      <w:rPr>
        <w:b/>
        <w:color w:val="FFFFFF"/>
        <w:sz w:val="22"/>
        <w:szCs w:val="22"/>
      </w:rPr>
    </w:tblStylePr>
    <w:tblStylePr w:type="firstCol">
      <w:rPr>
        <w:b/>
        <w:color w:val="FFFFFF"/>
        <w:sz w:val="22"/>
        <w:szCs w:val="22"/>
      </w:rPr>
      <w:tblPr/>
      <w:tcPr>
        <w:tcBorders>
          <w:left w:val="single" w:sz="36" w:space="0" w:color="F79646"/>
          <w:right w:val="single" w:sz="4" w:space="0" w:color="FFFFFF"/>
        </w:tcBorders>
      </w:tcPr>
    </w:tblStylePr>
    <w:tblStylePr w:type="lastCol">
      <w:tblPr/>
      <w:tcPr>
        <w:tcBorders>
          <w:left w:val="single" w:sz="4" w:space="0" w:color="FFFFFF"/>
          <w:right w:val="single" w:sz="36" w:space="0" w:color="F79646"/>
        </w:tcBorders>
      </w:tcPr>
    </w:tblStylePr>
    <w:tblStylePr w:type="band1Vert">
      <w:tblPr/>
      <w:tcPr>
        <w:tcBorders>
          <w:left w:val="single" w:sz="4" w:space="0" w:color="FFFFFF"/>
          <w:right w:val="single" w:sz="4" w:space="0" w:color="FFFFFF"/>
        </w:tcBorders>
        <w:shd w:val="clear" w:color="auto" w:fill="FAC090"/>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AC090"/>
      </w:tcPr>
    </w:tblStylePr>
    <w:tblStylePr w:type="band2Horz">
      <w:tblPr/>
      <w:tcPr>
        <w:tcBorders>
          <w:top w:val="single" w:sz="4" w:space="0" w:color="FFFFFF"/>
          <w:bottom w:val="single" w:sz="4" w:space="0" w:color="FFFFFF"/>
        </w:tcBorders>
        <w:shd w:val="clear" w:color="auto" w:fill="FAC090"/>
      </w:tcPr>
    </w:tblStylePr>
  </w:style>
  <w:style w:type="table" w:customStyle="1" w:styleId="-6180">
    <w:name w:val="Список-таблица 6 цветная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7F7F7F"/>
        <w:bottom w:val="single" w:sz="4" w:space="0" w:color="7F7F7F"/>
      </w:tblBorders>
      <w:tblCellMar>
        <w:top w:w="0" w:type="dxa"/>
        <w:left w:w="0" w:type="dxa"/>
        <w:bottom w:w="0" w:type="dxa"/>
        <w:right w:w="0" w:type="dxa"/>
      </w:tblCellMar>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ListTable6Colorful-Accent15">
    <w:name w:val="List Table 6 Colorful -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4F81BD"/>
        <w:bottom w:val="single" w:sz="4" w:space="0" w:color="4F81BD"/>
      </w:tblBorders>
      <w:tblCellMar>
        <w:top w:w="0" w:type="dxa"/>
        <w:left w:w="0" w:type="dxa"/>
        <w:bottom w:w="0" w:type="dxa"/>
        <w:right w:w="0" w:type="dxa"/>
      </w:tblCellMar>
    </w:tblPr>
    <w:tblStylePr w:type="firstRow">
      <w:rPr>
        <w:b/>
        <w:color w:val="2A4A71"/>
      </w:rPr>
      <w:tblPr/>
      <w:tcPr>
        <w:tcBorders>
          <w:bottom w:val="single" w:sz="4" w:space="0" w:color="4F81BD"/>
        </w:tcBorders>
      </w:tcPr>
    </w:tblStylePr>
    <w:tblStylePr w:type="lastRow">
      <w:rPr>
        <w:b/>
        <w:color w:val="2A4A71"/>
      </w:rPr>
      <w:tblPr/>
      <w:tcPr>
        <w:tcBorders>
          <w:top w:val="single" w:sz="4" w:space="0" w:color="4F81BD"/>
        </w:tcBorders>
      </w:tcPr>
    </w:tblStylePr>
    <w:tblStylePr w:type="firstCol">
      <w:rPr>
        <w:b/>
        <w:color w:val="2A4A71"/>
      </w:rPr>
    </w:tblStylePr>
    <w:tblStylePr w:type="lastCol">
      <w:rPr>
        <w:b/>
        <w:color w:val="2A4A71"/>
      </w:r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6Colorful-Accent25">
    <w:name w:val="List Table 6 Colorful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99695"/>
        <w:bottom w:val="single" w:sz="4" w:space="0" w:color="D99695"/>
      </w:tblBorders>
      <w:tblCellMar>
        <w:top w:w="0" w:type="dxa"/>
        <w:left w:w="0" w:type="dxa"/>
        <w:bottom w:w="0" w:type="dxa"/>
        <w:right w:w="0" w:type="dxa"/>
      </w:tblCellMar>
    </w:tblPr>
    <w:tblStylePr w:type="firstRow">
      <w:rPr>
        <w:b/>
        <w:color w:val="D99695"/>
      </w:rPr>
      <w:tblPr/>
      <w:tcPr>
        <w:tcBorders>
          <w:bottom w:val="single" w:sz="4" w:space="0" w:color="C0504D"/>
        </w:tcBorders>
      </w:tcPr>
    </w:tblStylePr>
    <w:tblStylePr w:type="lastRow">
      <w:rPr>
        <w:b/>
        <w:color w:val="D99695"/>
      </w:rPr>
      <w:tblPr/>
      <w:tcPr>
        <w:tcBorders>
          <w:top w:val="single" w:sz="4" w:space="0" w:color="C0504D"/>
        </w:tcBorders>
      </w:tcPr>
    </w:tblStylePr>
    <w:tblStylePr w:type="firstCol">
      <w:rPr>
        <w:b/>
        <w:color w:val="D99695"/>
      </w:rPr>
    </w:tblStylePr>
    <w:tblStylePr w:type="lastCol">
      <w:rPr>
        <w:b/>
        <w:color w:val="D99695"/>
      </w:r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6Colorful-Accent35">
    <w:name w:val="List Table 6 Colorful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3D69B"/>
        <w:bottom w:val="single" w:sz="4" w:space="0" w:color="C3D69B"/>
      </w:tblBorders>
      <w:tblCellMar>
        <w:top w:w="0" w:type="dxa"/>
        <w:left w:w="0" w:type="dxa"/>
        <w:bottom w:w="0" w:type="dxa"/>
        <w:right w:w="0" w:type="dxa"/>
      </w:tblCellMar>
    </w:tblPr>
    <w:tblStylePr w:type="firstRow">
      <w:rPr>
        <w:b/>
        <w:color w:val="C3D69B"/>
      </w:rPr>
      <w:tblPr/>
      <w:tcPr>
        <w:tcBorders>
          <w:bottom w:val="single" w:sz="4" w:space="0" w:color="9BBB59"/>
        </w:tcBorders>
      </w:tcPr>
    </w:tblStylePr>
    <w:tblStylePr w:type="lastRow">
      <w:rPr>
        <w:b/>
        <w:color w:val="C3D69B"/>
      </w:rPr>
      <w:tblPr/>
      <w:tcPr>
        <w:tcBorders>
          <w:top w:val="single" w:sz="4" w:space="0" w:color="9BBB59"/>
        </w:tcBorders>
      </w:tcPr>
    </w:tblStylePr>
    <w:tblStylePr w:type="firstCol">
      <w:rPr>
        <w:b/>
        <w:color w:val="C3D69B"/>
      </w:rPr>
    </w:tblStylePr>
    <w:tblStylePr w:type="lastCol">
      <w:rPr>
        <w:b/>
        <w:color w:val="C3D69B"/>
      </w:r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6Colorful-Accent45">
    <w:name w:val="List Table 6 Colorful -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2A1C6"/>
        <w:bottom w:val="single" w:sz="4" w:space="0" w:color="B2A1C6"/>
      </w:tblBorders>
      <w:tblCellMar>
        <w:top w:w="0" w:type="dxa"/>
        <w:left w:w="0" w:type="dxa"/>
        <w:bottom w:w="0" w:type="dxa"/>
        <w:right w:w="0" w:type="dxa"/>
      </w:tblCellMar>
    </w:tblPr>
    <w:tblStylePr w:type="firstRow">
      <w:rPr>
        <w:b/>
        <w:color w:val="B2A1C6"/>
      </w:rPr>
      <w:tblPr/>
      <w:tcPr>
        <w:tcBorders>
          <w:bottom w:val="single" w:sz="4" w:space="0" w:color="8064A2"/>
        </w:tcBorders>
      </w:tcPr>
    </w:tblStylePr>
    <w:tblStylePr w:type="lastRow">
      <w:rPr>
        <w:b/>
        <w:color w:val="B2A1C6"/>
      </w:rPr>
      <w:tblPr/>
      <w:tcPr>
        <w:tcBorders>
          <w:top w:val="single" w:sz="4" w:space="0" w:color="8064A2"/>
        </w:tcBorders>
      </w:tcPr>
    </w:tblStylePr>
    <w:tblStylePr w:type="firstCol">
      <w:rPr>
        <w:b/>
        <w:color w:val="B2A1C6"/>
      </w:rPr>
    </w:tblStylePr>
    <w:tblStylePr w:type="lastCol">
      <w:rPr>
        <w:b/>
        <w:color w:val="B2A1C6"/>
      </w:r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6Colorful-Accent55">
    <w:name w:val="List Table 6 Colorful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2CCDC"/>
        <w:bottom w:val="single" w:sz="4" w:space="0" w:color="92CCDC"/>
      </w:tblBorders>
      <w:tblCellMar>
        <w:top w:w="0" w:type="dxa"/>
        <w:left w:w="0" w:type="dxa"/>
        <w:bottom w:w="0" w:type="dxa"/>
        <w:right w:w="0" w:type="dxa"/>
      </w:tblCellMar>
    </w:tblPr>
    <w:tblStylePr w:type="firstRow">
      <w:rPr>
        <w:b/>
        <w:color w:val="92CCDC"/>
      </w:rPr>
      <w:tblPr/>
      <w:tcPr>
        <w:tcBorders>
          <w:bottom w:val="single" w:sz="4" w:space="0" w:color="4BACC6"/>
        </w:tcBorders>
      </w:tcPr>
    </w:tblStylePr>
    <w:tblStylePr w:type="lastRow">
      <w:rPr>
        <w:b/>
        <w:color w:val="92CCDC"/>
      </w:rPr>
      <w:tblPr/>
      <w:tcPr>
        <w:tcBorders>
          <w:top w:val="single" w:sz="4" w:space="0" w:color="4BACC6"/>
        </w:tcBorders>
      </w:tcPr>
    </w:tblStylePr>
    <w:tblStylePr w:type="firstCol">
      <w:rPr>
        <w:b/>
        <w:color w:val="92CCDC"/>
      </w:rPr>
    </w:tblStylePr>
    <w:tblStylePr w:type="lastCol">
      <w:rPr>
        <w:b/>
        <w:color w:val="92CCDC"/>
      </w:r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6Colorful-Accent65">
    <w:name w:val="List Table 6 Colorful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090"/>
        <w:bottom w:val="single" w:sz="4" w:space="0" w:color="FAC090"/>
      </w:tblBorders>
      <w:tblCellMar>
        <w:top w:w="0" w:type="dxa"/>
        <w:left w:w="0" w:type="dxa"/>
        <w:bottom w:w="0" w:type="dxa"/>
        <w:right w:w="0" w:type="dxa"/>
      </w:tblCellMar>
    </w:tblPr>
    <w:tblStylePr w:type="firstRow">
      <w:rPr>
        <w:b/>
        <w:color w:val="FAC090"/>
      </w:rPr>
      <w:tblPr/>
      <w:tcPr>
        <w:tcBorders>
          <w:bottom w:val="single" w:sz="4" w:space="0" w:color="F79646"/>
        </w:tcBorders>
      </w:tcPr>
    </w:tblStylePr>
    <w:tblStylePr w:type="lastRow">
      <w:rPr>
        <w:b/>
        <w:color w:val="FAC090"/>
      </w:rPr>
      <w:tblPr/>
      <w:tcPr>
        <w:tcBorders>
          <w:top w:val="single" w:sz="4" w:space="0" w:color="F79646"/>
        </w:tcBorders>
      </w:tcPr>
    </w:tblStylePr>
    <w:tblStylePr w:type="firstCol">
      <w:rPr>
        <w:b/>
        <w:color w:val="FAC090"/>
      </w:rPr>
    </w:tblStylePr>
    <w:tblStylePr w:type="lastCol">
      <w:rPr>
        <w:b/>
        <w:color w:val="FAC090"/>
      </w:r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7180">
    <w:name w:val="Список-таблица 7 цветная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7F7F7F"/>
      </w:tblBorders>
      <w:tblCellMar>
        <w:top w:w="0" w:type="dxa"/>
        <w:left w:w="0" w:type="dxa"/>
        <w:bottom w:w="0" w:type="dxa"/>
        <w:right w:w="0" w:type="dxa"/>
      </w:tblCellMar>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ListTable7Colorful-Accent15">
    <w:name w:val="List Table 7 Colorful -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4F81BD"/>
      </w:tblBorders>
      <w:tblCellMar>
        <w:top w:w="0" w:type="dxa"/>
        <w:left w:w="0" w:type="dxa"/>
        <w:bottom w:w="0" w:type="dxa"/>
        <w:right w:w="0" w:type="dxa"/>
      </w:tblCellMar>
    </w:tblPr>
    <w:tblStylePr w:type="firstRow">
      <w:rPr>
        <w:i/>
        <w:color w:val="2A4A71"/>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i/>
        <w:color w:val="2A4A71"/>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2A4A71"/>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2A4A71"/>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7Colorful-Accent25">
    <w:name w:val="List Table 7 Colorful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D99695"/>
      </w:tblBorders>
      <w:tblCellMar>
        <w:top w:w="0" w:type="dxa"/>
        <w:left w:w="0" w:type="dxa"/>
        <w:bottom w:w="0" w:type="dxa"/>
        <w:right w:w="0" w:type="dxa"/>
      </w:tblCellMar>
    </w:tblPr>
    <w:tblStylePr w:type="firstRow">
      <w:rPr>
        <w:i/>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i/>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7Colorful-Accent35">
    <w:name w:val="List Table 7 Colorful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C3D69B"/>
      </w:tblBorders>
      <w:tblCellMar>
        <w:top w:w="0" w:type="dxa"/>
        <w:left w:w="0" w:type="dxa"/>
        <w:bottom w:w="0" w:type="dxa"/>
        <w:right w:w="0" w:type="dxa"/>
      </w:tblCellMar>
    </w:tblPr>
    <w:tblStylePr w:type="firstRow">
      <w:rPr>
        <w:i/>
        <w:color w:val="C3D69B"/>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i/>
        <w:color w:val="C3D69B"/>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C3D69B"/>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C3D69B"/>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7Colorful-Accent45">
    <w:name w:val="List Table 7 Colorful -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B2A1C6"/>
      </w:tblBorders>
      <w:tblCellMar>
        <w:top w:w="0" w:type="dxa"/>
        <w:left w:w="0" w:type="dxa"/>
        <w:bottom w:w="0" w:type="dxa"/>
        <w:right w:w="0" w:type="dxa"/>
      </w:tblCellMar>
    </w:tblPr>
    <w:tblStylePr w:type="firstRow">
      <w:rPr>
        <w:i/>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i/>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7Colorful-Accent55">
    <w:name w:val="List Table 7 Colorful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92CCDC"/>
      </w:tblBorders>
      <w:tblCellMar>
        <w:top w:w="0" w:type="dxa"/>
        <w:left w:w="0" w:type="dxa"/>
        <w:bottom w:w="0" w:type="dxa"/>
        <w:right w:w="0" w:type="dxa"/>
      </w:tblCellMar>
    </w:tblPr>
    <w:tblStylePr w:type="firstRow">
      <w:rPr>
        <w:i/>
        <w:color w:val="92CCDC"/>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i/>
        <w:color w:val="92CCDC"/>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92CCDC"/>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92CCDC"/>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7Colorful-Accent65">
    <w:name w:val="List Table 7 Colorful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FAC090"/>
      </w:tblBorders>
      <w:tblCellMar>
        <w:top w:w="0" w:type="dxa"/>
        <w:left w:w="0" w:type="dxa"/>
        <w:bottom w:w="0" w:type="dxa"/>
        <w:right w:w="0" w:type="dxa"/>
      </w:tblCellMar>
    </w:tblPr>
    <w:tblStylePr w:type="firstRow">
      <w:rPr>
        <w:i/>
        <w:color w:val="FAC090"/>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i/>
        <w:color w:val="FAC090"/>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FAC090"/>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FAC090"/>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Lined-Accent50">
    <w:name w:val="Lined - Accent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FFFFF"/>
      </w:tcPr>
    </w:tblStylePr>
    <w:tblStylePr w:type="band1Horz">
      <w:rPr>
        <w:color w:val="404040"/>
        <w:sz w:val="22"/>
        <w:szCs w:val="22"/>
      </w:rPr>
    </w:tblStylePr>
    <w:tblStylePr w:type="band2Horz">
      <w:rPr>
        <w:color w:val="404040"/>
        <w:sz w:val="22"/>
        <w:szCs w:val="22"/>
      </w:rPr>
      <w:tblPr/>
      <w:tcPr>
        <w:shd w:val="clear" w:color="auto" w:fill="FFFFFF"/>
      </w:tcPr>
    </w:tblStylePr>
  </w:style>
  <w:style w:type="table" w:customStyle="1" w:styleId="Lined-Accent16">
    <w:name w:val="Lined - Accent 16"/>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Lined-Accent26">
    <w:name w:val="Lined - Accent 26"/>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Lined-Accent35">
    <w:name w:val="Lined - Accent 3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Lined-Accent45">
    <w:name w:val="Lined - Accent 4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Lined-Accent55">
    <w:name w:val="Lined - Accent 5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Lined-Accent65">
    <w:name w:val="Lined - Accent 6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Lined-Accent50">
    <w:name w:val="Bordered &amp; Lined - Accent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0" w:type="dxa"/>
        <w:left w:w="0" w:type="dxa"/>
        <w:bottom w:w="0" w:type="dxa"/>
        <w:right w:w="0" w:type="dxa"/>
      </w:tblCellMar>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FFFFF"/>
      </w:tcPr>
    </w:tblStylePr>
    <w:tblStylePr w:type="band1Horz">
      <w:rPr>
        <w:color w:val="404040"/>
        <w:sz w:val="22"/>
        <w:szCs w:val="22"/>
      </w:rPr>
    </w:tblStylePr>
    <w:tblStylePr w:type="band2Horz">
      <w:rPr>
        <w:color w:val="404040"/>
        <w:sz w:val="22"/>
        <w:szCs w:val="22"/>
      </w:rPr>
      <w:tblPr/>
      <w:tcPr>
        <w:shd w:val="clear" w:color="auto" w:fill="FFFFFF"/>
      </w:tcPr>
    </w:tblStylePr>
  </w:style>
  <w:style w:type="table" w:customStyle="1" w:styleId="BorderedLined-Accent16">
    <w:name w:val="Bordered &amp; Lined - Accent 16"/>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CellMar>
        <w:top w:w="0" w:type="dxa"/>
        <w:left w:w="0" w:type="dxa"/>
        <w:bottom w:w="0" w:type="dxa"/>
        <w:right w:w="0" w:type="dxa"/>
      </w:tblCellMar>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BorderedLined-Accent26">
    <w:name w:val="Bordered &amp; Lined - Accent 26"/>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CellMar>
        <w:top w:w="0" w:type="dxa"/>
        <w:left w:w="0" w:type="dxa"/>
        <w:bottom w:w="0" w:type="dxa"/>
        <w:right w:w="0" w:type="dxa"/>
      </w:tblCellMar>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BorderedLined-Accent35">
    <w:name w:val="Bordered &amp; Lined - Accent 3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9BBB59"/>
        <w:left w:val="single" w:sz="4" w:space="0" w:color="9BBB59"/>
        <w:bottom w:val="single" w:sz="4" w:space="0" w:color="9BBB59"/>
        <w:right w:val="single" w:sz="4" w:space="0" w:color="9BBB59"/>
        <w:insideH w:val="single" w:sz="4" w:space="0" w:color="9BBB59"/>
        <w:insideV w:val="single" w:sz="4" w:space="0" w:color="9BBB59"/>
      </w:tblBorders>
      <w:tblCellMar>
        <w:top w:w="0" w:type="dxa"/>
        <w:left w:w="0" w:type="dxa"/>
        <w:bottom w:w="0" w:type="dxa"/>
        <w:right w:w="0" w:type="dxa"/>
      </w:tblCellMar>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BorderedLined-Accent45">
    <w:name w:val="Bordered &amp; Lined - Accent 4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CellMar>
        <w:top w:w="0" w:type="dxa"/>
        <w:left w:w="0" w:type="dxa"/>
        <w:bottom w:w="0" w:type="dxa"/>
        <w:right w:w="0" w:type="dxa"/>
      </w:tblCellMar>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BorderedLined-Accent55">
    <w:name w:val="Bordered &amp; Lined - Accent 5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CellMar>
        <w:top w:w="0" w:type="dxa"/>
        <w:left w:w="0" w:type="dxa"/>
        <w:bottom w:w="0" w:type="dxa"/>
        <w:right w:w="0" w:type="dxa"/>
      </w:tblCellMar>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BorderedLined-Accent65">
    <w:name w:val="Bordered &amp; Lined - Accent 6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CellMar>
        <w:top w:w="0" w:type="dxa"/>
        <w:left w:w="0" w:type="dxa"/>
        <w:bottom w:w="0" w:type="dxa"/>
        <w:right w:w="0" w:type="dxa"/>
      </w:tblCellMar>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5">
    <w:name w:val="Bordered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0" w:type="dxa"/>
        <w:left w:w="0" w:type="dxa"/>
        <w:bottom w:w="0" w:type="dxa"/>
        <w:right w:w="0" w:type="dxa"/>
      </w:tblCellMar>
    </w:tblPr>
    <w:tblStylePr w:type="firstRow">
      <w:rPr>
        <w:color w:val="404040"/>
        <w:sz w:val="22"/>
        <w:szCs w:val="22"/>
      </w:rPr>
      <w:tblPr/>
      <w:tcPr>
        <w:tcBorders>
          <w:bottom w:val="single" w:sz="12" w:space="0" w:color="000000"/>
        </w:tcBorders>
      </w:tcPr>
    </w:tblStylePr>
    <w:tblStylePr w:type="lastRow">
      <w:rPr>
        <w:color w:val="404040"/>
        <w:sz w:val="22"/>
        <w:szCs w:val="22"/>
      </w:rPr>
      <w:tblPr/>
      <w:tcPr>
        <w:tcBorders>
          <w:top w:val="single" w:sz="12" w:space="0" w:color="000000"/>
        </w:tcBorders>
      </w:tcPr>
    </w:tblStylePr>
    <w:tblStylePr w:type="firstCol">
      <w:rPr>
        <w:color w:val="404040"/>
        <w:sz w:val="22"/>
        <w:szCs w:val="22"/>
      </w:rPr>
    </w:tblStylePr>
    <w:tblStylePr w:type="lastCol">
      <w:rPr>
        <w:color w:val="404040"/>
        <w:sz w:val="22"/>
        <w:szCs w:val="22"/>
      </w:rPr>
      <w:tblPr/>
      <w:tcPr>
        <w:tcBorders>
          <w:left w:val="single" w:sz="12" w:space="0" w:color="000000"/>
        </w:tcBorders>
      </w:tc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Bordered-Accent15">
    <w:name w:val="Bordered -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CellMar>
        <w:top w:w="0" w:type="dxa"/>
        <w:left w:w="0" w:type="dxa"/>
        <w:bottom w:w="0" w:type="dxa"/>
        <w:right w:w="0" w:type="dxa"/>
      </w:tblCellMar>
    </w:tblPr>
    <w:tblStylePr w:type="firstRow">
      <w:rPr>
        <w:color w:val="404040"/>
        <w:sz w:val="22"/>
        <w:szCs w:val="22"/>
      </w:rPr>
      <w:tblPr/>
      <w:tcPr>
        <w:tcBorders>
          <w:bottom w:val="single" w:sz="12" w:space="0" w:color="4F81BD"/>
        </w:tcBorders>
      </w:tcPr>
    </w:tblStylePr>
    <w:tblStylePr w:type="lastRow">
      <w:rPr>
        <w:color w:val="404040"/>
        <w:sz w:val="22"/>
        <w:szCs w:val="22"/>
      </w:rPr>
      <w:tblPr/>
      <w:tcPr>
        <w:tcBorders>
          <w:top w:val="single" w:sz="12" w:space="0" w:color="4F81BD"/>
        </w:tcBorders>
      </w:tcPr>
    </w:tblStylePr>
    <w:tblStylePr w:type="firstCol">
      <w:rPr>
        <w:color w:val="404040"/>
        <w:sz w:val="22"/>
        <w:szCs w:val="22"/>
      </w:rPr>
    </w:tblStylePr>
    <w:tblStylePr w:type="lastCol">
      <w:rPr>
        <w:color w:val="404040"/>
        <w:sz w:val="22"/>
        <w:szCs w:val="22"/>
      </w:rPr>
      <w:tblPr/>
      <w:tcPr>
        <w:tcBorders>
          <w:left w:val="single" w:sz="12" w:space="0" w:color="4F81BD"/>
        </w:tcBorders>
      </w:tc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Bordered-Accent25">
    <w:name w:val="Bordered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CellMar>
        <w:top w:w="0" w:type="dxa"/>
        <w:left w:w="0" w:type="dxa"/>
        <w:bottom w:w="0" w:type="dxa"/>
        <w:right w:w="0" w:type="dxa"/>
      </w:tblCellMar>
    </w:tblPr>
    <w:tblStylePr w:type="firstRow">
      <w:rPr>
        <w:color w:val="404040"/>
        <w:sz w:val="22"/>
        <w:szCs w:val="22"/>
      </w:rPr>
      <w:tblPr/>
      <w:tcPr>
        <w:tcBorders>
          <w:bottom w:val="single" w:sz="12" w:space="0" w:color="C0504D"/>
        </w:tcBorders>
      </w:tcPr>
    </w:tblStylePr>
    <w:tblStylePr w:type="lastRow">
      <w:rPr>
        <w:color w:val="404040"/>
        <w:sz w:val="22"/>
        <w:szCs w:val="22"/>
      </w:rPr>
      <w:tblPr/>
      <w:tcPr>
        <w:tcBorders>
          <w:top w:val="single" w:sz="12" w:space="0" w:color="C0504D"/>
        </w:tcBorders>
      </w:tcPr>
    </w:tblStylePr>
    <w:tblStylePr w:type="firstCol">
      <w:rPr>
        <w:color w:val="404040"/>
        <w:sz w:val="22"/>
        <w:szCs w:val="22"/>
      </w:rPr>
    </w:tblStylePr>
    <w:tblStylePr w:type="lastCol">
      <w:rPr>
        <w:color w:val="404040"/>
        <w:sz w:val="22"/>
        <w:szCs w:val="22"/>
      </w:rPr>
      <w:tblPr/>
      <w:tcPr>
        <w:tcBorders>
          <w:left w:val="single" w:sz="12" w:space="0" w:color="C0504D"/>
        </w:tcBorders>
      </w:tc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Bordered-Accent35">
    <w:name w:val="Bordered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CellMar>
        <w:top w:w="0" w:type="dxa"/>
        <w:left w:w="0" w:type="dxa"/>
        <w:bottom w:w="0" w:type="dxa"/>
        <w:right w:w="0" w:type="dxa"/>
      </w:tblCellMar>
    </w:tblPr>
    <w:tblStylePr w:type="firstRow">
      <w:rPr>
        <w:color w:val="404040"/>
        <w:sz w:val="22"/>
        <w:szCs w:val="22"/>
      </w:rPr>
      <w:tblPr/>
      <w:tcPr>
        <w:tcBorders>
          <w:bottom w:val="single" w:sz="12" w:space="0" w:color="9BBB59"/>
        </w:tcBorders>
      </w:tcPr>
    </w:tblStylePr>
    <w:tblStylePr w:type="lastRow">
      <w:rPr>
        <w:color w:val="404040"/>
        <w:sz w:val="22"/>
        <w:szCs w:val="22"/>
      </w:rPr>
      <w:tblPr/>
      <w:tcPr>
        <w:tcBorders>
          <w:top w:val="single" w:sz="12" w:space="0" w:color="9BBB59"/>
        </w:tcBorders>
      </w:tcPr>
    </w:tblStylePr>
    <w:tblStylePr w:type="firstCol">
      <w:rPr>
        <w:color w:val="404040"/>
        <w:sz w:val="22"/>
        <w:szCs w:val="22"/>
      </w:rPr>
    </w:tblStylePr>
    <w:tblStylePr w:type="lastCol">
      <w:rPr>
        <w:color w:val="404040"/>
        <w:sz w:val="22"/>
        <w:szCs w:val="22"/>
      </w:rPr>
      <w:tblPr/>
      <w:tcPr>
        <w:tcBorders>
          <w:left w:val="single" w:sz="12" w:space="0" w:color="9BBB59"/>
        </w:tcBorders>
      </w:tc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Bordered-Accent45">
    <w:name w:val="Bordered -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CellMar>
        <w:top w:w="0" w:type="dxa"/>
        <w:left w:w="0" w:type="dxa"/>
        <w:bottom w:w="0" w:type="dxa"/>
        <w:right w:w="0" w:type="dxa"/>
      </w:tblCellMar>
    </w:tblPr>
    <w:tblStylePr w:type="firstRow">
      <w:rPr>
        <w:color w:val="404040"/>
        <w:sz w:val="22"/>
        <w:szCs w:val="22"/>
      </w:rPr>
      <w:tblPr/>
      <w:tcPr>
        <w:tcBorders>
          <w:bottom w:val="single" w:sz="12" w:space="0" w:color="8064A2"/>
        </w:tcBorders>
      </w:tcPr>
    </w:tblStylePr>
    <w:tblStylePr w:type="lastRow">
      <w:rPr>
        <w:color w:val="404040"/>
        <w:sz w:val="22"/>
        <w:szCs w:val="22"/>
      </w:rPr>
      <w:tblPr/>
      <w:tcPr>
        <w:tcBorders>
          <w:top w:val="single" w:sz="12" w:space="0" w:color="8064A2"/>
        </w:tcBorders>
      </w:tcPr>
    </w:tblStylePr>
    <w:tblStylePr w:type="firstCol">
      <w:rPr>
        <w:color w:val="404040"/>
        <w:sz w:val="22"/>
        <w:szCs w:val="22"/>
      </w:rPr>
    </w:tblStylePr>
    <w:tblStylePr w:type="lastCol">
      <w:rPr>
        <w:color w:val="404040"/>
        <w:sz w:val="22"/>
        <w:szCs w:val="22"/>
      </w:rPr>
      <w:tblPr/>
      <w:tcPr>
        <w:tcBorders>
          <w:left w:val="single" w:sz="12" w:space="0" w:color="8064A2"/>
        </w:tcBorders>
      </w:tc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Bordered-Accent55">
    <w:name w:val="Bordered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0" w:type="dxa"/>
        <w:left w:w="0" w:type="dxa"/>
        <w:bottom w:w="0" w:type="dxa"/>
        <w:right w:w="0" w:type="dxa"/>
      </w:tblCellMar>
    </w:tblPr>
    <w:tblStylePr w:type="firstRow">
      <w:rPr>
        <w:color w:val="404040"/>
        <w:sz w:val="22"/>
        <w:szCs w:val="22"/>
      </w:rPr>
      <w:tblPr/>
      <w:tcPr>
        <w:tcBorders>
          <w:bottom w:val="single" w:sz="12" w:space="0" w:color="4BACC6"/>
        </w:tcBorders>
      </w:tcPr>
    </w:tblStylePr>
    <w:tblStylePr w:type="lastRow">
      <w:rPr>
        <w:color w:val="404040"/>
        <w:sz w:val="22"/>
        <w:szCs w:val="22"/>
      </w:rPr>
      <w:tblPr/>
      <w:tcPr>
        <w:tcBorders>
          <w:top w:val="single" w:sz="12" w:space="0" w:color="4BACC6"/>
        </w:tcBorders>
      </w:tcPr>
    </w:tblStylePr>
    <w:tblStylePr w:type="firstCol">
      <w:rPr>
        <w:color w:val="404040"/>
        <w:sz w:val="22"/>
        <w:szCs w:val="22"/>
      </w:rPr>
    </w:tblStylePr>
    <w:tblStylePr w:type="lastCol">
      <w:rPr>
        <w:color w:val="404040"/>
        <w:sz w:val="22"/>
        <w:szCs w:val="22"/>
      </w:rPr>
      <w:tblPr/>
      <w:tcPr>
        <w:tcBorders>
          <w:left w:val="single" w:sz="12" w:space="0" w:color="4BACC6"/>
        </w:tcBorders>
      </w:tc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Bordered-Accent65">
    <w:name w:val="Bordered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0" w:type="dxa"/>
        <w:left w:w="0" w:type="dxa"/>
        <w:bottom w:w="0" w:type="dxa"/>
        <w:right w:w="0" w:type="dxa"/>
      </w:tblCellMar>
    </w:tblPr>
    <w:tblStylePr w:type="firstRow">
      <w:rPr>
        <w:color w:val="404040"/>
        <w:sz w:val="22"/>
        <w:szCs w:val="22"/>
      </w:rPr>
      <w:tblPr/>
      <w:tcPr>
        <w:tcBorders>
          <w:bottom w:val="single" w:sz="12" w:space="0" w:color="F79646"/>
        </w:tcBorders>
      </w:tcPr>
    </w:tblStylePr>
    <w:tblStylePr w:type="lastRow">
      <w:rPr>
        <w:color w:val="404040"/>
        <w:sz w:val="22"/>
        <w:szCs w:val="22"/>
      </w:rPr>
      <w:tblPr/>
      <w:tcPr>
        <w:tcBorders>
          <w:top w:val="single" w:sz="12" w:space="0" w:color="F79646"/>
        </w:tcBorders>
      </w:tcPr>
    </w:tblStylePr>
    <w:tblStylePr w:type="firstCol">
      <w:rPr>
        <w:color w:val="404040"/>
        <w:sz w:val="22"/>
        <w:szCs w:val="22"/>
      </w:rPr>
    </w:tblStylePr>
    <w:tblStylePr w:type="lastCol">
      <w:rPr>
        <w:color w:val="404040"/>
        <w:sz w:val="22"/>
        <w:szCs w:val="22"/>
      </w:rPr>
      <w:tblPr/>
      <w:tcPr>
        <w:tcBorders>
          <w:left w:val="single" w:sz="12" w:space="0" w:color="F79646"/>
        </w:tcBorders>
      </w:tc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1114">
    <w:name w:val="Таблица простая 1114"/>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14">
    <w:name w:val="Таблица простая 2114"/>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14">
    <w:name w:val="Таблица простая 3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14">
    <w:name w:val="Таблица простая 4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14">
    <w:name w:val="Таблица простая 5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14">
    <w:name w:val="Таблица-сетка 1 светлая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2114">
    <w:name w:val="Таблица-сетка 2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14">
    <w:name w:val="Таблица-сетка 3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14">
    <w:name w:val="Таблица-сетка 4114"/>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14">
    <w:name w:val="Таблица-сетка 5 темная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14">
    <w:name w:val="Таблица-сетка 6 цветная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14">
    <w:name w:val="Таблица-сетка 7 цветная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11140">
    <w:name w:val="Список-таблица 1 светлая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140">
    <w:name w:val="Список-таблица 2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140">
    <w:name w:val="Список-таблица 3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140">
    <w:name w:val="Список-таблица 4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140">
    <w:name w:val="Список-таблица 5 темная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140">
    <w:name w:val="Список-таблица 6 цветная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140">
    <w:name w:val="Список-таблица 7 цветная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1124">
    <w:name w:val="Таблица простая 1124"/>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240">
    <w:name w:val="Таблица простая 2124"/>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24">
    <w:name w:val="Таблица простая 3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24">
    <w:name w:val="Таблица простая 4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24">
    <w:name w:val="Таблица простая 5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24">
    <w:name w:val="Таблица-сетка 1 светлая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2124">
    <w:name w:val="Таблица-сетка 2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24">
    <w:name w:val="Таблица-сетка 3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24">
    <w:name w:val="Таблица-сетка 4124"/>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24">
    <w:name w:val="Таблица-сетка 5 темная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24">
    <w:name w:val="Таблица-сетка 6 цветная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24">
    <w:name w:val="Таблица-сетка 7 цветная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11240">
    <w:name w:val="Список-таблица 1 светлая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240">
    <w:name w:val="Список-таблица 2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240">
    <w:name w:val="Список-таблица 3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240">
    <w:name w:val="Список-таблица 4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240">
    <w:name w:val="Список-таблица 5 темная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240">
    <w:name w:val="Список-таблица 6 цветная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240">
    <w:name w:val="Список-таблица 7 цветная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TableGridLight14">
    <w:name w:val="Table Grid Light14"/>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11330">
    <w:name w:val="Таблица простая 1133"/>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33">
    <w:name w:val="Таблица простая 2133"/>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33">
    <w:name w:val="Таблица простая 3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33">
    <w:name w:val="Таблица простая 4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33">
    <w:name w:val="Таблица простая 5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33">
    <w:name w:val="Таблица-сетка 1 светлая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GridTable1Light-Accent114">
    <w:name w:val="Grid Table 1 Light -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b/>
        <w:color w:val="404040"/>
      </w:rPr>
      <w:tblPr/>
      <w:tcPr>
        <w:tcBorders>
          <w:bottom w:val="single" w:sz="12" w:space="0" w:color="4F81B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GridTable1Light-Accent214">
    <w:name w:val="Grid Table 1 Light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b/>
        <w:color w:val="404040"/>
      </w:rPr>
      <w:tblPr/>
      <w:tcPr>
        <w:tcBorders>
          <w:bottom w:val="single" w:sz="12" w:space="0" w:color="C0504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GridTable1Light-Accent314">
    <w:name w:val="Grid Table 1 Light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b/>
        <w:color w:val="404040"/>
      </w:rPr>
      <w:tblPr/>
      <w:tcPr>
        <w:tcBorders>
          <w:bottom w:val="single" w:sz="12" w:space="0" w:color="9BBB59"/>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GridTable1Light-Accent414">
    <w:name w:val="Grid Table 1 Light -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b/>
        <w:color w:val="404040"/>
      </w:rPr>
      <w:tblPr/>
      <w:tcPr>
        <w:tcBorders>
          <w:bottom w:val="single" w:sz="12" w:space="0" w:color="8064A2"/>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GridTable1Light-Accent514">
    <w:name w:val="Grid Table 1 Light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color w:val="404040"/>
      </w:rPr>
      <w:tblPr/>
      <w:tcPr>
        <w:tcBorders>
          <w:bottom w:val="single" w:sz="12" w:space="0" w:color="4BACC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GridTable1Light-Accent614">
    <w:name w:val="Grid Table 1 Light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b/>
        <w:color w:val="404040"/>
      </w:rPr>
      <w:tblPr/>
      <w:tcPr>
        <w:tcBorders>
          <w:bottom w:val="single" w:sz="12" w:space="0" w:color="F7964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2133">
    <w:name w:val="Таблица-сетка 2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2-Accent114">
    <w:name w:val="Grid Table 2 -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0" w:space="0" w:color="auto"/>
          <w:left w:val="none" w:sz="0" w:space="0" w:color="auto"/>
          <w:bottom w:val="single" w:sz="12" w:space="0" w:color="4F81BD"/>
          <w:right w:val="none" w:sz="0" w:space="0" w:color="auto"/>
        </w:tcBorders>
        <w:shd w:val="clear" w:color="auto" w:fill="auto"/>
      </w:tcPr>
    </w:tblStylePr>
    <w:tblStylePr w:type="lastRow">
      <w:rPr>
        <w:b/>
        <w:color w:val="404040"/>
      </w:rPr>
      <w:tblPr/>
      <w:tcPr>
        <w:tcBorders>
          <w:top w:val="single" w:sz="4" w:space="0" w:color="4F81B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2-Accent214">
    <w:name w:val="Grid Table 2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0" w:space="0" w:color="auto"/>
          <w:left w:val="none" w:sz="0" w:space="0" w:color="auto"/>
          <w:bottom w:val="single" w:sz="12" w:space="0" w:color="C0504D"/>
          <w:right w:val="none" w:sz="0" w:space="0" w:color="auto"/>
        </w:tcBorders>
        <w:shd w:val="clear" w:color="auto" w:fill="auto"/>
      </w:tcPr>
    </w:tblStylePr>
    <w:tblStylePr w:type="lastRow">
      <w:rPr>
        <w:b/>
        <w:color w:val="404040"/>
      </w:rPr>
      <w:tblPr/>
      <w:tcPr>
        <w:tcBorders>
          <w:top w:val="single" w:sz="4" w:space="0" w:color="C0504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2-Accent314">
    <w:name w:val="Grid Table 2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0" w:space="0" w:color="auto"/>
          <w:left w:val="none" w:sz="0" w:space="0" w:color="auto"/>
          <w:bottom w:val="single" w:sz="12" w:space="0" w:color="9BBB59"/>
          <w:right w:val="none" w:sz="0" w:space="0" w:color="auto"/>
        </w:tcBorders>
        <w:shd w:val="clear" w:color="auto" w:fill="auto"/>
      </w:tcPr>
    </w:tblStylePr>
    <w:tblStylePr w:type="lastRow">
      <w:rPr>
        <w:b/>
        <w:color w:val="404040"/>
      </w:rPr>
      <w:tblPr/>
      <w:tcPr>
        <w:tcBorders>
          <w:top w:val="single" w:sz="4" w:space="0" w:color="9BBB59"/>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2-Accent414">
    <w:name w:val="Grid Table 2 -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0" w:space="0" w:color="auto"/>
          <w:left w:val="none" w:sz="0" w:space="0" w:color="auto"/>
          <w:bottom w:val="single" w:sz="12" w:space="0" w:color="8064A2"/>
          <w:right w:val="none" w:sz="0" w:space="0" w:color="auto"/>
        </w:tcBorders>
        <w:shd w:val="clear" w:color="auto" w:fill="auto"/>
      </w:tcPr>
    </w:tblStylePr>
    <w:tblStylePr w:type="lastRow">
      <w:rPr>
        <w:b/>
        <w:color w:val="404040"/>
      </w:rPr>
      <w:tblPr/>
      <w:tcPr>
        <w:tcBorders>
          <w:top w:val="single" w:sz="4" w:space="0" w:color="8064A2"/>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2-Accent514">
    <w:name w:val="Grid Table 2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0" w:space="0" w:color="auto"/>
          <w:left w:val="none" w:sz="0" w:space="0" w:color="auto"/>
          <w:bottom w:val="single" w:sz="12" w:space="0" w:color="4BACC6"/>
          <w:right w:val="none" w:sz="0" w:space="0" w:color="auto"/>
        </w:tcBorders>
        <w:shd w:val="clear" w:color="auto" w:fill="auto"/>
      </w:tcPr>
    </w:tblStylePr>
    <w:tblStylePr w:type="lastRow">
      <w:rPr>
        <w:b/>
        <w:color w:val="404040"/>
      </w:rPr>
      <w:tblPr/>
      <w:tcPr>
        <w:tcBorders>
          <w:top w:val="single" w:sz="4" w:space="0" w:color="4BACC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2-Accent614">
    <w:name w:val="Grid Table 2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0" w:space="0" w:color="auto"/>
          <w:left w:val="none" w:sz="0" w:space="0" w:color="auto"/>
          <w:bottom w:val="single" w:sz="12" w:space="0" w:color="F79646"/>
          <w:right w:val="none" w:sz="0" w:space="0" w:color="auto"/>
        </w:tcBorders>
        <w:shd w:val="clear" w:color="auto" w:fill="auto"/>
      </w:tcPr>
    </w:tblStylePr>
    <w:tblStylePr w:type="lastRow">
      <w:rPr>
        <w:b/>
        <w:color w:val="404040"/>
      </w:rPr>
      <w:tblPr/>
      <w:tcPr>
        <w:tcBorders>
          <w:top w:val="single" w:sz="4" w:space="0" w:color="F7964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3133">
    <w:name w:val="Таблица-сетка 3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3-Accent114">
    <w:name w:val="Grid Table 3 -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3-Accent214">
    <w:name w:val="Grid Table 3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3-Accent314">
    <w:name w:val="Grid Table 3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3-Accent414">
    <w:name w:val="Grid Table 3 -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3-Accent514">
    <w:name w:val="Grid Table 3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3-Accent614">
    <w:name w:val="Grid Table 3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4133">
    <w:name w:val="Таблица-сетка 413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4-Accent114">
    <w:name w:val="Grid Table 4 - Accent 114"/>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insideV w:val="single" w:sz="4" w:space="0" w:color="9BB7D9"/>
      </w:tblBorders>
    </w:tblPr>
    <w:tblStylePr w:type="firstRow">
      <w:rPr>
        <w:b/>
        <w:color w:val="FFFFFF"/>
        <w:sz w:val="22"/>
        <w:szCs w:val="22"/>
      </w:rPr>
      <w:tblPr/>
      <w:tcPr>
        <w:tcBorders>
          <w:top w:val="single" w:sz="4" w:space="0" w:color="4F81BD"/>
          <w:left w:val="single" w:sz="4" w:space="0" w:color="4F81BD"/>
          <w:bottom w:val="single" w:sz="4" w:space="0" w:color="4F81BD"/>
          <w:right w:val="single" w:sz="4" w:space="0" w:color="4F81BD"/>
        </w:tcBorders>
        <w:shd w:val="clear" w:color="auto" w:fill="5D8AC2"/>
      </w:tcPr>
    </w:tblStylePr>
    <w:tblStylePr w:type="lastRow">
      <w:rPr>
        <w:b/>
        <w:color w:val="404040"/>
      </w:rPr>
      <w:tblPr/>
      <w:tcPr>
        <w:tcBorders>
          <w:top w:val="single" w:sz="4" w:space="0" w:color="4F81B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CE6F2"/>
      </w:tcPr>
    </w:tblStylePr>
    <w:tblStylePr w:type="band1Horz">
      <w:rPr>
        <w:color w:val="404040"/>
        <w:sz w:val="22"/>
        <w:szCs w:val="22"/>
      </w:rPr>
      <w:tblPr/>
      <w:tcPr>
        <w:shd w:val="clear" w:color="auto" w:fill="DCE6F2"/>
      </w:tcPr>
    </w:tblStylePr>
  </w:style>
  <w:style w:type="table" w:customStyle="1" w:styleId="GridTable4-Accent214">
    <w:name w:val="Grid Table 4 - Accent 214"/>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insideV w:val="single" w:sz="4" w:space="0" w:color="DB9B9A"/>
      </w:tblBorders>
    </w:tblPr>
    <w:tblStylePr w:type="firstRow">
      <w:rPr>
        <w:b/>
        <w:color w:val="FFFFFF"/>
        <w:sz w:val="22"/>
        <w:szCs w:val="22"/>
      </w:rPr>
      <w:tblPr/>
      <w:tcPr>
        <w:tcBorders>
          <w:top w:val="single" w:sz="4" w:space="0" w:color="C0504D"/>
          <w:left w:val="single" w:sz="4" w:space="0" w:color="C0504D"/>
          <w:bottom w:val="single" w:sz="4" w:space="0" w:color="C0504D"/>
          <w:right w:val="single" w:sz="4" w:space="0" w:color="C0504D"/>
        </w:tcBorders>
        <w:shd w:val="clear" w:color="auto" w:fill="D99695"/>
      </w:tcPr>
    </w:tblStylePr>
    <w:tblStylePr w:type="lastRow">
      <w:rPr>
        <w:b/>
        <w:color w:val="404040"/>
      </w:rPr>
      <w:tblPr/>
      <w:tcPr>
        <w:tcBorders>
          <w:top w:val="single" w:sz="4" w:space="0" w:color="C0504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4-Accent314">
    <w:name w:val="Grid Table 4 - Accent 314"/>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insideV w:val="single" w:sz="4" w:space="0" w:color="C6D8A1"/>
      </w:tblBorders>
    </w:tblPr>
    <w:tblStylePr w:type="firstRow">
      <w:rPr>
        <w:b/>
        <w:color w:val="FFFFFF"/>
        <w:sz w:val="22"/>
        <w:szCs w:val="22"/>
      </w:rPr>
      <w:tblPr/>
      <w:tcPr>
        <w:tcBorders>
          <w:top w:val="single" w:sz="4" w:space="0" w:color="9BBB59"/>
          <w:left w:val="single" w:sz="4" w:space="0" w:color="9BBB59"/>
          <w:bottom w:val="single" w:sz="4" w:space="0" w:color="9BBB59"/>
          <w:right w:val="single" w:sz="4" w:space="0" w:color="9BBB59"/>
        </w:tcBorders>
        <w:shd w:val="clear" w:color="auto" w:fill="9ABB59"/>
      </w:tcPr>
    </w:tblStylePr>
    <w:tblStylePr w:type="lastRow">
      <w:rPr>
        <w:b/>
        <w:color w:val="404040"/>
      </w:rPr>
      <w:tblPr/>
      <w:tcPr>
        <w:tcBorders>
          <w:top w:val="single" w:sz="4" w:space="0" w:color="9BBB59"/>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4-Accent414">
    <w:name w:val="Grid Table 4 - Accent 414"/>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insideV w:val="single" w:sz="4" w:space="0" w:color="B7A7CA"/>
      </w:tblBorders>
    </w:tblPr>
    <w:tblStylePr w:type="firstRow">
      <w:rPr>
        <w:b/>
        <w:color w:val="FFFFFF"/>
        <w:sz w:val="22"/>
        <w:szCs w:val="22"/>
      </w:rPr>
      <w:tblPr/>
      <w:tcPr>
        <w:tcBorders>
          <w:top w:val="single" w:sz="4" w:space="0" w:color="8064A2"/>
          <w:left w:val="single" w:sz="4" w:space="0" w:color="8064A2"/>
          <w:bottom w:val="single" w:sz="4" w:space="0" w:color="8064A2"/>
          <w:right w:val="single" w:sz="4" w:space="0" w:color="8064A2"/>
        </w:tcBorders>
        <w:shd w:val="clear" w:color="auto" w:fill="B2A1C6"/>
      </w:tcPr>
    </w:tblStylePr>
    <w:tblStylePr w:type="lastRow">
      <w:rPr>
        <w:b/>
        <w:color w:val="404040"/>
      </w:rPr>
      <w:tblPr/>
      <w:tcPr>
        <w:tcBorders>
          <w:top w:val="single" w:sz="4" w:space="0" w:color="8064A2"/>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4-Accent514">
    <w:name w:val="Grid Table 4 - Accent 514"/>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insideV w:val="single" w:sz="4" w:space="0" w:color="99D0DE"/>
      </w:tblBorders>
    </w:tblPr>
    <w:tblStylePr w:type="firstRow">
      <w:rPr>
        <w:b/>
        <w:color w:val="FFFFFF"/>
        <w:sz w:val="22"/>
        <w:szCs w:val="22"/>
      </w:rPr>
      <w:tblPr/>
      <w:tcPr>
        <w:tcBorders>
          <w:top w:val="single" w:sz="4" w:space="0" w:color="4BACC6"/>
          <w:left w:val="single" w:sz="4" w:space="0" w:color="4BACC6"/>
          <w:bottom w:val="single" w:sz="4" w:space="0" w:color="4BACC6"/>
          <w:right w:val="single" w:sz="4" w:space="0" w:color="4BACC6"/>
        </w:tcBorders>
        <w:shd w:val="clear" w:color="auto" w:fill="4BACC6"/>
      </w:tcPr>
    </w:tblStylePr>
    <w:tblStylePr w:type="lastRow">
      <w:rPr>
        <w:b/>
        <w:color w:val="404040"/>
      </w:rPr>
      <w:tblPr/>
      <w:tcPr>
        <w:tcBorders>
          <w:top w:val="single" w:sz="4" w:space="0" w:color="4BACC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4-Accent614">
    <w:name w:val="Grid Table 4 - Accent 614"/>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insideV w:val="single" w:sz="4" w:space="0" w:color="FAC396"/>
      </w:tblBorders>
    </w:tblPr>
    <w:tblStylePr w:type="firstRow">
      <w:rPr>
        <w:b/>
        <w:color w:val="FFFFFF"/>
        <w:sz w:val="22"/>
        <w:szCs w:val="22"/>
      </w:rPr>
      <w:tblPr/>
      <w:tcPr>
        <w:tcBorders>
          <w:top w:val="single" w:sz="4" w:space="0" w:color="F79646"/>
          <w:left w:val="single" w:sz="4" w:space="0" w:color="F79646"/>
          <w:bottom w:val="single" w:sz="4" w:space="0" w:color="F79646"/>
          <w:right w:val="single" w:sz="4" w:space="0" w:color="F79646"/>
        </w:tcBorders>
        <w:shd w:val="clear" w:color="auto" w:fill="F79646"/>
      </w:tcPr>
    </w:tblStylePr>
    <w:tblStylePr w:type="lastRow">
      <w:rPr>
        <w:b/>
        <w:color w:val="404040"/>
      </w:rPr>
      <w:tblPr/>
      <w:tcPr>
        <w:tcBorders>
          <w:top w:val="single" w:sz="4" w:space="0" w:color="F7964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5133">
    <w:name w:val="Таблица-сетка 5 темная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GridTable5Dark-Accent114">
    <w:name w:val="Grid Table 5 Dark-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F81BD"/>
      </w:tcPr>
    </w:tblStylePr>
    <w:tblStylePr w:type="lastRow">
      <w:rPr>
        <w:b/>
        <w:color w:val="FFFFFF"/>
        <w:sz w:val="22"/>
        <w:szCs w:val="22"/>
      </w:rPr>
      <w:tblPr/>
      <w:tcPr>
        <w:tcBorders>
          <w:top w:val="single" w:sz="4" w:space="0" w:color="FFFFFF"/>
        </w:tcBorders>
        <w:shd w:val="clear" w:color="auto" w:fill="4F81BD"/>
      </w:tcPr>
    </w:tblStylePr>
    <w:tblStylePr w:type="firstCol">
      <w:rPr>
        <w:b/>
        <w:color w:val="FFFFFF"/>
        <w:sz w:val="22"/>
        <w:szCs w:val="22"/>
      </w:rPr>
      <w:tblPr/>
      <w:tcPr>
        <w:shd w:val="clear" w:color="auto" w:fill="4F81BD"/>
      </w:tcPr>
    </w:tblStylePr>
    <w:tblStylePr w:type="lastCol">
      <w:rPr>
        <w:b/>
        <w:color w:val="FFFFFF"/>
        <w:sz w:val="22"/>
        <w:szCs w:val="22"/>
      </w:rPr>
      <w:tblPr/>
      <w:tcPr>
        <w:shd w:val="clear" w:color="auto" w:fill="4F81BD"/>
      </w:tcPr>
    </w:tblStylePr>
    <w:tblStylePr w:type="band1Vert">
      <w:tblPr/>
      <w:tcPr>
        <w:shd w:val="clear" w:color="auto" w:fill="AEC4E0"/>
      </w:tcPr>
    </w:tblStylePr>
    <w:tblStylePr w:type="band1Horz">
      <w:tblPr/>
      <w:tcPr>
        <w:shd w:val="clear" w:color="auto" w:fill="AEC4E0"/>
      </w:tcPr>
    </w:tblStylePr>
  </w:style>
  <w:style w:type="table" w:customStyle="1" w:styleId="GridTable5Dark-Accent214">
    <w:name w:val="Grid Table 5 Dark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C0504D"/>
      </w:tcPr>
    </w:tblStylePr>
    <w:tblStylePr w:type="lastRow">
      <w:rPr>
        <w:b/>
        <w:color w:val="FFFFFF"/>
        <w:sz w:val="22"/>
        <w:szCs w:val="22"/>
      </w:rPr>
      <w:tblPr/>
      <w:tcPr>
        <w:tcBorders>
          <w:top w:val="single" w:sz="4" w:space="0" w:color="FFFFFF"/>
        </w:tcBorders>
        <w:shd w:val="clear" w:color="auto" w:fill="C0504D"/>
      </w:tcPr>
    </w:tblStylePr>
    <w:tblStylePr w:type="firstCol">
      <w:rPr>
        <w:b/>
        <w:color w:val="FFFFFF"/>
        <w:sz w:val="22"/>
        <w:szCs w:val="22"/>
      </w:rPr>
      <w:tblPr/>
      <w:tcPr>
        <w:shd w:val="clear" w:color="auto" w:fill="C0504D"/>
      </w:tcPr>
    </w:tblStylePr>
    <w:tblStylePr w:type="lastCol">
      <w:rPr>
        <w:b/>
        <w:color w:val="FFFFFF"/>
        <w:sz w:val="22"/>
        <w:szCs w:val="22"/>
      </w:rPr>
      <w:tblPr/>
      <w:tcPr>
        <w:shd w:val="clear" w:color="auto" w:fill="C0504D"/>
      </w:tcPr>
    </w:tblStylePr>
    <w:tblStylePr w:type="band1Vert">
      <w:tblPr/>
      <w:tcPr>
        <w:shd w:val="clear" w:color="auto" w:fill="E2AEAD"/>
      </w:tcPr>
    </w:tblStylePr>
    <w:tblStylePr w:type="band1Horz">
      <w:tblPr/>
      <w:tcPr>
        <w:shd w:val="clear" w:color="auto" w:fill="E2AEAD"/>
      </w:tcPr>
    </w:tblStylePr>
  </w:style>
  <w:style w:type="table" w:customStyle="1" w:styleId="GridTable5Dark-Accent314">
    <w:name w:val="Grid Table 5 Dark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9BBB59"/>
      </w:tcPr>
    </w:tblStylePr>
    <w:tblStylePr w:type="lastRow">
      <w:rPr>
        <w:b/>
        <w:color w:val="FFFFFF"/>
        <w:sz w:val="22"/>
        <w:szCs w:val="22"/>
      </w:rPr>
      <w:tblPr/>
      <w:tcPr>
        <w:tcBorders>
          <w:top w:val="single" w:sz="4" w:space="0" w:color="FFFFFF"/>
        </w:tcBorders>
        <w:shd w:val="clear" w:color="auto" w:fill="9BBB59"/>
      </w:tcPr>
    </w:tblStylePr>
    <w:tblStylePr w:type="firstCol">
      <w:rPr>
        <w:b/>
        <w:color w:val="FFFFFF"/>
        <w:sz w:val="22"/>
        <w:szCs w:val="22"/>
      </w:rPr>
      <w:tblPr/>
      <w:tcPr>
        <w:shd w:val="clear" w:color="auto" w:fill="9BBB59"/>
      </w:tcPr>
    </w:tblStylePr>
    <w:tblStylePr w:type="lastCol">
      <w:rPr>
        <w:b/>
        <w:color w:val="FFFFFF"/>
        <w:sz w:val="22"/>
        <w:szCs w:val="22"/>
      </w:rPr>
      <w:tblPr/>
      <w:tcPr>
        <w:shd w:val="clear" w:color="auto" w:fill="9BBB59"/>
      </w:tcPr>
    </w:tblStylePr>
    <w:tblStylePr w:type="band1Vert">
      <w:tblPr/>
      <w:tcPr>
        <w:shd w:val="clear" w:color="auto" w:fill="D0DFB2"/>
      </w:tcPr>
    </w:tblStylePr>
    <w:tblStylePr w:type="band1Horz">
      <w:tblPr/>
      <w:tcPr>
        <w:shd w:val="clear" w:color="auto" w:fill="D0DFB2"/>
      </w:tcPr>
    </w:tblStylePr>
  </w:style>
  <w:style w:type="table" w:customStyle="1" w:styleId="GridTable5Dark-Accent414">
    <w:name w:val="Grid Table 5 Dark-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8064A2"/>
      </w:tcPr>
    </w:tblStylePr>
    <w:tblStylePr w:type="lastRow">
      <w:rPr>
        <w:b/>
        <w:color w:val="FFFFFF"/>
        <w:sz w:val="22"/>
        <w:szCs w:val="22"/>
      </w:rPr>
      <w:tblPr/>
      <w:tcPr>
        <w:tcBorders>
          <w:top w:val="single" w:sz="4" w:space="0" w:color="FFFFFF"/>
        </w:tcBorders>
        <w:shd w:val="clear" w:color="auto" w:fill="8064A2"/>
      </w:tcPr>
    </w:tblStylePr>
    <w:tblStylePr w:type="firstCol">
      <w:rPr>
        <w:b/>
        <w:color w:val="FFFFFF"/>
        <w:sz w:val="22"/>
        <w:szCs w:val="22"/>
      </w:rPr>
      <w:tblPr/>
      <w:tcPr>
        <w:shd w:val="clear" w:color="auto" w:fill="8064A2"/>
      </w:tcPr>
    </w:tblStylePr>
    <w:tblStylePr w:type="lastCol">
      <w:rPr>
        <w:b/>
        <w:color w:val="FFFFFF"/>
        <w:sz w:val="22"/>
        <w:szCs w:val="22"/>
      </w:rPr>
      <w:tblPr/>
      <w:tcPr>
        <w:shd w:val="clear" w:color="auto" w:fill="8064A2"/>
      </w:tcPr>
    </w:tblStylePr>
    <w:tblStylePr w:type="band1Vert">
      <w:tblPr/>
      <w:tcPr>
        <w:shd w:val="clear" w:color="auto" w:fill="C4B7D4"/>
      </w:tcPr>
    </w:tblStylePr>
    <w:tblStylePr w:type="band1Horz">
      <w:tblPr/>
      <w:tcPr>
        <w:shd w:val="clear" w:color="auto" w:fill="C4B7D4"/>
      </w:tcPr>
    </w:tblStylePr>
  </w:style>
  <w:style w:type="table" w:customStyle="1" w:styleId="GridTable5Dark-Accent514">
    <w:name w:val="Grid Table 5 Dark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BACC6"/>
      </w:tcPr>
    </w:tblStylePr>
    <w:tblStylePr w:type="lastRow">
      <w:rPr>
        <w:b/>
        <w:color w:val="FFFFFF"/>
        <w:sz w:val="22"/>
        <w:szCs w:val="22"/>
      </w:rPr>
      <w:tblPr/>
      <w:tcPr>
        <w:tcBorders>
          <w:top w:val="single" w:sz="4" w:space="0" w:color="FFFFFF"/>
        </w:tcBorders>
        <w:shd w:val="clear" w:color="auto" w:fill="4BACC6"/>
      </w:tcPr>
    </w:tblStylePr>
    <w:tblStylePr w:type="firstCol">
      <w:rPr>
        <w:b/>
        <w:color w:val="FFFFFF"/>
        <w:sz w:val="22"/>
        <w:szCs w:val="22"/>
      </w:rPr>
      <w:tblPr/>
      <w:tcPr>
        <w:shd w:val="clear" w:color="auto" w:fill="4BACC6"/>
      </w:tcPr>
    </w:tblStylePr>
    <w:tblStylePr w:type="lastCol">
      <w:rPr>
        <w:b/>
        <w:color w:val="FFFFFF"/>
        <w:sz w:val="22"/>
        <w:szCs w:val="22"/>
      </w:rPr>
      <w:tblPr/>
      <w:tcPr>
        <w:shd w:val="clear" w:color="auto" w:fill="4BACC6"/>
      </w:tcPr>
    </w:tblStylePr>
    <w:tblStylePr w:type="band1Vert">
      <w:tblPr/>
      <w:tcPr>
        <w:shd w:val="clear" w:color="auto" w:fill="ACD8E4"/>
      </w:tcPr>
    </w:tblStylePr>
    <w:tblStylePr w:type="band1Horz">
      <w:tblPr/>
      <w:tcPr>
        <w:shd w:val="clear" w:color="auto" w:fill="ACD8E4"/>
      </w:tcPr>
    </w:tblStylePr>
  </w:style>
  <w:style w:type="table" w:customStyle="1" w:styleId="GridTable5Dark-Accent614">
    <w:name w:val="Grid Table 5 Dark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F79646"/>
      </w:tcPr>
    </w:tblStylePr>
    <w:tblStylePr w:type="lastRow">
      <w:rPr>
        <w:b/>
        <w:color w:val="FFFFFF"/>
        <w:sz w:val="22"/>
        <w:szCs w:val="22"/>
      </w:rPr>
      <w:tblPr/>
      <w:tcPr>
        <w:tcBorders>
          <w:top w:val="single" w:sz="4" w:space="0" w:color="FFFFFF"/>
        </w:tcBorders>
        <w:shd w:val="clear" w:color="auto" w:fill="F79646"/>
      </w:tcPr>
    </w:tblStylePr>
    <w:tblStylePr w:type="firstCol">
      <w:rPr>
        <w:b/>
        <w:color w:val="FFFFFF"/>
        <w:sz w:val="22"/>
        <w:szCs w:val="22"/>
      </w:rPr>
      <w:tblPr/>
      <w:tcPr>
        <w:shd w:val="clear" w:color="auto" w:fill="F79646"/>
      </w:tcPr>
    </w:tblStylePr>
    <w:tblStylePr w:type="lastCol">
      <w:rPr>
        <w:b/>
        <w:color w:val="FFFFFF"/>
        <w:sz w:val="22"/>
        <w:szCs w:val="22"/>
      </w:rPr>
      <w:tblPr/>
      <w:tcPr>
        <w:shd w:val="clear" w:color="auto" w:fill="F79646"/>
      </w:tcPr>
    </w:tblStylePr>
    <w:tblStylePr w:type="band1Vert">
      <w:tblPr/>
      <w:tcPr>
        <w:shd w:val="clear" w:color="auto" w:fill="FBCEAA"/>
      </w:tcPr>
    </w:tblStylePr>
    <w:tblStylePr w:type="band1Horz">
      <w:tblPr/>
      <w:tcPr>
        <w:shd w:val="clear" w:color="auto" w:fill="FBCEAA"/>
      </w:tcPr>
    </w:tblStylePr>
  </w:style>
  <w:style w:type="table" w:customStyle="1" w:styleId="-6133">
    <w:name w:val="Таблица-сетка 6 цветная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GridTable6Colorful-Accent114">
    <w:name w:val="Grid Table 6 Colorful -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6BFDD"/>
        <w:left w:val="single" w:sz="4" w:space="0" w:color="A6BFDD"/>
        <w:bottom w:val="single" w:sz="4" w:space="0" w:color="A6BFDD"/>
        <w:right w:val="single" w:sz="4" w:space="0" w:color="A6BFDD"/>
        <w:insideH w:val="single" w:sz="4" w:space="0" w:color="A6BFDD"/>
        <w:insideV w:val="single" w:sz="4" w:space="0" w:color="A6BFDD"/>
      </w:tblBorders>
    </w:tblPr>
    <w:tblStylePr w:type="firstRow">
      <w:rPr>
        <w:b/>
        <w:color w:val="A6BFDD"/>
      </w:rPr>
      <w:tblPr/>
      <w:tcPr>
        <w:tcBorders>
          <w:bottom w:val="single" w:sz="12" w:space="0" w:color="4F81BD"/>
        </w:tcBorders>
      </w:tcPr>
    </w:tblStylePr>
    <w:tblStylePr w:type="lastRow">
      <w:rPr>
        <w:b/>
        <w:color w:val="A6BFDD"/>
      </w:rPr>
    </w:tblStylePr>
    <w:tblStylePr w:type="firstCol">
      <w:rPr>
        <w:b/>
        <w:color w:val="A6BFDD"/>
      </w:rPr>
    </w:tblStylePr>
    <w:tblStylePr w:type="lastCol">
      <w:rPr>
        <w:b/>
        <w:color w:val="A6BFDD"/>
      </w:r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6Colorful-Accent214">
    <w:name w:val="Grid Table 6 Colorful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9695"/>
        <w:left w:val="single" w:sz="4" w:space="0" w:color="D99695"/>
        <w:bottom w:val="single" w:sz="4" w:space="0" w:color="D99695"/>
        <w:right w:val="single" w:sz="4" w:space="0" w:color="D99695"/>
        <w:insideH w:val="single" w:sz="4" w:space="0" w:color="D99695"/>
        <w:insideV w:val="single" w:sz="4" w:space="0" w:color="D99695"/>
      </w:tblBorders>
    </w:tblPr>
    <w:tblStylePr w:type="firstRow">
      <w:rPr>
        <w:b/>
        <w:color w:val="D99695"/>
      </w:rPr>
      <w:tblPr/>
      <w:tcPr>
        <w:tcBorders>
          <w:bottom w:val="single" w:sz="12" w:space="0" w:color="C0504D"/>
        </w:tcBorders>
      </w:tcPr>
    </w:tblStylePr>
    <w:tblStylePr w:type="lastRow">
      <w:rPr>
        <w:b/>
        <w:color w:val="D99695"/>
      </w:rPr>
    </w:tblStylePr>
    <w:tblStylePr w:type="firstCol">
      <w:rPr>
        <w:b/>
        <w:color w:val="D99695"/>
      </w:rPr>
    </w:tblStylePr>
    <w:tblStylePr w:type="lastCol">
      <w:rPr>
        <w:b/>
        <w:color w:val="D99695"/>
      </w:r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6Colorful-Accent314">
    <w:name w:val="Grid Table 6 Colorful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ABB59"/>
        <w:left w:val="single" w:sz="4" w:space="0" w:color="9ABB59"/>
        <w:bottom w:val="single" w:sz="4" w:space="0" w:color="9ABB59"/>
        <w:right w:val="single" w:sz="4" w:space="0" w:color="9ABB59"/>
        <w:insideH w:val="single" w:sz="4" w:space="0" w:color="9ABB59"/>
        <w:insideV w:val="single" w:sz="4" w:space="0" w:color="9ABB59"/>
      </w:tblBorders>
    </w:tblPr>
    <w:tblStylePr w:type="firstRow">
      <w:rPr>
        <w:b/>
        <w:color w:val="9ABB59"/>
      </w:rPr>
      <w:tblPr/>
      <w:tcPr>
        <w:tcBorders>
          <w:bottom w:val="single" w:sz="12" w:space="0" w:color="9BBB59"/>
        </w:tcBorders>
      </w:tcPr>
    </w:tblStylePr>
    <w:tblStylePr w:type="lastRow">
      <w:rPr>
        <w:b/>
        <w:color w:val="9ABB59"/>
      </w:rPr>
    </w:tblStylePr>
    <w:tblStylePr w:type="firstCol">
      <w:rPr>
        <w:b/>
        <w:color w:val="9ABB59"/>
      </w:rPr>
    </w:tblStylePr>
    <w:tblStylePr w:type="lastCol">
      <w:rPr>
        <w:b/>
        <w:color w:val="9ABB59"/>
      </w:r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6Colorful-Accent414">
    <w:name w:val="Grid Table 6 Colorful -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2A1C6"/>
        <w:left w:val="single" w:sz="4" w:space="0" w:color="B2A1C6"/>
        <w:bottom w:val="single" w:sz="4" w:space="0" w:color="B2A1C6"/>
        <w:right w:val="single" w:sz="4" w:space="0" w:color="B2A1C6"/>
        <w:insideH w:val="single" w:sz="4" w:space="0" w:color="B2A1C6"/>
        <w:insideV w:val="single" w:sz="4" w:space="0" w:color="B2A1C6"/>
      </w:tblBorders>
    </w:tblPr>
    <w:tblStylePr w:type="firstRow">
      <w:rPr>
        <w:b/>
        <w:color w:val="B2A1C6"/>
      </w:rPr>
      <w:tblPr/>
      <w:tcPr>
        <w:tcBorders>
          <w:bottom w:val="single" w:sz="12" w:space="0" w:color="8064A2"/>
        </w:tcBorders>
      </w:tcPr>
    </w:tblStylePr>
    <w:tblStylePr w:type="lastRow">
      <w:rPr>
        <w:b/>
        <w:color w:val="B2A1C6"/>
      </w:rPr>
    </w:tblStylePr>
    <w:tblStylePr w:type="firstCol">
      <w:rPr>
        <w:b/>
        <w:color w:val="B2A1C6"/>
      </w:rPr>
    </w:tblStylePr>
    <w:tblStylePr w:type="lastCol">
      <w:rPr>
        <w:b/>
        <w:color w:val="B2A1C6"/>
      </w:r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6Colorful-Accent514">
    <w:name w:val="Grid Table 6 Colorful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Pr>
    <w:tblStylePr w:type="firstRow">
      <w:rPr>
        <w:b/>
        <w:color w:val="266779"/>
      </w:rPr>
      <w:tblPr/>
      <w:tcPr>
        <w:tcBorders>
          <w:bottom w:val="single" w:sz="12" w:space="0" w:color="4BACC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6Colorful-Accent614">
    <w:name w:val="Grid Table 6 Colorful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Pr>
    <w:tblStylePr w:type="firstRow">
      <w:rPr>
        <w:b/>
        <w:color w:val="266779"/>
      </w:rPr>
      <w:tblPr/>
      <w:tcPr>
        <w:tcBorders>
          <w:bottom w:val="single" w:sz="12" w:space="0" w:color="F7964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FDE9D8"/>
      </w:tcPr>
    </w:tblStylePr>
    <w:tblStylePr w:type="band1Horz">
      <w:rPr>
        <w:color w:val="266779"/>
        <w:sz w:val="22"/>
        <w:szCs w:val="22"/>
      </w:rPr>
      <w:tblPr/>
      <w:tcPr>
        <w:shd w:val="clear" w:color="auto" w:fill="FDE9D8"/>
      </w:tcPr>
    </w:tblStylePr>
    <w:tblStylePr w:type="band2Horz">
      <w:rPr>
        <w:color w:val="266779"/>
        <w:sz w:val="22"/>
        <w:szCs w:val="22"/>
      </w:rPr>
    </w:tblStylePr>
  </w:style>
  <w:style w:type="table" w:customStyle="1" w:styleId="-7133">
    <w:name w:val="Таблица-сетка 7 цветная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GridTable7Colorful-Accent114">
    <w:name w:val="Grid Table 7 Colorful -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6BFDD"/>
        <w:right w:val="single" w:sz="4" w:space="0" w:color="A6BFDD"/>
        <w:insideH w:val="single" w:sz="4" w:space="0" w:color="A6BFDD"/>
        <w:insideV w:val="single" w:sz="4" w:space="0" w:color="A6BFDD"/>
      </w:tblBorders>
    </w:tblPr>
    <w:tblStylePr w:type="firstRow">
      <w:rPr>
        <w:b/>
        <w:color w:val="A6BFDD"/>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b/>
        <w:color w:val="A6BFDD"/>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A6BFDD"/>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A6BFDD"/>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7Colorful-Accent214">
    <w:name w:val="Grid Table 7 Colorful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D99695"/>
        <w:right w:val="single" w:sz="4" w:space="0" w:color="D99695"/>
        <w:insideH w:val="single" w:sz="4" w:space="0" w:color="D99695"/>
        <w:insideV w:val="single" w:sz="4" w:space="0" w:color="D99695"/>
      </w:tblBorders>
    </w:tblPr>
    <w:tblStylePr w:type="firstRow">
      <w:rPr>
        <w:b/>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b/>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7Colorful-Accent314">
    <w:name w:val="Grid Table 7 Colorful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9ABB59"/>
        <w:right w:val="single" w:sz="4" w:space="0" w:color="9ABB59"/>
        <w:insideH w:val="single" w:sz="4" w:space="0" w:color="9ABB59"/>
        <w:insideV w:val="single" w:sz="4" w:space="0" w:color="9ABB59"/>
      </w:tblBorders>
    </w:tblPr>
    <w:tblStylePr w:type="firstRow">
      <w:rPr>
        <w:b/>
        <w:color w:val="9ABB59"/>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b/>
        <w:color w:val="9ABB59"/>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9ABB59"/>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9ABB59"/>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7Colorful-Accent414">
    <w:name w:val="Grid Table 7 Colorful -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B2A1C6"/>
        <w:right w:val="single" w:sz="4" w:space="0" w:color="B2A1C6"/>
        <w:insideH w:val="single" w:sz="4" w:space="0" w:color="B2A1C6"/>
        <w:insideV w:val="single" w:sz="4" w:space="0" w:color="B2A1C6"/>
      </w:tblBorders>
    </w:tblPr>
    <w:tblStylePr w:type="firstRow">
      <w:rPr>
        <w:b/>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b/>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7Colorful-Accent514">
    <w:name w:val="Grid Table 7 Colorful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99D0DE"/>
        <w:right w:val="single" w:sz="4" w:space="0" w:color="99D0DE"/>
        <w:insideH w:val="single" w:sz="4" w:space="0" w:color="99D0DE"/>
        <w:insideV w:val="single" w:sz="4" w:space="0" w:color="99D0DE"/>
      </w:tblBorders>
    </w:tblPr>
    <w:tblStylePr w:type="firstRow">
      <w:rPr>
        <w:b/>
        <w:color w:val="266779"/>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b/>
        <w:color w:val="266779"/>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266779"/>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266779"/>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7Colorful-Accent614">
    <w:name w:val="Grid Table 7 Colorful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AC396"/>
        <w:right w:val="single" w:sz="4" w:space="0" w:color="FAC396"/>
        <w:insideH w:val="single" w:sz="4" w:space="0" w:color="FAC396"/>
        <w:insideV w:val="single" w:sz="4" w:space="0" w:color="FAC396"/>
      </w:tblBorders>
    </w:tblPr>
    <w:tblStylePr w:type="firstRow">
      <w:rPr>
        <w:b/>
        <w:color w:val="B15407"/>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b/>
        <w:color w:val="B15407"/>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B15407"/>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B15407"/>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9D8"/>
      </w:tcPr>
    </w:tblStylePr>
    <w:tblStylePr w:type="band1Horz">
      <w:rPr>
        <w:color w:val="B15407"/>
        <w:sz w:val="22"/>
        <w:szCs w:val="22"/>
      </w:rPr>
      <w:tblPr/>
      <w:tcPr>
        <w:shd w:val="clear" w:color="auto" w:fill="FDE9D8"/>
      </w:tcPr>
    </w:tblStylePr>
    <w:tblStylePr w:type="band2Horz">
      <w:rPr>
        <w:color w:val="B15407"/>
        <w:sz w:val="22"/>
        <w:szCs w:val="22"/>
      </w:rPr>
    </w:tblStylePr>
  </w:style>
  <w:style w:type="table" w:customStyle="1" w:styleId="-11330">
    <w:name w:val="Список-таблица 1 светлая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ListTable1Light-Accent114">
    <w:name w:val="List Table 1 Light -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F81BD"/>
          <w:right w:val="none" w:sz="0" w:space="0" w:color="auto"/>
        </w:tcBorders>
      </w:tcPr>
    </w:tblStylePr>
    <w:tblStylePr w:type="lastRow">
      <w:rPr>
        <w:b/>
        <w:color w:val="404040"/>
      </w:rPr>
      <w:tblPr/>
      <w:tcPr>
        <w:tcBorders>
          <w:top w:val="single" w:sz="4" w:space="0" w:color="4F81B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2DFEE"/>
      </w:tcPr>
    </w:tblStylePr>
    <w:tblStylePr w:type="band1Horz">
      <w:tblPr/>
      <w:tcPr>
        <w:shd w:val="clear" w:color="auto" w:fill="D2DFEE"/>
      </w:tcPr>
    </w:tblStylePr>
  </w:style>
  <w:style w:type="table" w:customStyle="1" w:styleId="ListTable1Light-Accent214">
    <w:name w:val="List Table 1 Light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C0504D"/>
          <w:right w:val="none" w:sz="0" w:space="0" w:color="auto"/>
        </w:tcBorders>
      </w:tcPr>
    </w:tblStylePr>
    <w:tblStylePr w:type="lastRow">
      <w:rPr>
        <w:b/>
        <w:color w:val="404040"/>
      </w:rPr>
      <w:tblPr/>
      <w:tcPr>
        <w:tcBorders>
          <w:top w:val="single" w:sz="4" w:space="0" w:color="C0504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FD2D2"/>
      </w:tcPr>
    </w:tblStylePr>
    <w:tblStylePr w:type="band1Horz">
      <w:tblPr/>
      <w:tcPr>
        <w:shd w:val="clear" w:color="auto" w:fill="EFD2D2"/>
      </w:tcPr>
    </w:tblStylePr>
  </w:style>
  <w:style w:type="table" w:customStyle="1" w:styleId="ListTable1Light-Accent314">
    <w:name w:val="List Table 1 Light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9BBB59"/>
          <w:right w:val="none" w:sz="0" w:space="0" w:color="auto"/>
        </w:tcBorders>
      </w:tcPr>
    </w:tblStylePr>
    <w:tblStylePr w:type="lastRow">
      <w:rPr>
        <w:b/>
        <w:color w:val="404040"/>
      </w:rPr>
      <w:tblPr/>
      <w:tcPr>
        <w:tcBorders>
          <w:top w:val="single" w:sz="4" w:space="0" w:color="9BBB59"/>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5EED5"/>
      </w:tcPr>
    </w:tblStylePr>
    <w:tblStylePr w:type="band1Horz">
      <w:tblPr/>
      <w:tcPr>
        <w:shd w:val="clear" w:color="auto" w:fill="E5EED5"/>
      </w:tcPr>
    </w:tblStylePr>
  </w:style>
  <w:style w:type="table" w:customStyle="1" w:styleId="ListTable1Light-Accent414">
    <w:name w:val="List Table 1 Light -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8064A2"/>
          <w:right w:val="none" w:sz="0" w:space="0" w:color="auto"/>
        </w:tcBorders>
      </w:tcPr>
    </w:tblStylePr>
    <w:tblStylePr w:type="lastRow">
      <w:rPr>
        <w:b/>
        <w:color w:val="404040"/>
      </w:rPr>
      <w:tblPr/>
      <w:tcPr>
        <w:tcBorders>
          <w:top w:val="single" w:sz="4" w:space="0" w:color="8064A2"/>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FD8E7"/>
      </w:tcPr>
    </w:tblStylePr>
    <w:tblStylePr w:type="band1Horz">
      <w:tblPr/>
      <w:tcPr>
        <w:shd w:val="clear" w:color="auto" w:fill="DFD8E7"/>
      </w:tcPr>
    </w:tblStylePr>
  </w:style>
  <w:style w:type="table" w:customStyle="1" w:styleId="ListTable1Light-Accent514">
    <w:name w:val="List Table 1 Light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BACC6"/>
          <w:right w:val="none" w:sz="0" w:space="0" w:color="auto"/>
        </w:tcBorders>
      </w:tcPr>
    </w:tblStylePr>
    <w:tblStylePr w:type="lastRow">
      <w:rPr>
        <w:b/>
        <w:color w:val="404040"/>
      </w:rPr>
      <w:tblPr/>
      <w:tcPr>
        <w:tcBorders>
          <w:top w:val="single" w:sz="4" w:space="0" w:color="4BACC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1EAF0"/>
      </w:tcPr>
    </w:tblStylePr>
    <w:tblStylePr w:type="band1Horz">
      <w:tblPr/>
      <w:tcPr>
        <w:shd w:val="clear" w:color="auto" w:fill="D1EAF0"/>
      </w:tcPr>
    </w:tblStylePr>
  </w:style>
  <w:style w:type="table" w:customStyle="1" w:styleId="ListTable1Light-Accent614">
    <w:name w:val="List Table 1 Light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F79646"/>
          <w:right w:val="none" w:sz="0" w:space="0" w:color="auto"/>
        </w:tcBorders>
      </w:tcPr>
    </w:tblStylePr>
    <w:tblStylePr w:type="lastRow">
      <w:rPr>
        <w:b/>
        <w:color w:val="404040"/>
      </w:rPr>
      <w:tblPr/>
      <w:tcPr>
        <w:tcBorders>
          <w:top w:val="single" w:sz="4" w:space="0" w:color="F7964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DE4D0"/>
      </w:tcPr>
    </w:tblStylePr>
    <w:tblStylePr w:type="band1Horz">
      <w:tblPr/>
      <w:tcPr>
        <w:shd w:val="clear" w:color="auto" w:fill="FDE4D0"/>
      </w:tcPr>
    </w:tblStylePr>
  </w:style>
  <w:style w:type="table" w:customStyle="1" w:styleId="-21330">
    <w:name w:val="Список-таблица 2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2-Accent114">
    <w:name w:val="List Table 2 -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BB7D9"/>
        <w:bottom w:val="single" w:sz="4" w:space="0" w:color="9BB7D9"/>
        <w:insideH w:val="single" w:sz="4" w:space="0" w:color="9BB7D9"/>
      </w:tblBorders>
    </w:tblPr>
    <w:tblStylePr w:type="fir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la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2-Accent214">
    <w:name w:val="List Table 2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B9B9A"/>
        <w:bottom w:val="single" w:sz="4" w:space="0" w:color="DB9B9A"/>
        <w:insideH w:val="single" w:sz="4" w:space="0" w:color="DB9B9A"/>
      </w:tblBorders>
    </w:tblPr>
    <w:tblStylePr w:type="fir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la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2-Accent314">
    <w:name w:val="List Table 2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6D8A1"/>
        <w:bottom w:val="single" w:sz="4" w:space="0" w:color="C6D8A1"/>
        <w:insideH w:val="single" w:sz="4" w:space="0" w:color="C6D8A1"/>
      </w:tblBorders>
    </w:tblPr>
    <w:tblStylePr w:type="fir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la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2-Accent414">
    <w:name w:val="List Table 2 -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A7CA"/>
        <w:bottom w:val="single" w:sz="4" w:space="0" w:color="B7A7CA"/>
        <w:insideH w:val="single" w:sz="4" w:space="0" w:color="B7A7CA"/>
      </w:tblBorders>
    </w:tblPr>
    <w:tblStylePr w:type="fir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la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2-Accent514">
    <w:name w:val="List Table 2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9D0DE"/>
        <w:bottom w:val="single" w:sz="4" w:space="0" w:color="99D0DE"/>
        <w:insideH w:val="single" w:sz="4" w:space="0" w:color="99D0DE"/>
      </w:tblBorders>
    </w:tblPr>
    <w:tblStylePr w:type="fir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la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2-Accent614">
    <w:name w:val="List Table 2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396"/>
        <w:bottom w:val="single" w:sz="4" w:space="0" w:color="FAC396"/>
        <w:insideH w:val="single" w:sz="4" w:space="0" w:color="FAC396"/>
      </w:tblBorders>
    </w:tblPr>
    <w:tblStylePr w:type="fir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la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31330">
    <w:name w:val="Список-таблица 3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ListTable3-Accent114">
    <w:name w:val="List Table 3 -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4F81BD"/>
        <w:left w:val="single" w:sz="4" w:space="0" w:color="4F81BD"/>
        <w:bottom w:val="single" w:sz="4" w:space="0" w:color="4F81BD"/>
        <w:right w:val="single" w:sz="4" w:space="0" w:color="4F81BD"/>
      </w:tblBorders>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F81BD"/>
          <w:right w:val="single" w:sz="4" w:space="0" w:color="4F81BD"/>
        </w:tcBorders>
      </w:tcPr>
    </w:tblStylePr>
    <w:tblStylePr w:type="band1Horz">
      <w:rPr>
        <w:color w:val="404040"/>
        <w:sz w:val="22"/>
        <w:szCs w:val="22"/>
      </w:rPr>
      <w:tblPr/>
      <w:tcPr>
        <w:tcBorders>
          <w:top w:val="single" w:sz="4" w:space="0" w:color="4F81BD"/>
          <w:bottom w:val="single" w:sz="4" w:space="0" w:color="4F81BD"/>
        </w:tcBorders>
      </w:tcPr>
    </w:tblStylePr>
  </w:style>
  <w:style w:type="table" w:customStyle="1" w:styleId="ListTable3-Accent214">
    <w:name w:val="List Table 3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9695"/>
        <w:left w:val="single" w:sz="4" w:space="0" w:color="D99695"/>
        <w:bottom w:val="single" w:sz="4" w:space="0" w:color="D99695"/>
        <w:right w:val="single" w:sz="4" w:space="0" w:color="D99695"/>
      </w:tblBorders>
    </w:tblPr>
    <w:tblStylePr w:type="firstRow">
      <w:rPr>
        <w:b/>
        <w:color w:val="FFFFFF"/>
        <w:sz w:val="22"/>
        <w:szCs w:val="22"/>
      </w:rPr>
      <w:tblPr/>
      <w:tcPr>
        <w:shd w:val="clear" w:color="auto" w:fill="D9969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C0504D"/>
          <w:right w:val="single" w:sz="4" w:space="0" w:color="C0504D"/>
        </w:tcBorders>
      </w:tcPr>
    </w:tblStylePr>
    <w:tblStylePr w:type="band1Horz">
      <w:rPr>
        <w:color w:val="404040"/>
        <w:sz w:val="22"/>
        <w:szCs w:val="22"/>
      </w:rPr>
      <w:tblPr/>
      <w:tcPr>
        <w:tcBorders>
          <w:top w:val="single" w:sz="4" w:space="0" w:color="C0504D"/>
          <w:bottom w:val="single" w:sz="4" w:space="0" w:color="C0504D"/>
        </w:tcBorders>
      </w:tcPr>
    </w:tblStylePr>
  </w:style>
  <w:style w:type="table" w:customStyle="1" w:styleId="ListTable3-Accent314">
    <w:name w:val="List Table 3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3D69B"/>
        <w:left w:val="single" w:sz="4" w:space="0" w:color="C3D69B"/>
        <w:bottom w:val="single" w:sz="4" w:space="0" w:color="C3D69B"/>
        <w:right w:val="single" w:sz="4" w:space="0" w:color="C3D69B"/>
      </w:tblBorders>
    </w:tblPr>
    <w:tblStylePr w:type="firstRow">
      <w:rPr>
        <w:b/>
        <w:color w:val="FFFFFF"/>
        <w:sz w:val="22"/>
        <w:szCs w:val="22"/>
      </w:rPr>
      <w:tblPr/>
      <w:tcPr>
        <w:shd w:val="clear" w:color="auto" w:fill="C3D69B"/>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9BBB59"/>
          <w:right w:val="single" w:sz="4" w:space="0" w:color="9BBB59"/>
        </w:tcBorders>
      </w:tcPr>
    </w:tblStylePr>
    <w:tblStylePr w:type="band1Horz">
      <w:rPr>
        <w:color w:val="404040"/>
        <w:sz w:val="22"/>
        <w:szCs w:val="22"/>
      </w:rPr>
      <w:tblPr/>
      <w:tcPr>
        <w:tcBorders>
          <w:top w:val="single" w:sz="4" w:space="0" w:color="9BBB59"/>
          <w:bottom w:val="single" w:sz="4" w:space="0" w:color="9BBB59"/>
        </w:tcBorders>
      </w:tcPr>
    </w:tblStylePr>
  </w:style>
  <w:style w:type="table" w:customStyle="1" w:styleId="ListTable3-Accent414">
    <w:name w:val="List Table 3 -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2A1C6"/>
        <w:left w:val="single" w:sz="4" w:space="0" w:color="B2A1C6"/>
        <w:bottom w:val="single" w:sz="4" w:space="0" w:color="B2A1C6"/>
        <w:right w:val="single" w:sz="4" w:space="0" w:color="B2A1C6"/>
      </w:tblBorders>
    </w:tblPr>
    <w:tblStylePr w:type="firstRow">
      <w:rPr>
        <w:b/>
        <w:color w:val="FFFFFF"/>
        <w:sz w:val="22"/>
        <w:szCs w:val="22"/>
      </w:rPr>
      <w:tblPr/>
      <w:tcPr>
        <w:shd w:val="clear" w:color="auto" w:fill="B2A1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8064A2"/>
          <w:right w:val="single" w:sz="4" w:space="0" w:color="8064A2"/>
        </w:tcBorders>
      </w:tcPr>
    </w:tblStylePr>
    <w:tblStylePr w:type="band1Horz">
      <w:rPr>
        <w:color w:val="404040"/>
        <w:sz w:val="22"/>
        <w:szCs w:val="22"/>
      </w:rPr>
      <w:tblPr/>
      <w:tcPr>
        <w:tcBorders>
          <w:top w:val="single" w:sz="4" w:space="0" w:color="8064A2"/>
          <w:bottom w:val="single" w:sz="4" w:space="0" w:color="8064A2"/>
        </w:tcBorders>
      </w:tcPr>
    </w:tblStylePr>
  </w:style>
  <w:style w:type="table" w:customStyle="1" w:styleId="ListTable3-Accent514">
    <w:name w:val="List Table 3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2CCDC"/>
        <w:left w:val="single" w:sz="4" w:space="0" w:color="92CCDC"/>
        <w:bottom w:val="single" w:sz="4" w:space="0" w:color="92CCDC"/>
        <w:right w:val="single" w:sz="4" w:space="0" w:color="92CCDC"/>
      </w:tblBorders>
    </w:tblPr>
    <w:tblStylePr w:type="firstRow">
      <w:rPr>
        <w:b/>
        <w:color w:val="FFFFFF"/>
        <w:sz w:val="22"/>
        <w:szCs w:val="22"/>
      </w:rPr>
      <w:tblPr/>
      <w:tcPr>
        <w:shd w:val="clear" w:color="auto" w:fill="92CCDC"/>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BACC6"/>
          <w:right w:val="single" w:sz="4" w:space="0" w:color="4BACC6"/>
        </w:tcBorders>
      </w:tcPr>
    </w:tblStylePr>
    <w:tblStylePr w:type="band1Horz">
      <w:rPr>
        <w:color w:val="404040"/>
        <w:sz w:val="22"/>
        <w:szCs w:val="22"/>
      </w:rPr>
      <w:tblPr/>
      <w:tcPr>
        <w:tcBorders>
          <w:top w:val="single" w:sz="4" w:space="0" w:color="4BACC6"/>
          <w:bottom w:val="single" w:sz="4" w:space="0" w:color="4BACC6"/>
        </w:tcBorders>
      </w:tcPr>
    </w:tblStylePr>
  </w:style>
  <w:style w:type="table" w:customStyle="1" w:styleId="ListTable3-Accent614">
    <w:name w:val="List Table 3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090"/>
        <w:left w:val="single" w:sz="4" w:space="0" w:color="FAC090"/>
        <w:bottom w:val="single" w:sz="4" w:space="0" w:color="FAC090"/>
        <w:right w:val="single" w:sz="4" w:space="0" w:color="FAC090"/>
      </w:tblBorders>
    </w:tblPr>
    <w:tblStylePr w:type="firstRow">
      <w:rPr>
        <w:b/>
        <w:color w:val="FFFFFF"/>
        <w:sz w:val="22"/>
        <w:szCs w:val="22"/>
      </w:rPr>
      <w:tblPr/>
      <w:tcPr>
        <w:shd w:val="clear" w:color="auto" w:fill="FAC09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79646"/>
          <w:right w:val="single" w:sz="4" w:space="0" w:color="F79646"/>
        </w:tcBorders>
      </w:tcPr>
    </w:tblStylePr>
    <w:tblStylePr w:type="band1Horz">
      <w:rPr>
        <w:color w:val="404040"/>
        <w:sz w:val="22"/>
        <w:szCs w:val="22"/>
      </w:rPr>
      <w:tblPr/>
      <w:tcPr>
        <w:tcBorders>
          <w:top w:val="single" w:sz="4" w:space="0" w:color="F79646"/>
          <w:bottom w:val="single" w:sz="4" w:space="0" w:color="F79646"/>
        </w:tcBorders>
      </w:tcPr>
    </w:tblStylePr>
  </w:style>
  <w:style w:type="table" w:customStyle="1" w:styleId="-41330">
    <w:name w:val="Список-таблица 4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4-Accent114">
    <w:name w:val="List Table 4 -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tblBorders>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4-Accent214">
    <w:name w:val="List Table 4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tblBorders>
    </w:tblPr>
    <w:tblStylePr w:type="firstRow">
      <w:rPr>
        <w:b/>
        <w:color w:val="FFFFFF"/>
        <w:sz w:val="22"/>
        <w:szCs w:val="22"/>
      </w:rPr>
      <w:tblPr/>
      <w:tcPr>
        <w:shd w:val="clear" w:color="auto" w:fill="C0504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4-Accent314">
    <w:name w:val="List Table 4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tblBorders>
    </w:tblPr>
    <w:tblStylePr w:type="firstRow">
      <w:rPr>
        <w:b/>
        <w:color w:val="FFFFFF"/>
        <w:sz w:val="22"/>
        <w:szCs w:val="22"/>
      </w:rPr>
      <w:tblPr/>
      <w:tcPr>
        <w:shd w:val="clear" w:color="auto" w:fill="9BBB5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4-Accent414">
    <w:name w:val="List Table 4 -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tblBorders>
    </w:tblPr>
    <w:tblStylePr w:type="firstRow">
      <w:rPr>
        <w:b/>
        <w:color w:val="FFFFFF"/>
        <w:sz w:val="22"/>
        <w:szCs w:val="22"/>
      </w:rPr>
      <w:tblPr/>
      <w:tcPr>
        <w:shd w:val="clear" w:color="auto" w:fill="8064A2"/>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4-Accent514">
    <w:name w:val="List Table 4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tblBorders>
    </w:tblPr>
    <w:tblStylePr w:type="firstRow">
      <w:rPr>
        <w:b/>
        <w:color w:val="FFFFFF"/>
        <w:sz w:val="22"/>
        <w:szCs w:val="22"/>
      </w:rPr>
      <w:tblPr/>
      <w:tcPr>
        <w:shd w:val="clear" w:color="auto" w:fill="4BAC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4-Accent614">
    <w:name w:val="List Table 4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tblBorders>
    </w:tblPr>
    <w:tblStylePr w:type="firstRow">
      <w:rPr>
        <w:b/>
        <w:color w:val="FFFFFF"/>
        <w:sz w:val="22"/>
        <w:szCs w:val="22"/>
      </w:rPr>
      <w:tblPr/>
      <w:tcPr>
        <w:shd w:val="clear" w:color="auto" w:fill="F7964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51330">
    <w:name w:val="Список-таблица 5 темная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ListTable5Dark-Accent114">
    <w:name w:val="List Table 5 Dark -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4F81BD"/>
        <w:left w:val="single" w:sz="36" w:space="0" w:color="4F81BD"/>
        <w:bottom w:val="single" w:sz="36" w:space="0" w:color="4F81BD"/>
        <w:right w:val="single" w:sz="36" w:space="0" w:color="4F81BD"/>
      </w:tblBorders>
    </w:tblPr>
    <w:tblStylePr w:type="firstRow">
      <w:rPr>
        <w:b/>
        <w:color w:val="FFFFFF"/>
        <w:sz w:val="22"/>
        <w:szCs w:val="22"/>
      </w:rPr>
      <w:tblPr/>
      <w:tcPr>
        <w:tcBorders>
          <w:top w:val="single" w:sz="36" w:space="0" w:color="4F81BD"/>
          <w:bottom w:val="single" w:sz="12" w:space="0" w:color="FFFFFF"/>
        </w:tcBorders>
        <w:shd w:val="clear" w:color="auto" w:fill="4F81BD"/>
      </w:tcPr>
    </w:tblStylePr>
    <w:tblStylePr w:type="lastRow">
      <w:rPr>
        <w:b/>
        <w:color w:val="FFFFFF"/>
        <w:sz w:val="22"/>
        <w:szCs w:val="22"/>
      </w:rPr>
    </w:tblStylePr>
    <w:tblStylePr w:type="firstCol">
      <w:rPr>
        <w:b/>
        <w:color w:val="FFFFFF"/>
        <w:sz w:val="22"/>
        <w:szCs w:val="22"/>
      </w:rPr>
      <w:tblPr/>
      <w:tcPr>
        <w:tcBorders>
          <w:left w:val="single" w:sz="36" w:space="0" w:color="4F81BD"/>
          <w:right w:val="single" w:sz="4" w:space="0" w:color="FFFFFF"/>
        </w:tcBorders>
      </w:tcPr>
    </w:tblStylePr>
    <w:tblStylePr w:type="lastCol">
      <w:tblPr/>
      <w:tcPr>
        <w:tcBorders>
          <w:left w:val="single" w:sz="4" w:space="0" w:color="FFFFFF"/>
          <w:right w:val="single" w:sz="36" w:space="0" w:color="4F81BD"/>
        </w:tcBorders>
      </w:tcPr>
    </w:tblStylePr>
    <w:tblStylePr w:type="band1Vert">
      <w:tblPr/>
      <w:tcPr>
        <w:tcBorders>
          <w:left w:val="single" w:sz="4" w:space="0" w:color="FFFFFF"/>
          <w:right w:val="single" w:sz="4" w:space="0" w:color="FFFFFF"/>
        </w:tcBorders>
        <w:shd w:val="clear" w:color="auto" w:fill="4F81BD"/>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F81BD"/>
      </w:tcPr>
    </w:tblStylePr>
    <w:tblStylePr w:type="band2Horz">
      <w:tblPr/>
      <w:tcPr>
        <w:tcBorders>
          <w:top w:val="single" w:sz="4" w:space="0" w:color="FFFFFF"/>
          <w:bottom w:val="single" w:sz="4" w:space="0" w:color="FFFFFF"/>
        </w:tcBorders>
        <w:shd w:val="clear" w:color="auto" w:fill="4F81BD"/>
      </w:tcPr>
    </w:tblStylePr>
  </w:style>
  <w:style w:type="table" w:customStyle="1" w:styleId="ListTable5Dark-Accent214">
    <w:name w:val="List Table 5 Dark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D99695"/>
        <w:left w:val="single" w:sz="36" w:space="0" w:color="D99695"/>
        <w:bottom w:val="single" w:sz="36" w:space="0" w:color="D99695"/>
        <w:right w:val="single" w:sz="36" w:space="0" w:color="D99695"/>
      </w:tblBorders>
    </w:tblPr>
    <w:tblStylePr w:type="firstRow">
      <w:rPr>
        <w:b/>
        <w:color w:val="FFFFFF"/>
        <w:sz w:val="22"/>
        <w:szCs w:val="22"/>
      </w:rPr>
      <w:tblPr/>
      <w:tcPr>
        <w:tcBorders>
          <w:top w:val="single" w:sz="36" w:space="0" w:color="C0504D"/>
          <w:bottom w:val="single" w:sz="12" w:space="0" w:color="FFFFFF"/>
        </w:tcBorders>
        <w:shd w:val="clear" w:color="auto" w:fill="D99695"/>
      </w:tcPr>
    </w:tblStylePr>
    <w:tblStylePr w:type="lastRow">
      <w:rPr>
        <w:b/>
        <w:color w:val="FFFFFF"/>
        <w:sz w:val="22"/>
        <w:szCs w:val="22"/>
      </w:rPr>
    </w:tblStylePr>
    <w:tblStylePr w:type="firstCol">
      <w:rPr>
        <w:b/>
        <w:color w:val="FFFFFF"/>
        <w:sz w:val="22"/>
        <w:szCs w:val="22"/>
      </w:rPr>
      <w:tblPr/>
      <w:tcPr>
        <w:tcBorders>
          <w:left w:val="single" w:sz="36" w:space="0" w:color="C0504D"/>
          <w:right w:val="single" w:sz="4" w:space="0" w:color="FFFFFF"/>
        </w:tcBorders>
      </w:tcPr>
    </w:tblStylePr>
    <w:tblStylePr w:type="lastCol">
      <w:tblPr/>
      <w:tcPr>
        <w:tcBorders>
          <w:left w:val="single" w:sz="4" w:space="0" w:color="FFFFFF"/>
          <w:right w:val="single" w:sz="36" w:space="0" w:color="C0504D"/>
        </w:tcBorders>
      </w:tcPr>
    </w:tblStylePr>
    <w:tblStylePr w:type="band1Vert">
      <w:tblPr/>
      <w:tcPr>
        <w:tcBorders>
          <w:left w:val="single" w:sz="4" w:space="0" w:color="FFFFFF"/>
          <w:right w:val="single" w:sz="4" w:space="0" w:color="FFFFFF"/>
        </w:tcBorders>
        <w:shd w:val="clear" w:color="auto" w:fill="D9969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D99695"/>
      </w:tcPr>
    </w:tblStylePr>
    <w:tblStylePr w:type="band2Horz">
      <w:tblPr/>
      <w:tcPr>
        <w:tcBorders>
          <w:top w:val="single" w:sz="4" w:space="0" w:color="FFFFFF"/>
          <w:bottom w:val="single" w:sz="4" w:space="0" w:color="FFFFFF"/>
        </w:tcBorders>
        <w:shd w:val="clear" w:color="auto" w:fill="D99695"/>
      </w:tcPr>
    </w:tblStylePr>
  </w:style>
  <w:style w:type="table" w:customStyle="1" w:styleId="ListTable5Dark-Accent314">
    <w:name w:val="List Table 5 Dark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C3D69B"/>
        <w:left w:val="single" w:sz="36" w:space="0" w:color="C3D69B"/>
        <w:bottom w:val="single" w:sz="36" w:space="0" w:color="C3D69B"/>
        <w:right w:val="single" w:sz="36" w:space="0" w:color="C3D69B"/>
      </w:tblBorders>
    </w:tblPr>
    <w:tblStylePr w:type="firstRow">
      <w:rPr>
        <w:b/>
        <w:color w:val="FFFFFF"/>
        <w:sz w:val="22"/>
        <w:szCs w:val="22"/>
      </w:rPr>
      <w:tblPr/>
      <w:tcPr>
        <w:tcBorders>
          <w:top w:val="single" w:sz="36" w:space="0" w:color="9BBB59"/>
          <w:bottom w:val="single" w:sz="12" w:space="0" w:color="FFFFFF"/>
        </w:tcBorders>
        <w:shd w:val="clear" w:color="auto" w:fill="C3D69B"/>
      </w:tcPr>
    </w:tblStylePr>
    <w:tblStylePr w:type="lastRow">
      <w:rPr>
        <w:b/>
        <w:color w:val="FFFFFF"/>
        <w:sz w:val="22"/>
        <w:szCs w:val="22"/>
      </w:rPr>
    </w:tblStylePr>
    <w:tblStylePr w:type="firstCol">
      <w:rPr>
        <w:b/>
        <w:color w:val="FFFFFF"/>
        <w:sz w:val="22"/>
        <w:szCs w:val="22"/>
      </w:rPr>
      <w:tblPr/>
      <w:tcPr>
        <w:tcBorders>
          <w:left w:val="single" w:sz="36" w:space="0" w:color="9BBB59"/>
          <w:right w:val="single" w:sz="4" w:space="0" w:color="FFFFFF"/>
        </w:tcBorders>
      </w:tcPr>
    </w:tblStylePr>
    <w:tblStylePr w:type="lastCol">
      <w:tblPr/>
      <w:tcPr>
        <w:tcBorders>
          <w:left w:val="single" w:sz="4" w:space="0" w:color="FFFFFF"/>
          <w:right w:val="single" w:sz="36" w:space="0" w:color="9BBB59"/>
        </w:tcBorders>
      </w:tcPr>
    </w:tblStylePr>
    <w:tblStylePr w:type="band1Vert">
      <w:tblPr/>
      <w:tcPr>
        <w:tcBorders>
          <w:left w:val="single" w:sz="4" w:space="0" w:color="FFFFFF"/>
          <w:right w:val="single" w:sz="4" w:space="0" w:color="FFFFFF"/>
        </w:tcBorders>
        <w:shd w:val="clear" w:color="auto" w:fill="C3D69B"/>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3D69B"/>
      </w:tcPr>
    </w:tblStylePr>
    <w:tblStylePr w:type="band2Horz">
      <w:tblPr/>
      <w:tcPr>
        <w:tcBorders>
          <w:top w:val="single" w:sz="4" w:space="0" w:color="FFFFFF"/>
          <w:bottom w:val="single" w:sz="4" w:space="0" w:color="FFFFFF"/>
        </w:tcBorders>
        <w:shd w:val="clear" w:color="auto" w:fill="C3D69B"/>
      </w:tcPr>
    </w:tblStylePr>
  </w:style>
  <w:style w:type="table" w:customStyle="1" w:styleId="ListTable5Dark-Accent414">
    <w:name w:val="List Table 5 Dark -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B2A1C6"/>
        <w:left w:val="single" w:sz="36" w:space="0" w:color="B2A1C6"/>
        <w:bottom w:val="single" w:sz="36" w:space="0" w:color="B2A1C6"/>
        <w:right w:val="single" w:sz="36" w:space="0" w:color="B2A1C6"/>
      </w:tblBorders>
    </w:tblPr>
    <w:tblStylePr w:type="firstRow">
      <w:rPr>
        <w:b/>
        <w:color w:val="FFFFFF"/>
        <w:sz w:val="22"/>
        <w:szCs w:val="22"/>
      </w:rPr>
      <w:tblPr/>
      <w:tcPr>
        <w:tcBorders>
          <w:top w:val="single" w:sz="36" w:space="0" w:color="8064A2"/>
          <w:bottom w:val="single" w:sz="12" w:space="0" w:color="FFFFFF"/>
        </w:tcBorders>
        <w:shd w:val="clear" w:color="auto" w:fill="B2A1C6"/>
      </w:tcPr>
    </w:tblStylePr>
    <w:tblStylePr w:type="lastRow">
      <w:rPr>
        <w:b/>
        <w:color w:val="FFFFFF"/>
        <w:sz w:val="22"/>
        <w:szCs w:val="22"/>
      </w:rPr>
    </w:tblStylePr>
    <w:tblStylePr w:type="firstCol">
      <w:rPr>
        <w:b/>
        <w:color w:val="FFFFFF"/>
        <w:sz w:val="22"/>
        <w:szCs w:val="22"/>
      </w:rPr>
      <w:tblPr/>
      <w:tcPr>
        <w:tcBorders>
          <w:left w:val="single" w:sz="36" w:space="0" w:color="8064A2"/>
          <w:right w:val="single" w:sz="4" w:space="0" w:color="FFFFFF"/>
        </w:tcBorders>
      </w:tcPr>
    </w:tblStylePr>
    <w:tblStylePr w:type="lastCol">
      <w:tblPr/>
      <w:tcPr>
        <w:tcBorders>
          <w:left w:val="single" w:sz="4" w:space="0" w:color="FFFFFF"/>
          <w:right w:val="single" w:sz="36" w:space="0" w:color="8064A2"/>
        </w:tcBorders>
      </w:tcPr>
    </w:tblStylePr>
    <w:tblStylePr w:type="band1Vert">
      <w:tblPr/>
      <w:tcPr>
        <w:tcBorders>
          <w:left w:val="single" w:sz="4" w:space="0" w:color="FFFFFF"/>
          <w:right w:val="single" w:sz="4" w:space="0" w:color="FFFFFF"/>
        </w:tcBorders>
        <w:shd w:val="clear" w:color="auto" w:fill="B2A1C6"/>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B2A1C6"/>
      </w:tcPr>
    </w:tblStylePr>
    <w:tblStylePr w:type="band2Horz">
      <w:tblPr/>
      <w:tcPr>
        <w:tcBorders>
          <w:top w:val="single" w:sz="4" w:space="0" w:color="FFFFFF"/>
          <w:bottom w:val="single" w:sz="4" w:space="0" w:color="FFFFFF"/>
        </w:tcBorders>
        <w:shd w:val="clear" w:color="auto" w:fill="B2A1C6"/>
      </w:tcPr>
    </w:tblStylePr>
  </w:style>
  <w:style w:type="table" w:customStyle="1" w:styleId="ListTable5Dark-Accent514">
    <w:name w:val="List Table 5 Dark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92CCDC"/>
        <w:left w:val="single" w:sz="36" w:space="0" w:color="92CCDC"/>
        <w:bottom w:val="single" w:sz="36" w:space="0" w:color="92CCDC"/>
        <w:right w:val="single" w:sz="36" w:space="0" w:color="92CCDC"/>
      </w:tblBorders>
    </w:tblPr>
    <w:tblStylePr w:type="firstRow">
      <w:rPr>
        <w:b/>
        <w:color w:val="FFFFFF"/>
        <w:sz w:val="22"/>
        <w:szCs w:val="22"/>
      </w:rPr>
      <w:tblPr/>
      <w:tcPr>
        <w:tcBorders>
          <w:top w:val="single" w:sz="36" w:space="0" w:color="4BACC6"/>
          <w:bottom w:val="single" w:sz="12" w:space="0" w:color="FFFFFF"/>
        </w:tcBorders>
        <w:shd w:val="clear" w:color="auto" w:fill="92CCDC"/>
      </w:tcPr>
    </w:tblStylePr>
    <w:tblStylePr w:type="lastRow">
      <w:rPr>
        <w:b/>
        <w:color w:val="FFFFFF"/>
        <w:sz w:val="22"/>
        <w:szCs w:val="22"/>
      </w:rPr>
    </w:tblStylePr>
    <w:tblStylePr w:type="firstCol">
      <w:rPr>
        <w:b/>
        <w:color w:val="FFFFFF"/>
        <w:sz w:val="22"/>
        <w:szCs w:val="22"/>
      </w:rPr>
      <w:tblPr/>
      <w:tcPr>
        <w:tcBorders>
          <w:left w:val="single" w:sz="36" w:space="0" w:color="4BACC6"/>
          <w:right w:val="single" w:sz="4" w:space="0" w:color="FFFFFF"/>
        </w:tcBorders>
      </w:tcPr>
    </w:tblStylePr>
    <w:tblStylePr w:type="lastCol">
      <w:tblPr/>
      <w:tcPr>
        <w:tcBorders>
          <w:left w:val="single" w:sz="4" w:space="0" w:color="FFFFFF"/>
          <w:right w:val="single" w:sz="36" w:space="0" w:color="4BACC6"/>
        </w:tcBorders>
      </w:tcPr>
    </w:tblStylePr>
    <w:tblStylePr w:type="band1Vert">
      <w:tblPr/>
      <w:tcPr>
        <w:tcBorders>
          <w:left w:val="single" w:sz="4" w:space="0" w:color="FFFFFF"/>
          <w:right w:val="single" w:sz="4" w:space="0" w:color="FFFFFF"/>
        </w:tcBorders>
        <w:shd w:val="clear" w:color="auto" w:fill="92CCDC"/>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2CCDC"/>
      </w:tcPr>
    </w:tblStylePr>
    <w:tblStylePr w:type="band2Horz">
      <w:tblPr/>
      <w:tcPr>
        <w:tcBorders>
          <w:top w:val="single" w:sz="4" w:space="0" w:color="FFFFFF"/>
          <w:bottom w:val="single" w:sz="4" w:space="0" w:color="FFFFFF"/>
        </w:tcBorders>
        <w:shd w:val="clear" w:color="auto" w:fill="92CCDC"/>
      </w:tcPr>
    </w:tblStylePr>
  </w:style>
  <w:style w:type="table" w:customStyle="1" w:styleId="ListTable5Dark-Accent614">
    <w:name w:val="List Table 5 Dark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FAC090"/>
        <w:left w:val="single" w:sz="36" w:space="0" w:color="FAC090"/>
        <w:bottom w:val="single" w:sz="36" w:space="0" w:color="FAC090"/>
        <w:right w:val="single" w:sz="36" w:space="0" w:color="FAC090"/>
      </w:tblBorders>
    </w:tblPr>
    <w:tblStylePr w:type="firstRow">
      <w:rPr>
        <w:b/>
        <w:color w:val="FFFFFF"/>
        <w:sz w:val="22"/>
        <w:szCs w:val="22"/>
      </w:rPr>
      <w:tblPr/>
      <w:tcPr>
        <w:tcBorders>
          <w:top w:val="single" w:sz="36" w:space="0" w:color="F79646"/>
          <w:bottom w:val="single" w:sz="12" w:space="0" w:color="FFFFFF"/>
        </w:tcBorders>
        <w:shd w:val="clear" w:color="auto" w:fill="FAC090"/>
      </w:tcPr>
    </w:tblStylePr>
    <w:tblStylePr w:type="lastRow">
      <w:rPr>
        <w:b/>
        <w:color w:val="FFFFFF"/>
        <w:sz w:val="22"/>
        <w:szCs w:val="22"/>
      </w:rPr>
    </w:tblStylePr>
    <w:tblStylePr w:type="firstCol">
      <w:rPr>
        <w:b/>
        <w:color w:val="FFFFFF"/>
        <w:sz w:val="22"/>
        <w:szCs w:val="22"/>
      </w:rPr>
      <w:tblPr/>
      <w:tcPr>
        <w:tcBorders>
          <w:left w:val="single" w:sz="36" w:space="0" w:color="F79646"/>
          <w:right w:val="single" w:sz="4" w:space="0" w:color="FFFFFF"/>
        </w:tcBorders>
      </w:tcPr>
    </w:tblStylePr>
    <w:tblStylePr w:type="lastCol">
      <w:tblPr/>
      <w:tcPr>
        <w:tcBorders>
          <w:left w:val="single" w:sz="4" w:space="0" w:color="FFFFFF"/>
          <w:right w:val="single" w:sz="36" w:space="0" w:color="F79646"/>
        </w:tcBorders>
      </w:tcPr>
    </w:tblStylePr>
    <w:tblStylePr w:type="band1Vert">
      <w:tblPr/>
      <w:tcPr>
        <w:tcBorders>
          <w:left w:val="single" w:sz="4" w:space="0" w:color="FFFFFF"/>
          <w:right w:val="single" w:sz="4" w:space="0" w:color="FFFFFF"/>
        </w:tcBorders>
        <w:shd w:val="clear" w:color="auto" w:fill="FAC090"/>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AC090"/>
      </w:tcPr>
    </w:tblStylePr>
    <w:tblStylePr w:type="band2Horz">
      <w:tblPr/>
      <w:tcPr>
        <w:tcBorders>
          <w:top w:val="single" w:sz="4" w:space="0" w:color="FFFFFF"/>
          <w:bottom w:val="single" w:sz="4" w:space="0" w:color="FFFFFF"/>
        </w:tcBorders>
        <w:shd w:val="clear" w:color="auto" w:fill="FAC090"/>
      </w:tcPr>
    </w:tblStylePr>
  </w:style>
  <w:style w:type="table" w:customStyle="1" w:styleId="-61330">
    <w:name w:val="Список-таблица 6 цветная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ListTable6Colorful-Accent114">
    <w:name w:val="List Table 6 Colorful -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4F81BD"/>
        <w:bottom w:val="single" w:sz="4" w:space="0" w:color="4F81BD"/>
      </w:tblBorders>
    </w:tblPr>
    <w:tblStylePr w:type="firstRow">
      <w:rPr>
        <w:b/>
        <w:color w:val="2A4A71"/>
      </w:rPr>
      <w:tblPr/>
      <w:tcPr>
        <w:tcBorders>
          <w:bottom w:val="single" w:sz="4" w:space="0" w:color="4F81BD"/>
        </w:tcBorders>
      </w:tcPr>
    </w:tblStylePr>
    <w:tblStylePr w:type="lastRow">
      <w:rPr>
        <w:b/>
        <w:color w:val="2A4A71"/>
      </w:rPr>
      <w:tblPr/>
      <w:tcPr>
        <w:tcBorders>
          <w:top w:val="single" w:sz="4" w:space="0" w:color="4F81BD"/>
        </w:tcBorders>
      </w:tcPr>
    </w:tblStylePr>
    <w:tblStylePr w:type="firstCol">
      <w:rPr>
        <w:b/>
        <w:color w:val="2A4A71"/>
      </w:rPr>
    </w:tblStylePr>
    <w:tblStylePr w:type="lastCol">
      <w:rPr>
        <w:b/>
        <w:color w:val="2A4A71"/>
      </w:r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6Colorful-Accent214">
    <w:name w:val="List Table 6 Colorful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9695"/>
        <w:bottom w:val="single" w:sz="4" w:space="0" w:color="D99695"/>
      </w:tblBorders>
    </w:tblPr>
    <w:tblStylePr w:type="firstRow">
      <w:rPr>
        <w:b/>
        <w:color w:val="D99695"/>
      </w:rPr>
      <w:tblPr/>
      <w:tcPr>
        <w:tcBorders>
          <w:bottom w:val="single" w:sz="4" w:space="0" w:color="C0504D"/>
        </w:tcBorders>
      </w:tcPr>
    </w:tblStylePr>
    <w:tblStylePr w:type="lastRow">
      <w:rPr>
        <w:b/>
        <w:color w:val="D99695"/>
      </w:rPr>
      <w:tblPr/>
      <w:tcPr>
        <w:tcBorders>
          <w:top w:val="single" w:sz="4" w:space="0" w:color="C0504D"/>
        </w:tcBorders>
      </w:tcPr>
    </w:tblStylePr>
    <w:tblStylePr w:type="firstCol">
      <w:rPr>
        <w:b/>
        <w:color w:val="D99695"/>
      </w:rPr>
    </w:tblStylePr>
    <w:tblStylePr w:type="lastCol">
      <w:rPr>
        <w:b/>
        <w:color w:val="D99695"/>
      </w:r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6Colorful-Accent314">
    <w:name w:val="List Table 6 Colorful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3D69B"/>
        <w:bottom w:val="single" w:sz="4" w:space="0" w:color="C3D69B"/>
      </w:tblBorders>
    </w:tblPr>
    <w:tblStylePr w:type="firstRow">
      <w:rPr>
        <w:b/>
        <w:color w:val="C3D69B"/>
      </w:rPr>
      <w:tblPr/>
      <w:tcPr>
        <w:tcBorders>
          <w:bottom w:val="single" w:sz="4" w:space="0" w:color="9BBB59"/>
        </w:tcBorders>
      </w:tcPr>
    </w:tblStylePr>
    <w:tblStylePr w:type="lastRow">
      <w:rPr>
        <w:b/>
        <w:color w:val="C3D69B"/>
      </w:rPr>
      <w:tblPr/>
      <w:tcPr>
        <w:tcBorders>
          <w:top w:val="single" w:sz="4" w:space="0" w:color="9BBB59"/>
        </w:tcBorders>
      </w:tcPr>
    </w:tblStylePr>
    <w:tblStylePr w:type="firstCol">
      <w:rPr>
        <w:b/>
        <w:color w:val="C3D69B"/>
      </w:rPr>
    </w:tblStylePr>
    <w:tblStylePr w:type="lastCol">
      <w:rPr>
        <w:b/>
        <w:color w:val="C3D69B"/>
      </w:r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6Colorful-Accent414">
    <w:name w:val="List Table 6 Colorful -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2A1C6"/>
        <w:bottom w:val="single" w:sz="4" w:space="0" w:color="B2A1C6"/>
      </w:tblBorders>
    </w:tblPr>
    <w:tblStylePr w:type="firstRow">
      <w:rPr>
        <w:b/>
        <w:color w:val="B2A1C6"/>
      </w:rPr>
      <w:tblPr/>
      <w:tcPr>
        <w:tcBorders>
          <w:bottom w:val="single" w:sz="4" w:space="0" w:color="8064A2"/>
        </w:tcBorders>
      </w:tcPr>
    </w:tblStylePr>
    <w:tblStylePr w:type="lastRow">
      <w:rPr>
        <w:b/>
        <w:color w:val="B2A1C6"/>
      </w:rPr>
      <w:tblPr/>
      <w:tcPr>
        <w:tcBorders>
          <w:top w:val="single" w:sz="4" w:space="0" w:color="8064A2"/>
        </w:tcBorders>
      </w:tcPr>
    </w:tblStylePr>
    <w:tblStylePr w:type="firstCol">
      <w:rPr>
        <w:b/>
        <w:color w:val="B2A1C6"/>
      </w:rPr>
    </w:tblStylePr>
    <w:tblStylePr w:type="lastCol">
      <w:rPr>
        <w:b/>
        <w:color w:val="B2A1C6"/>
      </w:r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6Colorful-Accent514">
    <w:name w:val="List Table 6 Colorful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2CCDC"/>
        <w:bottom w:val="single" w:sz="4" w:space="0" w:color="92CCDC"/>
      </w:tblBorders>
    </w:tblPr>
    <w:tblStylePr w:type="firstRow">
      <w:rPr>
        <w:b/>
        <w:color w:val="92CCDC"/>
      </w:rPr>
      <w:tblPr/>
      <w:tcPr>
        <w:tcBorders>
          <w:bottom w:val="single" w:sz="4" w:space="0" w:color="4BACC6"/>
        </w:tcBorders>
      </w:tcPr>
    </w:tblStylePr>
    <w:tblStylePr w:type="lastRow">
      <w:rPr>
        <w:b/>
        <w:color w:val="92CCDC"/>
      </w:rPr>
      <w:tblPr/>
      <w:tcPr>
        <w:tcBorders>
          <w:top w:val="single" w:sz="4" w:space="0" w:color="4BACC6"/>
        </w:tcBorders>
      </w:tcPr>
    </w:tblStylePr>
    <w:tblStylePr w:type="firstCol">
      <w:rPr>
        <w:b/>
        <w:color w:val="92CCDC"/>
      </w:rPr>
    </w:tblStylePr>
    <w:tblStylePr w:type="lastCol">
      <w:rPr>
        <w:b/>
        <w:color w:val="92CCDC"/>
      </w:r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6Colorful-Accent614">
    <w:name w:val="List Table 6 Colorful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090"/>
        <w:bottom w:val="single" w:sz="4" w:space="0" w:color="FAC090"/>
      </w:tblBorders>
    </w:tblPr>
    <w:tblStylePr w:type="firstRow">
      <w:rPr>
        <w:b/>
        <w:color w:val="FAC090"/>
      </w:rPr>
      <w:tblPr/>
      <w:tcPr>
        <w:tcBorders>
          <w:bottom w:val="single" w:sz="4" w:space="0" w:color="F79646"/>
        </w:tcBorders>
      </w:tcPr>
    </w:tblStylePr>
    <w:tblStylePr w:type="lastRow">
      <w:rPr>
        <w:b/>
        <w:color w:val="FAC090"/>
      </w:rPr>
      <w:tblPr/>
      <w:tcPr>
        <w:tcBorders>
          <w:top w:val="single" w:sz="4" w:space="0" w:color="F79646"/>
        </w:tcBorders>
      </w:tcPr>
    </w:tblStylePr>
    <w:tblStylePr w:type="firstCol">
      <w:rPr>
        <w:b/>
        <w:color w:val="FAC090"/>
      </w:rPr>
    </w:tblStylePr>
    <w:tblStylePr w:type="lastCol">
      <w:rPr>
        <w:b/>
        <w:color w:val="FAC090"/>
      </w:r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71330">
    <w:name w:val="Список-таблица 7 цветная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ListTable7Colorful-Accent114">
    <w:name w:val="List Table 7 Colorful -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4F81BD"/>
      </w:tblBorders>
    </w:tblPr>
    <w:tblStylePr w:type="firstRow">
      <w:rPr>
        <w:i/>
        <w:color w:val="2A4A71"/>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i/>
        <w:color w:val="2A4A71"/>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2A4A71"/>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2A4A71"/>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7Colorful-Accent214">
    <w:name w:val="List Table 7 Colorful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D99695"/>
      </w:tblBorders>
    </w:tblPr>
    <w:tblStylePr w:type="firstRow">
      <w:rPr>
        <w:i/>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i/>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7Colorful-Accent314">
    <w:name w:val="List Table 7 Colorful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C3D69B"/>
      </w:tblBorders>
    </w:tblPr>
    <w:tblStylePr w:type="firstRow">
      <w:rPr>
        <w:i/>
        <w:color w:val="C3D69B"/>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i/>
        <w:color w:val="C3D69B"/>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C3D69B"/>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C3D69B"/>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7Colorful-Accent414">
    <w:name w:val="List Table 7 Colorful -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B2A1C6"/>
      </w:tblBorders>
    </w:tblPr>
    <w:tblStylePr w:type="firstRow">
      <w:rPr>
        <w:i/>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i/>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7Colorful-Accent514">
    <w:name w:val="List Table 7 Colorful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92CCDC"/>
      </w:tblBorders>
    </w:tblPr>
    <w:tblStylePr w:type="firstRow">
      <w:rPr>
        <w:i/>
        <w:color w:val="92CCDC"/>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i/>
        <w:color w:val="92CCDC"/>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92CCDC"/>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92CCDC"/>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7Colorful-Accent614">
    <w:name w:val="List Table 7 Colorful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FAC090"/>
      </w:tblBorders>
    </w:tblPr>
    <w:tblStylePr w:type="firstRow">
      <w:rPr>
        <w:i/>
        <w:color w:val="FAC090"/>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i/>
        <w:color w:val="FAC090"/>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FAC090"/>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FAC090"/>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Lined-Accent114">
    <w:name w:val="Lined - Accent 114"/>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Lined-Accent214">
    <w:name w:val="Lined - Accent 214"/>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Lined-Accent314">
    <w:name w:val="Lined - Accent 314"/>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Lined-Accent414">
    <w:name w:val="Lined - Accent 414"/>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Lined-Accent514">
    <w:name w:val="Lined - Accent 514"/>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Lined-Accent614">
    <w:name w:val="Lined - Accent 614"/>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Lined-Accent114">
    <w:name w:val="Bordered &amp; Lined - Accent 114"/>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BorderedLined-Accent214">
    <w:name w:val="Bordered &amp; Lined - Accent 214"/>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BorderedLined-Accent314">
    <w:name w:val="Bordered &amp; Lined - Accent 314"/>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9BBB59"/>
        <w:left w:val="single" w:sz="4" w:space="0" w:color="9BBB59"/>
        <w:bottom w:val="single" w:sz="4" w:space="0" w:color="9BBB59"/>
        <w:right w:val="single" w:sz="4" w:space="0" w:color="9BBB59"/>
        <w:insideH w:val="single" w:sz="4" w:space="0" w:color="9BBB59"/>
        <w:insideV w:val="single" w:sz="4" w:space="0" w:color="9BBB59"/>
      </w:tblBorders>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BorderedLined-Accent414">
    <w:name w:val="Bordered &amp; Lined - Accent 414"/>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BorderedLined-Accent514">
    <w:name w:val="Bordered &amp; Lined - Accent 514"/>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BorderedLined-Accent614">
    <w:name w:val="Bordered &amp; Lined - Accent 614"/>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14">
    <w:name w:val="Bordered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rPr>
        <w:color w:val="404040"/>
        <w:sz w:val="22"/>
        <w:szCs w:val="22"/>
      </w:rPr>
      <w:tblPr/>
      <w:tcPr>
        <w:tcBorders>
          <w:bottom w:val="single" w:sz="12" w:space="0" w:color="000000"/>
        </w:tcBorders>
      </w:tcPr>
    </w:tblStylePr>
    <w:tblStylePr w:type="lastRow">
      <w:rPr>
        <w:color w:val="404040"/>
        <w:sz w:val="22"/>
        <w:szCs w:val="22"/>
      </w:rPr>
      <w:tblPr/>
      <w:tcPr>
        <w:tcBorders>
          <w:top w:val="single" w:sz="12" w:space="0" w:color="000000"/>
        </w:tcBorders>
      </w:tcPr>
    </w:tblStylePr>
    <w:tblStylePr w:type="firstCol">
      <w:rPr>
        <w:color w:val="404040"/>
        <w:sz w:val="22"/>
        <w:szCs w:val="22"/>
      </w:rPr>
    </w:tblStylePr>
    <w:tblStylePr w:type="lastCol">
      <w:rPr>
        <w:color w:val="404040"/>
        <w:sz w:val="22"/>
        <w:szCs w:val="22"/>
      </w:rPr>
      <w:tblPr/>
      <w:tcPr>
        <w:tcBorders>
          <w:left w:val="single" w:sz="12" w:space="0" w:color="000000"/>
        </w:tcBorders>
      </w:tc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Bordered-Accent114">
    <w:name w:val="Bordered -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color w:val="404040"/>
        <w:sz w:val="22"/>
        <w:szCs w:val="22"/>
      </w:rPr>
      <w:tblPr/>
      <w:tcPr>
        <w:tcBorders>
          <w:bottom w:val="single" w:sz="12" w:space="0" w:color="4F81BD"/>
        </w:tcBorders>
      </w:tcPr>
    </w:tblStylePr>
    <w:tblStylePr w:type="lastRow">
      <w:rPr>
        <w:color w:val="404040"/>
        <w:sz w:val="22"/>
        <w:szCs w:val="22"/>
      </w:rPr>
      <w:tblPr/>
      <w:tcPr>
        <w:tcBorders>
          <w:top w:val="single" w:sz="12" w:space="0" w:color="4F81BD"/>
        </w:tcBorders>
      </w:tcPr>
    </w:tblStylePr>
    <w:tblStylePr w:type="firstCol">
      <w:rPr>
        <w:color w:val="404040"/>
        <w:sz w:val="22"/>
        <w:szCs w:val="22"/>
      </w:rPr>
    </w:tblStylePr>
    <w:tblStylePr w:type="lastCol">
      <w:rPr>
        <w:color w:val="404040"/>
        <w:sz w:val="22"/>
        <w:szCs w:val="22"/>
      </w:rPr>
      <w:tblPr/>
      <w:tcPr>
        <w:tcBorders>
          <w:left w:val="single" w:sz="12" w:space="0" w:color="4F81BD"/>
        </w:tcBorders>
      </w:tc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Bordered-Accent214">
    <w:name w:val="Bordered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color w:val="404040"/>
        <w:sz w:val="22"/>
        <w:szCs w:val="22"/>
      </w:rPr>
      <w:tblPr/>
      <w:tcPr>
        <w:tcBorders>
          <w:bottom w:val="single" w:sz="12" w:space="0" w:color="C0504D"/>
        </w:tcBorders>
      </w:tcPr>
    </w:tblStylePr>
    <w:tblStylePr w:type="lastRow">
      <w:rPr>
        <w:color w:val="404040"/>
        <w:sz w:val="22"/>
        <w:szCs w:val="22"/>
      </w:rPr>
      <w:tblPr/>
      <w:tcPr>
        <w:tcBorders>
          <w:top w:val="single" w:sz="12" w:space="0" w:color="C0504D"/>
        </w:tcBorders>
      </w:tcPr>
    </w:tblStylePr>
    <w:tblStylePr w:type="firstCol">
      <w:rPr>
        <w:color w:val="404040"/>
        <w:sz w:val="22"/>
        <w:szCs w:val="22"/>
      </w:rPr>
    </w:tblStylePr>
    <w:tblStylePr w:type="lastCol">
      <w:rPr>
        <w:color w:val="404040"/>
        <w:sz w:val="22"/>
        <w:szCs w:val="22"/>
      </w:rPr>
      <w:tblPr/>
      <w:tcPr>
        <w:tcBorders>
          <w:left w:val="single" w:sz="12" w:space="0" w:color="C0504D"/>
        </w:tcBorders>
      </w:tc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Bordered-Accent314">
    <w:name w:val="Bordered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color w:val="404040"/>
        <w:sz w:val="22"/>
        <w:szCs w:val="22"/>
      </w:rPr>
      <w:tblPr/>
      <w:tcPr>
        <w:tcBorders>
          <w:bottom w:val="single" w:sz="12" w:space="0" w:color="9BBB59"/>
        </w:tcBorders>
      </w:tcPr>
    </w:tblStylePr>
    <w:tblStylePr w:type="lastRow">
      <w:rPr>
        <w:color w:val="404040"/>
        <w:sz w:val="22"/>
        <w:szCs w:val="22"/>
      </w:rPr>
      <w:tblPr/>
      <w:tcPr>
        <w:tcBorders>
          <w:top w:val="single" w:sz="12" w:space="0" w:color="9BBB59"/>
        </w:tcBorders>
      </w:tcPr>
    </w:tblStylePr>
    <w:tblStylePr w:type="firstCol">
      <w:rPr>
        <w:color w:val="404040"/>
        <w:sz w:val="22"/>
        <w:szCs w:val="22"/>
      </w:rPr>
    </w:tblStylePr>
    <w:tblStylePr w:type="lastCol">
      <w:rPr>
        <w:color w:val="404040"/>
        <w:sz w:val="22"/>
        <w:szCs w:val="22"/>
      </w:rPr>
      <w:tblPr/>
      <w:tcPr>
        <w:tcBorders>
          <w:left w:val="single" w:sz="12" w:space="0" w:color="9BBB59"/>
        </w:tcBorders>
      </w:tc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Bordered-Accent414">
    <w:name w:val="Bordered -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color w:val="404040"/>
        <w:sz w:val="22"/>
        <w:szCs w:val="22"/>
      </w:rPr>
      <w:tblPr/>
      <w:tcPr>
        <w:tcBorders>
          <w:bottom w:val="single" w:sz="12" w:space="0" w:color="8064A2"/>
        </w:tcBorders>
      </w:tcPr>
    </w:tblStylePr>
    <w:tblStylePr w:type="lastRow">
      <w:rPr>
        <w:color w:val="404040"/>
        <w:sz w:val="22"/>
        <w:szCs w:val="22"/>
      </w:rPr>
      <w:tblPr/>
      <w:tcPr>
        <w:tcBorders>
          <w:top w:val="single" w:sz="12" w:space="0" w:color="8064A2"/>
        </w:tcBorders>
      </w:tcPr>
    </w:tblStylePr>
    <w:tblStylePr w:type="firstCol">
      <w:rPr>
        <w:color w:val="404040"/>
        <w:sz w:val="22"/>
        <w:szCs w:val="22"/>
      </w:rPr>
    </w:tblStylePr>
    <w:tblStylePr w:type="lastCol">
      <w:rPr>
        <w:color w:val="404040"/>
        <w:sz w:val="22"/>
        <w:szCs w:val="22"/>
      </w:rPr>
      <w:tblPr/>
      <w:tcPr>
        <w:tcBorders>
          <w:left w:val="single" w:sz="12" w:space="0" w:color="8064A2"/>
        </w:tcBorders>
      </w:tc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Bordered-Accent514">
    <w:name w:val="Bordered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color w:val="404040"/>
        <w:sz w:val="22"/>
        <w:szCs w:val="22"/>
      </w:rPr>
      <w:tblPr/>
      <w:tcPr>
        <w:tcBorders>
          <w:bottom w:val="single" w:sz="12" w:space="0" w:color="4BACC6"/>
        </w:tcBorders>
      </w:tcPr>
    </w:tblStylePr>
    <w:tblStylePr w:type="lastRow">
      <w:rPr>
        <w:color w:val="404040"/>
        <w:sz w:val="22"/>
        <w:szCs w:val="22"/>
      </w:rPr>
      <w:tblPr/>
      <w:tcPr>
        <w:tcBorders>
          <w:top w:val="single" w:sz="12" w:space="0" w:color="4BACC6"/>
        </w:tcBorders>
      </w:tcPr>
    </w:tblStylePr>
    <w:tblStylePr w:type="firstCol">
      <w:rPr>
        <w:color w:val="404040"/>
        <w:sz w:val="22"/>
        <w:szCs w:val="22"/>
      </w:rPr>
    </w:tblStylePr>
    <w:tblStylePr w:type="lastCol">
      <w:rPr>
        <w:color w:val="404040"/>
        <w:sz w:val="22"/>
        <w:szCs w:val="22"/>
      </w:rPr>
      <w:tblPr/>
      <w:tcPr>
        <w:tcBorders>
          <w:left w:val="single" w:sz="12" w:space="0" w:color="4BACC6"/>
        </w:tcBorders>
      </w:tc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Bordered-Accent614">
    <w:name w:val="Bordered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color w:val="404040"/>
        <w:sz w:val="22"/>
        <w:szCs w:val="22"/>
      </w:rPr>
      <w:tblPr/>
      <w:tcPr>
        <w:tcBorders>
          <w:bottom w:val="single" w:sz="12" w:space="0" w:color="F79646"/>
        </w:tcBorders>
      </w:tcPr>
    </w:tblStylePr>
    <w:tblStylePr w:type="lastRow">
      <w:rPr>
        <w:color w:val="404040"/>
        <w:sz w:val="22"/>
        <w:szCs w:val="22"/>
      </w:rPr>
      <w:tblPr/>
      <w:tcPr>
        <w:tcBorders>
          <w:top w:val="single" w:sz="12" w:space="0" w:color="F79646"/>
        </w:tcBorders>
      </w:tcPr>
    </w:tblStylePr>
    <w:tblStylePr w:type="firstCol">
      <w:rPr>
        <w:color w:val="404040"/>
        <w:sz w:val="22"/>
        <w:szCs w:val="22"/>
      </w:rPr>
    </w:tblStylePr>
    <w:tblStylePr w:type="lastCol">
      <w:rPr>
        <w:color w:val="404040"/>
        <w:sz w:val="22"/>
        <w:szCs w:val="22"/>
      </w:rPr>
      <w:tblPr/>
      <w:tcPr>
        <w:tcBorders>
          <w:left w:val="single" w:sz="12" w:space="0" w:color="F79646"/>
        </w:tcBorders>
      </w:tc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StGen04">
    <w:name w:val="StGen04"/>
    <w:rsid w:val="00DA6359"/>
    <w:pPr>
      <w:spacing w:after="0" w:line="240" w:lineRule="auto"/>
    </w:pPr>
    <w:rPr>
      <w:rFonts w:ascii="Cambria" w:eastAsia="Cambria" w:hAnsi="Cambria" w:cs="Times New Roman"/>
      <w:lang w:val="en-US" w:eastAsia="zh-CN" w:bidi="hi-IN"/>
    </w:rPr>
    <w:tblPr>
      <w:tblStyleRowBandSize w:val="1"/>
      <w:tblStyleColBandSize w:val="1"/>
      <w:tblCellMar>
        <w:top w:w="0" w:type="dxa"/>
        <w:left w:w="108" w:type="dxa"/>
        <w:bottom w:w="0" w:type="dxa"/>
        <w:right w:w="108" w:type="dxa"/>
      </w:tblCellMar>
    </w:tblPr>
  </w:style>
  <w:style w:type="table" w:customStyle="1" w:styleId="151">
    <w:name w:val="Сетка таблицы15"/>
    <w:uiPriority w:val="39"/>
    <w:rsid w:val="00DA6359"/>
    <w:pPr>
      <w:spacing w:after="0" w:line="240" w:lineRule="auto"/>
    </w:pPr>
    <w:rPr>
      <w:rFonts w:ascii="Cambria" w:eastAsia="Cambria" w:hAnsi="Cambria" w:cs="Times New Roman"/>
      <w:sz w:val="20"/>
      <w:lang w:val="en-US" w:eastAsia="en-US"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241">
    <w:name w:val="Сетка таблицы24"/>
    <w:uiPriority w:val="39"/>
    <w:rsid w:val="00DA6359"/>
    <w:pPr>
      <w:spacing w:after="0" w:line="240" w:lineRule="auto"/>
    </w:pPr>
    <w:rPr>
      <w:rFonts w:ascii="Cambria" w:eastAsia="Cambria" w:hAnsi="Cambria" w:cs="Times New Roman"/>
      <w:sz w:val="20"/>
      <w:szCs w:val="24"/>
      <w:lang w:val="en-US" w:eastAsia="zh-CN"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1143">
    <w:name w:val="Таблица простая 1143"/>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2F2F2"/>
      </w:tcPr>
    </w:tblStylePr>
    <w:tblStylePr w:type="band1Horz">
      <w:tblPr/>
      <w:tcPr>
        <w:shd w:val="clear" w:color="auto" w:fill="F2F2F2"/>
      </w:tcPr>
    </w:tblStylePr>
  </w:style>
  <w:style w:type="table" w:customStyle="1" w:styleId="2143">
    <w:name w:val="Таблица простая 2143"/>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43">
    <w:name w:val="Таблица простая 3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4143">
    <w:name w:val="Таблица простая 4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5143">
    <w:name w:val="Таблица простая 5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1143">
    <w:name w:val="Таблица-сетка 1 светлая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89898"/>
          <w:left w:val="single" w:sz="4" w:space="0" w:color="989898"/>
          <w:bottom w:val="single" w:sz="4" w:space="0" w:color="989898"/>
          <w:right w:val="single" w:sz="4" w:space="0" w:color="989898"/>
        </w:tcBorders>
      </w:tcPr>
    </w:tblStylePr>
  </w:style>
  <w:style w:type="table" w:customStyle="1" w:styleId="-2143">
    <w:name w:val="Таблица-сетка 2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6A6A6A"/>
          <w:right w:val="none" w:sz="0" w:space="0" w:color="auto"/>
        </w:tcBorders>
        <w:shd w:val="clear" w:color="auto" w:fill="auto"/>
      </w:tcPr>
    </w:tblStylePr>
    <w:tblStylePr w:type="lastRow">
      <w:rPr>
        <w:b/>
        <w:color w:val="404040"/>
      </w:rPr>
      <w:tblPr/>
      <w:tcPr>
        <w:tcBorders>
          <w:top w:val="single" w:sz="4" w:space="0" w:color="6A6A6A"/>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43">
    <w:name w:val="Таблица-сетка 3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43">
    <w:name w:val="Таблица-сетка 4143"/>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43">
    <w:name w:val="Таблица-сетка 5 темная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43">
    <w:name w:val="Таблица-сетка 6 цветная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43">
    <w:name w:val="Таблица-сетка 7 цветная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b/>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F2F2F2"/>
      </w:tcPr>
    </w:tblStylePr>
    <w:tblStylePr w:type="band1Horz">
      <w:rPr>
        <w:color w:val="7F7F7F"/>
        <w:sz w:val="22"/>
        <w:szCs w:val="22"/>
      </w:rPr>
      <w:tblPr/>
      <w:tcPr>
        <w:shd w:val="clear" w:color="auto" w:fill="F2F2F2"/>
      </w:tcPr>
    </w:tblStylePr>
    <w:tblStylePr w:type="band2Horz">
      <w:rPr>
        <w:color w:val="7F7F7F"/>
        <w:sz w:val="22"/>
        <w:szCs w:val="22"/>
      </w:rPr>
    </w:tblStylePr>
  </w:style>
  <w:style w:type="table" w:customStyle="1" w:styleId="-11430">
    <w:name w:val="Список-таблица 1 светлая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430">
    <w:name w:val="Список-таблица 2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la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430">
    <w:name w:val="Список-таблица 3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430">
    <w:name w:val="Список-таблица 4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430">
    <w:name w:val="Список-таблица 5 темная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7F7F7F"/>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7F7F7F"/>
          <w:right w:val="single" w:sz="4" w:space="0" w:color="FFFFFF"/>
        </w:tcBorders>
      </w:tcPr>
    </w:tblStylePr>
    <w:tblStylePr w:type="lastCol">
      <w:tblPr/>
      <w:tcPr>
        <w:tcBorders>
          <w:left w:val="single" w:sz="4" w:space="0" w:color="FFFFFF"/>
          <w:right w:val="single" w:sz="36" w:space="0" w:color="7F7F7F"/>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430">
    <w:name w:val="Список-таблица 6 цветная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430">
    <w:name w:val="Список-таблица 7 цветная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i/>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341">
    <w:name w:val="Сетка таблицы34"/>
    <w:basedOn w:val="a3"/>
    <w:uiPriority w:val="39"/>
    <w:rsid w:val="00DA6359"/>
    <w:pPr>
      <w:spacing w:after="0" w:line="240" w:lineRule="auto"/>
    </w:pPr>
    <w:rPr>
      <w:rFonts w:ascii="Cambria" w:eastAsia="Cambria" w:hAnsi="Cambria" w:cs="Times New Roman"/>
      <w:sz w:val="20"/>
      <w:szCs w:val="24"/>
      <w:lang w:val="en-US" w:eastAsia="zh-CN"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24">
    <w:name w:val="Table Grid Light24"/>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1153">
    <w:name w:val="Таблица простая 1153"/>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53">
    <w:name w:val="Таблица простая 2153"/>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53">
    <w:name w:val="Таблица простая 315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53">
    <w:name w:val="Таблица простая 415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53">
    <w:name w:val="Таблица простая 515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53">
    <w:name w:val="Таблица-сетка 1 светлая15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GridTable1Light-Accent124">
    <w:name w:val="Grid Table 1 Light - Accent 124"/>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b/>
        <w:color w:val="404040"/>
      </w:rPr>
      <w:tblPr/>
      <w:tcPr>
        <w:tcBorders>
          <w:bottom w:val="single" w:sz="12" w:space="0" w:color="4F81B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GridTable1Light-Accent224">
    <w:name w:val="Grid Table 1 Light - Accent 224"/>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b/>
        <w:color w:val="404040"/>
      </w:rPr>
      <w:tblPr/>
      <w:tcPr>
        <w:tcBorders>
          <w:bottom w:val="single" w:sz="12" w:space="0" w:color="C0504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GridTable1Light-Accent324">
    <w:name w:val="Grid Table 1 Light - Accent 324"/>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b/>
        <w:color w:val="404040"/>
      </w:rPr>
      <w:tblPr/>
      <w:tcPr>
        <w:tcBorders>
          <w:bottom w:val="single" w:sz="12" w:space="0" w:color="9BBB59"/>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GridTable1Light-Accent424">
    <w:name w:val="Grid Table 1 Light - Accent 424"/>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b/>
        <w:color w:val="404040"/>
      </w:rPr>
      <w:tblPr/>
      <w:tcPr>
        <w:tcBorders>
          <w:bottom w:val="single" w:sz="12" w:space="0" w:color="8064A2"/>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GridTable1Light-Accent524">
    <w:name w:val="Grid Table 1 Light - Accent 524"/>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color w:val="404040"/>
      </w:rPr>
      <w:tblPr/>
      <w:tcPr>
        <w:tcBorders>
          <w:bottom w:val="single" w:sz="12" w:space="0" w:color="4BACC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GridTable1Light-Accent624">
    <w:name w:val="Grid Table 1 Light - Accent 624"/>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b/>
        <w:color w:val="404040"/>
      </w:rPr>
      <w:tblPr/>
      <w:tcPr>
        <w:tcBorders>
          <w:bottom w:val="single" w:sz="12" w:space="0" w:color="F7964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2153">
    <w:name w:val="Таблица-сетка 215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2-Accent124">
    <w:name w:val="Grid Table 2 - Accent 124"/>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0" w:space="0" w:color="auto"/>
          <w:left w:val="none" w:sz="0" w:space="0" w:color="auto"/>
          <w:bottom w:val="single" w:sz="12" w:space="0" w:color="4F81BD"/>
          <w:right w:val="none" w:sz="0" w:space="0" w:color="auto"/>
        </w:tcBorders>
        <w:shd w:val="clear" w:color="auto" w:fill="auto"/>
      </w:tcPr>
    </w:tblStylePr>
    <w:tblStylePr w:type="lastRow">
      <w:rPr>
        <w:b/>
        <w:color w:val="404040"/>
      </w:rPr>
      <w:tblPr/>
      <w:tcPr>
        <w:tcBorders>
          <w:top w:val="single" w:sz="4" w:space="0" w:color="4F81B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2-Accent224">
    <w:name w:val="Grid Table 2 - Accent 224"/>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0" w:space="0" w:color="auto"/>
          <w:left w:val="none" w:sz="0" w:space="0" w:color="auto"/>
          <w:bottom w:val="single" w:sz="12" w:space="0" w:color="C0504D"/>
          <w:right w:val="none" w:sz="0" w:space="0" w:color="auto"/>
        </w:tcBorders>
        <w:shd w:val="clear" w:color="auto" w:fill="auto"/>
      </w:tcPr>
    </w:tblStylePr>
    <w:tblStylePr w:type="lastRow">
      <w:rPr>
        <w:b/>
        <w:color w:val="404040"/>
      </w:rPr>
      <w:tblPr/>
      <w:tcPr>
        <w:tcBorders>
          <w:top w:val="single" w:sz="4" w:space="0" w:color="C0504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2-Accent324">
    <w:name w:val="Grid Table 2 - Accent 324"/>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0" w:space="0" w:color="auto"/>
          <w:left w:val="none" w:sz="0" w:space="0" w:color="auto"/>
          <w:bottom w:val="single" w:sz="12" w:space="0" w:color="9BBB59"/>
          <w:right w:val="none" w:sz="0" w:space="0" w:color="auto"/>
        </w:tcBorders>
        <w:shd w:val="clear" w:color="auto" w:fill="auto"/>
      </w:tcPr>
    </w:tblStylePr>
    <w:tblStylePr w:type="lastRow">
      <w:rPr>
        <w:b/>
        <w:color w:val="404040"/>
      </w:rPr>
      <w:tblPr/>
      <w:tcPr>
        <w:tcBorders>
          <w:top w:val="single" w:sz="4" w:space="0" w:color="9BBB59"/>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2-Accent424">
    <w:name w:val="Grid Table 2 - Accent 424"/>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0" w:space="0" w:color="auto"/>
          <w:left w:val="none" w:sz="0" w:space="0" w:color="auto"/>
          <w:bottom w:val="single" w:sz="12" w:space="0" w:color="8064A2"/>
          <w:right w:val="none" w:sz="0" w:space="0" w:color="auto"/>
        </w:tcBorders>
        <w:shd w:val="clear" w:color="auto" w:fill="auto"/>
      </w:tcPr>
    </w:tblStylePr>
    <w:tblStylePr w:type="lastRow">
      <w:rPr>
        <w:b/>
        <w:color w:val="404040"/>
      </w:rPr>
      <w:tblPr/>
      <w:tcPr>
        <w:tcBorders>
          <w:top w:val="single" w:sz="4" w:space="0" w:color="8064A2"/>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2-Accent524">
    <w:name w:val="Grid Table 2 - Accent 524"/>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0" w:space="0" w:color="auto"/>
          <w:left w:val="none" w:sz="0" w:space="0" w:color="auto"/>
          <w:bottom w:val="single" w:sz="12" w:space="0" w:color="4BACC6"/>
          <w:right w:val="none" w:sz="0" w:space="0" w:color="auto"/>
        </w:tcBorders>
        <w:shd w:val="clear" w:color="auto" w:fill="auto"/>
      </w:tcPr>
    </w:tblStylePr>
    <w:tblStylePr w:type="lastRow">
      <w:rPr>
        <w:b/>
        <w:color w:val="404040"/>
      </w:rPr>
      <w:tblPr/>
      <w:tcPr>
        <w:tcBorders>
          <w:top w:val="single" w:sz="4" w:space="0" w:color="4BACC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2-Accent624">
    <w:name w:val="Grid Table 2 - Accent 624"/>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0" w:space="0" w:color="auto"/>
          <w:left w:val="none" w:sz="0" w:space="0" w:color="auto"/>
          <w:bottom w:val="single" w:sz="12" w:space="0" w:color="F79646"/>
          <w:right w:val="none" w:sz="0" w:space="0" w:color="auto"/>
        </w:tcBorders>
        <w:shd w:val="clear" w:color="auto" w:fill="auto"/>
      </w:tcPr>
    </w:tblStylePr>
    <w:tblStylePr w:type="lastRow">
      <w:rPr>
        <w:b/>
        <w:color w:val="404040"/>
      </w:rPr>
      <w:tblPr/>
      <w:tcPr>
        <w:tcBorders>
          <w:top w:val="single" w:sz="4" w:space="0" w:color="F7964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3153">
    <w:name w:val="Таблица-сетка 315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character" w:styleId="afffffa">
    <w:name w:val="page number"/>
    <w:rsid w:val="00B95C25"/>
    <w:rPr>
      <w:rFonts w:cs="batang;arial unicode ms"/>
    </w:rPr>
  </w:style>
  <w:style w:type="character" w:customStyle="1" w:styleId="1ff7">
    <w:name w:val="Нижний колонтитул Знак Знак Знак Знак1"/>
    <w:aliases w:val="Нижний колонтитул1 Знак1,Нижний колонтитул Знак Знак Знак2"/>
    <w:uiPriority w:val="99"/>
    <w:rsid w:val="003B62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156279">
      <w:bodyDiv w:val="1"/>
      <w:marLeft w:val="0"/>
      <w:marRight w:val="0"/>
      <w:marTop w:val="0"/>
      <w:marBottom w:val="0"/>
      <w:divBdr>
        <w:top w:val="none" w:sz="0" w:space="0" w:color="auto"/>
        <w:left w:val="none" w:sz="0" w:space="0" w:color="auto"/>
        <w:bottom w:val="none" w:sz="0" w:space="0" w:color="auto"/>
        <w:right w:val="none" w:sz="0" w:space="0" w:color="auto"/>
      </w:divBdr>
      <w:divsChild>
        <w:div w:id="975569741">
          <w:marLeft w:val="0"/>
          <w:marRight w:val="0"/>
          <w:marTop w:val="0"/>
          <w:marBottom w:val="0"/>
          <w:divBdr>
            <w:top w:val="none" w:sz="0" w:space="0" w:color="auto"/>
            <w:left w:val="none" w:sz="0" w:space="0" w:color="auto"/>
            <w:bottom w:val="none" w:sz="0" w:space="0" w:color="auto"/>
            <w:right w:val="none" w:sz="0" w:space="0" w:color="auto"/>
          </w:divBdr>
        </w:div>
        <w:div w:id="445857264">
          <w:marLeft w:val="0"/>
          <w:marRight w:val="0"/>
          <w:marTop w:val="0"/>
          <w:marBottom w:val="0"/>
          <w:divBdr>
            <w:top w:val="none" w:sz="0" w:space="0" w:color="auto"/>
            <w:left w:val="none" w:sz="0" w:space="0" w:color="auto"/>
            <w:bottom w:val="none" w:sz="0" w:space="0" w:color="auto"/>
            <w:right w:val="none" w:sz="0" w:space="0" w:color="auto"/>
          </w:divBdr>
        </w:div>
        <w:div w:id="716703718">
          <w:marLeft w:val="0"/>
          <w:marRight w:val="0"/>
          <w:marTop w:val="0"/>
          <w:marBottom w:val="0"/>
          <w:divBdr>
            <w:top w:val="none" w:sz="0" w:space="0" w:color="auto"/>
            <w:left w:val="none" w:sz="0" w:space="0" w:color="auto"/>
            <w:bottom w:val="none" w:sz="0" w:space="0" w:color="auto"/>
            <w:right w:val="none" w:sz="0" w:space="0" w:color="auto"/>
          </w:divBdr>
        </w:div>
        <w:div w:id="25065224">
          <w:marLeft w:val="0"/>
          <w:marRight w:val="0"/>
          <w:marTop w:val="0"/>
          <w:marBottom w:val="0"/>
          <w:divBdr>
            <w:top w:val="none" w:sz="0" w:space="0" w:color="auto"/>
            <w:left w:val="none" w:sz="0" w:space="0" w:color="auto"/>
            <w:bottom w:val="none" w:sz="0" w:space="0" w:color="auto"/>
            <w:right w:val="none" w:sz="0" w:space="0" w:color="auto"/>
          </w:divBdr>
        </w:div>
        <w:div w:id="495918408">
          <w:marLeft w:val="0"/>
          <w:marRight w:val="0"/>
          <w:marTop w:val="0"/>
          <w:marBottom w:val="0"/>
          <w:divBdr>
            <w:top w:val="none" w:sz="0" w:space="0" w:color="auto"/>
            <w:left w:val="none" w:sz="0" w:space="0" w:color="auto"/>
            <w:bottom w:val="none" w:sz="0" w:space="0" w:color="auto"/>
            <w:right w:val="none" w:sz="0" w:space="0" w:color="auto"/>
          </w:divBdr>
        </w:div>
        <w:div w:id="1367178303">
          <w:marLeft w:val="0"/>
          <w:marRight w:val="0"/>
          <w:marTop w:val="0"/>
          <w:marBottom w:val="0"/>
          <w:divBdr>
            <w:top w:val="none" w:sz="0" w:space="0" w:color="auto"/>
            <w:left w:val="none" w:sz="0" w:space="0" w:color="auto"/>
            <w:bottom w:val="none" w:sz="0" w:space="0" w:color="auto"/>
            <w:right w:val="none" w:sz="0" w:space="0" w:color="auto"/>
          </w:divBdr>
        </w:div>
        <w:div w:id="691539032">
          <w:marLeft w:val="0"/>
          <w:marRight w:val="0"/>
          <w:marTop w:val="0"/>
          <w:marBottom w:val="0"/>
          <w:divBdr>
            <w:top w:val="none" w:sz="0" w:space="0" w:color="auto"/>
            <w:left w:val="none" w:sz="0" w:space="0" w:color="auto"/>
            <w:bottom w:val="none" w:sz="0" w:space="0" w:color="auto"/>
            <w:right w:val="none" w:sz="0" w:space="0" w:color="auto"/>
          </w:divBdr>
        </w:div>
        <w:div w:id="421536107">
          <w:marLeft w:val="0"/>
          <w:marRight w:val="0"/>
          <w:marTop w:val="0"/>
          <w:marBottom w:val="0"/>
          <w:divBdr>
            <w:top w:val="none" w:sz="0" w:space="0" w:color="auto"/>
            <w:left w:val="none" w:sz="0" w:space="0" w:color="auto"/>
            <w:bottom w:val="none" w:sz="0" w:space="0" w:color="auto"/>
            <w:right w:val="none" w:sz="0" w:space="0" w:color="auto"/>
          </w:divBdr>
        </w:div>
      </w:divsChild>
    </w:div>
    <w:div w:id="579169850">
      <w:bodyDiv w:val="1"/>
      <w:marLeft w:val="0"/>
      <w:marRight w:val="0"/>
      <w:marTop w:val="0"/>
      <w:marBottom w:val="0"/>
      <w:divBdr>
        <w:top w:val="none" w:sz="0" w:space="0" w:color="auto"/>
        <w:left w:val="none" w:sz="0" w:space="0" w:color="auto"/>
        <w:bottom w:val="none" w:sz="0" w:space="0" w:color="auto"/>
        <w:right w:val="none" w:sz="0" w:space="0" w:color="auto"/>
      </w:divBdr>
      <w:divsChild>
        <w:div w:id="2117823756">
          <w:marLeft w:val="0"/>
          <w:marRight w:val="0"/>
          <w:marTop w:val="0"/>
          <w:marBottom w:val="0"/>
          <w:divBdr>
            <w:top w:val="none" w:sz="0" w:space="0" w:color="auto"/>
            <w:left w:val="none" w:sz="0" w:space="0" w:color="auto"/>
            <w:bottom w:val="none" w:sz="0" w:space="0" w:color="auto"/>
            <w:right w:val="none" w:sz="0" w:space="0" w:color="auto"/>
          </w:divBdr>
        </w:div>
        <w:div w:id="420832369">
          <w:marLeft w:val="0"/>
          <w:marRight w:val="0"/>
          <w:marTop w:val="0"/>
          <w:marBottom w:val="0"/>
          <w:divBdr>
            <w:top w:val="none" w:sz="0" w:space="0" w:color="auto"/>
            <w:left w:val="none" w:sz="0" w:space="0" w:color="auto"/>
            <w:bottom w:val="none" w:sz="0" w:space="0" w:color="auto"/>
            <w:right w:val="none" w:sz="0" w:space="0" w:color="auto"/>
          </w:divBdr>
        </w:div>
        <w:div w:id="1940720768">
          <w:marLeft w:val="0"/>
          <w:marRight w:val="0"/>
          <w:marTop w:val="0"/>
          <w:marBottom w:val="0"/>
          <w:divBdr>
            <w:top w:val="none" w:sz="0" w:space="0" w:color="auto"/>
            <w:left w:val="none" w:sz="0" w:space="0" w:color="auto"/>
            <w:bottom w:val="none" w:sz="0" w:space="0" w:color="auto"/>
            <w:right w:val="none" w:sz="0" w:space="0" w:color="auto"/>
          </w:divBdr>
        </w:div>
        <w:div w:id="175845609">
          <w:marLeft w:val="0"/>
          <w:marRight w:val="0"/>
          <w:marTop w:val="0"/>
          <w:marBottom w:val="0"/>
          <w:divBdr>
            <w:top w:val="none" w:sz="0" w:space="0" w:color="auto"/>
            <w:left w:val="none" w:sz="0" w:space="0" w:color="auto"/>
            <w:bottom w:val="none" w:sz="0" w:space="0" w:color="auto"/>
            <w:right w:val="none" w:sz="0" w:space="0" w:color="auto"/>
          </w:divBdr>
        </w:div>
        <w:div w:id="5716566">
          <w:marLeft w:val="0"/>
          <w:marRight w:val="0"/>
          <w:marTop w:val="0"/>
          <w:marBottom w:val="0"/>
          <w:divBdr>
            <w:top w:val="none" w:sz="0" w:space="0" w:color="auto"/>
            <w:left w:val="none" w:sz="0" w:space="0" w:color="auto"/>
            <w:bottom w:val="none" w:sz="0" w:space="0" w:color="auto"/>
            <w:right w:val="none" w:sz="0" w:space="0" w:color="auto"/>
          </w:divBdr>
        </w:div>
        <w:div w:id="144786063">
          <w:marLeft w:val="0"/>
          <w:marRight w:val="0"/>
          <w:marTop w:val="0"/>
          <w:marBottom w:val="0"/>
          <w:divBdr>
            <w:top w:val="none" w:sz="0" w:space="0" w:color="auto"/>
            <w:left w:val="none" w:sz="0" w:space="0" w:color="auto"/>
            <w:bottom w:val="none" w:sz="0" w:space="0" w:color="auto"/>
            <w:right w:val="none" w:sz="0" w:space="0" w:color="auto"/>
          </w:divBdr>
        </w:div>
        <w:div w:id="2901424">
          <w:marLeft w:val="0"/>
          <w:marRight w:val="0"/>
          <w:marTop w:val="0"/>
          <w:marBottom w:val="0"/>
          <w:divBdr>
            <w:top w:val="none" w:sz="0" w:space="0" w:color="auto"/>
            <w:left w:val="none" w:sz="0" w:space="0" w:color="auto"/>
            <w:bottom w:val="none" w:sz="0" w:space="0" w:color="auto"/>
            <w:right w:val="none" w:sz="0" w:space="0" w:color="auto"/>
          </w:divBdr>
        </w:div>
        <w:div w:id="454836196">
          <w:marLeft w:val="0"/>
          <w:marRight w:val="0"/>
          <w:marTop w:val="0"/>
          <w:marBottom w:val="0"/>
          <w:divBdr>
            <w:top w:val="none" w:sz="0" w:space="0" w:color="auto"/>
            <w:left w:val="none" w:sz="0" w:space="0" w:color="auto"/>
            <w:bottom w:val="none" w:sz="0" w:space="0" w:color="auto"/>
            <w:right w:val="none" w:sz="0" w:space="0" w:color="auto"/>
          </w:divBdr>
        </w:div>
      </w:divsChild>
    </w:div>
    <w:div w:id="827356778">
      <w:bodyDiv w:val="1"/>
      <w:marLeft w:val="0"/>
      <w:marRight w:val="0"/>
      <w:marTop w:val="0"/>
      <w:marBottom w:val="0"/>
      <w:divBdr>
        <w:top w:val="none" w:sz="0" w:space="0" w:color="auto"/>
        <w:left w:val="none" w:sz="0" w:space="0" w:color="auto"/>
        <w:bottom w:val="none" w:sz="0" w:space="0" w:color="auto"/>
        <w:right w:val="none" w:sz="0" w:space="0" w:color="auto"/>
      </w:divBdr>
    </w:div>
    <w:div w:id="942878972">
      <w:bodyDiv w:val="1"/>
      <w:marLeft w:val="0"/>
      <w:marRight w:val="0"/>
      <w:marTop w:val="0"/>
      <w:marBottom w:val="0"/>
      <w:divBdr>
        <w:top w:val="none" w:sz="0" w:space="0" w:color="auto"/>
        <w:left w:val="none" w:sz="0" w:space="0" w:color="auto"/>
        <w:bottom w:val="none" w:sz="0" w:space="0" w:color="auto"/>
        <w:right w:val="none" w:sz="0" w:space="0" w:color="auto"/>
      </w:divBdr>
    </w:div>
    <w:div w:id="1226793236">
      <w:bodyDiv w:val="1"/>
      <w:marLeft w:val="0"/>
      <w:marRight w:val="0"/>
      <w:marTop w:val="0"/>
      <w:marBottom w:val="0"/>
      <w:divBdr>
        <w:top w:val="none" w:sz="0" w:space="0" w:color="auto"/>
        <w:left w:val="none" w:sz="0" w:space="0" w:color="auto"/>
        <w:bottom w:val="none" w:sz="0" w:space="0" w:color="auto"/>
        <w:right w:val="none" w:sz="0" w:space="0" w:color="auto"/>
      </w:divBdr>
    </w:div>
    <w:div w:id="1452241708">
      <w:bodyDiv w:val="1"/>
      <w:marLeft w:val="0"/>
      <w:marRight w:val="0"/>
      <w:marTop w:val="0"/>
      <w:marBottom w:val="0"/>
      <w:divBdr>
        <w:top w:val="none" w:sz="0" w:space="0" w:color="auto"/>
        <w:left w:val="none" w:sz="0" w:space="0" w:color="auto"/>
        <w:bottom w:val="none" w:sz="0" w:space="0" w:color="auto"/>
        <w:right w:val="none" w:sz="0" w:space="0" w:color="auto"/>
      </w:divBdr>
    </w:div>
    <w:div w:id="1725828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ohranatruda.ru/"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trudohrana.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719AB5-49BD-4E07-A24B-9C22CF844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46</Pages>
  <Words>7617</Words>
  <Characters>43423</Characters>
  <Application>Microsoft Office Word</Application>
  <DocSecurity>0</DocSecurity>
  <Lines>361</Lines>
  <Paragraphs>101</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50939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Емельяненко Ирина Андреевна</dc:creator>
  <cp:lastModifiedBy>Павлова Елена Владимировна</cp:lastModifiedBy>
  <cp:revision>12</cp:revision>
  <cp:lastPrinted>2023-06-05T08:49:00Z</cp:lastPrinted>
  <dcterms:created xsi:type="dcterms:W3CDTF">2023-06-06T03:51:00Z</dcterms:created>
  <dcterms:modified xsi:type="dcterms:W3CDTF">2023-06-08T03:18:00Z</dcterms:modified>
</cp:coreProperties>
</file>